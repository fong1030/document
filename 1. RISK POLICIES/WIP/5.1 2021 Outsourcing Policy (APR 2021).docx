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4E89B522" w:rsidR="00EE2896" w:rsidRPr="00825672" w:rsidRDefault="00EE2896" w:rsidP="00365CB1">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 xml:space="preserve">Version </w:t>
            </w:r>
            <w:del w:id="1" w:author="Grant Lowe" w:date="2021-01-28T10:04:00Z">
              <w:r w:rsidR="00F77220" w:rsidDel="00401282">
                <w:rPr>
                  <w:rFonts w:ascii="Arial" w:eastAsia="Times New Roman" w:hAnsi="Arial" w:cs="Arial"/>
                  <w:color w:val="000000" w:themeColor="text1"/>
                  <w:lang w:eastAsia="zh-CN"/>
                </w:rPr>
                <w:delText>2.0</w:delText>
              </w:r>
            </w:del>
            <w:ins w:id="2" w:author="Grant Lowe" w:date="2021-01-28T10:04:00Z">
              <w:r w:rsidR="00401282">
                <w:rPr>
                  <w:rFonts w:ascii="Arial" w:eastAsia="Times New Roman" w:hAnsi="Arial" w:cs="Arial"/>
                  <w:color w:val="000000" w:themeColor="text1"/>
                  <w:lang w:eastAsia="zh-CN"/>
                </w:rPr>
                <w:t>3.0</w:t>
              </w:r>
            </w:ins>
            <w:r w:rsidR="00F77220">
              <w:rPr>
                <w:rFonts w:ascii="Arial" w:eastAsia="Times New Roman" w:hAnsi="Arial" w:cs="Arial"/>
                <w:color w:val="000000" w:themeColor="text1"/>
                <w:lang w:eastAsia="zh-CN"/>
              </w:rPr>
              <w:t xml:space="preserve"> </w:t>
            </w:r>
            <w:del w:id="3" w:author="Grant Lowe" w:date="2021-01-28T10:04:00Z">
              <w:r w:rsidR="00F77220" w:rsidDel="00401282">
                <w:rPr>
                  <w:rFonts w:ascii="Arial" w:eastAsia="Times New Roman" w:hAnsi="Arial" w:cs="Arial"/>
                  <w:color w:val="000000" w:themeColor="text1"/>
                  <w:lang w:eastAsia="zh-CN"/>
                </w:rPr>
                <w:delText>May 2020</w:delText>
              </w:r>
            </w:del>
            <w:ins w:id="4" w:author="Grant Lowe" w:date="2021-04-14T14:50:00Z">
              <w:r w:rsidR="00365CB1">
                <w:rPr>
                  <w:rFonts w:ascii="Arial" w:eastAsia="Times New Roman" w:hAnsi="Arial" w:cs="Arial"/>
                  <w:color w:val="000000" w:themeColor="text1"/>
                  <w:lang w:eastAsia="zh-CN"/>
                </w:rPr>
                <w:t>April</w:t>
              </w:r>
            </w:ins>
            <w:ins w:id="5" w:author="Grant Lowe" w:date="2021-01-28T10:04:00Z">
              <w:r w:rsidR="00401282">
                <w:rPr>
                  <w:rFonts w:ascii="Arial" w:eastAsia="Times New Roman" w:hAnsi="Arial" w:cs="Arial"/>
                  <w:color w:val="000000" w:themeColor="text1"/>
                  <w:lang w:eastAsia="zh-CN"/>
                </w:rPr>
                <w:t xml:space="preserve"> 2021</w:t>
              </w:r>
            </w:ins>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423AA0FD"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 xml:space="preserve">Outsourcing </w:t>
            </w:r>
            <w:r w:rsidR="009B2135">
              <w:rPr>
                <w:rFonts w:ascii="Arial" w:hAnsi="Arial" w:cs="Arial"/>
                <w:color w:val="000000" w:themeColor="text1"/>
                <w:szCs w:val="52"/>
                <w:lang w:eastAsia="zh-CN"/>
              </w:rPr>
              <w:t xml:space="preserve">&amp; Third Party Service Provider </w:t>
            </w:r>
            <w:r w:rsidRPr="00825672">
              <w:rPr>
                <w:rFonts w:ascii="Arial" w:hAnsi="Arial" w:cs="Arial"/>
                <w:color w:val="000000" w:themeColor="text1"/>
                <w:szCs w:val="52"/>
                <w:lang w:eastAsia="zh-CN"/>
              </w:rPr>
              <w:t>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val="en-GB"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6"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61894CDF" w:rsidR="00936471" w:rsidRPr="00825672" w:rsidRDefault="00FF7C0E" w:rsidP="003F2291">
            <w:pPr>
              <w:spacing w:before="0" w:after="0" w:line="240" w:lineRule="auto"/>
              <w:rPr>
                <w:rFonts w:ascii="Arial" w:eastAsia="Times New Roman" w:hAnsi="Arial" w:cs="Arial"/>
                <w:bCs/>
                <w:color w:val="000000" w:themeColor="text1"/>
              </w:rPr>
            </w:pPr>
            <w:del w:id="7" w:author="Grant Lowe" w:date="2021-01-28T10:04:00Z">
              <w:r w:rsidDel="00401282">
                <w:rPr>
                  <w:rFonts w:ascii="Arial" w:eastAsia="Times New Roman" w:hAnsi="Arial" w:cs="Arial"/>
                  <w:bCs/>
                  <w:color w:val="000000" w:themeColor="text1"/>
                </w:rPr>
                <w:delText xml:space="preserve">Approved </w:delText>
              </w:r>
            </w:del>
            <w:ins w:id="8" w:author="Grant Lowe" w:date="2021-01-28T10:04:00Z">
              <w:r w:rsidR="00401282">
                <w:rPr>
                  <w:rFonts w:ascii="Arial" w:eastAsia="Times New Roman" w:hAnsi="Arial" w:cs="Arial"/>
                  <w:bCs/>
                  <w:color w:val="000000" w:themeColor="text1"/>
                </w:rPr>
                <w:t>Draft</w:t>
              </w:r>
            </w:ins>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35FE7540" w:rsidR="00936471" w:rsidRPr="00825672" w:rsidRDefault="00F77220" w:rsidP="003F2291">
            <w:pPr>
              <w:spacing w:before="0" w:after="0" w:line="240" w:lineRule="auto"/>
              <w:rPr>
                <w:rFonts w:ascii="Arial" w:eastAsia="Times New Roman" w:hAnsi="Arial" w:cs="Arial"/>
                <w:bCs/>
                <w:color w:val="000000" w:themeColor="text1"/>
              </w:rPr>
            </w:pPr>
            <w:del w:id="9" w:author="Grant Lowe" w:date="2021-01-28T10:04:00Z">
              <w:r w:rsidDel="00401282">
                <w:rPr>
                  <w:rFonts w:ascii="Arial" w:eastAsia="Times New Roman" w:hAnsi="Arial" w:cs="Arial"/>
                  <w:bCs/>
                  <w:color w:val="000000" w:themeColor="text1"/>
                </w:rPr>
                <w:delText>2.0</w:delText>
              </w:r>
            </w:del>
            <w:ins w:id="10" w:author="Grant Lowe" w:date="2021-01-28T10:04:00Z">
              <w:r w:rsidR="00401282">
                <w:rPr>
                  <w:rFonts w:ascii="Arial" w:eastAsia="Times New Roman" w:hAnsi="Arial" w:cs="Arial"/>
                  <w:bCs/>
                  <w:color w:val="000000" w:themeColor="text1"/>
                </w:rPr>
                <w:t>3.0</w:t>
              </w:r>
            </w:ins>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0D330473" w:rsidR="00936471" w:rsidRPr="00825672" w:rsidRDefault="00F77220" w:rsidP="00365CB1">
            <w:pPr>
              <w:spacing w:before="0" w:after="0" w:line="240" w:lineRule="auto"/>
              <w:rPr>
                <w:rFonts w:ascii="Arial" w:eastAsia="Times New Roman" w:hAnsi="Arial" w:cs="Arial"/>
                <w:bCs/>
                <w:color w:val="000000" w:themeColor="text1"/>
              </w:rPr>
            </w:pPr>
            <w:del w:id="11" w:author="Grant Lowe" w:date="2021-01-28T10:04:00Z">
              <w:r w:rsidDel="00401282">
                <w:rPr>
                  <w:rFonts w:ascii="Arial" w:eastAsia="Times New Roman" w:hAnsi="Arial" w:cs="Arial"/>
                  <w:bCs/>
                  <w:color w:val="000000" w:themeColor="text1"/>
                </w:rPr>
                <w:delText>May 2020</w:delText>
              </w:r>
            </w:del>
            <w:ins w:id="12" w:author="Grant Lowe" w:date="2021-04-14T14:50:00Z">
              <w:r w:rsidR="00365CB1">
                <w:rPr>
                  <w:rFonts w:ascii="Arial" w:eastAsia="Times New Roman" w:hAnsi="Arial" w:cs="Arial"/>
                  <w:bCs/>
                  <w:color w:val="000000" w:themeColor="text1"/>
                </w:rPr>
                <w:t>Apr</w:t>
              </w:r>
            </w:ins>
            <w:ins w:id="13" w:author="Grant Lowe" w:date="2021-01-28T10:04:00Z">
              <w:r w:rsidR="00401282">
                <w:rPr>
                  <w:rFonts w:ascii="Arial" w:eastAsia="Times New Roman" w:hAnsi="Arial" w:cs="Arial"/>
                  <w:bCs/>
                  <w:color w:val="000000" w:themeColor="text1"/>
                </w:rPr>
                <w:t xml:space="preserve"> 2021</w:t>
              </w:r>
            </w:ins>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24F9192E" w:rsidR="00936471" w:rsidRPr="00825672" w:rsidRDefault="00825672" w:rsidP="003F2291">
            <w:pPr>
              <w:spacing w:before="0" w:after="0" w:line="240" w:lineRule="auto"/>
              <w:rPr>
                <w:rFonts w:ascii="Arial" w:eastAsia="Times New Roman" w:hAnsi="Arial" w:cs="Arial"/>
                <w:bCs/>
                <w:color w:val="000000" w:themeColor="text1"/>
              </w:rPr>
            </w:pPr>
            <w:del w:id="14" w:author="Grant Lowe" w:date="2021-01-28T10:05:00Z">
              <w:r w:rsidDel="00401282">
                <w:rPr>
                  <w:rFonts w:ascii="Arial" w:eastAsia="Times New Roman" w:hAnsi="Arial" w:cs="Arial"/>
                  <w:bCs/>
                  <w:color w:val="000000" w:themeColor="text1"/>
                </w:rPr>
                <w:delText>Management Committee</w:delText>
              </w:r>
            </w:del>
            <w:ins w:id="15" w:author="Grant Lowe" w:date="2021-01-28T10:05:00Z">
              <w:r w:rsidR="00401282">
                <w:rPr>
                  <w:rFonts w:ascii="Arial" w:eastAsia="Times New Roman" w:hAnsi="Arial" w:cs="Arial"/>
                  <w:bCs/>
                  <w:color w:val="000000" w:themeColor="text1"/>
                </w:rPr>
                <w:t>ARCO</w:t>
              </w:r>
            </w:ins>
            <w:r>
              <w:rPr>
                <w:rFonts w:ascii="Arial" w:eastAsia="Times New Roman" w:hAnsi="Arial" w:cs="Arial"/>
                <w:bCs/>
                <w:color w:val="000000" w:themeColor="text1"/>
              </w:rPr>
              <w:t xml:space="preserv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0347B1C3" w:rsidR="00936471" w:rsidRPr="00A02CA8" w:rsidRDefault="00FF7C0E" w:rsidP="003F2291">
            <w:pPr>
              <w:spacing w:before="0" w:after="0" w:line="240" w:lineRule="auto"/>
              <w:rPr>
                <w:rFonts w:ascii="Arial" w:eastAsia="Times New Roman" w:hAnsi="Arial" w:cs="Arial"/>
                <w:bCs/>
                <w:color w:val="000000" w:themeColor="text1"/>
              </w:rPr>
            </w:pPr>
            <w:del w:id="16" w:author="Grant Lowe" w:date="2021-01-28T10:05:00Z">
              <w:r w:rsidDel="00401282">
                <w:rPr>
                  <w:rFonts w:ascii="Arial" w:eastAsia="Times New Roman" w:hAnsi="Arial" w:cs="Arial"/>
                  <w:bCs/>
                  <w:color w:val="000000" w:themeColor="text1"/>
                </w:rPr>
                <w:delText>22/5/2020</w:delText>
              </w:r>
            </w:del>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7FA59DE3" w:rsidR="00936471" w:rsidRPr="00825672" w:rsidRDefault="00FF7C0E" w:rsidP="00401282">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March</w:t>
            </w:r>
            <w:r w:rsidR="00F77220">
              <w:rPr>
                <w:rFonts w:ascii="Arial" w:eastAsia="Times New Roman" w:hAnsi="Arial" w:cs="Arial"/>
                <w:bCs/>
                <w:color w:val="000000" w:themeColor="text1"/>
              </w:rPr>
              <w:t xml:space="preserve"> </w:t>
            </w:r>
            <w:del w:id="17" w:author="Grant Lowe" w:date="2021-01-28T10:05:00Z">
              <w:r w:rsidR="00F77220" w:rsidDel="00401282">
                <w:rPr>
                  <w:rFonts w:ascii="Arial" w:eastAsia="Times New Roman" w:hAnsi="Arial" w:cs="Arial"/>
                  <w:bCs/>
                  <w:color w:val="000000" w:themeColor="text1"/>
                </w:rPr>
                <w:delText>2021</w:delText>
              </w:r>
            </w:del>
            <w:ins w:id="18" w:author="Grant Lowe" w:date="2021-01-28T10:05:00Z">
              <w:r w:rsidR="00401282">
                <w:rPr>
                  <w:rFonts w:ascii="Arial" w:eastAsia="Times New Roman" w:hAnsi="Arial" w:cs="Arial"/>
                  <w:bCs/>
                  <w:color w:val="000000" w:themeColor="text1"/>
                </w:rPr>
                <w:t>2022</w:t>
              </w:r>
            </w:ins>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342"/>
        <w:gridCol w:w="4111"/>
      </w:tblGrid>
      <w:tr w:rsidR="00825672" w14:paraId="235F414F" w14:textId="77777777" w:rsidTr="00236876">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342"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4111"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236876">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342"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4111"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236876">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342"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4111" w:type="dxa"/>
          </w:tcPr>
          <w:p w14:paraId="56DF8A0F" w14:textId="777CDDE7" w:rsidR="00825672" w:rsidRPr="00F77220" w:rsidRDefault="00F77220" w:rsidP="00F77220">
            <w:pPr>
              <w:spacing w:before="0" w:after="0" w:line="360" w:lineRule="auto"/>
              <w:jc w:val="left"/>
              <w:rPr>
                <w:rFonts w:ascii="Arial" w:hAnsi="Arial" w:cs="Arial"/>
                <w:sz w:val="20"/>
                <w:szCs w:val="20"/>
              </w:rPr>
            </w:pPr>
            <w:r>
              <w:rPr>
                <w:rFonts w:ascii="Arial" w:hAnsi="Arial" w:cs="Arial"/>
                <w:sz w:val="20"/>
                <w:szCs w:val="20"/>
              </w:rPr>
              <w:t>As per ManCo approval dated October 18</w:t>
            </w:r>
          </w:p>
        </w:tc>
      </w:tr>
      <w:tr w:rsidR="00F77220" w14:paraId="72C6DF53" w14:textId="77777777" w:rsidTr="00236876">
        <w:tc>
          <w:tcPr>
            <w:tcW w:w="1052" w:type="dxa"/>
          </w:tcPr>
          <w:p w14:paraId="61F70418" w14:textId="0C59D73D" w:rsidR="00F77220" w:rsidRDefault="00F77220" w:rsidP="0006343F">
            <w:pPr>
              <w:spacing w:before="0" w:after="0" w:line="360" w:lineRule="auto"/>
              <w:rPr>
                <w:rFonts w:ascii="Arial" w:hAnsi="Arial" w:cs="Arial"/>
              </w:rPr>
            </w:pPr>
            <w:r>
              <w:rPr>
                <w:rFonts w:ascii="Arial" w:hAnsi="Arial" w:cs="Arial"/>
              </w:rPr>
              <w:t>2.0</w:t>
            </w:r>
          </w:p>
        </w:tc>
        <w:tc>
          <w:tcPr>
            <w:tcW w:w="1354" w:type="dxa"/>
          </w:tcPr>
          <w:p w14:paraId="5C65073A" w14:textId="6DA2FD6C" w:rsidR="00F77220" w:rsidRDefault="00F77220" w:rsidP="0006343F">
            <w:pPr>
              <w:spacing w:before="0" w:after="0" w:line="360" w:lineRule="auto"/>
              <w:rPr>
                <w:rFonts w:ascii="Arial" w:hAnsi="Arial" w:cs="Arial"/>
              </w:rPr>
            </w:pPr>
            <w:r>
              <w:rPr>
                <w:rFonts w:ascii="Arial" w:hAnsi="Arial" w:cs="Arial"/>
              </w:rPr>
              <w:t>CRO</w:t>
            </w:r>
          </w:p>
        </w:tc>
        <w:tc>
          <w:tcPr>
            <w:tcW w:w="1497" w:type="dxa"/>
          </w:tcPr>
          <w:p w14:paraId="2AD3153D" w14:textId="20E11644" w:rsidR="00F77220" w:rsidRDefault="00F77220" w:rsidP="0006343F">
            <w:pPr>
              <w:spacing w:before="0" w:after="0" w:line="360" w:lineRule="auto"/>
              <w:rPr>
                <w:rFonts w:ascii="Arial" w:hAnsi="Arial" w:cs="Arial"/>
              </w:rPr>
            </w:pPr>
            <w:r>
              <w:rPr>
                <w:rFonts w:ascii="Arial" w:hAnsi="Arial" w:cs="Arial"/>
              </w:rPr>
              <w:t>MANCO</w:t>
            </w:r>
          </w:p>
        </w:tc>
        <w:tc>
          <w:tcPr>
            <w:tcW w:w="1342" w:type="dxa"/>
          </w:tcPr>
          <w:p w14:paraId="7EE27E7A" w14:textId="761FF642" w:rsidR="00F77220" w:rsidRDefault="00F77220" w:rsidP="0006343F">
            <w:pPr>
              <w:spacing w:before="0" w:after="0" w:line="360" w:lineRule="auto"/>
              <w:rPr>
                <w:rFonts w:ascii="Arial" w:hAnsi="Arial" w:cs="Arial"/>
              </w:rPr>
            </w:pPr>
            <w:r>
              <w:rPr>
                <w:rFonts w:ascii="Arial" w:hAnsi="Arial" w:cs="Arial"/>
              </w:rPr>
              <w:t>May 2020</w:t>
            </w:r>
          </w:p>
        </w:tc>
        <w:tc>
          <w:tcPr>
            <w:tcW w:w="4111" w:type="dxa"/>
          </w:tcPr>
          <w:p w14:paraId="521B0CCC" w14:textId="637FFB87" w:rsidR="00A24B78" w:rsidRPr="00C26660" w:rsidRDefault="00C26660" w:rsidP="00C26660">
            <w:pPr>
              <w:spacing w:before="0" w:after="0" w:line="360" w:lineRule="auto"/>
              <w:jc w:val="left"/>
              <w:rPr>
                <w:rFonts w:ascii="Arial" w:hAnsi="Arial" w:cs="Arial"/>
                <w:sz w:val="20"/>
                <w:szCs w:val="20"/>
              </w:rPr>
            </w:pPr>
            <w:r w:rsidRPr="00C26660">
              <w:rPr>
                <w:rFonts w:ascii="Arial" w:hAnsi="Arial" w:cs="Arial"/>
                <w:sz w:val="20"/>
                <w:szCs w:val="20"/>
              </w:rPr>
              <w:t xml:space="preserve">As per </w:t>
            </w:r>
            <w:r>
              <w:rPr>
                <w:rFonts w:ascii="Arial" w:hAnsi="Arial" w:cs="Arial"/>
                <w:sz w:val="20"/>
                <w:szCs w:val="20"/>
              </w:rPr>
              <w:t>ARCo</w:t>
            </w:r>
            <w:r w:rsidRPr="00C26660">
              <w:rPr>
                <w:rFonts w:ascii="Arial" w:hAnsi="Arial" w:cs="Arial"/>
                <w:sz w:val="20"/>
                <w:szCs w:val="20"/>
              </w:rPr>
              <w:t xml:space="preserve"> approval dated </w:t>
            </w:r>
            <w:r>
              <w:rPr>
                <w:rFonts w:ascii="Arial" w:hAnsi="Arial" w:cs="Arial"/>
                <w:sz w:val="20"/>
                <w:szCs w:val="20"/>
              </w:rPr>
              <w:t>November 20</w:t>
            </w:r>
          </w:p>
        </w:tc>
      </w:tr>
      <w:tr w:rsidR="00C26660" w14:paraId="3628ECC3" w14:textId="77777777" w:rsidTr="00236876">
        <w:tc>
          <w:tcPr>
            <w:tcW w:w="1052" w:type="dxa"/>
          </w:tcPr>
          <w:p w14:paraId="7254F518" w14:textId="6E2BA004" w:rsidR="00C26660" w:rsidRDefault="00236876" w:rsidP="0006343F">
            <w:pPr>
              <w:spacing w:before="0" w:after="0" w:line="360" w:lineRule="auto"/>
              <w:rPr>
                <w:rFonts w:ascii="Arial" w:hAnsi="Arial" w:cs="Arial"/>
              </w:rPr>
            </w:pPr>
            <w:r>
              <w:rPr>
                <w:rFonts w:ascii="Arial" w:hAnsi="Arial" w:cs="Arial"/>
              </w:rPr>
              <w:t>3.0</w:t>
            </w:r>
          </w:p>
        </w:tc>
        <w:tc>
          <w:tcPr>
            <w:tcW w:w="1354" w:type="dxa"/>
          </w:tcPr>
          <w:p w14:paraId="404B7C79" w14:textId="1AA6B64A" w:rsidR="00C26660" w:rsidRDefault="00236876" w:rsidP="0006343F">
            <w:pPr>
              <w:spacing w:before="0" w:after="0" w:line="360" w:lineRule="auto"/>
              <w:rPr>
                <w:rFonts w:ascii="Arial" w:hAnsi="Arial" w:cs="Arial"/>
              </w:rPr>
            </w:pPr>
            <w:r>
              <w:rPr>
                <w:rFonts w:ascii="Arial" w:hAnsi="Arial" w:cs="Arial"/>
              </w:rPr>
              <w:t>CRO</w:t>
            </w:r>
          </w:p>
        </w:tc>
        <w:tc>
          <w:tcPr>
            <w:tcW w:w="1497" w:type="dxa"/>
          </w:tcPr>
          <w:p w14:paraId="2AF31762" w14:textId="08ABE511" w:rsidR="00C26660" w:rsidRDefault="00236876" w:rsidP="0006343F">
            <w:pPr>
              <w:spacing w:before="0" w:after="0" w:line="360" w:lineRule="auto"/>
              <w:rPr>
                <w:rFonts w:ascii="Arial" w:hAnsi="Arial" w:cs="Arial"/>
              </w:rPr>
            </w:pPr>
            <w:r>
              <w:rPr>
                <w:rFonts w:ascii="Arial" w:hAnsi="Arial" w:cs="Arial"/>
              </w:rPr>
              <w:t>ARCO</w:t>
            </w:r>
          </w:p>
        </w:tc>
        <w:tc>
          <w:tcPr>
            <w:tcW w:w="1342" w:type="dxa"/>
          </w:tcPr>
          <w:p w14:paraId="4AD4D3E2" w14:textId="457F68C9" w:rsidR="00C26660" w:rsidRDefault="00236876" w:rsidP="0006343F">
            <w:pPr>
              <w:spacing w:before="0" w:after="0" w:line="360" w:lineRule="auto"/>
              <w:rPr>
                <w:rFonts w:ascii="Arial" w:hAnsi="Arial" w:cs="Arial"/>
              </w:rPr>
            </w:pPr>
            <w:r>
              <w:rPr>
                <w:rFonts w:ascii="Arial" w:hAnsi="Arial" w:cs="Arial"/>
              </w:rPr>
              <w:t>May 2021</w:t>
            </w:r>
          </w:p>
        </w:tc>
        <w:tc>
          <w:tcPr>
            <w:tcW w:w="4111" w:type="dxa"/>
          </w:tcPr>
          <w:p w14:paraId="623A5421" w14:textId="77777777" w:rsidR="00413AA7" w:rsidRPr="008A0B84" w:rsidRDefault="00413AA7" w:rsidP="00413AA7">
            <w:pPr>
              <w:pStyle w:val="ListParagraph"/>
              <w:numPr>
                <w:ilvl w:val="0"/>
                <w:numId w:val="31"/>
              </w:numPr>
              <w:spacing w:before="0" w:after="160" w:line="259" w:lineRule="auto"/>
              <w:ind w:left="317" w:hanging="142"/>
              <w:jc w:val="left"/>
              <w:rPr>
                <w:ins w:id="19" w:author="Grant Lowe" w:date="2021-05-05T09:44:00Z"/>
                <w:rFonts w:ascii="Arial" w:hAnsi="Arial" w:cs="Arial"/>
                <w:sz w:val="16"/>
                <w:szCs w:val="16"/>
              </w:rPr>
            </w:pPr>
            <w:ins w:id="20" w:author="Grant Lowe" w:date="2021-04-19T16:38:00Z">
              <w:r w:rsidRPr="008A0B84">
                <w:rPr>
                  <w:rFonts w:ascii="Arial" w:hAnsi="Arial" w:cs="Arial"/>
                  <w:sz w:val="16"/>
                  <w:szCs w:val="16"/>
                </w:rPr>
                <w:t>Add definitions for Outsourcing/Third-party service providers (4)</w:t>
              </w:r>
            </w:ins>
          </w:p>
          <w:p w14:paraId="69B9C032" w14:textId="5C62C008" w:rsidR="0083467B" w:rsidRPr="008A0B84" w:rsidRDefault="0083467B" w:rsidP="00413AA7">
            <w:pPr>
              <w:pStyle w:val="ListParagraph"/>
              <w:numPr>
                <w:ilvl w:val="0"/>
                <w:numId w:val="31"/>
              </w:numPr>
              <w:spacing w:before="0" w:after="160" w:line="259" w:lineRule="auto"/>
              <w:ind w:left="317" w:hanging="142"/>
              <w:jc w:val="left"/>
              <w:rPr>
                <w:ins w:id="21" w:author="Grant Lowe" w:date="2021-04-19T16:38:00Z"/>
                <w:rFonts w:ascii="Arial" w:hAnsi="Arial" w:cs="Arial"/>
                <w:sz w:val="16"/>
                <w:szCs w:val="16"/>
              </w:rPr>
            </w:pPr>
            <w:ins w:id="22" w:author="Grant Lowe" w:date="2021-05-05T09:44:00Z">
              <w:r w:rsidRPr="008A0B84">
                <w:rPr>
                  <w:rFonts w:ascii="Arial" w:hAnsi="Arial" w:cs="Arial"/>
                  <w:sz w:val="16"/>
                  <w:szCs w:val="16"/>
                </w:rPr>
                <w:t>Add overarching objective</w:t>
              </w:r>
            </w:ins>
            <w:ins w:id="23" w:author="Grant Lowe" w:date="2021-05-05T09:45:00Z">
              <w:r w:rsidRPr="008A0B84">
                <w:rPr>
                  <w:rFonts w:ascii="Arial" w:hAnsi="Arial" w:cs="Arial"/>
                  <w:sz w:val="16"/>
                  <w:szCs w:val="16"/>
                </w:rPr>
                <w:t xml:space="preserve">- </w:t>
              </w:r>
            </w:ins>
            <w:ins w:id="24" w:author="Grant Lowe" w:date="2021-05-05T09:44:00Z">
              <w:r w:rsidRPr="008A0B84">
                <w:rPr>
                  <w:rFonts w:ascii="Arial" w:hAnsi="Arial" w:cs="Arial"/>
                  <w:sz w:val="16"/>
                  <w:szCs w:val="16"/>
                </w:rPr>
                <w:t>Governance &amp; Controls</w:t>
              </w:r>
            </w:ins>
            <w:ins w:id="25" w:author="Grant Lowe" w:date="2021-05-05T09:45:00Z">
              <w:r w:rsidRPr="008A0B84">
                <w:rPr>
                  <w:rFonts w:ascii="Arial" w:hAnsi="Arial" w:cs="Arial"/>
                  <w:sz w:val="16"/>
                  <w:szCs w:val="16"/>
                </w:rPr>
                <w:t>(4</w:t>
              </w:r>
            </w:ins>
            <w:ins w:id="26" w:author="Grant Lowe" w:date="2021-05-05T09:44:00Z">
              <w:r w:rsidRPr="008A0B84">
                <w:rPr>
                  <w:rFonts w:ascii="Arial" w:hAnsi="Arial" w:cs="Arial"/>
                  <w:sz w:val="16"/>
                  <w:szCs w:val="16"/>
                </w:rPr>
                <w:t>)</w:t>
              </w:r>
            </w:ins>
          </w:p>
          <w:p w14:paraId="72BA60C2" w14:textId="2FED688E" w:rsidR="00413AA7" w:rsidRPr="008A0B84" w:rsidRDefault="00413AA7" w:rsidP="00413AA7">
            <w:pPr>
              <w:pStyle w:val="ListParagraph"/>
              <w:numPr>
                <w:ilvl w:val="0"/>
                <w:numId w:val="31"/>
              </w:numPr>
              <w:spacing w:before="0" w:after="160" w:line="259" w:lineRule="auto"/>
              <w:ind w:left="317" w:hanging="142"/>
              <w:jc w:val="left"/>
              <w:rPr>
                <w:ins w:id="27" w:author="Grant Lowe" w:date="2021-05-05T13:40:00Z"/>
                <w:rFonts w:ascii="Arial" w:hAnsi="Arial" w:cs="Arial"/>
                <w:sz w:val="16"/>
                <w:szCs w:val="16"/>
              </w:rPr>
            </w:pPr>
            <w:ins w:id="28" w:author="Grant Lowe" w:date="2021-04-19T16:38:00Z">
              <w:r w:rsidRPr="008A0B84">
                <w:rPr>
                  <w:rFonts w:ascii="Arial" w:hAnsi="Arial" w:cs="Arial"/>
                  <w:sz w:val="16"/>
                  <w:szCs w:val="16"/>
                </w:rPr>
                <w:t xml:space="preserve">Add notification to </w:t>
              </w:r>
            </w:ins>
            <w:ins w:id="29" w:author="Grant Lowe" w:date="2021-05-12T16:40:00Z">
              <w:r w:rsidR="0046185B">
                <w:rPr>
                  <w:rFonts w:ascii="Arial" w:hAnsi="Arial" w:cs="Arial"/>
                  <w:sz w:val="16"/>
                  <w:szCs w:val="16"/>
                </w:rPr>
                <w:t>PRA/</w:t>
              </w:r>
            </w:ins>
            <w:ins w:id="30" w:author="Grant Lowe" w:date="2021-04-19T16:38:00Z">
              <w:r w:rsidRPr="008A0B84">
                <w:rPr>
                  <w:rFonts w:ascii="Arial" w:hAnsi="Arial" w:cs="Arial"/>
                  <w:sz w:val="16"/>
                  <w:szCs w:val="16"/>
                </w:rPr>
                <w:t>FCA if reliant on third party (4)</w:t>
              </w:r>
            </w:ins>
          </w:p>
          <w:p w14:paraId="7CE37B18" w14:textId="572E8BD7" w:rsidR="008A0B84" w:rsidRPr="008A0B84" w:rsidRDefault="008A0B84" w:rsidP="00413AA7">
            <w:pPr>
              <w:pStyle w:val="ListParagraph"/>
              <w:numPr>
                <w:ilvl w:val="0"/>
                <w:numId w:val="31"/>
              </w:numPr>
              <w:spacing w:before="0" w:after="160" w:line="259" w:lineRule="auto"/>
              <w:ind w:left="317" w:hanging="142"/>
              <w:jc w:val="left"/>
              <w:rPr>
                <w:ins w:id="31" w:author="Grant Lowe" w:date="2021-04-19T16:38:00Z"/>
                <w:rFonts w:ascii="Arial" w:hAnsi="Arial" w:cs="Arial"/>
                <w:sz w:val="16"/>
                <w:szCs w:val="16"/>
              </w:rPr>
            </w:pPr>
            <w:ins w:id="32" w:author="Grant Lowe" w:date="2021-05-05T13:40:00Z">
              <w:r w:rsidRPr="008A0B84">
                <w:rPr>
                  <w:rFonts w:ascii="Arial" w:hAnsi="Arial" w:cs="Arial"/>
                  <w:sz w:val="16"/>
                  <w:szCs w:val="16"/>
                </w:rPr>
                <w:t>Add 6.1 Operational Resilience guidance (8)</w:t>
              </w:r>
            </w:ins>
          </w:p>
          <w:p w14:paraId="731EEC75" w14:textId="77777777" w:rsidR="00413AA7" w:rsidRPr="008A0B84" w:rsidRDefault="00413AA7" w:rsidP="00413AA7">
            <w:pPr>
              <w:pStyle w:val="ListParagraph"/>
              <w:numPr>
                <w:ilvl w:val="0"/>
                <w:numId w:val="31"/>
              </w:numPr>
              <w:spacing w:before="0" w:after="160" w:line="259" w:lineRule="auto"/>
              <w:ind w:left="317" w:hanging="142"/>
              <w:jc w:val="left"/>
              <w:rPr>
                <w:ins w:id="33" w:author="Grant Lowe" w:date="2021-04-19T16:38:00Z"/>
                <w:rFonts w:ascii="Arial" w:hAnsi="Arial" w:cs="Arial"/>
                <w:sz w:val="16"/>
                <w:szCs w:val="16"/>
              </w:rPr>
            </w:pPr>
            <w:ins w:id="34" w:author="Grant Lowe" w:date="2021-04-19T16:38:00Z">
              <w:r w:rsidRPr="008A0B84">
                <w:rPr>
                  <w:rFonts w:ascii="Arial" w:hAnsi="Arial" w:cs="Arial"/>
                  <w:sz w:val="16"/>
                  <w:szCs w:val="16"/>
                </w:rPr>
                <w:t>Add clarification to access &amp; data availability/co-operation with regulators (10)</w:t>
              </w:r>
            </w:ins>
          </w:p>
          <w:p w14:paraId="0462399F" w14:textId="77777777" w:rsidR="00413AA7" w:rsidRPr="008A0B84" w:rsidRDefault="00413AA7" w:rsidP="00413AA7">
            <w:pPr>
              <w:pStyle w:val="ListParagraph"/>
              <w:numPr>
                <w:ilvl w:val="0"/>
                <w:numId w:val="31"/>
              </w:numPr>
              <w:spacing w:before="0" w:after="160" w:line="259" w:lineRule="auto"/>
              <w:ind w:left="317" w:hanging="142"/>
              <w:jc w:val="left"/>
              <w:rPr>
                <w:ins w:id="35" w:author="Grant Lowe" w:date="2021-04-19T16:38:00Z"/>
                <w:rFonts w:ascii="Arial" w:hAnsi="Arial" w:cs="Arial"/>
                <w:sz w:val="16"/>
                <w:szCs w:val="16"/>
              </w:rPr>
            </w:pPr>
            <w:ins w:id="36" w:author="Grant Lowe" w:date="2021-04-19T16:38:00Z">
              <w:r w:rsidRPr="008A0B84">
                <w:rPr>
                  <w:rFonts w:ascii="Arial" w:hAnsi="Arial" w:cs="Arial"/>
                  <w:sz w:val="16"/>
                  <w:szCs w:val="16"/>
                </w:rPr>
                <w:t>Add risk assessment factors and template (15)</w:t>
              </w:r>
            </w:ins>
          </w:p>
          <w:p w14:paraId="474938A4" w14:textId="77777777" w:rsidR="00413AA7" w:rsidRPr="008A0B84" w:rsidRDefault="00413AA7" w:rsidP="00413AA7">
            <w:pPr>
              <w:pStyle w:val="ListParagraph"/>
              <w:numPr>
                <w:ilvl w:val="0"/>
                <w:numId w:val="31"/>
              </w:numPr>
              <w:spacing w:before="0" w:after="160" w:line="259" w:lineRule="auto"/>
              <w:ind w:left="317" w:hanging="142"/>
              <w:jc w:val="left"/>
              <w:rPr>
                <w:ins w:id="37" w:author="Grant Lowe" w:date="2021-04-19T16:38:00Z"/>
                <w:rFonts w:ascii="Arial" w:hAnsi="Arial" w:cs="Arial"/>
                <w:sz w:val="16"/>
                <w:szCs w:val="16"/>
              </w:rPr>
            </w:pPr>
            <w:ins w:id="38" w:author="Grant Lowe" w:date="2021-04-19T16:38:00Z">
              <w:r w:rsidRPr="008A0B84">
                <w:rPr>
                  <w:rFonts w:ascii="Arial" w:hAnsi="Arial" w:cs="Arial"/>
                  <w:sz w:val="16"/>
                  <w:szCs w:val="16"/>
                </w:rPr>
                <w:t>Add checklist required for all outsourcing or if required by Ops Risk (16)</w:t>
              </w:r>
            </w:ins>
          </w:p>
          <w:p w14:paraId="5F0EC80A" w14:textId="77777777" w:rsidR="00413AA7" w:rsidRPr="008A0B84" w:rsidRDefault="00413AA7" w:rsidP="00413AA7">
            <w:pPr>
              <w:pStyle w:val="ListParagraph"/>
              <w:numPr>
                <w:ilvl w:val="0"/>
                <w:numId w:val="31"/>
              </w:numPr>
              <w:spacing w:before="0" w:after="160" w:line="259" w:lineRule="auto"/>
              <w:ind w:left="317" w:hanging="142"/>
              <w:jc w:val="left"/>
              <w:rPr>
                <w:ins w:id="39" w:author="Grant Lowe" w:date="2021-04-19T16:38:00Z"/>
                <w:rFonts w:ascii="Arial" w:hAnsi="Arial" w:cs="Arial"/>
                <w:sz w:val="16"/>
                <w:szCs w:val="16"/>
              </w:rPr>
            </w:pPr>
            <w:ins w:id="40" w:author="Grant Lowe" w:date="2021-04-19T16:38:00Z">
              <w:r w:rsidRPr="008A0B84">
                <w:rPr>
                  <w:rFonts w:ascii="Arial" w:hAnsi="Arial" w:cs="Arial"/>
                  <w:sz w:val="16"/>
                  <w:szCs w:val="16"/>
                </w:rPr>
                <w:t>Add compliance assessment for bribery &amp; corruption(16)</w:t>
              </w:r>
            </w:ins>
          </w:p>
          <w:p w14:paraId="551D0704" w14:textId="77777777" w:rsidR="00413AA7" w:rsidRPr="008A0B84" w:rsidRDefault="00413AA7" w:rsidP="00413AA7">
            <w:pPr>
              <w:pStyle w:val="ListParagraph"/>
              <w:numPr>
                <w:ilvl w:val="0"/>
                <w:numId w:val="31"/>
              </w:numPr>
              <w:spacing w:before="0" w:after="160" w:line="259" w:lineRule="auto"/>
              <w:ind w:left="317" w:hanging="142"/>
              <w:jc w:val="left"/>
              <w:rPr>
                <w:ins w:id="41" w:author="Grant Lowe" w:date="2021-04-19T16:38:00Z"/>
                <w:rFonts w:ascii="Arial" w:hAnsi="Arial" w:cs="Arial"/>
                <w:sz w:val="16"/>
                <w:szCs w:val="16"/>
              </w:rPr>
            </w:pPr>
            <w:ins w:id="42" w:author="Grant Lowe" w:date="2021-04-19T16:38:00Z">
              <w:r w:rsidRPr="008A0B84">
                <w:rPr>
                  <w:rFonts w:ascii="Arial" w:hAnsi="Arial" w:cs="Arial"/>
                  <w:sz w:val="16"/>
                  <w:szCs w:val="16"/>
                </w:rPr>
                <w:t xml:space="preserve">deleted risk &amp; compliance with regards to threshold conditions (17) </w:t>
              </w:r>
            </w:ins>
          </w:p>
          <w:p w14:paraId="55A3070F" w14:textId="77777777" w:rsidR="00413AA7" w:rsidRPr="008A0B84" w:rsidRDefault="00413AA7" w:rsidP="00413AA7">
            <w:pPr>
              <w:pStyle w:val="ListParagraph"/>
              <w:numPr>
                <w:ilvl w:val="0"/>
                <w:numId w:val="31"/>
              </w:numPr>
              <w:spacing w:before="0" w:after="160" w:line="259" w:lineRule="auto"/>
              <w:ind w:left="317" w:hanging="142"/>
              <w:jc w:val="left"/>
              <w:rPr>
                <w:ins w:id="43" w:author="Grant Lowe" w:date="2021-04-19T16:38:00Z"/>
                <w:rFonts w:ascii="Arial" w:hAnsi="Arial" w:cs="Arial"/>
                <w:sz w:val="16"/>
                <w:szCs w:val="16"/>
              </w:rPr>
            </w:pPr>
            <w:ins w:id="44" w:author="Grant Lowe" w:date="2021-04-19T16:38:00Z">
              <w:r w:rsidRPr="008A0B84">
                <w:rPr>
                  <w:rFonts w:ascii="Arial" w:hAnsi="Arial" w:cs="Arial"/>
                  <w:sz w:val="16"/>
                  <w:szCs w:val="16"/>
                </w:rPr>
                <w:t>Add compliance review in accordance with ABC Policy (17)</w:t>
              </w:r>
            </w:ins>
          </w:p>
          <w:p w14:paraId="6A52A5C9" w14:textId="77777777" w:rsidR="00413AA7" w:rsidRPr="008A0B84" w:rsidRDefault="00413AA7" w:rsidP="00413AA7">
            <w:pPr>
              <w:pStyle w:val="ListParagraph"/>
              <w:numPr>
                <w:ilvl w:val="0"/>
                <w:numId w:val="31"/>
              </w:numPr>
              <w:spacing w:before="0" w:after="160" w:line="259" w:lineRule="auto"/>
              <w:ind w:left="317" w:hanging="142"/>
              <w:jc w:val="left"/>
              <w:rPr>
                <w:ins w:id="45" w:author="Grant Lowe" w:date="2021-04-19T16:38:00Z"/>
                <w:rFonts w:ascii="Arial" w:hAnsi="Arial" w:cs="Arial"/>
                <w:sz w:val="16"/>
                <w:szCs w:val="16"/>
              </w:rPr>
            </w:pPr>
            <w:ins w:id="46" w:author="Grant Lowe" w:date="2021-04-19T16:38:00Z">
              <w:r w:rsidRPr="008A0B84">
                <w:rPr>
                  <w:rFonts w:ascii="Arial" w:hAnsi="Arial" w:cs="Arial"/>
                  <w:sz w:val="16"/>
                  <w:szCs w:val="16"/>
                </w:rPr>
                <w:t>Add checklist for annual reviews, for all high risk service providers (17)</w:t>
              </w:r>
            </w:ins>
          </w:p>
          <w:p w14:paraId="7FAEF9F7" w14:textId="77777777" w:rsidR="00413AA7" w:rsidRPr="008A0B84" w:rsidRDefault="00413AA7" w:rsidP="00413AA7">
            <w:pPr>
              <w:pStyle w:val="ListParagraph"/>
              <w:numPr>
                <w:ilvl w:val="0"/>
                <w:numId w:val="31"/>
              </w:numPr>
              <w:spacing w:before="0" w:after="160" w:line="259" w:lineRule="auto"/>
              <w:ind w:left="317" w:hanging="142"/>
              <w:jc w:val="left"/>
              <w:rPr>
                <w:ins w:id="47" w:author="Grant Lowe" w:date="2021-04-19T16:38:00Z"/>
                <w:rFonts w:ascii="Arial" w:hAnsi="Arial" w:cs="Arial"/>
                <w:sz w:val="16"/>
                <w:szCs w:val="16"/>
              </w:rPr>
            </w:pPr>
            <w:ins w:id="48" w:author="Grant Lowe" w:date="2021-04-19T16:38:00Z">
              <w:r w:rsidRPr="008A0B84">
                <w:rPr>
                  <w:rFonts w:ascii="Arial" w:hAnsi="Arial" w:cs="Arial"/>
                  <w:sz w:val="16"/>
                  <w:szCs w:val="16"/>
                </w:rPr>
                <w:t>Business case – add completion of risk assessment (22)</w:t>
              </w:r>
            </w:ins>
          </w:p>
          <w:p w14:paraId="76B872C9" w14:textId="77777777" w:rsidR="00413AA7" w:rsidRPr="008A0B84" w:rsidRDefault="00413AA7" w:rsidP="00413AA7">
            <w:pPr>
              <w:pStyle w:val="ListParagraph"/>
              <w:numPr>
                <w:ilvl w:val="0"/>
                <w:numId w:val="31"/>
              </w:numPr>
              <w:spacing w:before="0" w:after="160" w:line="259" w:lineRule="auto"/>
              <w:ind w:left="317" w:hanging="142"/>
              <w:jc w:val="left"/>
              <w:rPr>
                <w:ins w:id="49" w:author="Grant Lowe" w:date="2021-04-19T16:38:00Z"/>
                <w:rFonts w:ascii="Arial" w:hAnsi="Arial" w:cs="Arial"/>
                <w:sz w:val="16"/>
                <w:szCs w:val="16"/>
              </w:rPr>
            </w:pPr>
            <w:ins w:id="50" w:author="Grant Lowe" w:date="2021-04-19T16:38:00Z">
              <w:r w:rsidRPr="008A0B84">
                <w:rPr>
                  <w:rFonts w:ascii="Arial" w:hAnsi="Arial" w:cs="Arial"/>
                  <w:sz w:val="16"/>
                  <w:szCs w:val="16"/>
                </w:rPr>
                <w:t>DD – raise concerns with CRO or Compliance (23)</w:t>
              </w:r>
            </w:ins>
          </w:p>
          <w:p w14:paraId="1D18852E" w14:textId="77777777" w:rsidR="00413AA7" w:rsidRPr="008A0B84" w:rsidRDefault="00413AA7" w:rsidP="00413AA7">
            <w:pPr>
              <w:pStyle w:val="ListParagraph"/>
              <w:numPr>
                <w:ilvl w:val="0"/>
                <w:numId w:val="31"/>
              </w:numPr>
              <w:spacing w:before="0" w:after="160" w:line="259" w:lineRule="auto"/>
              <w:ind w:left="317" w:hanging="142"/>
              <w:jc w:val="left"/>
              <w:rPr>
                <w:ins w:id="51" w:author="Grant Lowe" w:date="2021-04-19T16:38:00Z"/>
                <w:rFonts w:ascii="Arial" w:hAnsi="Arial" w:cs="Arial"/>
                <w:sz w:val="16"/>
                <w:szCs w:val="16"/>
              </w:rPr>
            </w:pPr>
            <w:ins w:id="52" w:author="Grant Lowe" w:date="2021-04-19T16:38:00Z">
              <w:r w:rsidRPr="008A0B84">
                <w:rPr>
                  <w:rFonts w:ascii="Arial" w:hAnsi="Arial" w:cs="Arial"/>
                  <w:sz w:val="16"/>
                  <w:szCs w:val="16"/>
                </w:rPr>
                <w:t>DD – assess bribery &amp; corruption risks (23)</w:t>
              </w:r>
            </w:ins>
          </w:p>
          <w:p w14:paraId="50B9E870" w14:textId="77777777" w:rsidR="00413AA7" w:rsidRPr="008A0B84" w:rsidRDefault="00413AA7" w:rsidP="00413AA7">
            <w:pPr>
              <w:pStyle w:val="ListParagraph"/>
              <w:numPr>
                <w:ilvl w:val="0"/>
                <w:numId w:val="31"/>
              </w:numPr>
              <w:spacing w:before="0" w:after="160" w:line="259" w:lineRule="auto"/>
              <w:ind w:left="317" w:hanging="142"/>
              <w:jc w:val="left"/>
              <w:rPr>
                <w:ins w:id="53" w:author="Grant Lowe" w:date="2021-04-19T16:38:00Z"/>
                <w:rFonts w:ascii="Arial" w:hAnsi="Arial" w:cs="Arial"/>
                <w:sz w:val="16"/>
                <w:szCs w:val="16"/>
              </w:rPr>
            </w:pPr>
            <w:ins w:id="54" w:author="Grant Lowe" w:date="2021-04-19T16:38:00Z">
              <w:r w:rsidRPr="008A0B84">
                <w:rPr>
                  <w:rFonts w:ascii="Arial" w:hAnsi="Arial" w:cs="Arial"/>
                  <w:sz w:val="16"/>
                  <w:szCs w:val="16"/>
                </w:rPr>
                <w:t>Contracts – all new documents must have ABC clauses (24)</w:t>
              </w:r>
            </w:ins>
          </w:p>
          <w:p w14:paraId="0716E968" w14:textId="77777777" w:rsidR="00413AA7" w:rsidRPr="008A0B84" w:rsidRDefault="00413AA7" w:rsidP="00413AA7">
            <w:pPr>
              <w:pStyle w:val="ListParagraph"/>
              <w:numPr>
                <w:ilvl w:val="0"/>
                <w:numId w:val="31"/>
              </w:numPr>
              <w:spacing w:before="0" w:after="160" w:line="259" w:lineRule="auto"/>
              <w:ind w:left="317" w:hanging="142"/>
              <w:jc w:val="left"/>
              <w:rPr>
                <w:ins w:id="55" w:author="Grant Lowe" w:date="2021-04-19T16:38:00Z"/>
                <w:rFonts w:ascii="Arial" w:hAnsi="Arial" w:cs="Arial"/>
                <w:sz w:val="16"/>
                <w:szCs w:val="16"/>
              </w:rPr>
            </w:pPr>
            <w:ins w:id="56" w:author="Grant Lowe" w:date="2021-04-19T16:38:00Z">
              <w:r w:rsidRPr="008A0B84">
                <w:rPr>
                  <w:rFonts w:ascii="Arial" w:hAnsi="Arial" w:cs="Arial"/>
                  <w:sz w:val="16"/>
                  <w:szCs w:val="16"/>
                </w:rPr>
                <w:t xml:space="preserve">Annual reviews – checklist completed, if required (25) </w:t>
              </w:r>
            </w:ins>
          </w:p>
          <w:p w14:paraId="61D1514D" w14:textId="77777777" w:rsidR="00C26660" w:rsidRDefault="00C26660" w:rsidP="00413AA7">
            <w:pPr>
              <w:pStyle w:val="ListParagraph"/>
              <w:spacing w:before="0" w:after="0" w:line="360" w:lineRule="auto"/>
              <w:ind w:left="720" w:firstLine="0"/>
              <w:jc w:val="left"/>
              <w:rPr>
                <w:rFonts w:ascii="Arial" w:hAnsi="Arial" w:cs="Arial"/>
                <w:sz w:val="20"/>
                <w:szCs w:val="20"/>
              </w:rPr>
            </w:pPr>
          </w:p>
        </w:tc>
      </w:tr>
    </w:tbl>
    <w:p w14:paraId="31EFEADE" w14:textId="77777777" w:rsidR="002427AF" w:rsidRPr="00825672" w:rsidRDefault="002427AF">
      <w:pPr>
        <w:spacing w:before="0"/>
        <w:rPr>
          <w:rFonts w:ascii="Arial" w:hAnsi="Arial" w:cs="Arial"/>
          <w:color w:val="000000" w:themeColor="text1"/>
        </w:rPr>
      </w:pPr>
    </w:p>
    <w:bookmarkEnd w:id="6"/>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8A0B84" w:rsidRDefault="00A03C8A" w:rsidP="008A0B84">
      <w:pPr>
        <w:spacing w:before="0" w:after="0" w:line="360" w:lineRule="auto"/>
        <w:jc w:val="left"/>
        <w:rPr>
          <w:rFonts w:ascii="Arial" w:hAnsi="Arial" w:cs="Arial"/>
          <w:color w:val="000000" w:themeColor="text1"/>
          <w:sz w:val="20"/>
          <w:szCs w:val="20"/>
          <w:lang w:eastAsia="zh-CN"/>
        </w:rPr>
      </w:pPr>
      <w:r w:rsidRPr="00825672">
        <w:rPr>
          <w:rFonts w:ascii="Arial" w:hAnsi="Arial" w:cs="Arial"/>
          <w:color w:val="000000" w:themeColor="text1"/>
          <w:lang w:eastAsia="zh-CN"/>
        </w:rPr>
        <w:br w:type="page"/>
      </w:r>
      <w:r w:rsidR="003F2291" w:rsidRPr="008A0B84">
        <w:rPr>
          <w:rFonts w:ascii="Arial" w:hAnsi="Arial" w:cs="Arial"/>
          <w:b/>
          <w:color w:val="000000" w:themeColor="text1"/>
          <w:sz w:val="20"/>
          <w:szCs w:val="20"/>
          <w:lang w:val="en-GB" w:eastAsia="zh-CN"/>
        </w:rPr>
        <w:t>Contents</w:t>
      </w:r>
    </w:p>
    <w:bookmarkStart w:id="57" w:name="_Toc389143243"/>
    <w:bookmarkStart w:id="58" w:name="_Toc389145972"/>
    <w:bookmarkStart w:id="59" w:name="_Toc389164252"/>
    <w:bookmarkStart w:id="60" w:name="_Toc389164735"/>
    <w:bookmarkStart w:id="61" w:name="_Toc389229757"/>
    <w:bookmarkStart w:id="62" w:name="_Toc389229807"/>
    <w:bookmarkStart w:id="63" w:name="_Toc389229856"/>
    <w:bookmarkStart w:id="64" w:name="_Toc389229974"/>
    <w:bookmarkStart w:id="65" w:name="_Toc389230802"/>
    <w:bookmarkStart w:id="66" w:name="_Toc389143244"/>
    <w:bookmarkStart w:id="67" w:name="_Toc389145973"/>
    <w:bookmarkStart w:id="68" w:name="_Toc389164253"/>
    <w:bookmarkStart w:id="69" w:name="_Toc389164736"/>
    <w:bookmarkStart w:id="70" w:name="_Toc389229758"/>
    <w:bookmarkStart w:id="71" w:name="_Toc389229808"/>
    <w:bookmarkStart w:id="72" w:name="_Toc389229857"/>
    <w:bookmarkStart w:id="73" w:name="_Toc389229975"/>
    <w:bookmarkStart w:id="74" w:name="_Toc38923080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14:paraId="41C12A69" w14:textId="77777777" w:rsidR="008A0B84" w:rsidRPr="008A0B84" w:rsidRDefault="00060651" w:rsidP="008A0B84">
      <w:pPr>
        <w:pStyle w:val="TOC1"/>
        <w:tabs>
          <w:tab w:val="left" w:pos="480"/>
        </w:tabs>
        <w:spacing w:before="0" w:after="0" w:line="360" w:lineRule="auto"/>
        <w:rPr>
          <w:rFonts w:ascii="Arial" w:eastAsiaTheme="minorEastAsia" w:hAnsi="Arial" w:cs="Arial"/>
          <w:noProof/>
          <w:sz w:val="20"/>
          <w:szCs w:val="20"/>
          <w:lang w:val="en-GB" w:eastAsia="zh-CN" w:bidi="ar-SA"/>
        </w:rPr>
      </w:pPr>
      <w:r w:rsidRPr="008A0B84">
        <w:rPr>
          <w:rFonts w:ascii="Arial" w:hAnsi="Arial" w:cs="Arial"/>
          <w:b/>
          <w:color w:val="000000" w:themeColor="text1"/>
          <w:sz w:val="20"/>
          <w:szCs w:val="20"/>
          <w:lang w:eastAsia="zh-CN"/>
        </w:rPr>
        <w:fldChar w:fldCharType="begin"/>
      </w:r>
      <w:r w:rsidRPr="008A0B84">
        <w:rPr>
          <w:rFonts w:ascii="Arial" w:hAnsi="Arial" w:cs="Arial"/>
          <w:b/>
          <w:color w:val="000000" w:themeColor="text1"/>
          <w:sz w:val="20"/>
          <w:szCs w:val="20"/>
          <w:lang w:eastAsia="zh-CN"/>
        </w:rPr>
        <w:instrText xml:space="preserve"> TOC \o "1-2" \h \z \u </w:instrText>
      </w:r>
      <w:r w:rsidRPr="008A0B84">
        <w:rPr>
          <w:rFonts w:ascii="Arial" w:hAnsi="Arial" w:cs="Arial"/>
          <w:b/>
          <w:color w:val="000000" w:themeColor="text1"/>
          <w:sz w:val="20"/>
          <w:szCs w:val="20"/>
          <w:lang w:eastAsia="zh-CN"/>
        </w:rPr>
        <w:fldChar w:fldCharType="separate"/>
      </w:r>
      <w:hyperlink w:anchor="_Toc71114492" w:history="1">
        <w:r w:rsidR="008A0B84" w:rsidRPr="008A0B84">
          <w:rPr>
            <w:rStyle w:val="Hyperlink"/>
            <w:rFonts w:ascii="Arial" w:hAnsi="Arial" w:cs="Arial"/>
            <w:noProof/>
            <w:sz w:val="20"/>
            <w:szCs w:val="20"/>
          </w:rPr>
          <w:t>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Introduction</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4</w:t>
        </w:r>
        <w:r w:rsidR="008A0B84" w:rsidRPr="008A0B84">
          <w:rPr>
            <w:rFonts w:ascii="Arial" w:hAnsi="Arial" w:cs="Arial"/>
            <w:noProof/>
            <w:webHidden/>
            <w:sz w:val="20"/>
            <w:szCs w:val="20"/>
          </w:rPr>
          <w:fldChar w:fldCharType="end"/>
        </w:r>
      </w:hyperlink>
    </w:p>
    <w:p w14:paraId="2A84C34E"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3" w:history="1">
        <w:r w:rsidRPr="008A0B84">
          <w:rPr>
            <w:rStyle w:val="Hyperlink"/>
            <w:rFonts w:ascii="Arial" w:hAnsi="Arial" w:cs="Arial"/>
            <w:noProof/>
            <w:sz w:val="20"/>
            <w:szCs w:val="20"/>
            <w:lang w:eastAsia="zh-CN"/>
          </w:rPr>
          <w:t>2</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 xml:space="preserve">Policy </w:t>
        </w:r>
        <w:r w:rsidRPr="008A0B84">
          <w:rPr>
            <w:rStyle w:val="Hyperlink"/>
            <w:rFonts w:ascii="Arial" w:hAnsi="Arial" w:cs="Arial"/>
            <w:noProof/>
            <w:sz w:val="20"/>
            <w:szCs w:val="20"/>
          </w:rPr>
          <w:t>Objectives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_Toc71114493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5</w:t>
        </w:r>
        <w:r w:rsidRPr="008A0B84">
          <w:rPr>
            <w:rFonts w:ascii="Arial" w:hAnsi="Arial" w:cs="Arial"/>
            <w:noProof/>
            <w:webHidden/>
            <w:sz w:val="20"/>
            <w:szCs w:val="20"/>
          </w:rPr>
          <w:fldChar w:fldCharType="end"/>
        </w:r>
      </w:hyperlink>
    </w:p>
    <w:p w14:paraId="424553EA"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4" w:history="1">
        <w:r w:rsidRPr="008A0B84">
          <w:rPr>
            <w:rStyle w:val="Hyperlink"/>
            <w:rFonts w:ascii="Arial" w:hAnsi="Arial" w:cs="Arial"/>
            <w:noProof/>
            <w:sz w:val="20"/>
            <w:szCs w:val="20"/>
            <w:lang w:eastAsia="zh-CN"/>
          </w:rPr>
          <w:t>3</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 xml:space="preserve">Policy </w:t>
        </w:r>
        <w:r w:rsidRPr="008A0B84">
          <w:rPr>
            <w:rStyle w:val="Hyperlink"/>
            <w:rFonts w:ascii="Arial" w:hAnsi="Arial" w:cs="Arial"/>
            <w:noProof/>
            <w:sz w:val="20"/>
            <w:szCs w:val="20"/>
          </w:rPr>
          <w:t>Ownership</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_Toc71114494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6</w:t>
        </w:r>
        <w:r w:rsidRPr="008A0B84">
          <w:rPr>
            <w:rFonts w:ascii="Arial" w:hAnsi="Arial" w:cs="Arial"/>
            <w:noProof/>
            <w:webHidden/>
            <w:sz w:val="20"/>
            <w:szCs w:val="20"/>
          </w:rPr>
          <w:fldChar w:fldCharType="end"/>
        </w:r>
      </w:hyperlink>
    </w:p>
    <w:p w14:paraId="78B103E8"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5" w:history="1">
        <w:r w:rsidRPr="008A0B84">
          <w:rPr>
            <w:rStyle w:val="Hyperlink"/>
            <w:rFonts w:ascii="Arial" w:hAnsi="Arial" w:cs="Arial"/>
            <w:noProof/>
            <w:sz w:val="20"/>
            <w:szCs w:val="20"/>
            <w:lang w:val="en-GB" w:eastAsia="zh-CN"/>
          </w:rPr>
          <w:t>4</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val="en-GB" w:eastAsia="zh-CN"/>
          </w:rPr>
          <w:t>Governance &amp; Risk Management Framework</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_Toc71114495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7</w:t>
        </w:r>
        <w:r w:rsidRPr="008A0B84">
          <w:rPr>
            <w:rFonts w:ascii="Arial" w:hAnsi="Arial" w:cs="Arial"/>
            <w:noProof/>
            <w:webHidden/>
            <w:sz w:val="20"/>
            <w:szCs w:val="20"/>
          </w:rPr>
          <w:fldChar w:fldCharType="end"/>
        </w:r>
      </w:hyperlink>
    </w:p>
    <w:p w14:paraId="39EFDB8F"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6" w:history="1">
        <w:r w:rsidRPr="008A0B84">
          <w:rPr>
            <w:rStyle w:val="Hyperlink"/>
            <w:rFonts w:ascii="Arial" w:hAnsi="Arial" w:cs="Arial"/>
            <w:noProof/>
            <w:sz w:val="20"/>
            <w:szCs w:val="20"/>
            <w:lang w:eastAsia="zh-CN"/>
          </w:rPr>
          <w:t>5</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Roles and Responsibilities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_Toc71114496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8</w:t>
        </w:r>
        <w:r w:rsidRPr="008A0B84">
          <w:rPr>
            <w:rFonts w:ascii="Arial" w:hAnsi="Arial" w:cs="Arial"/>
            <w:noProof/>
            <w:webHidden/>
            <w:sz w:val="20"/>
            <w:szCs w:val="20"/>
          </w:rPr>
          <w:fldChar w:fldCharType="end"/>
        </w:r>
      </w:hyperlink>
    </w:p>
    <w:p w14:paraId="41C6D597"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7" w:history="1">
        <w:r w:rsidRPr="008A0B84">
          <w:rPr>
            <w:rStyle w:val="Hyperlink"/>
            <w:rFonts w:ascii="Arial" w:hAnsi="Arial" w:cs="Arial"/>
            <w:noProof/>
            <w:sz w:val="20"/>
            <w:szCs w:val="20"/>
            <w:lang w:eastAsia="zh-CN"/>
          </w:rPr>
          <w:t>6</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Regulatory and Legal Requirements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_Toc71114497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10</w:t>
        </w:r>
        <w:r w:rsidRPr="008A0B84">
          <w:rPr>
            <w:rFonts w:ascii="Arial" w:hAnsi="Arial" w:cs="Arial"/>
            <w:noProof/>
            <w:webHidden/>
            <w:sz w:val="20"/>
            <w:szCs w:val="20"/>
          </w:rPr>
          <w:fldChar w:fldCharType="end"/>
        </w:r>
      </w:hyperlink>
    </w:p>
    <w:p w14:paraId="03FCD721"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8" w:history="1">
        <w:r w:rsidRPr="008A0B84">
          <w:rPr>
            <w:rStyle w:val="Hyperlink"/>
            <w:rFonts w:ascii="Arial" w:hAnsi="Arial" w:cs="Arial"/>
            <w:noProof/>
            <w:sz w:val="20"/>
            <w:szCs w:val="20"/>
          </w:rPr>
          <w:t>6.1</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Operational resilience (Third Country Branches)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_Toc71114498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10</w:t>
        </w:r>
        <w:r w:rsidRPr="008A0B84">
          <w:rPr>
            <w:rFonts w:ascii="Arial" w:hAnsi="Arial" w:cs="Arial"/>
            <w:noProof/>
            <w:webHidden/>
            <w:sz w:val="20"/>
            <w:szCs w:val="20"/>
          </w:rPr>
          <w:fldChar w:fldCharType="end"/>
        </w:r>
      </w:hyperlink>
    </w:p>
    <w:p w14:paraId="15D5B53A"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9" w:history="1">
        <w:r w:rsidRPr="008A0B84">
          <w:rPr>
            <w:rStyle w:val="Hyperlink"/>
            <w:rFonts w:ascii="Arial" w:hAnsi="Arial" w:cs="Arial"/>
            <w:noProof/>
            <w:sz w:val="20"/>
            <w:szCs w:val="20"/>
          </w:rPr>
          <w:t>6.2</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UK Systems &amp; Controls (‘SYSC’)</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_Toc71114499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11</w:t>
        </w:r>
        <w:r w:rsidRPr="008A0B84">
          <w:rPr>
            <w:rFonts w:ascii="Arial" w:hAnsi="Arial" w:cs="Arial"/>
            <w:noProof/>
            <w:webHidden/>
            <w:sz w:val="20"/>
            <w:szCs w:val="20"/>
          </w:rPr>
          <w:fldChar w:fldCharType="end"/>
        </w:r>
      </w:hyperlink>
    </w:p>
    <w:p w14:paraId="42963A4D"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0" w:history="1">
        <w:r w:rsidRPr="008A0B84">
          <w:rPr>
            <w:rStyle w:val="Hyperlink"/>
            <w:rFonts w:ascii="Arial" w:hAnsi="Arial" w:cs="Arial"/>
            <w:noProof/>
            <w:sz w:val="20"/>
            <w:szCs w:val="20"/>
          </w:rPr>
          <w:t>6.3</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Other Laws and Regulations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_Toc71114500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12</w:t>
        </w:r>
        <w:r w:rsidRPr="008A0B84">
          <w:rPr>
            <w:rFonts w:ascii="Arial" w:hAnsi="Arial" w:cs="Arial"/>
            <w:noProof/>
            <w:webHidden/>
            <w:sz w:val="20"/>
            <w:szCs w:val="20"/>
          </w:rPr>
          <w:fldChar w:fldCharType="end"/>
        </w:r>
      </w:hyperlink>
    </w:p>
    <w:p w14:paraId="184779B6"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1" w:history="1">
        <w:r w:rsidRPr="008A0B84">
          <w:rPr>
            <w:rStyle w:val="Hyperlink"/>
            <w:rFonts w:ascii="Arial" w:hAnsi="Arial" w:cs="Arial"/>
            <w:noProof/>
            <w:sz w:val="20"/>
            <w:szCs w:val="20"/>
          </w:rPr>
          <w:t>7</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Defining and Identifying Critical Outsourcing Relationships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_Toc71114501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15</w:t>
        </w:r>
        <w:r w:rsidRPr="008A0B84">
          <w:rPr>
            <w:rFonts w:ascii="Arial" w:hAnsi="Arial" w:cs="Arial"/>
            <w:noProof/>
            <w:webHidden/>
            <w:sz w:val="20"/>
            <w:szCs w:val="20"/>
          </w:rPr>
          <w:fldChar w:fldCharType="end"/>
        </w:r>
      </w:hyperlink>
    </w:p>
    <w:p w14:paraId="0914F783"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2" w:history="1">
        <w:r w:rsidRPr="008A0B84">
          <w:rPr>
            <w:rStyle w:val="Hyperlink"/>
            <w:rFonts w:ascii="Arial" w:hAnsi="Arial" w:cs="Arial"/>
            <w:noProof/>
            <w:sz w:val="20"/>
            <w:szCs w:val="20"/>
          </w:rPr>
          <w:t>7.1</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Definition of Critical</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_Toc71114502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16</w:t>
        </w:r>
        <w:r w:rsidRPr="008A0B84">
          <w:rPr>
            <w:rFonts w:ascii="Arial" w:hAnsi="Arial" w:cs="Arial"/>
            <w:noProof/>
            <w:webHidden/>
            <w:sz w:val="20"/>
            <w:szCs w:val="20"/>
          </w:rPr>
          <w:fldChar w:fldCharType="end"/>
        </w:r>
      </w:hyperlink>
    </w:p>
    <w:p w14:paraId="04681F81"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3" w:history="1">
        <w:r w:rsidRPr="008A0B84">
          <w:rPr>
            <w:rStyle w:val="Hyperlink"/>
            <w:rFonts w:ascii="Arial" w:hAnsi="Arial" w:cs="Arial"/>
            <w:noProof/>
            <w:sz w:val="20"/>
            <w:szCs w:val="20"/>
          </w:rPr>
          <w:t>7.2</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Determining Materiality</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_Toc71114503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16</w:t>
        </w:r>
        <w:r w:rsidRPr="008A0B84">
          <w:rPr>
            <w:rFonts w:ascii="Arial" w:hAnsi="Arial" w:cs="Arial"/>
            <w:noProof/>
            <w:webHidden/>
            <w:sz w:val="20"/>
            <w:szCs w:val="20"/>
          </w:rPr>
          <w:fldChar w:fldCharType="end"/>
        </w:r>
      </w:hyperlink>
    </w:p>
    <w:p w14:paraId="298D5335"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4" w:history="1">
        <w:r w:rsidRPr="008A0B84">
          <w:rPr>
            <w:rStyle w:val="Hyperlink"/>
            <w:rFonts w:ascii="Arial" w:hAnsi="Arial" w:cs="Arial"/>
            <w:noProof/>
            <w:sz w:val="20"/>
            <w:szCs w:val="20"/>
            <w:lang w:eastAsia="zh-CN"/>
          </w:rPr>
          <w:t>8</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Risk Management</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_Toc71114504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17</w:t>
        </w:r>
        <w:r w:rsidRPr="008A0B84">
          <w:rPr>
            <w:rFonts w:ascii="Arial" w:hAnsi="Arial" w:cs="Arial"/>
            <w:noProof/>
            <w:webHidden/>
            <w:sz w:val="20"/>
            <w:szCs w:val="20"/>
          </w:rPr>
          <w:fldChar w:fldCharType="end"/>
        </w:r>
      </w:hyperlink>
    </w:p>
    <w:p w14:paraId="2DBDECB3"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5" w:history="1">
        <w:r w:rsidRPr="008A0B84">
          <w:rPr>
            <w:rStyle w:val="Hyperlink"/>
            <w:rFonts w:ascii="Arial" w:hAnsi="Arial" w:cs="Arial"/>
            <w:noProof/>
            <w:sz w:val="20"/>
            <w:szCs w:val="20"/>
          </w:rPr>
          <w:t>8.1</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Risk assessment</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_Toc71114505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17</w:t>
        </w:r>
        <w:r w:rsidRPr="008A0B84">
          <w:rPr>
            <w:rFonts w:ascii="Arial" w:hAnsi="Arial" w:cs="Arial"/>
            <w:noProof/>
            <w:webHidden/>
            <w:sz w:val="20"/>
            <w:szCs w:val="20"/>
          </w:rPr>
          <w:fldChar w:fldCharType="end"/>
        </w:r>
      </w:hyperlink>
    </w:p>
    <w:p w14:paraId="6A2E5DB3"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6" w:history="1">
        <w:r w:rsidRPr="008A0B84">
          <w:rPr>
            <w:rStyle w:val="Hyperlink"/>
            <w:rFonts w:ascii="Arial" w:hAnsi="Arial" w:cs="Arial"/>
            <w:noProof/>
            <w:sz w:val="20"/>
            <w:szCs w:val="20"/>
          </w:rPr>
          <w:t>8.2</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Contracts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_Toc71114506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20</w:t>
        </w:r>
        <w:r w:rsidRPr="008A0B84">
          <w:rPr>
            <w:rFonts w:ascii="Arial" w:hAnsi="Arial" w:cs="Arial"/>
            <w:noProof/>
            <w:webHidden/>
            <w:sz w:val="20"/>
            <w:szCs w:val="20"/>
          </w:rPr>
          <w:fldChar w:fldCharType="end"/>
        </w:r>
      </w:hyperlink>
    </w:p>
    <w:p w14:paraId="0FCD9198" w14:textId="77777777" w:rsidR="008A0B84" w:rsidRPr="008A0B84" w:rsidRDefault="008A0B8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7" w:history="1">
        <w:r w:rsidRPr="008A0B84">
          <w:rPr>
            <w:rStyle w:val="Hyperlink"/>
            <w:rFonts w:ascii="Arial" w:hAnsi="Arial" w:cs="Arial"/>
            <w:noProof/>
            <w:sz w:val="20"/>
            <w:szCs w:val="20"/>
          </w:rPr>
          <w:t>8.3</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Potential Risks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_Toc71114507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20</w:t>
        </w:r>
        <w:r w:rsidRPr="008A0B84">
          <w:rPr>
            <w:rFonts w:ascii="Arial" w:hAnsi="Arial" w:cs="Arial"/>
            <w:noProof/>
            <w:webHidden/>
            <w:sz w:val="20"/>
            <w:szCs w:val="20"/>
          </w:rPr>
          <w:fldChar w:fldCharType="end"/>
        </w:r>
      </w:hyperlink>
    </w:p>
    <w:p w14:paraId="5C572778"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8" w:history="1">
        <w:r w:rsidRPr="008A0B84">
          <w:rPr>
            <w:rStyle w:val="Hyperlink"/>
            <w:rFonts w:ascii="Arial" w:hAnsi="Arial" w:cs="Arial"/>
            <w:noProof/>
            <w:sz w:val="20"/>
            <w:szCs w:val="20"/>
            <w:lang w:eastAsia="zh-CN"/>
          </w:rPr>
          <w:t>9</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Record keeping requirements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_Toc71114508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21</w:t>
        </w:r>
        <w:r w:rsidRPr="008A0B84">
          <w:rPr>
            <w:rFonts w:ascii="Arial" w:hAnsi="Arial" w:cs="Arial"/>
            <w:noProof/>
            <w:webHidden/>
            <w:sz w:val="20"/>
            <w:szCs w:val="20"/>
          </w:rPr>
          <w:fldChar w:fldCharType="end"/>
        </w:r>
      </w:hyperlink>
    </w:p>
    <w:p w14:paraId="169209BA"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9" w:history="1">
        <w:r w:rsidRPr="008A0B84">
          <w:rPr>
            <w:rStyle w:val="Hyperlink"/>
            <w:rFonts w:ascii="Arial" w:hAnsi="Arial" w:cs="Arial"/>
            <w:noProof/>
            <w:sz w:val="20"/>
            <w:szCs w:val="20"/>
          </w:rPr>
          <w:t>10</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rPr>
          <w:t>Review and Update of Policy</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_Toc71114509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22</w:t>
        </w:r>
        <w:r w:rsidRPr="008A0B84">
          <w:rPr>
            <w:rFonts w:ascii="Arial" w:hAnsi="Arial" w:cs="Arial"/>
            <w:noProof/>
            <w:webHidden/>
            <w:sz w:val="20"/>
            <w:szCs w:val="20"/>
          </w:rPr>
          <w:fldChar w:fldCharType="end"/>
        </w:r>
      </w:hyperlink>
    </w:p>
    <w:p w14:paraId="7B8BE3F5"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0" w:history="1">
        <w:r w:rsidRPr="008A0B84">
          <w:rPr>
            <w:rStyle w:val="Hyperlink"/>
            <w:rFonts w:ascii="Arial" w:hAnsi="Arial" w:cs="Arial"/>
            <w:noProof/>
            <w:sz w:val="20"/>
            <w:szCs w:val="20"/>
            <w:lang w:eastAsia="zh-CN"/>
          </w:rPr>
          <w:t>11</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Appendix A: Outsourcing &amp; Third Party Approval Process</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_Toc71114510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23</w:t>
        </w:r>
        <w:r w:rsidRPr="008A0B84">
          <w:rPr>
            <w:rFonts w:ascii="Arial" w:hAnsi="Arial" w:cs="Arial"/>
            <w:noProof/>
            <w:webHidden/>
            <w:sz w:val="20"/>
            <w:szCs w:val="20"/>
          </w:rPr>
          <w:fldChar w:fldCharType="end"/>
        </w:r>
      </w:hyperlink>
    </w:p>
    <w:p w14:paraId="40B52178"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1" w:history="1">
        <w:r w:rsidRPr="008A0B84">
          <w:rPr>
            <w:rStyle w:val="Hyperlink"/>
            <w:rFonts w:ascii="Arial" w:hAnsi="Arial" w:cs="Arial"/>
            <w:noProof/>
            <w:sz w:val="20"/>
            <w:szCs w:val="20"/>
            <w:lang w:eastAsia="zh-CN"/>
          </w:rPr>
          <w:t>12</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Appendix B: CNCBLB HO IT Outsourcing Activity</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_Toc71114511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29</w:t>
        </w:r>
        <w:r w:rsidRPr="008A0B84">
          <w:rPr>
            <w:rFonts w:ascii="Arial" w:hAnsi="Arial" w:cs="Arial"/>
            <w:noProof/>
            <w:webHidden/>
            <w:sz w:val="20"/>
            <w:szCs w:val="20"/>
          </w:rPr>
          <w:fldChar w:fldCharType="end"/>
        </w:r>
      </w:hyperlink>
    </w:p>
    <w:p w14:paraId="7FD1CEFC"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2" w:history="1">
        <w:r w:rsidRPr="008A0B84">
          <w:rPr>
            <w:rStyle w:val="Hyperlink"/>
            <w:rFonts w:ascii="Arial" w:hAnsi="Arial" w:cs="Arial"/>
            <w:noProof/>
            <w:sz w:val="20"/>
            <w:szCs w:val="20"/>
            <w:lang w:eastAsia="zh-CN"/>
          </w:rPr>
          <w:t>13</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Appendix C: CNCBLB Outsourcing &amp; Third-Party Activity</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_Toc71114512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30</w:t>
        </w:r>
        <w:r w:rsidRPr="008A0B84">
          <w:rPr>
            <w:rFonts w:ascii="Arial" w:hAnsi="Arial" w:cs="Arial"/>
            <w:noProof/>
            <w:webHidden/>
            <w:sz w:val="20"/>
            <w:szCs w:val="20"/>
          </w:rPr>
          <w:fldChar w:fldCharType="end"/>
        </w:r>
      </w:hyperlink>
    </w:p>
    <w:p w14:paraId="2EFE83F2" w14:textId="77777777" w:rsidR="008A0B84" w:rsidRPr="008A0B84" w:rsidRDefault="008A0B8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4" w:history="1">
        <w:r w:rsidRPr="008A0B84">
          <w:rPr>
            <w:rStyle w:val="Hyperlink"/>
            <w:rFonts w:ascii="Arial" w:hAnsi="Arial" w:cs="Arial"/>
            <w:noProof/>
            <w:sz w:val="20"/>
            <w:szCs w:val="20"/>
            <w:lang w:eastAsia="zh-CN"/>
          </w:rPr>
          <w:t>14</w:t>
        </w:r>
        <w:r w:rsidRPr="008A0B84">
          <w:rPr>
            <w:rFonts w:ascii="Arial" w:eastAsiaTheme="minorEastAsia" w:hAnsi="Arial" w:cs="Arial"/>
            <w:noProof/>
            <w:sz w:val="20"/>
            <w:szCs w:val="20"/>
            <w:lang w:val="en-GB" w:eastAsia="zh-CN" w:bidi="ar-SA"/>
          </w:rPr>
          <w:tab/>
        </w:r>
        <w:r w:rsidRPr="008A0B84">
          <w:rPr>
            <w:rStyle w:val="Hyperlink"/>
            <w:rFonts w:ascii="Arial" w:hAnsi="Arial" w:cs="Arial"/>
            <w:noProof/>
            <w:sz w:val="20"/>
            <w:szCs w:val="20"/>
            <w:lang w:eastAsia="zh-CN"/>
          </w:rPr>
          <w:t>Appendix D: Outsourcing Agreement Checklist</w:t>
        </w:r>
        <w:r w:rsidRPr="008A0B84">
          <w:rPr>
            <w:rFonts w:ascii="Arial" w:hAnsi="Arial" w:cs="Arial"/>
            <w:noProof/>
            <w:webHidden/>
            <w:sz w:val="20"/>
            <w:szCs w:val="20"/>
          </w:rPr>
          <w:tab/>
        </w:r>
        <w:r w:rsidRPr="008A0B84">
          <w:rPr>
            <w:rFonts w:ascii="Arial" w:hAnsi="Arial" w:cs="Arial"/>
            <w:noProof/>
            <w:webHidden/>
            <w:sz w:val="20"/>
            <w:szCs w:val="20"/>
          </w:rPr>
          <w:fldChar w:fldCharType="begin"/>
        </w:r>
        <w:r w:rsidRPr="008A0B84">
          <w:rPr>
            <w:rFonts w:ascii="Arial" w:hAnsi="Arial" w:cs="Arial"/>
            <w:noProof/>
            <w:webHidden/>
            <w:sz w:val="20"/>
            <w:szCs w:val="20"/>
          </w:rPr>
          <w:instrText xml:space="preserve"> PAGEREF _Toc71114514 \h </w:instrText>
        </w:r>
        <w:r w:rsidRPr="008A0B84">
          <w:rPr>
            <w:rFonts w:ascii="Arial" w:hAnsi="Arial" w:cs="Arial"/>
            <w:noProof/>
            <w:webHidden/>
            <w:sz w:val="20"/>
            <w:szCs w:val="20"/>
          </w:rPr>
        </w:r>
        <w:r w:rsidRPr="008A0B84">
          <w:rPr>
            <w:rFonts w:ascii="Arial" w:hAnsi="Arial" w:cs="Arial"/>
            <w:noProof/>
            <w:webHidden/>
            <w:sz w:val="20"/>
            <w:szCs w:val="20"/>
          </w:rPr>
          <w:fldChar w:fldCharType="separate"/>
        </w:r>
        <w:r w:rsidRPr="008A0B84">
          <w:rPr>
            <w:rFonts w:ascii="Arial" w:hAnsi="Arial" w:cs="Arial"/>
            <w:noProof/>
            <w:webHidden/>
            <w:sz w:val="20"/>
            <w:szCs w:val="20"/>
          </w:rPr>
          <w:t>31</w:t>
        </w:r>
        <w:r w:rsidRPr="008A0B84">
          <w:rPr>
            <w:rFonts w:ascii="Arial" w:hAnsi="Arial" w:cs="Arial"/>
            <w:noProof/>
            <w:webHidden/>
            <w:sz w:val="20"/>
            <w:szCs w:val="20"/>
          </w:rPr>
          <w:fldChar w:fldCharType="end"/>
        </w:r>
      </w:hyperlink>
    </w:p>
    <w:p w14:paraId="16110D11" w14:textId="0BF976D1" w:rsidR="00417019" w:rsidRPr="00825672" w:rsidRDefault="00060651" w:rsidP="008A0B84">
      <w:pPr>
        <w:tabs>
          <w:tab w:val="left" w:pos="567"/>
          <w:tab w:val="left" w:pos="1620"/>
          <w:tab w:val="left" w:pos="5812"/>
        </w:tabs>
        <w:spacing w:before="0" w:after="0" w:line="360" w:lineRule="auto"/>
        <w:ind w:right="-6"/>
        <w:jc w:val="left"/>
        <w:rPr>
          <w:rFonts w:ascii="Arial" w:hAnsi="Arial" w:cs="Arial"/>
          <w:b/>
          <w:color w:val="000000" w:themeColor="text1"/>
          <w:lang w:val="en-GB" w:eastAsia="zh-CN"/>
        </w:rPr>
      </w:pPr>
      <w:r w:rsidRPr="008A0B84">
        <w:rPr>
          <w:rFonts w:ascii="Arial" w:hAnsi="Arial" w:cs="Arial"/>
          <w:b/>
          <w:color w:val="000000" w:themeColor="text1"/>
          <w:sz w:val="20"/>
          <w:szCs w:val="20"/>
          <w:lang w:eastAsia="zh-CN"/>
        </w:rPr>
        <w:fldChar w:fldCharType="end"/>
      </w:r>
    </w:p>
    <w:p w14:paraId="21ADA2E7" w14:textId="541F124A" w:rsidR="001B41AF" w:rsidRPr="00263473" w:rsidRDefault="004210BC" w:rsidP="002F27F8">
      <w:pPr>
        <w:pStyle w:val="Heading1"/>
        <w:spacing w:after="0" w:line="360" w:lineRule="auto"/>
        <w:jc w:val="left"/>
        <w:rPr>
          <w:rFonts w:ascii="Arial" w:hAnsi="Arial" w:cs="Arial"/>
          <w:color w:val="auto"/>
          <w:sz w:val="22"/>
          <w:szCs w:val="22"/>
        </w:rPr>
      </w:pPr>
      <w:bookmarkStart w:id="75" w:name="_Toc254113503"/>
      <w:bookmarkStart w:id="76" w:name="_Toc254113859"/>
      <w:bookmarkStart w:id="77" w:name="_Toc508633446"/>
      <w:bookmarkStart w:id="78" w:name="_Toc71114492"/>
      <w:r w:rsidRPr="00263473">
        <w:rPr>
          <w:rFonts w:ascii="Arial" w:hAnsi="Arial" w:cs="Arial"/>
          <w:color w:val="auto"/>
          <w:sz w:val="22"/>
          <w:szCs w:val="22"/>
        </w:rPr>
        <w:t>Introduction</w:t>
      </w:r>
      <w:bookmarkEnd w:id="75"/>
      <w:bookmarkEnd w:id="76"/>
      <w:bookmarkEnd w:id="77"/>
      <w:bookmarkEnd w:id="78"/>
    </w:p>
    <w:p w14:paraId="73559710" w14:textId="77777777" w:rsidR="00825672" w:rsidRPr="00263473" w:rsidRDefault="00C214DC" w:rsidP="002F27F8">
      <w:pPr>
        <w:spacing w:before="0" w:after="0" w:line="360" w:lineRule="auto"/>
        <w:jc w:val="left"/>
        <w:rPr>
          <w:rFonts w:ascii="Arial" w:hAnsi="Arial" w:cs="Arial"/>
        </w:rPr>
      </w:pPr>
      <w:bookmarkStart w:id="79" w:name="_Toc254113504"/>
      <w:bookmarkStart w:id="80"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46DA619B" w14:textId="77777777" w:rsidR="009B292C" w:rsidRDefault="009B292C" w:rsidP="009B2135">
      <w:pPr>
        <w:spacing w:before="0" w:after="0" w:line="360" w:lineRule="auto"/>
        <w:jc w:val="left"/>
        <w:rPr>
          <w:ins w:id="81" w:author="Grant Lowe" w:date="2021-04-19T15:21:00Z"/>
          <w:rFonts w:ascii="Arial" w:hAnsi="Arial" w:cs="Arial"/>
          <w:u w:val="single"/>
        </w:rPr>
      </w:pPr>
    </w:p>
    <w:p w14:paraId="54A7FC10" w14:textId="03488EEF" w:rsidR="009B2135" w:rsidRPr="00021941" w:rsidRDefault="009B2135" w:rsidP="009B2135">
      <w:pPr>
        <w:spacing w:before="0" w:after="0" w:line="360" w:lineRule="auto"/>
        <w:jc w:val="left"/>
        <w:rPr>
          <w:ins w:id="82" w:author="Grant Lowe" w:date="2021-04-14T16:04:00Z"/>
          <w:rFonts w:ascii="Arial" w:hAnsi="Arial" w:cs="Arial"/>
          <w:u w:val="single"/>
        </w:rPr>
      </w:pPr>
      <w:ins w:id="83" w:author="Grant Lowe" w:date="2021-04-14T16:04:00Z">
        <w:r w:rsidRPr="00021941">
          <w:rPr>
            <w:rFonts w:ascii="Arial" w:hAnsi="Arial" w:cs="Arial"/>
            <w:u w:val="single"/>
          </w:rPr>
          <w:t>Defin</w:t>
        </w:r>
        <w:r>
          <w:rPr>
            <w:rFonts w:ascii="Arial" w:hAnsi="Arial" w:cs="Arial"/>
            <w:u w:val="single"/>
          </w:rPr>
          <w:t>i</w:t>
        </w:r>
        <w:r w:rsidRPr="00021941">
          <w:rPr>
            <w:rFonts w:ascii="Arial" w:hAnsi="Arial" w:cs="Arial"/>
            <w:u w:val="single"/>
          </w:rPr>
          <w:t>tions</w:t>
        </w:r>
      </w:ins>
      <w:ins w:id="84" w:author="Grant Lowe" w:date="2021-04-19T15:25:00Z">
        <w:r w:rsidR="009B292C">
          <w:rPr>
            <w:rFonts w:ascii="Arial" w:hAnsi="Arial" w:cs="Arial"/>
            <w:u w:val="single"/>
          </w:rPr>
          <w:t>:</w:t>
        </w:r>
      </w:ins>
    </w:p>
    <w:p w14:paraId="2BB646E8" w14:textId="22407076" w:rsidR="00B10945" w:rsidRPr="005553E1" w:rsidRDefault="009B2135" w:rsidP="00B10945">
      <w:pPr>
        <w:pStyle w:val="Default"/>
        <w:rPr>
          <w:ins w:id="85" w:author="Grant Lowe" w:date="2021-05-05T14:31:00Z"/>
          <w:rFonts w:ascii="Arial" w:hAnsi="Arial" w:cs="Arial"/>
          <w:sz w:val="22"/>
          <w:szCs w:val="22"/>
        </w:rPr>
      </w:pPr>
      <w:ins w:id="86" w:author="Grant Lowe" w:date="2021-04-14T16:04:00Z">
        <w:r w:rsidRPr="009B2135">
          <w:rPr>
            <w:rFonts w:ascii="Arial" w:hAnsi="Arial" w:cs="Arial"/>
            <w:b/>
          </w:rPr>
          <w:t>Outsourcing</w:t>
        </w:r>
        <w:r>
          <w:rPr>
            <w:rFonts w:ascii="Arial" w:hAnsi="Arial" w:cs="Arial"/>
          </w:rPr>
          <w:t xml:space="preserve">: </w:t>
        </w:r>
      </w:ins>
      <w:ins w:id="87" w:author="Grant Lowe" w:date="2021-05-05T14:31:00Z">
        <w:r w:rsidR="00B10945" w:rsidRPr="005553E1">
          <w:rPr>
            <w:rFonts w:ascii="Arial" w:hAnsi="Arial" w:cs="Arial"/>
            <w:sz w:val="22"/>
            <w:szCs w:val="22"/>
          </w:rPr>
          <w:t xml:space="preserve">an arrangement of any form between a firm and a service provider, whether a supervised entity or not, by which that service provider performs a process, a service or an activity, whether directly or by sub-outsourcing, which would otherwise be undertaken by the </w:t>
        </w:r>
      </w:ins>
      <w:ins w:id="88" w:author="Grant Lowe" w:date="2021-05-05T15:05:00Z">
        <w:r w:rsidR="00441B6B">
          <w:rPr>
            <w:rFonts w:ascii="Arial" w:hAnsi="Arial" w:cs="Arial"/>
            <w:sz w:val="22"/>
            <w:szCs w:val="22"/>
          </w:rPr>
          <w:t>Branch</w:t>
        </w:r>
      </w:ins>
      <w:ins w:id="89" w:author="Grant Lowe" w:date="2021-05-05T14:31:00Z">
        <w:r w:rsidR="00B10945" w:rsidRPr="005553E1">
          <w:rPr>
            <w:rFonts w:ascii="Arial" w:hAnsi="Arial" w:cs="Arial"/>
            <w:sz w:val="22"/>
            <w:szCs w:val="22"/>
          </w:rPr>
          <w:t xml:space="preserve"> itself’ </w:t>
        </w:r>
      </w:ins>
    </w:p>
    <w:p w14:paraId="4B7DDAF0" w14:textId="45136FD7" w:rsidR="009B2135" w:rsidRPr="005553E1" w:rsidRDefault="009B292C" w:rsidP="00B10945">
      <w:pPr>
        <w:spacing w:before="0" w:after="0" w:line="360" w:lineRule="auto"/>
        <w:jc w:val="left"/>
        <w:rPr>
          <w:ins w:id="90" w:author="Grant Lowe" w:date="2021-04-14T16:04:00Z"/>
          <w:rFonts w:ascii="Arial" w:hAnsi="Arial" w:cs="Arial"/>
        </w:rPr>
      </w:pPr>
      <w:ins w:id="91" w:author="Grant Lowe" w:date="2021-04-19T15:27:00Z">
        <w:r w:rsidRPr="005553E1">
          <w:rPr>
            <w:rFonts w:ascii="Arial" w:hAnsi="Arial" w:cs="Arial"/>
          </w:rPr>
          <w:t xml:space="preserve">- </w:t>
        </w:r>
      </w:ins>
      <w:ins w:id="92" w:author="Grant Lowe" w:date="2021-04-14T16:04:00Z">
        <w:r w:rsidR="009B2135" w:rsidRPr="005553E1">
          <w:rPr>
            <w:rFonts w:ascii="Arial" w:hAnsi="Arial" w:cs="Arial"/>
          </w:rPr>
          <w:t>(Manco approves)</w:t>
        </w:r>
      </w:ins>
      <w:ins w:id="93" w:author="Qiaoqiao Ren" w:date="2021-04-19T14:41:00Z">
        <w:r w:rsidR="000674DD" w:rsidRPr="005553E1">
          <w:rPr>
            <w:rFonts w:ascii="Arial" w:hAnsi="Arial" w:cs="Arial"/>
          </w:rPr>
          <w:t xml:space="preserve">. </w:t>
        </w:r>
      </w:ins>
      <w:ins w:id="94" w:author="Grant Lowe" w:date="2021-04-14T16:04:00Z">
        <w:del w:id="95" w:author="Qiaoqiao Ren" w:date="2021-04-19T14:41:00Z">
          <w:r w:rsidR="009B2135" w:rsidRPr="005553E1" w:rsidDel="000674DD">
            <w:rPr>
              <w:rFonts w:ascii="Arial" w:hAnsi="Arial" w:cs="Arial"/>
            </w:rPr>
            <w:delText>.</w:delText>
          </w:r>
        </w:del>
      </w:ins>
    </w:p>
    <w:p w14:paraId="4317CE0D" w14:textId="77777777" w:rsidR="009B292C" w:rsidRDefault="009B292C" w:rsidP="000674DD">
      <w:pPr>
        <w:spacing w:before="0" w:after="0" w:line="360" w:lineRule="auto"/>
        <w:jc w:val="left"/>
        <w:rPr>
          <w:ins w:id="96" w:author="Grant Lowe" w:date="2021-04-19T15:25:00Z"/>
          <w:rFonts w:ascii="Arial" w:hAnsi="Arial" w:cs="Arial"/>
          <w:b/>
        </w:rPr>
      </w:pPr>
    </w:p>
    <w:p w14:paraId="3644FCF5" w14:textId="2FB561C0" w:rsidR="009B2135" w:rsidRPr="00263473" w:rsidRDefault="009B2135" w:rsidP="000674DD">
      <w:pPr>
        <w:spacing w:before="0" w:after="0" w:line="360" w:lineRule="auto"/>
        <w:jc w:val="left"/>
        <w:rPr>
          <w:ins w:id="97" w:author="Grant Lowe" w:date="2021-04-14T16:04:00Z"/>
          <w:rFonts w:ascii="Arial" w:hAnsi="Arial" w:cs="Arial"/>
        </w:rPr>
      </w:pPr>
      <w:ins w:id="98" w:author="Grant Lowe" w:date="2021-04-14T16:04:00Z">
        <w:r w:rsidRPr="009B2135">
          <w:rPr>
            <w:rFonts w:ascii="Arial" w:hAnsi="Arial" w:cs="Arial"/>
            <w:b/>
          </w:rPr>
          <w:t>Third-Party service provider</w:t>
        </w:r>
        <w:r>
          <w:rPr>
            <w:rFonts w:ascii="Arial" w:hAnsi="Arial" w:cs="Arial"/>
          </w:rPr>
          <w:t xml:space="preserve">: </w:t>
        </w:r>
      </w:ins>
      <w:ins w:id="99" w:author="Grant Lowe" w:date="2021-05-05T14:47:00Z">
        <w:r w:rsidR="00A438B8">
          <w:rPr>
            <w:rFonts w:ascii="Arial" w:hAnsi="Arial" w:cs="Arial"/>
          </w:rPr>
          <w:t xml:space="preserve">non-outsourced </w:t>
        </w:r>
      </w:ins>
      <w:ins w:id="100" w:author="Grant Lowe" w:date="2021-04-14T16:04:00Z">
        <w:r>
          <w:rPr>
            <w:rFonts w:ascii="Arial" w:hAnsi="Arial" w:cs="Arial"/>
          </w:rPr>
          <w:t>activit</w:t>
        </w:r>
      </w:ins>
      <w:ins w:id="101" w:author="Grant Lowe" w:date="2021-05-05T14:47:00Z">
        <w:r w:rsidR="00A438B8">
          <w:rPr>
            <w:rFonts w:ascii="Arial" w:hAnsi="Arial" w:cs="Arial"/>
          </w:rPr>
          <w:t>ies</w:t>
        </w:r>
      </w:ins>
      <w:ins w:id="102" w:author="Grant Lowe" w:date="2021-04-14T16:04:00Z">
        <w:r>
          <w:rPr>
            <w:rFonts w:ascii="Arial" w:hAnsi="Arial" w:cs="Arial"/>
          </w:rPr>
          <w:t xml:space="preserve"> that supports the business of the branch or provides a service that cannot be performed internally</w:t>
        </w:r>
      </w:ins>
      <w:r w:rsidR="008A0B84">
        <w:rPr>
          <w:rFonts w:ascii="Arial" w:hAnsi="Arial" w:cs="Arial"/>
        </w:rPr>
        <w:t xml:space="preserve"> - </w:t>
      </w:r>
      <w:ins w:id="103" w:author="Grant Lowe" w:date="2021-04-14T16:04:00Z">
        <w:r>
          <w:rPr>
            <w:rFonts w:ascii="Arial" w:hAnsi="Arial" w:cs="Arial"/>
          </w:rPr>
          <w:t>(</w:t>
        </w:r>
      </w:ins>
      <w:ins w:id="104" w:author="Qiaoqiao Ren" w:date="2021-04-19T14:55:00Z">
        <w:r w:rsidR="000674DD">
          <w:rPr>
            <w:rFonts w:ascii="Arial" w:hAnsi="Arial" w:cs="Arial"/>
          </w:rPr>
          <w:t>P</w:t>
        </w:r>
      </w:ins>
      <w:ins w:id="105" w:author="Grant Lowe" w:date="2021-04-14T16:04:00Z">
        <w:del w:id="106" w:author="Qiaoqiao Ren" w:date="2021-04-19T14:55:00Z">
          <w:r w:rsidDel="000674DD">
            <w:rPr>
              <w:rFonts w:ascii="Arial" w:hAnsi="Arial" w:cs="Arial"/>
            </w:rPr>
            <w:delText>p</w:delText>
          </w:r>
        </w:del>
        <w:r>
          <w:rPr>
            <w:rFonts w:ascii="Arial" w:hAnsi="Arial" w:cs="Arial"/>
          </w:rPr>
          <w:t>rocurement manual).</w:t>
        </w:r>
      </w:ins>
    </w:p>
    <w:p w14:paraId="0724129F" w14:textId="77777777" w:rsidR="00865E9B" w:rsidRPr="009B2135" w:rsidRDefault="00865E9B" w:rsidP="002F27F8">
      <w:pPr>
        <w:spacing w:before="0" w:after="0" w:line="360" w:lineRule="auto"/>
        <w:jc w:val="left"/>
        <w:rPr>
          <w:rFonts w:ascii="Arial" w:hAnsi="Arial" w:cs="Arial"/>
          <w:lang w:eastAsia="zh-CN"/>
        </w:rPr>
      </w:pPr>
    </w:p>
    <w:p w14:paraId="6AA6D5E9" w14:textId="77777777" w:rsidR="008A0B84" w:rsidRDefault="009C79B9" w:rsidP="002F27F8">
      <w:pPr>
        <w:spacing w:before="0" w:after="0" w:line="360" w:lineRule="auto"/>
        <w:jc w:val="left"/>
        <w:rPr>
          <w:rFonts w:ascii="Arial" w:hAnsi="Arial" w:cs="Arial"/>
          <w:color w:val="44546A"/>
        </w:rPr>
      </w:pPr>
      <w:ins w:id="107" w:author="Grant Lowe" w:date="2021-04-14T16:45:00Z">
        <w:r>
          <w:rPr>
            <w:rFonts w:ascii="Arial" w:hAnsi="Arial" w:cs="Arial"/>
            <w:color w:val="44546A"/>
          </w:rPr>
          <w:t>The Branch will</w:t>
        </w:r>
        <w:r w:rsidRPr="009C79B9">
          <w:rPr>
            <w:rFonts w:ascii="Arial" w:hAnsi="Arial" w:cs="Arial"/>
            <w:color w:val="44546A"/>
          </w:rPr>
          <w:t xml:space="preserve"> notify the </w:t>
        </w:r>
      </w:ins>
      <w:ins w:id="108" w:author="Grant Lowe" w:date="2021-05-05T13:27:00Z">
        <w:r w:rsidR="00E61312">
          <w:rPr>
            <w:rFonts w:ascii="Arial" w:hAnsi="Arial" w:cs="Arial"/>
            <w:color w:val="44546A"/>
          </w:rPr>
          <w:t xml:space="preserve">UK regulators (both the </w:t>
        </w:r>
      </w:ins>
      <w:ins w:id="109" w:author="Grant Lowe" w:date="2021-05-05T13:28:00Z">
        <w:r w:rsidR="00E61312">
          <w:rPr>
            <w:rFonts w:ascii="Arial" w:hAnsi="Arial" w:cs="Arial"/>
          </w:rPr>
          <w:t>Prudential Regulatory Authority</w:t>
        </w:r>
        <w:r w:rsidR="00E61312">
          <w:rPr>
            <w:rFonts w:ascii="Arial" w:hAnsi="Arial" w:cs="Arial"/>
          </w:rPr>
          <w:t xml:space="preserve"> ‘PRA’</w:t>
        </w:r>
        <w:r w:rsidR="00E61312">
          <w:rPr>
            <w:rFonts w:ascii="Arial" w:hAnsi="Arial" w:cs="Arial"/>
          </w:rPr>
          <w:t xml:space="preserve"> and the Financial Conduct Authority</w:t>
        </w:r>
      </w:ins>
      <w:ins w:id="110" w:author="Grant Lowe" w:date="2021-04-14T16:45:00Z">
        <w:r w:rsidRPr="009C79B9">
          <w:rPr>
            <w:rFonts w:ascii="Arial" w:hAnsi="Arial" w:cs="Arial"/>
            <w:color w:val="44546A"/>
          </w:rPr>
          <w:t> </w:t>
        </w:r>
      </w:ins>
      <w:ins w:id="111" w:author="Grant Lowe" w:date="2021-05-05T13:28:00Z">
        <w:r w:rsidR="00E61312">
          <w:rPr>
            <w:rFonts w:ascii="Arial" w:hAnsi="Arial" w:cs="Arial"/>
            <w:color w:val="44546A"/>
          </w:rPr>
          <w:t xml:space="preserve">‘FCA’) </w:t>
        </w:r>
      </w:ins>
      <w:ins w:id="112" w:author="Grant Lowe" w:date="2021-04-14T16:45:00Z">
        <w:r w:rsidRPr="009C79B9">
          <w:rPr>
            <w:rFonts w:ascii="Arial" w:hAnsi="Arial" w:cs="Arial"/>
            <w:color w:val="44546A"/>
          </w:rPr>
          <w:t>when it intends to rely on a third party for the performance of operational functions which are critical or important for the performance of relevant services and activities on a continuous and satisfactory basis</w:t>
        </w:r>
      </w:ins>
      <w:ins w:id="113" w:author="Grant Lowe" w:date="2021-04-14T16:46:00Z">
        <w:r>
          <w:rPr>
            <w:rFonts w:ascii="Arial" w:hAnsi="Arial" w:cs="Arial"/>
            <w:color w:val="44546A"/>
          </w:rPr>
          <w:t xml:space="preserve">. </w:t>
        </w:r>
      </w:ins>
    </w:p>
    <w:p w14:paraId="667F2FD4" w14:textId="77777777" w:rsidR="008A0B84" w:rsidRDefault="008A0B84" w:rsidP="002F27F8">
      <w:pPr>
        <w:spacing w:before="0" w:after="0" w:line="360" w:lineRule="auto"/>
        <w:jc w:val="left"/>
        <w:rPr>
          <w:rFonts w:ascii="Arial" w:hAnsi="Arial" w:cs="Arial"/>
          <w:color w:val="44546A"/>
        </w:rPr>
      </w:pPr>
    </w:p>
    <w:p w14:paraId="22E8C4E6" w14:textId="1D692A0E"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Default="002F27F8" w:rsidP="002F27F8">
      <w:pPr>
        <w:spacing w:before="0" w:after="0" w:line="360" w:lineRule="auto"/>
        <w:jc w:val="left"/>
        <w:rPr>
          <w:rFonts w:ascii="Arial" w:hAnsi="Arial" w:cs="Arial"/>
        </w:rPr>
      </w:pPr>
    </w:p>
    <w:p w14:paraId="0E320979" w14:textId="77777777" w:rsidR="008A0B84" w:rsidRDefault="008A0B84" w:rsidP="002F27F8">
      <w:pPr>
        <w:spacing w:before="0" w:after="0" w:line="360" w:lineRule="auto"/>
        <w:jc w:val="left"/>
        <w:rPr>
          <w:rFonts w:ascii="Arial" w:hAnsi="Arial" w:cs="Arial"/>
        </w:rPr>
      </w:pPr>
    </w:p>
    <w:p w14:paraId="30A22D04" w14:textId="77777777" w:rsidR="008A0B84" w:rsidRDefault="008A0B84" w:rsidP="002F27F8">
      <w:pPr>
        <w:spacing w:before="0" w:after="0" w:line="360" w:lineRule="auto"/>
        <w:jc w:val="left"/>
        <w:rPr>
          <w:rFonts w:ascii="Arial" w:hAnsi="Arial" w:cs="Arial"/>
        </w:rPr>
      </w:pPr>
    </w:p>
    <w:p w14:paraId="58A5C5EC" w14:textId="77777777" w:rsidR="008A0B84" w:rsidRPr="00263473" w:rsidRDefault="008A0B84"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114" w:name="_Toc508633447"/>
      <w:bookmarkStart w:id="115" w:name="_Toc71114493"/>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114"/>
      <w:bookmarkEnd w:id="115"/>
    </w:p>
    <w:p w14:paraId="21AC718C" w14:textId="77777777" w:rsidR="0083467B" w:rsidRDefault="0083467B" w:rsidP="002F27F8">
      <w:pPr>
        <w:spacing w:before="0" w:after="0" w:line="360" w:lineRule="auto"/>
        <w:jc w:val="left"/>
        <w:rPr>
          <w:ins w:id="116" w:author="Grant Lowe" w:date="2021-05-05T13:28:00Z"/>
          <w:rFonts w:ascii="Arial" w:hAnsi="Arial" w:cs="Arial"/>
        </w:rPr>
      </w:pPr>
      <w:ins w:id="117" w:author="Grant Lowe" w:date="2021-05-05T09:42:00Z">
        <w:r>
          <w:rPr>
            <w:rFonts w:ascii="Arial" w:hAnsi="Arial" w:cs="Arial"/>
          </w:rPr>
          <w:t xml:space="preserve">The overarching objective of this policy is to ensure that </w:t>
        </w:r>
      </w:ins>
      <w:ins w:id="118" w:author="Grant Lowe" w:date="2021-05-05T09:43:00Z">
        <w:r>
          <w:rPr>
            <w:rFonts w:ascii="Arial" w:hAnsi="Arial" w:cs="Arial"/>
          </w:rPr>
          <w:t xml:space="preserve">there is </w:t>
        </w:r>
      </w:ins>
      <w:ins w:id="119" w:author="Grant Lowe" w:date="2021-05-05T09:42:00Z">
        <w:r>
          <w:rPr>
            <w:rFonts w:ascii="Arial" w:hAnsi="Arial" w:cs="Arial"/>
          </w:rPr>
          <w:t xml:space="preserve">adequate governance and controls </w:t>
        </w:r>
      </w:ins>
      <w:ins w:id="120" w:author="Grant Lowe" w:date="2021-05-05T09:43:00Z">
        <w:r>
          <w:rPr>
            <w:rFonts w:ascii="Arial" w:hAnsi="Arial" w:cs="Arial"/>
          </w:rPr>
          <w:t>in place for all third party service providers</w:t>
        </w:r>
      </w:ins>
      <w:ins w:id="121" w:author="Grant Lowe" w:date="2021-05-05T09:44:00Z">
        <w:r>
          <w:rPr>
            <w:rFonts w:ascii="Arial" w:hAnsi="Arial" w:cs="Arial"/>
          </w:rPr>
          <w:t>.</w:t>
        </w:r>
      </w:ins>
    </w:p>
    <w:p w14:paraId="611B5560" w14:textId="77777777" w:rsidR="00E61312" w:rsidRDefault="00E61312" w:rsidP="002F27F8">
      <w:pPr>
        <w:spacing w:before="0" w:after="0" w:line="360" w:lineRule="auto"/>
        <w:jc w:val="left"/>
        <w:rPr>
          <w:ins w:id="122" w:author="Grant Lowe" w:date="2021-05-05T09:44:00Z"/>
          <w:rFonts w:ascii="Arial" w:hAnsi="Arial" w:cs="Arial"/>
        </w:rPr>
      </w:pPr>
    </w:p>
    <w:p w14:paraId="298F6706" w14:textId="06041805"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authorised </w:t>
      </w:r>
      <w:r w:rsidR="00453FD0" w:rsidRPr="00263473">
        <w:rPr>
          <w:rFonts w:ascii="Arial" w:hAnsi="Arial" w:cs="Arial"/>
        </w:rPr>
        <w:t>by the Management Committee (“ManCo”)</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be reviewed as part of the Compliance Monitoring Programme (“CMP”).</w:t>
      </w:r>
      <w:r w:rsidR="007918E9" w:rsidRPr="00263473">
        <w:rPr>
          <w:rFonts w:ascii="Arial" w:hAnsi="Arial" w:cs="Arial"/>
        </w:rPr>
        <w:t xml:space="preserve"> This policy covers matters relating to material outsourcing relationships, as defined in Section 5. </w:t>
      </w:r>
    </w:p>
    <w:p w14:paraId="70A734F0" w14:textId="77777777" w:rsidR="00E61312" w:rsidRDefault="00E61312"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A014C7"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123" w:name="_Toc508633448"/>
      <w:bookmarkEnd w:id="79"/>
      <w:bookmarkEnd w:id="80"/>
    </w:p>
    <w:p w14:paraId="0A261DC4" w14:textId="77777777" w:rsidR="00A014C7" w:rsidRDefault="00A014C7" w:rsidP="00A014C7">
      <w:pPr>
        <w:spacing w:before="0" w:after="0" w:line="360" w:lineRule="auto"/>
        <w:jc w:val="left"/>
        <w:rPr>
          <w:rFonts w:ascii="Arial" w:hAnsi="Arial" w:cs="Arial"/>
          <w:b/>
          <w:bCs/>
          <w:lang w:eastAsia="zh-CN"/>
        </w:rPr>
      </w:pPr>
    </w:p>
    <w:p w14:paraId="59A6DF0F" w14:textId="77777777" w:rsidR="00E61312" w:rsidRDefault="00E61312" w:rsidP="00A014C7">
      <w:pPr>
        <w:spacing w:before="0" w:after="0" w:line="360" w:lineRule="auto"/>
        <w:jc w:val="left"/>
        <w:rPr>
          <w:rFonts w:ascii="Arial" w:hAnsi="Arial" w:cs="Arial"/>
          <w:b/>
          <w:bCs/>
          <w:lang w:eastAsia="zh-CN"/>
        </w:rPr>
      </w:pPr>
    </w:p>
    <w:p w14:paraId="16DCFEA4" w14:textId="77777777" w:rsidR="00E61312" w:rsidRPr="00A014C7" w:rsidRDefault="00E61312" w:rsidP="00A014C7">
      <w:pPr>
        <w:spacing w:before="0" w:after="0" w:line="360" w:lineRule="auto"/>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124" w:name="_Toc71114494"/>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123"/>
      <w:bookmarkEnd w:id="124"/>
    </w:p>
    <w:p w14:paraId="64A7DF28" w14:textId="0F1B545A" w:rsidR="00453FD0"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72FC9B72" w14:textId="77777777" w:rsidR="00E61312" w:rsidRPr="00263473" w:rsidRDefault="00E61312"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F70BC3">
        <w:tc>
          <w:tcPr>
            <w:tcW w:w="1524"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10"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ManCo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F70BC3">
        <w:tc>
          <w:tcPr>
            <w:tcW w:w="1524"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10" w:type="dxa"/>
          </w:tcPr>
          <w:p w14:paraId="5A4F3775" w14:textId="3BB43781" w:rsidR="00817E4C" w:rsidRPr="00263473" w:rsidRDefault="00817E4C" w:rsidP="002F27F8">
            <w:pPr>
              <w:spacing w:before="0" w:after="0" w:line="360" w:lineRule="auto"/>
              <w:jc w:val="left"/>
              <w:rPr>
                <w:rFonts w:ascii="Arial" w:hAnsi="Arial" w:cs="Arial"/>
              </w:rPr>
            </w:pPr>
            <w:r w:rsidRPr="00263473">
              <w:rPr>
                <w:rFonts w:ascii="Arial" w:hAnsi="Arial" w:cs="Arial"/>
              </w:rPr>
              <w:t>The Audit and Risk Committee (“ARC</w:t>
            </w:r>
            <w:r w:rsidR="00EF030F" w:rsidRPr="00263473">
              <w:rPr>
                <w:rFonts w:ascii="Arial" w:hAnsi="Arial" w:cs="Arial"/>
              </w:rPr>
              <w:t>o</w:t>
            </w:r>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r w:rsidR="00791D6C" w:rsidRPr="00263473">
              <w:rPr>
                <w:rFonts w:ascii="Arial" w:hAnsi="Arial" w:cs="Arial"/>
              </w:rPr>
              <w:t>ARC</w:t>
            </w:r>
            <w:r w:rsidR="00EF030F" w:rsidRPr="00263473">
              <w:rPr>
                <w:rFonts w:ascii="Arial" w:hAnsi="Arial" w:cs="Arial"/>
              </w:rPr>
              <w:t>o</w:t>
            </w:r>
            <w:r w:rsidRPr="00263473">
              <w:rPr>
                <w:rFonts w:ascii="Arial" w:hAnsi="Arial" w:cs="Arial"/>
              </w:rPr>
              <w:t>, or the regulators as appropriate.</w:t>
            </w:r>
          </w:p>
        </w:tc>
      </w:tr>
      <w:tr w:rsidR="00825672" w:rsidRPr="00263473" w14:paraId="45ADBBAC" w14:textId="77777777" w:rsidTr="00F70BC3">
        <w:tc>
          <w:tcPr>
            <w:tcW w:w="1524"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10" w:type="dxa"/>
          </w:tcPr>
          <w:p w14:paraId="32E63C8D" w14:textId="7B199182"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r w:rsidR="00791D6C" w:rsidRPr="00263473">
              <w:rPr>
                <w:rFonts w:ascii="Arial" w:hAnsi="Arial" w:cs="Arial"/>
              </w:rPr>
              <w:t>ManCo</w:t>
            </w:r>
            <w:ins w:id="125" w:author="Grant Lowe" w:date="2021-04-19T16:23:00Z">
              <w:r w:rsidR="00236876">
                <w:rPr>
                  <w:rFonts w:ascii="Arial" w:hAnsi="Arial" w:cs="Arial"/>
                </w:rPr>
                <w:t xml:space="preserve"> will have final ratification of this policy</w:t>
              </w:r>
            </w:ins>
            <w:r w:rsidRPr="00263473">
              <w:rPr>
                <w:rFonts w:ascii="Arial" w:hAnsi="Arial" w:cs="Arial"/>
              </w:rPr>
              <w:t xml:space="preserve">, based on a recommendation from </w:t>
            </w:r>
            <w:r w:rsidR="00EF030F" w:rsidRPr="00263473">
              <w:rPr>
                <w:rFonts w:ascii="Arial" w:hAnsi="Arial" w:cs="Arial"/>
              </w:rPr>
              <w:t>ARCo</w:t>
            </w:r>
            <w:r w:rsidRPr="00263473">
              <w:rPr>
                <w:rFonts w:ascii="Arial" w:hAnsi="Arial" w:cs="Arial"/>
              </w:rPr>
              <w:t xml:space="preserve"> </w:t>
            </w:r>
            <w:ins w:id="126" w:author="Grant Lowe" w:date="2021-04-19T16:24:00Z">
              <w:r w:rsidR="00236876">
                <w:rPr>
                  <w:rFonts w:ascii="Arial" w:hAnsi="Arial" w:cs="Arial"/>
                </w:rPr>
                <w:t xml:space="preserve">and </w:t>
              </w:r>
            </w:ins>
            <w:r w:rsidRPr="00263473">
              <w:rPr>
                <w:rFonts w:ascii="Arial" w:hAnsi="Arial" w:cs="Arial"/>
              </w:rPr>
              <w:t xml:space="preserve">is responsible for the approval of this document following each review by </w:t>
            </w:r>
            <w:r w:rsidR="00EF030F" w:rsidRPr="00263473">
              <w:rPr>
                <w:rFonts w:ascii="Arial" w:hAnsi="Arial" w:cs="Arial"/>
              </w:rPr>
              <w:t>ARCo</w:t>
            </w:r>
            <w:r w:rsidRPr="00263473">
              <w:rPr>
                <w:rFonts w:ascii="Arial" w:hAnsi="Arial" w:cs="Arial"/>
              </w:rPr>
              <w:t>.</w:t>
            </w:r>
          </w:p>
        </w:tc>
      </w:tr>
      <w:tr w:rsidR="00825672" w:rsidRPr="00263473" w14:paraId="68CB62AC" w14:textId="77777777" w:rsidTr="00F70BC3">
        <w:tc>
          <w:tcPr>
            <w:tcW w:w="1524"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10" w:type="dxa"/>
          </w:tcPr>
          <w:p w14:paraId="52F70017" w14:textId="5BC99045" w:rsidR="00817E4C" w:rsidRPr="00263473" w:rsidRDefault="00817E4C" w:rsidP="00F70BC3">
            <w:pPr>
              <w:spacing w:before="0" w:after="0" w:line="360" w:lineRule="auto"/>
              <w:jc w:val="left"/>
              <w:rPr>
                <w:rFonts w:ascii="Arial" w:hAnsi="Arial" w:cs="Arial"/>
              </w:rPr>
            </w:pPr>
            <w:bookmarkStart w:id="127"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127"/>
            <w:r w:rsidR="000E7857" w:rsidRPr="00263473">
              <w:rPr>
                <w:rFonts w:ascii="Arial" w:hAnsi="Arial" w:cs="Arial"/>
              </w:rPr>
              <w:t>CMP.</w:t>
            </w:r>
            <w:r w:rsidR="00791D6C" w:rsidRPr="00263473">
              <w:rPr>
                <w:rFonts w:ascii="Arial" w:hAnsi="Arial" w:cs="Arial"/>
              </w:rPr>
              <w:t xml:space="preserve"> </w:t>
            </w:r>
          </w:p>
        </w:tc>
      </w:tr>
    </w:tbl>
    <w:p w14:paraId="0638B11C" w14:textId="77777777" w:rsidR="00E61312" w:rsidRDefault="00E61312" w:rsidP="00E61312">
      <w:pPr>
        <w:pStyle w:val="Heading1"/>
        <w:numPr>
          <w:ilvl w:val="0"/>
          <w:numId w:val="0"/>
        </w:numPr>
        <w:spacing w:after="0" w:line="360" w:lineRule="auto"/>
        <w:ind w:left="432"/>
        <w:jc w:val="left"/>
        <w:rPr>
          <w:rFonts w:ascii="Arial" w:hAnsi="Arial" w:cs="Arial"/>
          <w:color w:val="auto"/>
          <w:sz w:val="22"/>
          <w:szCs w:val="22"/>
          <w:lang w:val="en-GB" w:eastAsia="zh-CN"/>
        </w:rPr>
      </w:pPr>
      <w:bookmarkStart w:id="128" w:name="_Toc526930086"/>
      <w:bookmarkStart w:id="129" w:name="_Toc508633449"/>
      <w:bookmarkStart w:id="130" w:name="_Toc254113508"/>
      <w:bookmarkStart w:id="131" w:name="_Toc254113864"/>
    </w:p>
    <w:p w14:paraId="3C26B69E" w14:textId="77777777" w:rsidR="00E61312" w:rsidRDefault="00E61312">
      <w:pPr>
        <w:spacing w:before="0" w:after="0" w:line="240" w:lineRule="auto"/>
        <w:jc w:val="left"/>
        <w:rPr>
          <w:rFonts w:ascii="Arial" w:hAnsi="Arial" w:cs="Arial"/>
          <w:b/>
          <w:bCs/>
          <w:lang w:val="en-GB" w:eastAsia="zh-CN"/>
        </w:rPr>
      </w:pPr>
      <w:r>
        <w:rPr>
          <w:rFonts w:ascii="Arial" w:hAnsi="Arial" w:cs="Arial"/>
          <w:lang w:val="en-GB" w:eastAsia="zh-CN"/>
        </w:rPr>
        <w:br w:type="page"/>
      </w:r>
    </w:p>
    <w:p w14:paraId="01860891" w14:textId="47EF2336" w:rsidR="004C654E" w:rsidRPr="00263473" w:rsidRDefault="004C654E" w:rsidP="004C654E">
      <w:pPr>
        <w:pStyle w:val="Heading1"/>
        <w:spacing w:after="0" w:line="360" w:lineRule="auto"/>
        <w:jc w:val="left"/>
        <w:rPr>
          <w:rFonts w:ascii="Arial" w:hAnsi="Arial" w:cs="Arial"/>
          <w:color w:val="auto"/>
          <w:sz w:val="22"/>
          <w:szCs w:val="22"/>
          <w:lang w:val="en-GB" w:eastAsia="zh-CN"/>
        </w:rPr>
      </w:pPr>
      <w:bookmarkStart w:id="132" w:name="_Toc71114495"/>
      <w:r w:rsidRPr="00263473">
        <w:rPr>
          <w:rFonts w:ascii="Arial" w:hAnsi="Arial" w:cs="Arial"/>
          <w:color w:val="auto"/>
          <w:sz w:val="22"/>
          <w:szCs w:val="22"/>
          <w:lang w:val="en-GB" w:eastAsia="zh-CN"/>
        </w:rPr>
        <w:t>Governance &amp; Risk Management Framework</w:t>
      </w:r>
      <w:bookmarkEnd w:id="128"/>
      <w:bookmarkEnd w:id="132"/>
    </w:p>
    <w:p w14:paraId="2831ADDB" w14:textId="77777777" w:rsidR="00F70BC3" w:rsidRDefault="004C654E" w:rsidP="00F70BC3">
      <w:pPr>
        <w:spacing w:before="0" w:after="0" w:line="360" w:lineRule="auto"/>
        <w:jc w:val="left"/>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14E78513" w:rsidR="004C654E" w:rsidRPr="00263473" w:rsidRDefault="00165923" w:rsidP="00F70BC3">
      <w:pPr>
        <w:spacing w:before="0" w:after="0" w:line="360" w:lineRule="auto"/>
        <w:jc w:val="center"/>
        <w:rPr>
          <w:rFonts w:ascii="Arial" w:hAnsi="Arial" w:cs="Arial"/>
        </w:rPr>
      </w:pPr>
      <w:r w:rsidRPr="00165923">
        <w:rPr>
          <w:noProof/>
          <w:lang w:val="en-GB" w:eastAsia="zh-CN" w:bidi="ar-SA"/>
        </w:rPr>
        <w:drawing>
          <wp:inline distT="0" distB="0" distL="0" distR="0" wp14:anchorId="0F71E4FF" wp14:editId="5E316C08">
            <wp:extent cx="3553533" cy="3851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007" cy="3863042"/>
                    </a:xfrm>
                    <a:prstGeom prst="rect">
                      <a:avLst/>
                    </a:prstGeom>
                    <a:noFill/>
                    <a:ln>
                      <a:noFill/>
                    </a:ln>
                  </pic:spPr>
                </pic:pic>
              </a:graphicData>
            </a:graphic>
          </wp:inline>
        </w:drawing>
      </w:r>
    </w:p>
    <w:p w14:paraId="3438A9BC" w14:textId="77777777" w:rsidR="00E61312" w:rsidRDefault="00E61312" w:rsidP="009B2135">
      <w:pPr>
        <w:spacing w:before="0" w:after="0" w:line="360" w:lineRule="auto"/>
        <w:rPr>
          <w:rFonts w:ascii="Arial" w:hAnsi="Arial" w:cs="Arial"/>
        </w:rPr>
      </w:pPr>
    </w:p>
    <w:p w14:paraId="7265D8E3" w14:textId="0B6F4A76" w:rsidR="00032DB9" w:rsidRDefault="004C654E" w:rsidP="009B2135">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10E8ED91" w14:textId="77777777" w:rsidR="00F70BC3" w:rsidRPr="00263473" w:rsidRDefault="00F70BC3" w:rsidP="009B2135">
      <w:pPr>
        <w:spacing w:before="0" w:after="0" w:line="360" w:lineRule="auto"/>
        <w:rPr>
          <w:rFonts w:ascii="Arial" w:hAnsi="Arial" w:cs="Arial"/>
          <w:b/>
          <w:bCs/>
          <w:lang w:eastAsia="zh-CN"/>
        </w:rPr>
      </w:pPr>
    </w:p>
    <w:p w14:paraId="7A502434"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449B349E" w14:textId="7CD45F12"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133" w:name="_Toc71114496"/>
      <w:r w:rsidRPr="00263473">
        <w:rPr>
          <w:rFonts w:ascii="Arial" w:hAnsi="Arial" w:cs="Arial"/>
          <w:color w:val="auto"/>
          <w:sz w:val="22"/>
          <w:szCs w:val="22"/>
          <w:lang w:eastAsia="zh-CN"/>
        </w:rPr>
        <w:t>Roles and Responsibilities</w:t>
      </w:r>
      <w:bookmarkEnd w:id="133"/>
    </w:p>
    <w:p w14:paraId="52EE87FA" w14:textId="23E3536B" w:rsidR="00F70BC3" w:rsidRDefault="004D1E1B" w:rsidP="002F27F8">
      <w:pPr>
        <w:spacing w:before="0" w:after="0" w:line="360" w:lineRule="auto"/>
        <w:jc w:val="left"/>
        <w:rPr>
          <w:ins w:id="134" w:author="Grant Lowe" w:date="2021-04-19T15:28:00Z"/>
          <w:rFonts w:ascii="Arial" w:hAnsi="Arial" w:cs="Arial"/>
        </w:rPr>
      </w:pPr>
      <w:r w:rsidRPr="00263473">
        <w:rPr>
          <w:rFonts w:ascii="Arial" w:hAnsi="Arial" w:cs="Arial"/>
        </w:rPr>
        <w:t>A summary of the roles and responsibilities at various levels with respect to outsourced activities are detailed below:</w:t>
      </w: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ManCo</w:t>
            </w:r>
          </w:p>
        </w:tc>
        <w:tc>
          <w:tcPr>
            <w:tcW w:w="6922" w:type="dxa"/>
          </w:tcPr>
          <w:p w14:paraId="3339901C" w14:textId="15A02F90"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r w:rsidRPr="00263473">
              <w:rPr>
                <w:rFonts w:ascii="Arial" w:hAnsi="Arial" w:cs="Arial"/>
                <w:color w:val="auto"/>
                <w:szCs w:val="22"/>
              </w:rPr>
              <w:t xml:space="preserve">ManCo will review the business case based on recommendations from ARCo before making the final decision.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ARCo</w:t>
            </w:r>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1868B8F8"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decision on the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process and submit to ManCo for approval. 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business case and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particulars provided by the Head of Department and submit its decision to ManCo for approval.</w:t>
            </w:r>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C7F46C4"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hAnsi="Arial" w:cs="Arial"/>
                <w:color w:val="auto"/>
                <w:szCs w:val="22"/>
              </w:rPr>
              <w:t>ARCo</w:t>
            </w:r>
            <w:r w:rsidRPr="00263473">
              <w:rPr>
                <w:rFonts w:ascii="Arial" w:eastAsia="Times New Roman" w:hAnsi="Arial" w:cs="Arial"/>
                <w:color w:val="auto"/>
                <w:szCs w:val="22"/>
              </w:rPr>
              <w:t xml:space="preserve"> is responsible for the annual review of this policy. </w:t>
            </w:r>
          </w:p>
          <w:p w14:paraId="69CABF18"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ARCo will also serve as the escalation point for</w:t>
            </w:r>
            <w:r w:rsidRPr="00263473">
              <w:rPr>
                <w:rFonts w:ascii="Arial" w:hAnsi="Arial" w:cs="Arial"/>
                <w:color w:val="auto"/>
                <w:szCs w:val="22"/>
                <w:lang w:val="en-GB"/>
              </w:rPr>
              <w:t xml:space="preserve"> crystallised</w:t>
            </w:r>
            <w:r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ARCo.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503BDA52" w14:textId="2F1727F0"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r w:rsidRPr="00263473">
              <w:rPr>
                <w:rFonts w:ascii="Arial" w:hAnsi="Arial" w:cs="Arial"/>
                <w:color w:val="auto"/>
                <w:szCs w:val="22"/>
              </w:rPr>
              <w:t>ARCo</w:t>
            </w:r>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ine of Defence</w:t>
            </w:r>
          </w:p>
        </w:tc>
        <w:tc>
          <w:tcPr>
            <w:tcW w:w="6922" w:type="dxa"/>
          </w:tcPr>
          <w:p w14:paraId="742DD5B5" w14:textId="370EF310" w:rsidR="00825672"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categorised. </w:t>
            </w: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Internal Audit function will also review the internal process to outsource services to ensure compliance with regulatory rules and guidance. The reports, reviews and findings will be provided to the ARCo.</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18E41A96"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5D2E7DAA" w14:textId="6F89EA08"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135" w:name="_Toc71114497"/>
      <w:r w:rsidRPr="00263473">
        <w:rPr>
          <w:rFonts w:ascii="Arial" w:hAnsi="Arial" w:cs="Arial"/>
          <w:color w:val="auto"/>
          <w:sz w:val="22"/>
          <w:szCs w:val="22"/>
          <w:lang w:eastAsia="zh-CN"/>
        </w:rPr>
        <w:t>Regulatory and Legal Requirements</w:t>
      </w:r>
      <w:bookmarkEnd w:id="129"/>
      <w:bookmarkEnd w:id="135"/>
    </w:p>
    <w:p w14:paraId="0A8C579F" w14:textId="39CA7F56" w:rsidR="0083467B" w:rsidRDefault="0083467B" w:rsidP="0083467B">
      <w:pPr>
        <w:pStyle w:val="Heading2"/>
        <w:rPr>
          <w:ins w:id="136" w:author="Grant Lowe" w:date="2021-05-05T09:49:00Z"/>
          <w:color w:val="auto"/>
        </w:rPr>
      </w:pPr>
      <w:bookmarkStart w:id="137" w:name="_Toc71114498"/>
      <w:ins w:id="138" w:author="Grant Lowe" w:date="2021-05-05T09:47:00Z">
        <w:r>
          <w:rPr>
            <w:color w:val="auto"/>
          </w:rPr>
          <w:t>Operational resili</w:t>
        </w:r>
      </w:ins>
      <w:ins w:id="139" w:author="Grant Lowe" w:date="2021-05-05T09:48:00Z">
        <w:r>
          <w:rPr>
            <w:color w:val="auto"/>
          </w:rPr>
          <w:t>ence (Third Country Branches)</w:t>
        </w:r>
      </w:ins>
      <w:bookmarkEnd w:id="137"/>
    </w:p>
    <w:p w14:paraId="71A09A74" w14:textId="701EDD88" w:rsidR="00AA0E4B" w:rsidRDefault="00E61312" w:rsidP="00AA0E4B">
      <w:pPr>
        <w:rPr>
          <w:ins w:id="140" w:author="Grant Lowe" w:date="2021-05-05T13:06:00Z"/>
          <w:rFonts w:ascii="Arial" w:hAnsi="Arial" w:cs="Arial"/>
        </w:rPr>
      </w:pPr>
      <w:ins w:id="141" w:author="Grant Lowe" w:date="2021-05-05T13:30:00Z">
        <w:r>
          <w:rPr>
            <w:rFonts w:ascii="Arial" w:hAnsi="Arial" w:cs="Arial"/>
          </w:rPr>
          <w:t>In 2021, b</w:t>
        </w:r>
      </w:ins>
      <w:ins w:id="142" w:author="Grant Lowe" w:date="2021-05-05T13:06:00Z">
        <w:r w:rsidR="00AA0E4B">
          <w:rPr>
            <w:rFonts w:ascii="Arial" w:hAnsi="Arial" w:cs="Arial"/>
          </w:rPr>
          <w:t xml:space="preserve">oth the Prudential Regulatory Authority and the Financial Conduct Authority issued guidance </w:t>
        </w:r>
        <w:r w:rsidR="00A438B8">
          <w:rPr>
            <w:rFonts w:ascii="Arial" w:hAnsi="Arial" w:cs="Arial"/>
          </w:rPr>
          <w:t>and expectations around o</w:t>
        </w:r>
        <w:r w:rsidR="00AA0E4B">
          <w:rPr>
            <w:rFonts w:ascii="Arial" w:hAnsi="Arial" w:cs="Arial"/>
          </w:rPr>
          <w:t>perational resilience and outsourcing. This is mainly covered under</w:t>
        </w:r>
      </w:ins>
      <w:ins w:id="143" w:author="Grant Lowe" w:date="2021-05-05T13:31:00Z">
        <w:r>
          <w:rPr>
            <w:rFonts w:ascii="Arial" w:hAnsi="Arial" w:cs="Arial"/>
          </w:rPr>
          <w:t xml:space="preserve"> the following statements</w:t>
        </w:r>
      </w:ins>
      <w:ins w:id="144" w:author="Grant Lowe" w:date="2021-05-05T13:06:00Z">
        <w:r w:rsidR="00AA0E4B">
          <w:rPr>
            <w:rFonts w:ascii="Arial" w:hAnsi="Arial" w:cs="Arial"/>
          </w:rPr>
          <w:t>:</w:t>
        </w:r>
      </w:ins>
    </w:p>
    <w:p w14:paraId="644F80D5" w14:textId="2BF37F2E" w:rsidR="00AA0E4B" w:rsidRPr="006E1678" w:rsidRDefault="00AA0E4B" w:rsidP="00AA0E4B">
      <w:pPr>
        <w:pStyle w:val="ListParagraph"/>
        <w:numPr>
          <w:ilvl w:val="0"/>
          <w:numId w:val="48"/>
        </w:numPr>
        <w:autoSpaceDE w:val="0"/>
        <w:autoSpaceDN w:val="0"/>
        <w:adjustRightInd w:val="0"/>
        <w:spacing w:before="0" w:after="279" w:line="240" w:lineRule="auto"/>
        <w:jc w:val="left"/>
        <w:rPr>
          <w:ins w:id="145" w:author="Grant Lowe" w:date="2021-05-05T13:12:00Z"/>
          <w:rFonts w:ascii="Arial" w:hAnsi="Arial" w:cs="Arial"/>
          <w:color w:val="000000"/>
          <w:lang w:val="en-GB" w:eastAsia="zh-CN" w:bidi="ar-SA"/>
        </w:rPr>
      </w:pPr>
      <w:ins w:id="146" w:author="Grant Lowe" w:date="2021-05-05T13:12:00Z">
        <w:r w:rsidRPr="006E1678">
          <w:rPr>
            <w:rFonts w:ascii="Arial" w:hAnsi="Arial" w:cs="Arial"/>
            <w:color w:val="000000"/>
            <w:lang w:val="en-GB" w:eastAsia="zh-CN" w:bidi="ar-SA"/>
          </w:rPr>
          <w:t xml:space="preserve">PRA – </w:t>
        </w:r>
      </w:ins>
      <w:ins w:id="147" w:author="Grant Lowe" w:date="2021-05-05T14:26:00Z">
        <w:r w:rsidR="00B10945">
          <w:rPr>
            <w:rFonts w:ascii="Arial" w:hAnsi="Arial" w:cs="Arial"/>
            <w:color w:val="000000"/>
            <w:lang w:val="en-GB" w:eastAsia="zh-CN" w:bidi="ar-SA"/>
          </w:rPr>
          <w:t xml:space="preserve">PS7/21 and </w:t>
        </w:r>
      </w:ins>
      <w:ins w:id="148" w:author="Grant Lowe" w:date="2021-05-05T13:12:00Z">
        <w:r w:rsidRPr="006E1678">
          <w:rPr>
            <w:rFonts w:ascii="Arial" w:hAnsi="Arial" w:cs="Arial"/>
            <w:color w:val="000000"/>
            <w:lang w:val="en-GB" w:eastAsia="zh-CN" w:bidi="ar-SA"/>
          </w:rPr>
          <w:t xml:space="preserve">SS2/21: </w:t>
        </w:r>
      </w:ins>
      <w:ins w:id="149" w:author="Grant Lowe" w:date="2021-05-05T14:49:00Z">
        <w:r w:rsidR="00A438B8">
          <w:rPr>
            <w:rFonts w:ascii="Arial" w:hAnsi="Arial" w:cs="Arial"/>
            <w:color w:val="000000"/>
            <w:lang w:val="en-GB" w:eastAsia="zh-CN" w:bidi="ar-SA"/>
          </w:rPr>
          <w:t>‘</w:t>
        </w:r>
      </w:ins>
      <w:ins w:id="150" w:author="Grant Lowe" w:date="2021-05-05T13:12:00Z">
        <w:r w:rsidRPr="006E1678">
          <w:rPr>
            <w:rFonts w:ascii="Arial" w:hAnsi="Arial" w:cs="Arial"/>
            <w:color w:val="000000"/>
            <w:lang w:val="en-GB" w:eastAsia="zh-CN" w:bidi="ar-SA"/>
          </w:rPr>
          <w:t>Outsourcing and third party risk management</w:t>
        </w:r>
      </w:ins>
      <w:ins w:id="151" w:author="Grant Lowe" w:date="2021-05-05T14:49:00Z">
        <w:r w:rsidR="00A438B8">
          <w:rPr>
            <w:rFonts w:ascii="Arial" w:hAnsi="Arial" w:cs="Arial"/>
            <w:color w:val="000000"/>
            <w:lang w:val="en-GB" w:eastAsia="zh-CN" w:bidi="ar-SA"/>
          </w:rPr>
          <w:t>’;</w:t>
        </w:r>
      </w:ins>
      <w:ins w:id="152" w:author="Grant Lowe" w:date="2021-05-05T13:12:00Z">
        <w:r w:rsidRPr="006E1678">
          <w:rPr>
            <w:rFonts w:ascii="Arial" w:hAnsi="Arial" w:cs="Arial"/>
            <w:color w:val="000000"/>
            <w:lang w:val="en-GB" w:eastAsia="zh-CN" w:bidi="ar-SA"/>
          </w:rPr>
          <w:t xml:space="preserve"> </w:t>
        </w:r>
      </w:ins>
    </w:p>
    <w:p w14:paraId="2D6D3372" w14:textId="7E135BFE" w:rsidR="00AA0E4B" w:rsidRPr="006E1678" w:rsidRDefault="00AA0E4B" w:rsidP="00AA0E4B">
      <w:pPr>
        <w:pStyle w:val="ListParagraph"/>
        <w:numPr>
          <w:ilvl w:val="0"/>
          <w:numId w:val="48"/>
        </w:numPr>
        <w:autoSpaceDE w:val="0"/>
        <w:autoSpaceDN w:val="0"/>
        <w:adjustRightInd w:val="0"/>
        <w:spacing w:before="0" w:after="279" w:line="240" w:lineRule="auto"/>
        <w:jc w:val="left"/>
        <w:rPr>
          <w:ins w:id="153" w:author="Grant Lowe" w:date="2021-05-05T13:07:00Z"/>
          <w:rFonts w:ascii="Arial" w:hAnsi="Arial" w:cs="Arial"/>
          <w:color w:val="000000"/>
          <w:lang w:val="en-GB" w:eastAsia="zh-CN" w:bidi="ar-SA"/>
        </w:rPr>
      </w:pPr>
      <w:ins w:id="154" w:author="Grant Lowe" w:date="2021-05-05T13:07:00Z">
        <w:r w:rsidRPr="006E1678">
          <w:rPr>
            <w:rFonts w:ascii="Arial" w:hAnsi="Arial" w:cs="Arial"/>
            <w:color w:val="000000"/>
            <w:lang w:val="en-GB" w:eastAsia="zh-CN" w:bidi="ar-SA"/>
          </w:rPr>
          <w:t xml:space="preserve">PRA - PS6/21: ‘Operational resilience: Impact tolerances for important business services’; </w:t>
        </w:r>
      </w:ins>
    </w:p>
    <w:p w14:paraId="515B7893" w14:textId="6B259A59" w:rsidR="00AA0E4B" w:rsidRPr="006E1678" w:rsidRDefault="00AA0E4B" w:rsidP="00AA0E4B">
      <w:pPr>
        <w:pStyle w:val="ListParagraph"/>
        <w:numPr>
          <w:ilvl w:val="0"/>
          <w:numId w:val="48"/>
        </w:numPr>
        <w:autoSpaceDE w:val="0"/>
        <w:autoSpaceDN w:val="0"/>
        <w:adjustRightInd w:val="0"/>
        <w:spacing w:before="0" w:after="279" w:line="240" w:lineRule="auto"/>
        <w:jc w:val="left"/>
        <w:rPr>
          <w:ins w:id="155" w:author="Grant Lowe" w:date="2021-05-05T13:07:00Z"/>
          <w:rFonts w:ascii="Arial" w:hAnsi="Arial" w:cs="Arial"/>
          <w:color w:val="000000"/>
          <w:lang w:val="en-GB" w:eastAsia="zh-CN" w:bidi="ar-SA"/>
        </w:rPr>
      </w:pPr>
      <w:ins w:id="156" w:author="Grant Lowe" w:date="2021-05-05T13:07:00Z">
        <w:r w:rsidRPr="006E1678">
          <w:rPr>
            <w:rFonts w:ascii="Arial" w:hAnsi="Arial" w:cs="Arial"/>
            <w:color w:val="000000"/>
            <w:lang w:val="en-GB" w:eastAsia="zh-CN" w:bidi="ar-SA"/>
          </w:rPr>
          <w:t>FCA - PS21/3</w:t>
        </w:r>
      </w:ins>
      <w:ins w:id="157" w:author="Grant Lowe" w:date="2021-05-05T14:49:00Z">
        <w:r w:rsidR="00A438B8">
          <w:rPr>
            <w:rFonts w:ascii="Arial" w:hAnsi="Arial" w:cs="Arial"/>
            <w:color w:val="000000"/>
            <w:lang w:val="en-GB" w:eastAsia="zh-CN" w:bidi="ar-SA"/>
          </w:rPr>
          <w:t>:</w:t>
        </w:r>
      </w:ins>
      <w:ins w:id="158" w:author="Grant Lowe" w:date="2021-05-05T13:07:00Z">
        <w:r w:rsidRPr="006E1678">
          <w:rPr>
            <w:rFonts w:ascii="Arial" w:hAnsi="Arial" w:cs="Arial"/>
            <w:color w:val="000000"/>
            <w:lang w:val="en-GB" w:eastAsia="zh-CN" w:bidi="ar-SA"/>
          </w:rPr>
          <w:t xml:space="preserve"> ‘Building operational resilience’; and </w:t>
        </w:r>
      </w:ins>
    </w:p>
    <w:p w14:paraId="3D2D8947" w14:textId="3F840503" w:rsidR="00AA0E4B" w:rsidRPr="006E1678" w:rsidRDefault="00AA0E4B" w:rsidP="00AA0E4B">
      <w:pPr>
        <w:pStyle w:val="ListParagraph"/>
        <w:numPr>
          <w:ilvl w:val="0"/>
          <w:numId w:val="48"/>
        </w:numPr>
        <w:autoSpaceDE w:val="0"/>
        <w:autoSpaceDN w:val="0"/>
        <w:adjustRightInd w:val="0"/>
        <w:spacing w:before="0" w:after="0" w:line="240" w:lineRule="auto"/>
        <w:jc w:val="left"/>
        <w:rPr>
          <w:ins w:id="159" w:author="Grant Lowe" w:date="2021-05-05T13:07:00Z"/>
          <w:rFonts w:ascii="Arial" w:hAnsi="Arial" w:cs="Arial"/>
          <w:color w:val="000000"/>
          <w:lang w:val="en-GB" w:eastAsia="zh-CN" w:bidi="ar-SA"/>
        </w:rPr>
      </w:pPr>
      <w:ins w:id="160" w:author="Grant Lowe" w:date="2021-05-05T13:07:00Z">
        <w:r w:rsidRPr="006E1678">
          <w:rPr>
            <w:rFonts w:ascii="Arial" w:hAnsi="Arial" w:cs="Arial"/>
            <w:color w:val="000000"/>
            <w:lang w:val="en-GB" w:eastAsia="zh-CN" w:bidi="ar-SA"/>
          </w:rPr>
          <w:t xml:space="preserve">Bank - Bank of England policy on Operational Resilience of FMIs. </w:t>
        </w:r>
      </w:ins>
    </w:p>
    <w:p w14:paraId="2D4743D0" w14:textId="77777777" w:rsidR="006E1678" w:rsidRPr="006E1678" w:rsidRDefault="006E1678" w:rsidP="006E1678">
      <w:pPr>
        <w:pStyle w:val="ListParagraph"/>
        <w:autoSpaceDE w:val="0"/>
        <w:autoSpaceDN w:val="0"/>
        <w:adjustRightInd w:val="0"/>
        <w:spacing w:before="0" w:after="0" w:line="240" w:lineRule="auto"/>
        <w:ind w:left="0" w:firstLine="0"/>
        <w:jc w:val="left"/>
        <w:rPr>
          <w:ins w:id="161" w:author="Grant Lowe" w:date="2021-05-05T13:21:00Z"/>
          <w:rFonts w:ascii="Arial" w:hAnsi="Arial" w:cs="Arial"/>
          <w:color w:val="000000"/>
          <w:sz w:val="24"/>
          <w:szCs w:val="24"/>
          <w:lang w:val="en-GB" w:eastAsia="zh-CN" w:bidi="ar-SA"/>
        </w:rPr>
      </w:pPr>
    </w:p>
    <w:p w14:paraId="1EC6B0B4" w14:textId="77777777" w:rsidR="00E61312" w:rsidRDefault="006E1678" w:rsidP="006E1678">
      <w:pPr>
        <w:autoSpaceDE w:val="0"/>
        <w:autoSpaceDN w:val="0"/>
        <w:adjustRightInd w:val="0"/>
        <w:spacing w:before="0" w:after="0" w:line="240" w:lineRule="auto"/>
        <w:jc w:val="left"/>
        <w:rPr>
          <w:ins w:id="162" w:author="Grant Lowe" w:date="2021-05-05T13:32:00Z"/>
          <w:rFonts w:ascii="Arial" w:hAnsi="Arial" w:cs="Arial"/>
          <w:color w:val="000000"/>
          <w:lang w:val="en-GB" w:eastAsia="zh-CN" w:bidi="ar-SA"/>
        </w:rPr>
      </w:pPr>
      <w:ins w:id="163" w:author="Grant Lowe" w:date="2021-05-05T13:21:00Z">
        <w:r w:rsidRPr="006E1678">
          <w:rPr>
            <w:rFonts w:ascii="Arial" w:hAnsi="Arial" w:cs="Arial"/>
            <w:color w:val="000000"/>
            <w:lang w:val="en-GB" w:eastAsia="zh-CN" w:bidi="ar-SA"/>
          </w:rPr>
          <w:t xml:space="preserve">At a minimum, the </w:t>
        </w:r>
      </w:ins>
      <w:ins w:id="164" w:author="Grant Lowe" w:date="2021-05-05T13:31:00Z">
        <w:r w:rsidR="00E61312">
          <w:rPr>
            <w:rFonts w:ascii="Arial" w:hAnsi="Arial" w:cs="Arial"/>
            <w:color w:val="000000"/>
            <w:lang w:val="en-GB" w:eastAsia="zh-CN" w:bidi="ar-SA"/>
          </w:rPr>
          <w:t>UK regulators</w:t>
        </w:r>
      </w:ins>
      <w:ins w:id="165" w:author="Grant Lowe" w:date="2021-05-05T13:21:00Z">
        <w:r w:rsidRPr="006E1678">
          <w:rPr>
            <w:rFonts w:ascii="Arial" w:hAnsi="Arial" w:cs="Arial"/>
            <w:color w:val="000000"/>
            <w:lang w:val="en-GB" w:eastAsia="zh-CN" w:bidi="ar-SA"/>
          </w:rPr>
          <w:t xml:space="preserve"> expects third-country branches to have:</w:t>
        </w:r>
      </w:ins>
    </w:p>
    <w:p w14:paraId="22014999" w14:textId="4775B42B" w:rsidR="006E1678" w:rsidRPr="006E1678" w:rsidRDefault="006E1678" w:rsidP="006E1678">
      <w:pPr>
        <w:autoSpaceDE w:val="0"/>
        <w:autoSpaceDN w:val="0"/>
        <w:adjustRightInd w:val="0"/>
        <w:spacing w:before="0" w:after="0" w:line="240" w:lineRule="auto"/>
        <w:jc w:val="left"/>
        <w:rPr>
          <w:ins w:id="166" w:author="Grant Lowe" w:date="2021-05-05T13:21:00Z"/>
          <w:rFonts w:ascii="Arial" w:hAnsi="Arial" w:cs="Arial"/>
          <w:color w:val="000000"/>
          <w:lang w:val="en-GB" w:eastAsia="zh-CN" w:bidi="ar-SA"/>
        </w:rPr>
      </w:pPr>
      <w:ins w:id="167" w:author="Grant Lowe" w:date="2021-05-05T13:21:00Z">
        <w:r w:rsidRPr="006E1678">
          <w:rPr>
            <w:rFonts w:ascii="Arial" w:hAnsi="Arial" w:cs="Arial"/>
            <w:color w:val="000000"/>
            <w:lang w:val="en-GB" w:eastAsia="zh-CN" w:bidi="ar-SA"/>
          </w:rPr>
          <w:t xml:space="preserve"> </w:t>
        </w:r>
      </w:ins>
    </w:p>
    <w:p w14:paraId="26712D8D" w14:textId="10F62C76" w:rsidR="006E1678" w:rsidRPr="00E61312" w:rsidRDefault="006E1678" w:rsidP="00E61312">
      <w:pPr>
        <w:pStyle w:val="ListParagraph"/>
        <w:numPr>
          <w:ilvl w:val="0"/>
          <w:numId w:val="48"/>
        </w:numPr>
        <w:autoSpaceDE w:val="0"/>
        <w:autoSpaceDN w:val="0"/>
        <w:adjustRightInd w:val="0"/>
        <w:spacing w:before="0" w:after="0" w:line="240" w:lineRule="auto"/>
        <w:ind w:left="567" w:hanging="567"/>
        <w:jc w:val="left"/>
        <w:rPr>
          <w:ins w:id="168" w:author="Grant Lowe" w:date="2021-05-05T13:21:00Z"/>
          <w:rFonts w:ascii="Arial" w:hAnsi="Arial" w:cs="Arial"/>
          <w:color w:val="000000"/>
          <w:lang w:val="en-GB" w:eastAsia="zh-CN" w:bidi="ar-SA"/>
        </w:rPr>
      </w:pPr>
      <w:ins w:id="169" w:author="Grant Lowe" w:date="2021-05-05T13:21:00Z">
        <w:r w:rsidRPr="00E61312">
          <w:rPr>
            <w:rFonts w:ascii="Arial" w:hAnsi="Arial" w:cs="Arial"/>
            <w:color w:val="000000"/>
            <w:lang w:val="en-GB" w:eastAsia="zh-CN" w:bidi="ar-SA"/>
          </w:rPr>
          <w:t xml:space="preserve">a clear, documented list of their outsourcing arrangements, </w:t>
        </w:r>
      </w:ins>
      <w:ins w:id="170" w:author="Grant Lowe" w:date="2021-05-05T13:32:00Z">
        <w:r w:rsidR="00E61312">
          <w:rPr>
            <w:rFonts w:ascii="Arial" w:hAnsi="Arial" w:cs="Arial"/>
            <w:color w:val="000000"/>
            <w:lang w:val="en-GB" w:eastAsia="zh-CN" w:bidi="ar-SA"/>
          </w:rPr>
          <w:t xml:space="preserve">including intragroup, </w:t>
        </w:r>
      </w:ins>
      <w:ins w:id="171" w:author="Grant Lowe" w:date="2021-05-05T13:21:00Z">
        <w:r w:rsidRPr="00E61312">
          <w:rPr>
            <w:rFonts w:ascii="Arial" w:hAnsi="Arial" w:cs="Arial"/>
            <w:color w:val="000000"/>
            <w:lang w:val="en-GB" w:eastAsia="zh-CN" w:bidi="ar-SA"/>
          </w:rPr>
          <w:t xml:space="preserve">which should identify those deemed material; </w:t>
        </w:r>
      </w:ins>
    </w:p>
    <w:p w14:paraId="7B9B913E" w14:textId="0E1595A1"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ins w:id="172" w:author="Grant Lowe" w:date="2021-05-05T13:21:00Z"/>
          <w:rFonts w:ascii="Arial" w:hAnsi="Arial" w:cs="Arial"/>
          <w:color w:val="000000"/>
          <w:lang w:val="en-GB" w:eastAsia="zh-CN" w:bidi="ar-SA"/>
        </w:rPr>
      </w:pPr>
      <w:ins w:id="173" w:author="Grant Lowe" w:date="2021-05-05T13:21:00Z">
        <w:r w:rsidRPr="00E61312">
          <w:rPr>
            <w:rFonts w:ascii="Arial" w:hAnsi="Arial" w:cs="Arial"/>
            <w:color w:val="000000"/>
            <w:lang w:val="en-GB" w:eastAsia="zh-CN" w:bidi="ar-SA"/>
          </w:rPr>
          <w:t>documented written agreements, such as ser</w:t>
        </w:r>
        <w:r w:rsidR="00E61312">
          <w:rPr>
            <w:rFonts w:ascii="Arial" w:hAnsi="Arial" w:cs="Arial"/>
            <w:color w:val="000000"/>
            <w:lang w:val="en-GB" w:eastAsia="zh-CN" w:bidi="ar-SA"/>
          </w:rPr>
          <w:t xml:space="preserve">vice level agreements, for all </w:t>
        </w:r>
        <w:r w:rsidRPr="00E61312">
          <w:rPr>
            <w:rFonts w:ascii="Arial" w:hAnsi="Arial" w:cs="Arial"/>
            <w:color w:val="000000"/>
            <w:lang w:val="en-GB" w:eastAsia="zh-CN" w:bidi="ar-SA"/>
          </w:rPr>
          <w:t xml:space="preserve">outsourcing arrangements (in particular those deemed material), setting out expected service levels and key performance indicators (KPIs); </w:t>
        </w:r>
      </w:ins>
    </w:p>
    <w:p w14:paraId="1A1FE30C" w14:textId="6D19FF14"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ins w:id="174" w:author="Grant Lowe" w:date="2021-05-05T13:21:00Z"/>
          <w:rFonts w:ascii="Arial" w:hAnsi="Arial" w:cs="Arial"/>
          <w:color w:val="000000"/>
          <w:lang w:val="en-GB" w:eastAsia="zh-CN" w:bidi="ar-SA"/>
        </w:rPr>
      </w:pPr>
      <w:ins w:id="175" w:author="Grant Lowe" w:date="2021-05-05T13:21:00Z">
        <w:r w:rsidRPr="00E61312">
          <w:rPr>
            <w:rFonts w:ascii="Arial" w:hAnsi="Arial" w:cs="Arial"/>
            <w:color w:val="000000"/>
            <w:lang w:val="en-GB" w:eastAsia="zh-CN" w:bidi="ar-SA"/>
          </w:rPr>
          <w:t xml:space="preserve">appropriate monitoring and oversight of outsourcing arrangements, including appropriate visibility of the whole firm's or parent's material sub-outsourced service providers and supply chain by internal control functions and, if applicable, other areas such as technology; </w:t>
        </w:r>
      </w:ins>
    </w:p>
    <w:p w14:paraId="54561003" w14:textId="6AEC9EB6"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ins w:id="176" w:author="Grant Lowe" w:date="2021-05-05T13:21:00Z"/>
          <w:rFonts w:ascii="Arial" w:hAnsi="Arial" w:cs="Arial"/>
          <w:color w:val="000000"/>
          <w:lang w:val="en-GB" w:eastAsia="zh-CN" w:bidi="ar-SA"/>
        </w:rPr>
      </w:pPr>
      <w:ins w:id="177" w:author="Grant Lowe" w:date="2021-05-05T13:21:00Z">
        <w:r w:rsidRPr="00E61312">
          <w:rPr>
            <w:rFonts w:ascii="Arial" w:hAnsi="Arial" w:cs="Arial"/>
            <w:color w:val="000000"/>
            <w:lang w:val="en-GB" w:eastAsia="zh-CN" w:bidi="ar-SA"/>
          </w:rPr>
          <w:t xml:space="preserve">effective processes and mechanisms for escalating concerns, issues, and regulatory feedback relating to their intragroup </w:t>
        </w:r>
      </w:ins>
      <w:ins w:id="178" w:author="Grant Lowe" w:date="2021-05-05T13:33:00Z">
        <w:r w:rsidR="00E61312">
          <w:rPr>
            <w:rFonts w:ascii="Arial" w:hAnsi="Arial" w:cs="Arial"/>
            <w:color w:val="000000"/>
            <w:lang w:val="en-GB" w:eastAsia="zh-CN" w:bidi="ar-SA"/>
          </w:rPr>
          <w:t xml:space="preserve">and other material </w:t>
        </w:r>
      </w:ins>
      <w:ins w:id="179" w:author="Grant Lowe" w:date="2021-05-05T13:21:00Z">
        <w:r w:rsidRPr="00E61312">
          <w:rPr>
            <w:rFonts w:ascii="Arial" w:hAnsi="Arial" w:cs="Arial"/>
            <w:color w:val="000000"/>
            <w:lang w:val="en-GB" w:eastAsia="zh-CN" w:bidi="ar-SA"/>
          </w:rPr>
          <w:t xml:space="preserve">outsourcing arrangements to </w:t>
        </w:r>
      </w:ins>
      <w:ins w:id="180" w:author="Grant Lowe" w:date="2021-05-05T13:34:00Z">
        <w:r w:rsidR="00E61312">
          <w:rPr>
            <w:rFonts w:ascii="Arial" w:hAnsi="Arial" w:cs="Arial"/>
            <w:color w:val="000000"/>
            <w:lang w:val="en-GB" w:eastAsia="zh-CN" w:bidi="ar-SA"/>
          </w:rPr>
          <w:t>senior management, and if required Head office management</w:t>
        </w:r>
      </w:ins>
      <w:ins w:id="181" w:author="Grant Lowe" w:date="2021-05-05T13:21:00Z">
        <w:r w:rsidRPr="00E61312">
          <w:rPr>
            <w:rFonts w:ascii="Arial" w:hAnsi="Arial" w:cs="Arial"/>
            <w:color w:val="000000"/>
            <w:lang w:val="en-GB" w:eastAsia="zh-CN" w:bidi="ar-SA"/>
          </w:rPr>
          <w:t xml:space="preserve">. </w:t>
        </w:r>
      </w:ins>
    </w:p>
    <w:p w14:paraId="38B07E8C" w14:textId="77777777" w:rsidR="006E1678" w:rsidRPr="006E1678" w:rsidRDefault="006E1678" w:rsidP="006E1678">
      <w:pPr>
        <w:pStyle w:val="ListParagraph"/>
        <w:autoSpaceDE w:val="0"/>
        <w:autoSpaceDN w:val="0"/>
        <w:adjustRightInd w:val="0"/>
        <w:spacing w:before="0" w:after="0" w:line="240" w:lineRule="auto"/>
        <w:ind w:left="0" w:firstLine="0"/>
        <w:jc w:val="left"/>
        <w:rPr>
          <w:ins w:id="182" w:author="Grant Lowe" w:date="2021-05-05T13:22:00Z"/>
          <w:rFonts w:ascii="Arial" w:hAnsi="Arial" w:cs="Arial"/>
          <w:color w:val="000000"/>
          <w:sz w:val="24"/>
          <w:szCs w:val="24"/>
          <w:lang w:val="en-GB" w:eastAsia="zh-CN" w:bidi="ar-SA"/>
        </w:rPr>
      </w:pPr>
    </w:p>
    <w:p w14:paraId="65F38139" w14:textId="4B02DC3C" w:rsidR="006E1678" w:rsidRDefault="006E1678" w:rsidP="006E1678">
      <w:pPr>
        <w:autoSpaceDE w:val="0"/>
        <w:autoSpaceDN w:val="0"/>
        <w:adjustRightInd w:val="0"/>
        <w:spacing w:before="0" w:after="0" w:line="240" w:lineRule="auto"/>
        <w:jc w:val="left"/>
        <w:rPr>
          <w:ins w:id="183" w:author="Grant Lowe" w:date="2021-05-05T13:36:00Z"/>
          <w:rFonts w:ascii="Arial" w:hAnsi="Arial" w:cs="Arial"/>
          <w:color w:val="000000"/>
          <w:lang w:val="en-GB" w:eastAsia="zh-CN" w:bidi="ar-SA"/>
        </w:rPr>
      </w:pPr>
      <w:ins w:id="184" w:author="Grant Lowe" w:date="2021-05-05T13:22:00Z">
        <w:r w:rsidRPr="006E1678">
          <w:rPr>
            <w:rFonts w:ascii="Arial" w:hAnsi="Arial" w:cs="Arial"/>
            <w:color w:val="000000"/>
            <w:lang w:val="en-GB" w:eastAsia="zh-CN" w:bidi="ar-SA"/>
          </w:rPr>
          <w:t xml:space="preserve">The </w:t>
        </w:r>
      </w:ins>
      <w:ins w:id="185" w:author="Grant Lowe" w:date="2021-05-05T13:35:00Z">
        <w:r w:rsidR="00E61312">
          <w:rPr>
            <w:rFonts w:ascii="Arial" w:hAnsi="Arial" w:cs="Arial"/>
            <w:color w:val="000000"/>
            <w:lang w:val="en-GB" w:eastAsia="zh-CN" w:bidi="ar-SA"/>
          </w:rPr>
          <w:t>UK regulators</w:t>
        </w:r>
      </w:ins>
      <w:ins w:id="186" w:author="Grant Lowe" w:date="2021-05-05T13:22:00Z">
        <w:r w:rsidRPr="006E1678">
          <w:rPr>
            <w:rFonts w:ascii="Arial" w:hAnsi="Arial" w:cs="Arial"/>
            <w:color w:val="000000"/>
            <w:lang w:val="en-GB" w:eastAsia="zh-CN" w:bidi="ar-SA"/>
          </w:rPr>
          <w:t xml:space="preserve"> recognises the need to apply the expectations to third-country branches</w:t>
        </w:r>
      </w:ins>
      <w:ins w:id="187" w:author="Grant Lowe" w:date="2021-05-05T13:35:00Z">
        <w:r w:rsidR="00E61312">
          <w:rPr>
            <w:rFonts w:ascii="Arial" w:hAnsi="Arial" w:cs="Arial"/>
            <w:color w:val="000000"/>
            <w:lang w:val="en-GB" w:eastAsia="zh-CN" w:bidi="ar-SA"/>
          </w:rPr>
          <w:t xml:space="preserve"> and in</w:t>
        </w:r>
      </w:ins>
      <w:ins w:id="188" w:author="Grant Lowe" w:date="2021-05-05T13:22:00Z">
        <w:r w:rsidRPr="006E1678">
          <w:rPr>
            <w:rFonts w:ascii="Arial" w:hAnsi="Arial" w:cs="Arial"/>
            <w:color w:val="000000"/>
            <w:lang w:val="en-GB" w:eastAsia="zh-CN" w:bidi="ar-SA"/>
          </w:rPr>
          <w:t xml:space="preserve"> addition to the guidance on intragroup arrangements, third-country branches can rely on: </w:t>
        </w:r>
      </w:ins>
    </w:p>
    <w:p w14:paraId="5ABBDF81" w14:textId="77777777" w:rsidR="00E61312" w:rsidRPr="006E1678" w:rsidRDefault="00E61312" w:rsidP="006E1678">
      <w:pPr>
        <w:autoSpaceDE w:val="0"/>
        <w:autoSpaceDN w:val="0"/>
        <w:adjustRightInd w:val="0"/>
        <w:spacing w:before="0" w:after="0" w:line="240" w:lineRule="auto"/>
        <w:jc w:val="left"/>
        <w:rPr>
          <w:ins w:id="189" w:author="Grant Lowe" w:date="2021-05-05T13:22:00Z"/>
          <w:rFonts w:ascii="Arial" w:hAnsi="Arial" w:cs="Arial"/>
          <w:color w:val="000000"/>
          <w:lang w:val="en-GB" w:eastAsia="zh-CN" w:bidi="ar-SA"/>
        </w:rPr>
      </w:pPr>
    </w:p>
    <w:p w14:paraId="49B142AB" w14:textId="59F18632"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ins w:id="190" w:author="Grant Lowe" w:date="2021-05-05T13:22:00Z"/>
          <w:rFonts w:ascii="Arial" w:hAnsi="Arial" w:cs="Arial"/>
          <w:color w:val="000000"/>
          <w:lang w:val="en-GB" w:eastAsia="zh-CN" w:bidi="ar-SA"/>
        </w:rPr>
      </w:pPr>
      <w:ins w:id="191" w:author="Grant Lowe" w:date="2021-05-05T13:22:00Z">
        <w:r w:rsidRPr="00E61312">
          <w:rPr>
            <w:rFonts w:ascii="Arial" w:hAnsi="Arial" w:cs="Arial"/>
            <w:color w:val="000000"/>
            <w:lang w:val="en-GB" w:eastAsia="zh-CN" w:bidi="ar-SA"/>
          </w:rPr>
          <w:t xml:space="preserve">due diligence, materiality assessments, and risk assessments of third-parties outside their group undertaken by and on behalf of the whole firm provided that they take into account their UK regulatory obligations; </w:t>
        </w:r>
      </w:ins>
    </w:p>
    <w:p w14:paraId="30578798" w14:textId="364E144C"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ins w:id="192" w:author="Grant Lowe" w:date="2021-05-05T13:22:00Z"/>
          <w:rFonts w:ascii="Arial" w:hAnsi="Arial" w:cs="Arial"/>
          <w:color w:val="000000"/>
          <w:lang w:val="en-GB" w:eastAsia="zh-CN" w:bidi="ar-SA"/>
        </w:rPr>
      </w:pPr>
      <w:ins w:id="193" w:author="Grant Lowe" w:date="2021-05-05T13:22:00Z">
        <w:r w:rsidRPr="00E61312">
          <w:rPr>
            <w:rFonts w:ascii="Arial" w:hAnsi="Arial" w:cs="Arial"/>
            <w:color w:val="000000"/>
            <w:lang w:val="en-GB" w:eastAsia="zh-CN" w:bidi="ar-SA"/>
          </w:rPr>
          <w:t>c</w:t>
        </w:r>
        <w:bookmarkStart w:id="194" w:name="_GoBack"/>
        <w:bookmarkEnd w:id="194"/>
        <w:r w:rsidRPr="00E61312">
          <w:rPr>
            <w:rFonts w:ascii="Arial" w:hAnsi="Arial" w:cs="Arial"/>
            <w:color w:val="000000"/>
            <w:lang w:val="en-GB" w:eastAsia="zh-CN" w:bidi="ar-SA"/>
          </w:rPr>
          <w:t xml:space="preserve">ontractual arrangements between third parties outside their group and the whole firm or group; </w:t>
        </w:r>
      </w:ins>
    </w:p>
    <w:p w14:paraId="28F99428" w14:textId="122CE578"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ins w:id="195" w:author="Grant Lowe" w:date="2021-05-05T13:22:00Z"/>
          <w:rFonts w:ascii="Arial" w:hAnsi="Arial" w:cs="Arial"/>
          <w:color w:val="000000"/>
          <w:lang w:val="en-GB" w:eastAsia="zh-CN" w:bidi="ar-SA"/>
        </w:rPr>
      </w:pPr>
      <w:ins w:id="196" w:author="Grant Lowe" w:date="2021-05-05T13:22:00Z">
        <w:r w:rsidRPr="00E61312">
          <w:rPr>
            <w:rFonts w:ascii="Arial" w:hAnsi="Arial" w:cs="Arial"/>
            <w:color w:val="000000"/>
            <w:lang w:val="en-GB" w:eastAsia="zh-CN" w:bidi="ar-SA"/>
          </w:rPr>
          <w:t xml:space="preserve">audits of external third party service providers performed by or on behalf of the whole firm or group as long as they provide them with appropriate assurance and information to comply with their UK regulatory obligations; and/or </w:t>
        </w:r>
      </w:ins>
    </w:p>
    <w:p w14:paraId="09B59661" w14:textId="7D87081A"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ins w:id="197" w:author="Grant Lowe" w:date="2021-05-05T13:22:00Z"/>
          <w:rFonts w:ascii="Arial" w:hAnsi="Arial" w:cs="Arial"/>
          <w:color w:val="000000"/>
          <w:lang w:val="en-GB" w:eastAsia="zh-CN" w:bidi="ar-SA"/>
        </w:rPr>
      </w:pPr>
      <w:ins w:id="198" w:author="Grant Lowe" w:date="2021-05-05T13:22:00Z">
        <w:r w:rsidRPr="00E61312">
          <w:rPr>
            <w:rFonts w:ascii="Arial" w:hAnsi="Arial" w:cs="Arial"/>
            <w:color w:val="000000"/>
            <w:lang w:val="en-GB" w:eastAsia="zh-CN" w:bidi="ar-SA"/>
          </w:rPr>
          <w:t xml:space="preserve">firm or group-wide business continuity plans and exit strategies. Systemic wholesale branches should, however, take reasonable steps to develop local business continuity, contingency planning, and exit strategies (if available) covering any activities or services which they provide that could impact UK financial stability. </w:t>
        </w:r>
      </w:ins>
    </w:p>
    <w:p w14:paraId="6299FEEA" w14:textId="44AB5B89" w:rsidR="00AA0E4B" w:rsidRPr="00E61312" w:rsidRDefault="008A0B84" w:rsidP="006E1678">
      <w:pPr>
        <w:rPr>
          <w:ins w:id="199" w:author="Grant Lowe" w:date="2021-05-05T09:47:00Z"/>
          <w:rFonts w:ascii="Arial" w:hAnsi="Arial" w:cs="Arial"/>
          <w:lang w:val="en-GB" w:eastAsia="zh-CN"/>
        </w:rPr>
      </w:pPr>
      <w:ins w:id="200" w:author="Grant Lowe" w:date="2021-05-05T13:37:00Z">
        <w:r>
          <w:rPr>
            <w:rFonts w:ascii="Arial" w:hAnsi="Arial" w:cs="Arial"/>
            <w:lang w:val="en-GB" w:eastAsia="zh-CN"/>
          </w:rPr>
          <w:t xml:space="preserve">Operational resilience and enhancing controls around </w:t>
        </w:r>
      </w:ins>
      <w:ins w:id="201" w:author="Grant Lowe" w:date="2021-05-05T13:38:00Z">
        <w:r>
          <w:rPr>
            <w:rFonts w:ascii="Arial" w:hAnsi="Arial" w:cs="Arial"/>
            <w:lang w:val="en-GB" w:eastAsia="zh-CN"/>
          </w:rPr>
          <w:t xml:space="preserve">outsourcing will continue to be </w:t>
        </w:r>
      </w:ins>
      <w:ins w:id="202" w:author="Grant Lowe" w:date="2021-05-05T13:39:00Z">
        <w:r>
          <w:rPr>
            <w:rFonts w:ascii="Arial" w:hAnsi="Arial" w:cs="Arial"/>
            <w:lang w:val="en-GB" w:eastAsia="zh-CN"/>
          </w:rPr>
          <w:t>developed in line with UK regulatory requirements and guidance.</w:t>
        </w:r>
      </w:ins>
      <w:ins w:id="203" w:author="Grant Lowe" w:date="2021-05-05T13:37:00Z">
        <w:r>
          <w:rPr>
            <w:rFonts w:ascii="Arial" w:hAnsi="Arial" w:cs="Arial"/>
            <w:lang w:val="en-GB" w:eastAsia="zh-CN"/>
          </w:rPr>
          <w:t xml:space="preserve"> </w:t>
        </w:r>
      </w:ins>
    </w:p>
    <w:p w14:paraId="15ADD1E3" w14:textId="19A38BBB" w:rsidR="0006489B" w:rsidRPr="00263473" w:rsidRDefault="0006489B" w:rsidP="0006489B">
      <w:pPr>
        <w:pStyle w:val="Heading2"/>
        <w:rPr>
          <w:color w:val="auto"/>
        </w:rPr>
      </w:pPr>
      <w:bookmarkStart w:id="204" w:name="_Toc71114499"/>
      <w:r w:rsidRPr="00263473">
        <w:rPr>
          <w:color w:val="auto"/>
        </w:rPr>
        <w:t xml:space="preserve">UK Systems &amp; Controls </w:t>
      </w:r>
      <w:r w:rsidR="00F70BC3">
        <w:rPr>
          <w:color w:val="auto"/>
        </w:rPr>
        <w:t>(‘SYSC’)</w:t>
      </w:r>
      <w:bookmarkEnd w:id="204"/>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Furthermore, this policy will also ensure that the requirements of the Prudential Regulatory Authority (“PRA”) and Financial Conduct Authority (“FCA”) are met at all times including but not 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09BD006D"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w:t>
      </w:r>
      <w:r w:rsidR="00615719" w:rsidRPr="00263473">
        <w:rPr>
          <w:rFonts w:ascii="Arial" w:hAnsi="Arial" w:cs="Arial"/>
          <w:color w:val="auto"/>
        </w:rPr>
        <w:t xml:space="preserve"> and </w:t>
      </w:r>
      <w:del w:id="205" w:author="Grant Lowe" w:date="2021-04-14T16:38:00Z">
        <w:r w:rsidR="00615719" w:rsidRPr="00263473" w:rsidDel="003509E0">
          <w:rPr>
            <w:rFonts w:ascii="Arial" w:hAnsi="Arial" w:cs="Arial"/>
            <w:color w:val="auto"/>
          </w:rPr>
          <w:delText>its</w:delText>
        </w:r>
        <w:r w:rsidRPr="00263473" w:rsidDel="003509E0">
          <w:rPr>
            <w:rFonts w:ascii="Arial" w:hAnsi="Arial" w:cs="Arial"/>
            <w:color w:val="auto"/>
          </w:rPr>
          <w:delText xml:space="preserve"> </w:delText>
        </w:r>
      </w:del>
      <w:ins w:id="206" w:author="Grant Lowe" w:date="2021-04-14T16:38:00Z">
        <w:r w:rsidR="003509E0">
          <w:rPr>
            <w:rFonts w:ascii="Arial" w:hAnsi="Arial" w:cs="Arial"/>
            <w:color w:val="auto"/>
          </w:rPr>
          <w:t>any</w:t>
        </w:r>
        <w:r w:rsidR="003509E0" w:rsidRPr="00263473">
          <w:rPr>
            <w:rFonts w:ascii="Arial" w:hAnsi="Arial" w:cs="Arial"/>
            <w:color w:val="auto"/>
          </w:rPr>
          <w:t xml:space="preserve"> </w:t>
        </w:r>
      </w:ins>
      <w:r w:rsidR="00791D6C" w:rsidRPr="00263473">
        <w:rPr>
          <w:rFonts w:ascii="Arial" w:hAnsi="Arial" w:cs="Arial"/>
          <w:color w:val="auto"/>
        </w:rPr>
        <w:t>regulator</w:t>
      </w:r>
      <w:ins w:id="207" w:author="Grant Lowe" w:date="2021-04-14T16:38:00Z">
        <w:r w:rsidR="003509E0">
          <w:rPr>
            <w:rFonts w:ascii="Arial" w:hAnsi="Arial" w:cs="Arial"/>
            <w:color w:val="auto"/>
          </w:rPr>
          <w:t>y</w:t>
        </w:r>
      </w:ins>
      <w:del w:id="208" w:author="Grant Lowe" w:date="2021-04-14T16:39:00Z">
        <w:r w:rsidR="00791D6C" w:rsidRPr="00263473" w:rsidDel="003509E0">
          <w:rPr>
            <w:rFonts w:ascii="Arial" w:hAnsi="Arial" w:cs="Arial"/>
            <w:color w:val="auto"/>
          </w:rPr>
          <w:delText>s</w:delText>
        </w:r>
      </w:del>
      <w:r w:rsidRPr="00263473">
        <w:rPr>
          <w:rFonts w:ascii="Arial" w:hAnsi="Arial" w:cs="Arial"/>
          <w:color w:val="auto"/>
        </w:rPr>
        <w:t xml:space="preserve"> authority must have access to data </w:t>
      </w:r>
      <w:ins w:id="209" w:author="Grant Lowe" w:date="2021-04-14T16:39:00Z">
        <w:r w:rsidR="003509E0">
          <w:rPr>
            <w:rFonts w:ascii="Arial" w:hAnsi="Arial" w:cs="Arial"/>
            <w:color w:val="auto"/>
          </w:rPr>
          <w:t xml:space="preserve">and full cooperation </w:t>
        </w:r>
      </w:ins>
      <w:r w:rsidRPr="00263473">
        <w:rPr>
          <w:rFonts w:ascii="Arial" w:hAnsi="Arial" w:cs="Arial"/>
          <w:color w:val="auto"/>
        </w:rPr>
        <w:t>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210" w:name="_Toc71114500"/>
      <w:r w:rsidRPr="00263473">
        <w:rPr>
          <w:color w:val="auto"/>
        </w:rPr>
        <w:t>Other Laws and Regulations</w:t>
      </w:r>
      <w:bookmarkEnd w:id="210"/>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211" w:name="_Toc498432219"/>
      <w:bookmarkStart w:id="212" w:name="_Toc498432900"/>
      <w:bookmarkStart w:id="213" w:name="_Toc498434058"/>
      <w:r w:rsidRPr="00263473">
        <w:rPr>
          <w:rStyle w:val="Heading3Char"/>
          <w:rFonts w:ascii="Arial" w:hAnsi="Arial" w:cs="Arial"/>
          <w:color w:val="auto"/>
          <w:u w:val="single"/>
        </w:rPr>
        <w:t>UK Data Protection Bill (European GDPR)</w:t>
      </w:r>
      <w:bookmarkEnd w:id="211"/>
      <w:bookmarkEnd w:id="212"/>
      <w:bookmarkEnd w:id="213"/>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Right to be Forgotten</w:t>
      </w:r>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the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66E0B7E8" w14:textId="77777777" w:rsidR="00A438B8" w:rsidRDefault="00A438B8">
      <w:pPr>
        <w:spacing w:before="0" w:after="0" w:line="240" w:lineRule="auto"/>
        <w:jc w:val="left"/>
        <w:rPr>
          <w:rFonts w:ascii="Arial" w:hAnsi="Arial" w:cs="Arial"/>
          <w:b/>
          <w:bCs/>
        </w:rPr>
      </w:pPr>
      <w:bookmarkStart w:id="214" w:name="_Toc71114501"/>
      <w:r>
        <w:rPr>
          <w:rFonts w:ascii="Arial" w:hAnsi="Arial" w:cs="Arial"/>
        </w:rPr>
        <w:br w:type="page"/>
      </w:r>
    </w:p>
    <w:p w14:paraId="04B69867" w14:textId="79C3C81B" w:rsidR="003278CD" w:rsidRPr="00263473" w:rsidRDefault="003278CD" w:rsidP="002F27F8">
      <w:pPr>
        <w:pStyle w:val="Heading1"/>
        <w:spacing w:after="0" w:line="360" w:lineRule="auto"/>
        <w:jc w:val="left"/>
        <w:rPr>
          <w:rFonts w:ascii="Arial" w:hAnsi="Arial" w:cs="Arial"/>
          <w:color w:val="auto"/>
          <w:sz w:val="22"/>
          <w:szCs w:val="22"/>
        </w:rPr>
      </w:pPr>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214"/>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215" w:name="_Toc71114502"/>
      <w:r w:rsidRPr="00263473">
        <w:rPr>
          <w:color w:val="auto"/>
        </w:rPr>
        <w:t>Definition of Critical</w:t>
      </w:r>
      <w:bookmarkEnd w:id="215"/>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216" w:name="_Toc511911464"/>
      <w:bookmarkStart w:id="217" w:name="_Toc71114503"/>
      <w:r w:rsidRPr="00263473">
        <w:rPr>
          <w:color w:val="auto"/>
        </w:rPr>
        <w:t xml:space="preserve">Determining </w:t>
      </w:r>
      <w:r w:rsidR="003278CD" w:rsidRPr="00263473">
        <w:rPr>
          <w:color w:val="auto"/>
        </w:rPr>
        <w:t>Materiality</w:t>
      </w:r>
      <w:bookmarkEnd w:id="216"/>
      <w:bookmarkEnd w:id="217"/>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it will be subject to the full monitoring programme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ManCo will be responsible for determining whether the proposed outsourcing relationship is critical to the Branch, and whether an outsourcing contract is of a material nature based on a risk analysis of the service to be provided. </w:t>
      </w:r>
    </w:p>
    <w:p w14:paraId="44B57C6A" w14:textId="77777777" w:rsidR="00A438B8" w:rsidRDefault="00A438B8">
      <w:pPr>
        <w:spacing w:before="0" w:after="0" w:line="240" w:lineRule="auto"/>
        <w:jc w:val="left"/>
        <w:rPr>
          <w:rFonts w:ascii="Arial" w:hAnsi="Arial" w:cs="Arial"/>
          <w:b/>
          <w:bCs/>
          <w:lang w:eastAsia="zh-CN"/>
        </w:rPr>
      </w:pPr>
      <w:bookmarkStart w:id="218" w:name="_Toc71114504"/>
      <w:r>
        <w:rPr>
          <w:rFonts w:ascii="Arial" w:hAnsi="Arial" w:cs="Arial"/>
          <w:lang w:eastAsia="zh-CN"/>
        </w:rPr>
        <w:br w:type="page"/>
      </w:r>
    </w:p>
    <w:p w14:paraId="1FB2AED9" w14:textId="55FC221C" w:rsidR="003278CD" w:rsidRPr="00263473" w:rsidRDefault="003278CD" w:rsidP="002F27F8">
      <w:pPr>
        <w:pStyle w:val="Heading1"/>
        <w:spacing w:after="0" w:line="360" w:lineRule="auto"/>
        <w:jc w:val="left"/>
        <w:rPr>
          <w:rFonts w:ascii="Arial" w:hAnsi="Arial" w:cs="Arial"/>
          <w:color w:val="auto"/>
          <w:sz w:val="22"/>
          <w:szCs w:val="22"/>
          <w:lang w:eastAsia="zh-CN"/>
        </w:rPr>
      </w:pPr>
      <w:r w:rsidRPr="00263473">
        <w:rPr>
          <w:rFonts w:ascii="Arial" w:hAnsi="Arial" w:cs="Arial"/>
          <w:color w:val="auto"/>
          <w:sz w:val="22"/>
          <w:szCs w:val="22"/>
          <w:lang w:eastAsia="zh-CN"/>
        </w:rPr>
        <w:t xml:space="preserve">Risk </w:t>
      </w:r>
      <w:r w:rsidR="00BB6ED9" w:rsidRPr="00263473">
        <w:rPr>
          <w:rFonts w:ascii="Arial" w:hAnsi="Arial" w:cs="Arial"/>
          <w:color w:val="auto"/>
          <w:sz w:val="22"/>
          <w:szCs w:val="22"/>
          <w:lang w:eastAsia="zh-CN"/>
        </w:rPr>
        <w:t>Management</w:t>
      </w:r>
      <w:bookmarkEnd w:id="218"/>
    </w:p>
    <w:p w14:paraId="448A5926" w14:textId="4C55AC62" w:rsidR="00A95DF6" w:rsidRPr="00263473" w:rsidRDefault="00A95DF6" w:rsidP="00B1540D">
      <w:pPr>
        <w:pStyle w:val="Heading2"/>
        <w:rPr>
          <w:color w:val="auto"/>
        </w:rPr>
      </w:pPr>
      <w:bookmarkStart w:id="219" w:name="_Toc71114505"/>
      <w:r w:rsidRPr="00263473">
        <w:rPr>
          <w:color w:val="auto"/>
        </w:rPr>
        <w:t>Risk assessment</w:t>
      </w:r>
      <w:bookmarkEnd w:id="219"/>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D96068B" w14:textId="513CFC2B" w:rsidR="00186589" w:rsidRPr="00AE6B71" w:rsidRDefault="009B2135" w:rsidP="006A2401">
      <w:pPr>
        <w:pStyle w:val="ListParagraph"/>
        <w:numPr>
          <w:ilvl w:val="0"/>
          <w:numId w:val="25"/>
        </w:numPr>
        <w:ind w:left="567" w:firstLine="0"/>
        <w:rPr>
          <w:ins w:id="220" w:author="Grant Lowe" w:date="2021-04-14T15:41:00Z"/>
          <w:rFonts w:ascii="Arial" w:hAnsi="Arial" w:cs="Arial"/>
          <w:iCs/>
          <w:color w:val="1F497D"/>
          <w:lang w:val="en-GB" w:eastAsia="zh-CN" w:bidi="ar-SA"/>
        </w:rPr>
      </w:pPr>
      <w:bookmarkStart w:id="221" w:name="D278"/>
      <w:bookmarkEnd w:id="221"/>
      <w:ins w:id="222" w:author="Grant Lowe" w:date="2021-04-14T16:06:00Z">
        <w:r w:rsidRPr="00AE6B71">
          <w:rPr>
            <w:rFonts w:ascii="Arial" w:hAnsi="Arial" w:cs="Arial"/>
            <w:iCs/>
            <w:color w:val="1F497D"/>
          </w:rPr>
          <w:t xml:space="preserve">Conduct a </w:t>
        </w:r>
      </w:ins>
      <w:ins w:id="223" w:author="Grant Lowe" w:date="2021-04-14T15:38:00Z">
        <w:r w:rsidR="00186589" w:rsidRPr="00AE6B71">
          <w:rPr>
            <w:rFonts w:ascii="Arial" w:hAnsi="Arial" w:cs="Arial"/>
            <w:iCs/>
            <w:color w:val="1F497D"/>
          </w:rPr>
          <w:t>risk assessment</w:t>
        </w:r>
      </w:ins>
      <w:ins w:id="224" w:author="Grant Lowe" w:date="2021-04-14T16:06:00Z">
        <w:r w:rsidRPr="00AE6B71">
          <w:rPr>
            <w:rFonts w:ascii="Arial" w:hAnsi="Arial" w:cs="Arial"/>
            <w:iCs/>
            <w:color w:val="1F497D"/>
          </w:rPr>
          <w:t>, t</w:t>
        </w:r>
      </w:ins>
      <w:ins w:id="225" w:author="Grant Lowe" w:date="2021-04-14T15:37:00Z">
        <w:r w:rsidR="00186589" w:rsidRPr="00AE6B71">
          <w:rPr>
            <w:rFonts w:ascii="Arial" w:hAnsi="Arial" w:cs="Arial"/>
            <w:iCs/>
            <w:color w:val="1F497D"/>
          </w:rPr>
          <w:t xml:space="preserve">he Head of Department wishing to outsource a service will be responsible for carrying out </w:t>
        </w:r>
      </w:ins>
      <w:ins w:id="226" w:author="Grant Lowe" w:date="2021-04-14T15:39:00Z">
        <w:r w:rsidR="00186589" w:rsidRPr="00C01CF0">
          <w:rPr>
            <w:rFonts w:ascii="Arial" w:hAnsi="Arial" w:cs="Arial"/>
            <w:iCs/>
            <w:color w:val="1F497D"/>
          </w:rPr>
          <w:t xml:space="preserve">the risk assessment </w:t>
        </w:r>
      </w:ins>
      <w:ins w:id="227" w:author="Grant Lowe" w:date="2021-04-14T15:37:00Z">
        <w:r w:rsidR="00186589" w:rsidRPr="00C01CF0">
          <w:rPr>
            <w:rFonts w:ascii="Arial" w:hAnsi="Arial" w:cs="Arial"/>
            <w:iCs/>
            <w:color w:val="1F497D"/>
          </w:rPr>
          <w:t xml:space="preserve">with support from the Risk and Compliance departments as necessary. </w:t>
        </w:r>
      </w:ins>
      <w:ins w:id="228" w:author="Grant Lowe" w:date="2021-04-14T15:40:00Z">
        <w:r w:rsidR="00186589" w:rsidRPr="00C01CF0">
          <w:rPr>
            <w:rFonts w:ascii="Arial" w:hAnsi="Arial" w:cs="Arial"/>
            <w:iCs/>
            <w:color w:val="1F497D"/>
          </w:rPr>
          <w:t>This risk assessment should al</w:t>
        </w:r>
        <w:r w:rsidR="00AE6B71" w:rsidRPr="00C01CF0">
          <w:rPr>
            <w:rFonts w:ascii="Arial" w:hAnsi="Arial" w:cs="Arial"/>
            <w:iCs/>
            <w:color w:val="1F497D"/>
          </w:rPr>
          <w:t>ways be part of the Outsourcing</w:t>
        </w:r>
        <w:r w:rsidR="00186589" w:rsidRPr="00C01CF0">
          <w:rPr>
            <w:rFonts w:ascii="Arial" w:hAnsi="Arial" w:cs="Arial"/>
            <w:iCs/>
            <w:color w:val="1F497D"/>
          </w:rPr>
          <w:t xml:space="preserve"> service </w:t>
        </w:r>
      </w:ins>
      <w:ins w:id="229" w:author="Grant Lowe" w:date="2021-04-14T15:41:00Z">
        <w:r w:rsidR="00186589" w:rsidRPr="00C01CF0">
          <w:rPr>
            <w:rFonts w:ascii="Arial" w:hAnsi="Arial" w:cs="Arial"/>
            <w:iCs/>
            <w:color w:val="1F497D"/>
          </w:rPr>
          <w:t>provider’s</w:t>
        </w:r>
      </w:ins>
      <w:ins w:id="230" w:author="Grant Lowe" w:date="2021-04-14T15:40:00Z">
        <w:r w:rsidR="00AE6B71" w:rsidRPr="006A2401">
          <w:rPr>
            <w:rFonts w:ascii="Arial" w:hAnsi="Arial" w:cs="Arial"/>
            <w:iCs/>
            <w:color w:val="1F497D"/>
          </w:rPr>
          <w:t xml:space="preserve"> application to ManCo and should cover a</w:t>
        </w:r>
        <w:r w:rsidR="00186589" w:rsidRPr="006A2401">
          <w:rPr>
            <w:rFonts w:ascii="Arial" w:hAnsi="Arial" w:cs="Arial"/>
            <w:iCs/>
            <w:color w:val="1F497D"/>
          </w:rPr>
          <w:t xml:space="preserve"> minimum </w:t>
        </w:r>
      </w:ins>
      <w:ins w:id="231" w:author="Grant Lowe" w:date="2021-04-19T15:38:00Z">
        <w:r w:rsidR="00AE6B71">
          <w:rPr>
            <w:rFonts w:ascii="Arial" w:hAnsi="Arial" w:cs="Arial"/>
            <w:iCs/>
            <w:color w:val="1F497D"/>
          </w:rPr>
          <w:t>of</w:t>
        </w:r>
      </w:ins>
      <w:ins w:id="232" w:author="Grant Lowe" w:date="2021-04-14T15:40:00Z">
        <w:r w:rsidR="00186589" w:rsidRPr="00AE6B71">
          <w:rPr>
            <w:rFonts w:ascii="Arial" w:hAnsi="Arial" w:cs="Arial"/>
            <w:iCs/>
            <w:color w:val="1F497D"/>
          </w:rPr>
          <w:t>:</w:t>
        </w:r>
      </w:ins>
    </w:p>
    <w:tbl>
      <w:tblPr>
        <w:tblStyle w:val="TableGrid"/>
        <w:tblW w:w="0" w:type="auto"/>
        <w:tblInd w:w="562" w:type="dxa"/>
        <w:tblLook w:val="04A0" w:firstRow="1" w:lastRow="0" w:firstColumn="1" w:lastColumn="0" w:noHBand="0" w:noVBand="1"/>
      </w:tblPr>
      <w:tblGrid>
        <w:gridCol w:w="2061"/>
        <w:gridCol w:w="3438"/>
        <w:gridCol w:w="1164"/>
        <w:gridCol w:w="2403"/>
      </w:tblGrid>
      <w:tr w:rsidR="000674DD" w14:paraId="7A348E0D" w14:textId="49CD3145" w:rsidTr="00AE6B71">
        <w:trPr>
          <w:trHeight w:val="1252"/>
          <w:ins w:id="233" w:author="Grant Lowe" w:date="2021-04-14T16:07:00Z"/>
        </w:trPr>
        <w:tc>
          <w:tcPr>
            <w:tcW w:w="2061" w:type="dxa"/>
          </w:tcPr>
          <w:p w14:paraId="24F8776B" w14:textId="65BF5399" w:rsidR="000674DD" w:rsidRPr="009B292C" w:rsidRDefault="000674DD" w:rsidP="00186589">
            <w:pPr>
              <w:rPr>
                <w:ins w:id="234" w:author="Grant Lowe" w:date="2021-04-14T16:07:00Z"/>
                <w:rFonts w:ascii="Arial" w:hAnsi="Arial" w:cs="Arial"/>
                <w:i/>
                <w:iCs/>
                <w:color w:val="1F497D"/>
                <w:sz w:val="18"/>
                <w:szCs w:val="18"/>
                <w:lang w:val="en-GB" w:eastAsia="zh-CN" w:bidi="ar-SA"/>
              </w:rPr>
            </w:pPr>
            <w:ins w:id="235" w:author="Grant Lowe" w:date="2021-04-14T16:07:00Z">
              <w:r w:rsidRPr="009B292C">
                <w:rPr>
                  <w:rFonts w:ascii="Arial" w:hAnsi="Arial" w:cs="Arial"/>
                  <w:i/>
                  <w:iCs/>
                  <w:color w:val="1F497D"/>
                  <w:sz w:val="18"/>
                  <w:szCs w:val="18"/>
                  <w:lang w:val="en-GB" w:eastAsia="zh-CN" w:bidi="ar-SA"/>
                </w:rPr>
                <w:t xml:space="preserve">Risk Factor </w:t>
              </w:r>
            </w:ins>
          </w:p>
        </w:tc>
        <w:tc>
          <w:tcPr>
            <w:tcW w:w="3438" w:type="dxa"/>
          </w:tcPr>
          <w:p w14:paraId="6B0A037C" w14:textId="77F70AAA" w:rsidR="000674DD" w:rsidRPr="009B292C" w:rsidRDefault="000674DD" w:rsidP="00186589">
            <w:pPr>
              <w:rPr>
                <w:ins w:id="236" w:author="Grant Lowe" w:date="2021-04-14T16:07:00Z"/>
                <w:rFonts w:ascii="Arial" w:hAnsi="Arial" w:cs="Arial"/>
                <w:i/>
                <w:iCs/>
                <w:color w:val="1F497D"/>
                <w:sz w:val="18"/>
                <w:szCs w:val="18"/>
                <w:lang w:val="en-GB" w:eastAsia="zh-CN" w:bidi="ar-SA"/>
              </w:rPr>
            </w:pPr>
            <w:ins w:id="237" w:author="Grant Lowe" w:date="2021-04-14T16:08:00Z">
              <w:r w:rsidRPr="009B292C">
                <w:rPr>
                  <w:rFonts w:ascii="Arial" w:hAnsi="Arial" w:cs="Arial"/>
                  <w:i/>
                  <w:iCs/>
                  <w:color w:val="1F497D"/>
                  <w:sz w:val="18"/>
                  <w:szCs w:val="18"/>
                  <w:lang w:val="en-GB" w:eastAsia="zh-CN" w:bidi="ar-SA"/>
                </w:rPr>
                <w:t xml:space="preserve">Risk description </w:t>
              </w:r>
            </w:ins>
          </w:p>
        </w:tc>
        <w:tc>
          <w:tcPr>
            <w:tcW w:w="1164" w:type="dxa"/>
          </w:tcPr>
          <w:p w14:paraId="6910EF3E" w14:textId="77777777" w:rsidR="00AE6B71" w:rsidRDefault="000674DD" w:rsidP="00AE6B71">
            <w:pPr>
              <w:jc w:val="center"/>
              <w:rPr>
                <w:rFonts w:ascii="Arial" w:hAnsi="Arial" w:cs="Arial"/>
                <w:i/>
                <w:iCs/>
                <w:color w:val="1F497D"/>
                <w:sz w:val="18"/>
                <w:szCs w:val="18"/>
                <w:lang w:val="en-GB" w:eastAsia="zh-CN" w:bidi="ar-SA"/>
              </w:rPr>
            </w:pPr>
            <w:ins w:id="238" w:author="Qiaoqiao Ren" w:date="2021-04-19T11:27:00Z">
              <w:r>
                <w:rPr>
                  <w:rFonts w:ascii="Arial" w:hAnsi="Arial" w:cs="Arial"/>
                  <w:i/>
                  <w:iCs/>
                  <w:color w:val="1F497D"/>
                  <w:sz w:val="18"/>
                  <w:szCs w:val="18"/>
                  <w:lang w:val="en-GB" w:eastAsia="zh-CN" w:bidi="ar-SA"/>
                </w:rPr>
                <w:t>Risk scoring</w:t>
              </w:r>
            </w:ins>
          </w:p>
          <w:p w14:paraId="60E32EB3" w14:textId="49B6FBB5" w:rsidR="00AE6B71" w:rsidRPr="009B292C" w:rsidRDefault="00AE6B71" w:rsidP="00AE6B71">
            <w:pPr>
              <w:jc w:val="center"/>
              <w:rPr>
                <w:rFonts w:ascii="Arial" w:hAnsi="Arial" w:cs="Arial"/>
                <w:i/>
                <w:iCs/>
                <w:color w:val="1F497D"/>
                <w:sz w:val="18"/>
                <w:szCs w:val="18"/>
                <w:lang w:val="en-GB" w:eastAsia="zh-CN" w:bidi="ar-SA"/>
              </w:rPr>
            </w:pPr>
            <w:ins w:id="239" w:author="Grant Lowe" w:date="2021-04-19T15:37:00Z">
              <w:r>
                <w:rPr>
                  <w:rFonts w:ascii="Arial" w:hAnsi="Arial" w:cs="Arial"/>
                  <w:i/>
                  <w:iCs/>
                  <w:color w:val="1F497D"/>
                  <w:sz w:val="18"/>
                  <w:szCs w:val="18"/>
                  <w:lang w:val="en-GB" w:eastAsia="zh-CN" w:bidi="ar-SA"/>
                </w:rPr>
                <w:t>Low/</w:t>
              </w:r>
            </w:ins>
            <w:r>
              <w:rPr>
                <w:rFonts w:ascii="Arial" w:hAnsi="Arial" w:cs="Arial"/>
                <w:i/>
                <w:iCs/>
                <w:color w:val="1F497D"/>
                <w:sz w:val="18"/>
                <w:szCs w:val="18"/>
                <w:lang w:val="en-GB" w:eastAsia="zh-CN" w:bidi="ar-SA"/>
              </w:rPr>
              <w:t xml:space="preserve"> </w:t>
            </w:r>
            <w:ins w:id="240" w:author="Grant Lowe" w:date="2021-04-19T15:37:00Z">
              <w:r>
                <w:rPr>
                  <w:rFonts w:ascii="Arial" w:hAnsi="Arial" w:cs="Arial"/>
                  <w:i/>
                  <w:iCs/>
                  <w:color w:val="1F497D"/>
                  <w:sz w:val="18"/>
                  <w:szCs w:val="18"/>
                  <w:lang w:val="en-GB" w:eastAsia="zh-CN" w:bidi="ar-SA"/>
                </w:rPr>
                <w:t>Medium/</w:t>
              </w:r>
            </w:ins>
            <w:r>
              <w:rPr>
                <w:rFonts w:ascii="Arial" w:hAnsi="Arial" w:cs="Arial"/>
                <w:i/>
                <w:iCs/>
                <w:color w:val="1F497D"/>
                <w:sz w:val="18"/>
                <w:szCs w:val="18"/>
                <w:lang w:val="en-GB" w:eastAsia="zh-CN" w:bidi="ar-SA"/>
              </w:rPr>
              <w:t xml:space="preserve"> </w:t>
            </w:r>
            <w:ins w:id="241" w:author="Grant Lowe" w:date="2021-04-19T15:37:00Z">
              <w:r>
                <w:rPr>
                  <w:rFonts w:ascii="Arial" w:hAnsi="Arial" w:cs="Arial"/>
                  <w:i/>
                  <w:iCs/>
                  <w:color w:val="1F497D"/>
                  <w:sz w:val="18"/>
                  <w:szCs w:val="18"/>
                  <w:lang w:val="en-GB" w:eastAsia="zh-CN" w:bidi="ar-SA"/>
                </w:rPr>
                <w:t>High</w:t>
              </w:r>
            </w:ins>
          </w:p>
        </w:tc>
        <w:tc>
          <w:tcPr>
            <w:tcW w:w="2403" w:type="dxa"/>
          </w:tcPr>
          <w:p w14:paraId="5FE80C5D" w14:textId="6D7F2B3B" w:rsidR="000674DD" w:rsidRPr="009B292C" w:rsidRDefault="000674DD" w:rsidP="000674DD">
            <w:pPr>
              <w:jc w:val="center"/>
              <w:rPr>
                <w:ins w:id="242" w:author="Qiaoqiao Ren" w:date="2021-04-19T11:26:00Z"/>
                <w:rFonts w:ascii="Arial" w:hAnsi="Arial" w:cs="Arial"/>
                <w:i/>
                <w:iCs/>
                <w:color w:val="1F497D"/>
                <w:sz w:val="18"/>
                <w:szCs w:val="18"/>
                <w:lang w:val="en-GB" w:eastAsia="zh-CN" w:bidi="ar-SA"/>
              </w:rPr>
            </w:pPr>
            <w:ins w:id="243" w:author="Qiaoqiao Ren" w:date="2021-04-19T11:26:00Z">
              <w:del w:id="244" w:author="Grant Lowe" w:date="2021-04-19T15:33:00Z">
                <w:r w:rsidRPr="009B292C" w:rsidDel="00AE6B71">
                  <w:rPr>
                    <w:rFonts w:ascii="Arial" w:hAnsi="Arial" w:cs="Arial"/>
                    <w:i/>
                    <w:iCs/>
                    <w:color w:val="1F497D"/>
                    <w:sz w:val="18"/>
                    <w:szCs w:val="18"/>
                    <w:lang w:val="en-GB" w:eastAsia="zh-CN" w:bidi="ar-SA"/>
                  </w:rPr>
                  <w:delText>Control measure</w:delText>
                </w:r>
              </w:del>
            </w:ins>
            <w:ins w:id="245" w:author="Grant Lowe" w:date="2021-04-19T15:33:00Z">
              <w:r w:rsidR="00AE6B71">
                <w:rPr>
                  <w:rFonts w:ascii="Arial" w:hAnsi="Arial" w:cs="Arial"/>
                  <w:i/>
                  <w:iCs/>
                  <w:color w:val="1F497D"/>
                  <w:sz w:val="18"/>
                  <w:szCs w:val="18"/>
                  <w:lang w:val="en-GB" w:eastAsia="zh-CN" w:bidi="ar-SA"/>
                </w:rPr>
                <w:t xml:space="preserve">Head of Dept. Comments </w:t>
              </w:r>
            </w:ins>
          </w:p>
        </w:tc>
      </w:tr>
      <w:tr w:rsidR="000674DD" w14:paraId="27673702" w14:textId="642F45FE" w:rsidTr="00AE6B71">
        <w:trPr>
          <w:ins w:id="246" w:author="Grant Lowe" w:date="2021-04-14T16:07:00Z"/>
        </w:trPr>
        <w:tc>
          <w:tcPr>
            <w:tcW w:w="2061" w:type="dxa"/>
          </w:tcPr>
          <w:p w14:paraId="4D3A790A" w14:textId="31EC2C4C" w:rsidR="000674DD" w:rsidRPr="009B292C" w:rsidRDefault="000674DD" w:rsidP="00186589">
            <w:pPr>
              <w:rPr>
                <w:ins w:id="247" w:author="Grant Lowe" w:date="2021-04-14T16:07:00Z"/>
                <w:rFonts w:ascii="Arial" w:hAnsi="Arial" w:cs="Arial"/>
                <w:i/>
                <w:iCs/>
                <w:color w:val="1F497D"/>
                <w:sz w:val="18"/>
                <w:szCs w:val="18"/>
                <w:lang w:val="en-GB" w:eastAsia="zh-CN" w:bidi="ar-SA"/>
              </w:rPr>
            </w:pPr>
            <w:ins w:id="248" w:author="Qiaoqiao Ren" w:date="2021-04-19T09:52:00Z">
              <w:r w:rsidRPr="009B292C">
                <w:rPr>
                  <w:rFonts w:ascii="Arial" w:hAnsi="Arial" w:cs="Arial"/>
                  <w:i/>
                  <w:iCs/>
                  <w:color w:val="1F497D"/>
                  <w:sz w:val="18"/>
                  <w:szCs w:val="18"/>
                  <w:lang w:val="en-GB" w:eastAsia="zh-CN" w:bidi="ar-SA"/>
                </w:rPr>
                <w:t>Operational Risk</w:t>
              </w:r>
            </w:ins>
          </w:p>
        </w:tc>
        <w:tc>
          <w:tcPr>
            <w:tcW w:w="3438" w:type="dxa"/>
          </w:tcPr>
          <w:p w14:paraId="35B57632" w14:textId="77777777" w:rsidR="000674DD" w:rsidRDefault="000674DD">
            <w:pPr>
              <w:rPr>
                <w:ins w:id="249" w:author="Grant Lowe" w:date="2021-04-19T15:43:00Z"/>
                <w:rFonts w:ascii="Arial" w:hAnsi="Arial" w:cs="Arial"/>
                <w:i/>
                <w:iCs/>
                <w:color w:val="1F497D"/>
                <w:sz w:val="18"/>
                <w:szCs w:val="18"/>
                <w:lang w:val="en-GB" w:eastAsia="zh-CN" w:bidi="ar-SA"/>
              </w:rPr>
            </w:pPr>
            <w:ins w:id="250" w:author="Qiaoqiao Ren" w:date="2021-04-19T11:18:00Z">
              <w:r w:rsidRPr="009B292C">
                <w:rPr>
                  <w:rFonts w:ascii="Arial" w:hAnsi="Arial" w:cs="Arial"/>
                  <w:i/>
                  <w:iCs/>
                  <w:color w:val="1F497D"/>
                  <w:sz w:val="18"/>
                  <w:szCs w:val="18"/>
                  <w:lang w:val="en-GB" w:eastAsia="zh-CN" w:bidi="ar-SA"/>
                </w:rPr>
                <w:t>Significant changes to,</w:t>
              </w:r>
            </w:ins>
            <w:ins w:id="251" w:author="Qiaoqiao Ren" w:date="2021-04-19T11:19:00Z">
              <w:r w:rsidRPr="009B292C">
                <w:rPr>
                  <w:rFonts w:ascii="Arial" w:hAnsi="Arial" w:cs="Arial"/>
                  <w:i/>
                  <w:iCs/>
                  <w:color w:val="1F497D"/>
                  <w:sz w:val="18"/>
                  <w:szCs w:val="18"/>
                  <w:lang w:val="en-GB" w:eastAsia="zh-CN" w:bidi="ar-SA"/>
                </w:rPr>
                <w:t xml:space="preserve"> </w:t>
              </w:r>
            </w:ins>
            <w:ins w:id="252" w:author="Qiaoqiao Ren" w:date="2021-04-19T11:18:00Z">
              <w:r w:rsidRPr="009B292C">
                <w:rPr>
                  <w:rFonts w:ascii="Arial" w:hAnsi="Arial" w:cs="Arial"/>
                  <w:i/>
                  <w:iCs/>
                  <w:color w:val="1F497D"/>
                  <w:sz w:val="18"/>
                  <w:szCs w:val="18"/>
                  <w:lang w:val="en-GB" w:eastAsia="zh-CN" w:bidi="ar-SA"/>
                </w:rPr>
                <w:t xml:space="preserve">and reduced control over </w:t>
              </w:r>
            </w:ins>
            <w:ins w:id="253" w:author="Qiaoqiao Ren" w:date="2021-04-19T11:17:00Z">
              <w:r w:rsidRPr="009B292C">
                <w:rPr>
                  <w:rFonts w:ascii="Arial" w:hAnsi="Arial" w:cs="Arial"/>
                  <w:i/>
                  <w:iCs/>
                  <w:color w:val="1F497D"/>
                  <w:sz w:val="18"/>
                  <w:szCs w:val="18"/>
                  <w:lang w:val="en-GB" w:eastAsia="zh-CN" w:bidi="ar-SA"/>
                </w:rPr>
                <w:t xml:space="preserve">people, processes and systems used </w:t>
              </w:r>
            </w:ins>
            <w:ins w:id="254" w:author="Qiaoqiao Ren" w:date="2021-04-19T11:19:00Z">
              <w:r w:rsidRPr="009B292C">
                <w:rPr>
                  <w:rFonts w:ascii="Arial" w:hAnsi="Arial" w:cs="Arial"/>
                  <w:i/>
                  <w:iCs/>
                  <w:color w:val="1F497D"/>
                  <w:sz w:val="18"/>
                  <w:szCs w:val="18"/>
                  <w:lang w:val="en-GB" w:eastAsia="zh-CN" w:bidi="ar-SA"/>
                </w:rPr>
                <w:t>in outsourced activities.</w:t>
              </w:r>
            </w:ins>
          </w:p>
          <w:p w14:paraId="510D75E0" w14:textId="10AB0116" w:rsidR="00C01CF0" w:rsidRDefault="00C01CF0" w:rsidP="00C01CF0">
            <w:pPr>
              <w:pStyle w:val="ListParagraph"/>
              <w:numPr>
                <w:ilvl w:val="0"/>
                <w:numId w:val="25"/>
              </w:numPr>
              <w:spacing w:before="0" w:after="0" w:line="360" w:lineRule="auto"/>
              <w:ind w:left="238" w:hanging="238"/>
              <w:rPr>
                <w:ins w:id="255" w:author="Grant Lowe" w:date="2021-04-19T15:43:00Z"/>
                <w:rFonts w:ascii="Arial" w:hAnsi="Arial" w:cs="Arial"/>
                <w:i/>
                <w:iCs/>
                <w:color w:val="1F497D"/>
                <w:sz w:val="18"/>
                <w:szCs w:val="18"/>
                <w:lang w:val="en-GB" w:eastAsia="zh-CN" w:bidi="ar-SA"/>
              </w:rPr>
            </w:pPr>
            <w:ins w:id="256" w:author="Grant Lowe" w:date="2021-04-19T15:43:00Z">
              <w:r>
                <w:rPr>
                  <w:rFonts w:ascii="Arial" w:hAnsi="Arial" w:cs="Arial"/>
                  <w:i/>
                  <w:iCs/>
                  <w:color w:val="1F497D"/>
                  <w:sz w:val="18"/>
                  <w:szCs w:val="18"/>
                  <w:lang w:val="en-GB" w:eastAsia="zh-CN" w:bidi="ar-SA"/>
                </w:rPr>
                <w:t>DD completed</w:t>
              </w:r>
            </w:ins>
            <w:ins w:id="257" w:author="Grant Lowe" w:date="2021-04-19T15:48:00Z">
              <w:r>
                <w:rPr>
                  <w:rFonts w:ascii="Arial" w:hAnsi="Arial" w:cs="Arial"/>
                  <w:i/>
                  <w:iCs/>
                  <w:color w:val="1F497D"/>
                  <w:sz w:val="18"/>
                  <w:szCs w:val="18"/>
                  <w:lang w:val="en-GB" w:eastAsia="zh-CN" w:bidi="ar-SA"/>
                </w:rPr>
                <w:t xml:space="preserve"> &amp; approval process followed</w:t>
              </w:r>
            </w:ins>
            <w:ins w:id="258" w:author="Grant Lowe" w:date="2021-04-19T15:43:00Z">
              <w:r>
                <w:rPr>
                  <w:rFonts w:ascii="Arial" w:hAnsi="Arial" w:cs="Arial"/>
                  <w:i/>
                  <w:iCs/>
                  <w:color w:val="1F497D"/>
                  <w:sz w:val="18"/>
                  <w:szCs w:val="18"/>
                  <w:lang w:val="en-GB" w:eastAsia="zh-CN" w:bidi="ar-SA"/>
                </w:rPr>
                <w:t xml:space="preserve"> </w:t>
              </w:r>
            </w:ins>
          </w:p>
          <w:p w14:paraId="0C6FFDFA" w14:textId="3A305DD7" w:rsidR="00C01CF0" w:rsidRDefault="00C01CF0" w:rsidP="00C01CF0">
            <w:pPr>
              <w:pStyle w:val="ListParagraph"/>
              <w:numPr>
                <w:ilvl w:val="0"/>
                <w:numId w:val="25"/>
              </w:numPr>
              <w:spacing w:before="0" w:after="0" w:line="360" w:lineRule="auto"/>
              <w:ind w:left="238" w:hanging="238"/>
              <w:rPr>
                <w:ins w:id="259" w:author="Grant Lowe" w:date="2021-04-19T15:43:00Z"/>
                <w:rFonts w:ascii="Arial" w:hAnsi="Arial" w:cs="Arial"/>
                <w:i/>
                <w:iCs/>
                <w:color w:val="1F497D"/>
                <w:sz w:val="18"/>
                <w:szCs w:val="18"/>
                <w:lang w:val="en-GB" w:eastAsia="zh-CN" w:bidi="ar-SA"/>
              </w:rPr>
            </w:pPr>
            <w:ins w:id="260" w:author="Grant Lowe" w:date="2021-04-19T15:44:00Z">
              <w:r>
                <w:rPr>
                  <w:rFonts w:ascii="Arial" w:hAnsi="Arial" w:cs="Arial"/>
                  <w:i/>
                  <w:iCs/>
                  <w:color w:val="1F497D"/>
                  <w:sz w:val="18"/>
                  <w:szCs w:val="18"/>
                  <w:lang w:val="en-GB" w:eastAsia="zh-CN" w:bidi="ar-SA"/>
                </w:rPr>
                <w:t>Performance monitoring in place</w:t>
              </w:r>
            </w:ins>
          </w:p>
          <w:p w14:paraId="3F6F0D01" w14:textId="7D04CBBB" w:rsidR="00C01CF0" w:rsidRDefault="00C01CF0" w:rsidP="00C01CF0">
            <w:pPr>
              <w:pStyle w:val="ListParagraph"/>
              <w:numPr>
                <w:ilvl w:val="0"/>
                <w:numId w:val="25"/>
              </w:numPr>
              <w:spacing w:before="0" w:after="0" w:line="360" w:lineRule="auto"/>
              <w:ind w:left="238" w:hanging="238"/>
              <w:rPr>
                <w:ins w:id="261" w:author="Grant Lowe" w:date="2021-04-19T15:45:00Z"/>
                <w:rFonts w:ascii="Arial" w:hAnsi="Arial" w:cs="Arial"/>
                <w:i/>
                <w:iCs/>
                <w:color w:val="1F497D"/>
                <w:sz w:val="18"/>
                <w:szCs w:val="18"/>
                <w:lang w:val="en-GB" w:eastAsia="zh-CN" w:bidi="ar-SA"/>
              </w:rPr>
            </w:pPr>
            <w:ins w:id="262" w:author="Grant Lowe" w:date="2021-04-19T15:45:00Z">
              <w:r>
                <w:rPr>
                  <w:rFonts w:ascii="Arial" w:hAnsi="Arial" w:cs="Arial"/>
                  <w:i/>
                  <w:iCs/>
                  <w:color w:val="1F497D"/>
                  <w:sz w:val="18"/>
                  <w:szCs w:val="18"/>
                  <w:lang w:val="en-GB" w:eastAsia="zh-CN" w:bidi="ar-SA"/>
                </w:rPr>
                <w:t xml:space="preserve">Reporting procedures in place </w:t>
              </w:r>
            </w:ins>
          </w:p>
          <w:p w14:paraId="57425943" w14:textId="570E26A2" w:rsidR="00C01CF0" w:rsidRPr="009B292C" w:rsidRDefault="00C01CF0" w:rsidP="00C01CF0">
            <w:pPr>
              <w:pStyle w:val="ListParagraph"/>
              <w:numPr>
                <w:ilvl w:val="0"/>
                <w:numId w:val="25"/>
              </w:numPr>
              <w:spacing w:before="0" w:after="0" w:line="360" w:lineRule="auto"/>
              <w:ind w:left="238" w:hanging="238"/>
              <w:rPr>
                <w:ins w:id="263" w:author="Grant Lowe" w:date="2021-04-14T16:07:00Z"/>
                <w:rFonts w:ascii="Arial" w:hAnsi="Arial" w:cs="Arial"/>
                <w:i/>
                <w:iCs/>
                <w:color w:val="1F497D"/>
                <w:sz w:val="18"/>
                <w:szCs w:val="18"/>
                <w:lang w:val="en-GB" w:eastAsia="zh-CN" w:bidi="ar-SA"/>
              </w:rPr>
            </w:pPr>
            <w:ins w:id="264" w:author="Grant Lowe" w:date="2021-04-19T15:46:00Z">
              <w:r>
                <w:rPr>
                  <w:rFonts w:ascii="Arial" w:hAnsi="Arial" w:cs="Arial"/>
                  <w:i/>
                  <w:iCs/>
                  <w:color w:val="1F497D"/>
                  <w:sz w:val="18"/>
                  <w:szCs w:val="18"/>
                  <w:lang w:val="en-GB" w:eastAsia="zh-CN" w:bidi="ar-SA"/>
                </w:rPr>
                <w:t>Expiry/termination period agreed</w:t>
              </w:r>
            </w:ins>
          </w:p>
        </w:tc>
        <w:tc>
          <w:tcPr>
            <w:tcW w:w="1164" w:type="dxa"/>
          </w:tcPr>
          <w:p w14:paraId="7D5463B3" w14:textId="67A5DEA6" w:rsidR="000674DD" w:rsidRPr="009B292C" w:rsidRDefault="000674DD" w:rsidP="00186589">
            <w:pPr>
              <w:rPr>
                <w:rFonts w:ascii="Arial" w:hAnsi="Arial" w:cs="Arial"/>
                <w:i/>
                <w:iCs/>
                <w:color w:val="1F497D"/>
                <w:sz w:val="18"/>
                <w:szCs w:val="18"/>
                <w:lang w:val="en-GB" w:eastAsia="zh-CN" w:bidi="ar-SA"/>
              </w:rPr>
            </w:pPr>
          </w:p>
        </w:tc>
        <w:tc>
          <w:tcPr>
            <w:tcW w:w="2403" w:type="dxa"/>
          </w:tcPr>
          <w:p w14:paraId="049D04EF" w14:textId="7B2BD800" w:rsidR="000674DD" w:rsidRPr="009B292C" w:rsidRDefault="000674DD" w:rsidP="00186589">
            <w:pPr>
              <w:rPr>
                <w:ins w:id="265" w:author="Qiaoqiao Ren" w:date="2021-04-19T11:26:00Z"/>
                <w:rFonts w:ascii="Arial" w:hAnsi="Arial" w:cs="Arial"/>
                <w:i/>
                <w:iCs/>
                <w:color w:val="1F497D"/>
                <w:sz w:val="18"/>
                <w:szCs w:val="18"/>
                <w:lang w:val="en-GB" w:eastAsia="zh-CN" w:bidi="ar-SA"/>
              </w:rPr>
            </w:pPr>
          </w:p>
        </w:tc>
      </w:tr>
      <w:tr w:rsidR="000674DD" w14:paraId="2922339F" w14:textId="16D2E845" w:rsidTr="00AE6B71">
        <w:trPr>
          <w:ins w:id="266" w:author="Grant Lowe" w:date="2021-04-14T16:07:00Z"/>
        </w:trPr>
        <w:tc>
          <w:tcPr>
            <w:tcW w:w="2061" w:type="dxa"/>
          </w:tcPr>
          <w:p w14:paraId="3DB60F22" w14:textId="6AE2909E" w:rsidR="000674DD" w:rsidRPr="009B292C" w:rsidRDefault="000674DD" w:rsidP="000674DD">
            <w:pPr>
              <w:rPr>
                <w:ins w:id="267" w:author="Grant Lowe" w:date="2021-04-14T16:07:00Z"/>
                <w:rFonts w:ascii="Arial" w:hAnsi="Arial" w:cs="Arial"/>
                <w:i/>
                <w:iCs/>
                <w:color w:val="1F497D"/>
                <w:sz w:val="18"/>
                <w:szCs w:val="18"/>
                <w:lang w:val="en-GB" w:eastAsia="zh-CN" w:bidi="ar-SA"/>
              </w:rPr>
            </w:pPr>
            <w:ins w:id="268" w:author="Qiaoqiao Ren" w:date="2021-04-19T09:52:00Z">
              <w:r w:rsidRPr="009B292C">
                <w:rPr>
                  <w:rFonts w:ascii="Arial" w:hAnsi="Arial" w:cs="Arial"/>
                  <w:i/>
                  <w:iCs/>
                  <w:color w:val="1F497D"/>
                  <w:sz w:val="18"/>
                  <w:szCs w:val="18"/>
                  <w:lang w:val="en-GB" w:eastAsia="zh-CN" w:bidi="ar-SA"/>
                </w:rPr>
                <w:t>Compliance Risk</w:t>
              </w:r>
            </w:ins>
          </w:p>
        </w:tc>
        <w:tc>
          <w:tcPr>
            <w:tcW w:w="3438" w:type="dxa"/>
          </w:tcPr>
          <w:p w14:paraId="38FC95C0" w14:textId="77777777" w:rsidR="000674DD" w:rsidRDefault="009B292C" w:rsidP="00AE6B71">
            <w:pPr>
              <w:pStyle w:val="ListParagraph"/>
              <w:numPr>
                <w:ilvl w:val="0"/>
                <w:numId w:val="25"/>
              </w:numPr>
              <w:spacing w:before="0" w:after="0" w:line="360" w:lineRule="auto"/>
              <w:ind w:left="238" w:hanging="238"/>
              <w:rPr>
                <w:ins w:id="269" w:author="Grant Lowe" w:date="2021-04-19T15:31:00Z"/>
                <w:rFonts w:ascii="Arial" w:hAnsi="Arial" w:cs="Arial"/>
                <w:i/>
                <w:iCs/>
                <w:color w:val="1F497D"/>
                <w:sz w:val="18"/>
                <w:szCs w:val="18"/>
                <w:lang w:val="en-GB" w:eastAsia="zh-CN" w:bidi="ar-SA"/>
              </w:rPr>
            </w:pPr>
            <w:ins w:id="270" w:author="Grant Lowe" w:date="2021-04-19T15:30:00Z">
              <w:r>
                <w:rPr>
                  <w:rFonts w:ascii="Arial" w:hAnsi="Arial" w:cs="Arial"/>
                  <w:i/>
                  <w:iCs/>
                  <w:color w:val="1F497D"/>
                  <w:sz w:val="18"/>
                  <w:szCs w:val="18"/>
                  <w:lang w:val="en-GB" w:eastAsia="zh-CN" w:bidi="ar-SA"/>
                </w:rPr>
                <w:t xml:space="preserve">AML/KYC </w:t>
              </w:r>
              <w:r w:rsidR="00AE6B71">
                <w:rPr>
                  <w:rFonts w:ascii="Arial" w:hAnsi="Arial" w:cs="Arial"/>
                  <w:i/>
                  <w:iCs/>
                  <w:color w:val="1F497D"/>
                  <w:sz w:val="18"/>
                  <w:szCs w:val="18"/>
                  <w:lang w:val="en-GB" w:eastAsia="zh-CN" w:bidi="ar-SA"/>
                </w:rPr>
                <w:t>risk</w:t>
              </w:r>
            </w:ins>
            <w:ins w:id="271" w:author="Grant Lowe" w:date="2021-04-19T15:31:00Z">
              <w:r w:rsidR="00AE6B71">
                <w:rPr>
                  <w:rFonts w:ascii="Arial" w:hAnsi="Arial" w:cs="Arial"/>
                  <w:i/>
                  <w:iCs/>
                  <w:color w:val="1F497D"/>
                  <w:sz w:val="18"/>
                  <w:szCs w:val="18"/>
                  <w:lang w:val="en-GB" w:eastAsia="zh-CN" w:bidi="ar-SA"/>
                </w:rPr>
                <w:t xml:space="preserve"> </w:t>
              </w:r>
            </w:ins>
            <w:ins w:id="272" w:author="Grant Lowe" w:date="2021-04-19T15:30:00Z">
              <w:r w:rsidR="00AE6B71">
                <w:rPr>
                  <w:rFonts w:ascii="Arial" w:hAnsi="Arial" w:cs="Arial"/>
                  <w:i/>
                  <w:iCs/>
                  <w:color w:val="1F497D"/>
                  <w:sz w:val="18"/>
                  <w:szCs w:val="18"/>
                  <w:lang w:val="en-GB" w:eastAsia="zh-CN" w:bidi="ar-SA"/>
                </w:rPr>
                <w:t xml:space="preserve">assessment </w:t>
              </w:r>
            </w:ins>
          </w:p>
          <w:p w14:paraId="4D09C289" w14:textId="77777777" w:rsidR="00AE6B71" w:rsidRDefault="00AE6B71" w:rsidP="00AE6B71">
            <w:pPr>
              <w:pStyle w:val="ListParagraph"/>
              <w:numPr>
                <w:ilvl w:val="0"/>
                <w:numId w:val="25"/>
              </w:numPr>
              <w:spacing w:before="0" w:after="0" w:line="360" w:lineRule="auto"/>
              <w:ind w:left="238" w:hanging="238"/>
              <w:rPr>
                <w:ins w:id="273" w:author="Grant Lowe" w:date="2021-04-19T15:31:00Z"/>
                <w:rFonts w:ascii="Arial" w:hAnsi="Arial" w:cs="Arial"/>
                <w:i/>
                <w:iCs/>
                <w:color w:val="1F497D"/>
                <w:sz w:val="18"/>
                <w:szCs w:val="18"/>
                <w:lang w:val="en-GB" w:eastAsia="zh-CN" w:bidi="ar-SA"/>
              </w:rPr>
            </w:pPr>
            <w:ins w:id="274" w:author="Grant Lowe" w:date="2021-04-19T15:31:00Z">
              <w:r>
                <w:rPr>
                  <w:rFonts w:ascii="Arial" w:hAnsi="Arial" w:cs="Arial"/>
                  <w:i/>
                  <w:iCs/>
                  <w:color w:val="1F497D"/>
                  <w:sz w:val="18"/>
                  <w:szCs w:val="18"/>
                  <w:lang w:val="en-GB" w:eastAsia="zh-CN" w:bidi="ar-SA"/>
                </w:rPr>
                <w:t>Market abuse</w:t>
              </w:r>
            </w:ins>
          </w:p>
          <w:p w14:paraId="5C7BFF97" w14:textId="77777777" w:rsidR="00AE6B71" w:rsidRDefault="00AE6B71" w:rsidP="00AE6B71">
            <w:pPr>
              <w:pStyle w:val="ListParagraph"/>
              <w:numPr>
                <w:ilvl w:val="0"/>
                <w:numId w:val="25"/>
              </w:numPr>
              <w:spacing w:before="0" w:after="0" w:line="360" w:lineRule="auto"/>
              <w:ind w:left="238" w:hanging="238"/>
              <w:rPr>
                <w:ins w:id="275" w:author="Grant Lowe" w:date="2021-04-19T15:31:00Z"/>
                <w:rFonts w:ascii="Arial" w:hAnsi="Arial" w:cs="Arial"/>
                <w:i/>
                <w:iCs/>
                <w:color w:val="1F497D"/>
                <w:sz w:val="18"/>
                <w:szCs w:val="18"/>
                <w:lang w:val="en-GB" w:eastAsia="zh-CN" w:bidi="ar-SA"/>
              </w:rPr>
            </w:pPr>
            <w:ins w:id="276" w:author="Grant Lowe" w:date="2021-04-19T15:31:00Z">
              <w:r>
                <w:rPr>
                  <w:rFonts w:ascii="Arial" w:hAnsi="Arial" w:cs="Arial"/>
                  <w:i/>
                  <w:iCs/>
                  <w:color w:val="1F497D"/>
                  <w:sz w:val="18"/>
                  <w:szCs w:val="18"/>
                  <w:lang w:val="en-GB" w:eastAsia="zh-CN" w:bidi="ar-SA"/>
                </w:rPr>
                <w:t xml:space="preserve">Bribery &amp; Corruption </w:t>
              </w:r>
            </w:ins>
          </w:p>
          <w:p w14:paraId="0C6F692A" w14:textId="247D2A92" w:rsidR="00AE6B71" w:rsidRPr="009B292C" w:rsidRDefault="00AE6B71" w:rsidP="00AE6B71">
            <w:pPr>
              <w:pStyle w:val="ListParagraph"/>
              <w:numPr>
                <w:ilvl w:val="0"/>
                <w:numId w:val="25"/>
              </w:numPr>
              <w:spacing w:before="0" w:after="0" w:line="360" w:lineRule="auto"/>
              <w:ind w:left="238" w:hanging="238"/>
              <w:rPr>
                <w:ins w:id="277" w:author="Grant Lowe" w:date="2021-04-14T16:07:00Z"/>
                <w:rFonts w:ascii="Arial" w:hAnsi="Arial" w:cs="Arial"/>
                <w:i/>
                <w:iCs/>
                <w:color w:val="1F497D"/>
                <w:sz w:val="18"/>
                <w:szCs w:val="18"/>
                <w:lang w:val="en-GB" w:eastAsia="zh-CN" w:bidi="ar-SA"/>
              </w:rPr>
            </w:pPr>
            <w:ins w:id="278" w:author="Grant Lowe" w:date="2021-04-19T15:31:00Z">
              <w:r>
                <w:rPr>
                  <w:rFonts w:ascii="Arial" w:hAnsi="Arial" w:cs="Arial"/>
                  <w:i/>
                  <w:iCs/>
                  <w:color w:val="1F497D"/>
                  <w:sz w:val="18"/>
                  <w:szCs w:val="18"/>
                  <w:lang w:val="en-GB" w:eastAsia="zh-CN" w:bidi="ar-SA"/>
                </w:rPr>
                <w:t xml:space="preserve">Slavery Act </w:t>
              </w:r>
            </w:ins>
          </w:p>
        </w:tc>
        <w:tc>
          <w:tcPr>
            <w:tcW w:w="1164" w:type="dxa"/>
          </w:tcPr>
          <w:p w14:paraId="72CDB00A" w14:textId="615B719A" w:rsidR="00AE6B71" w:rsidRPr="009B292C" w:rsidRDefault="00AE6B71" w:rsidP="00AE6B71">
            <w:pPr>
              <w:spacing w:before="0" w:after="0" w:line="360" w:lineRule="auto"/>
              <w:rPr>
                <w:rFonts w:ascii="Arial" w:hAnsi="Arial" w:cs="Arial"/>
                <w:i/>
                <w:iCs/>
                <w:color w:val="1F497D"/>
                <w:sz w:val="18"/>
                <w:szCs w:val="18"/>
                <w:lang w:val="en-GB" w:eastAsia="zh-CN" w:bidi="ar-SA"/>
              </w:rPr>
            </w:pPr>
          </w:p>
        </w:tc>
        <w:tc>
          <w:tcPr>
            <w:tcW w:w="2403" w:type="dxa"/>
          </w:tcPr>
          <w:p w14:paraId="34254F52" w14:textId="77777777" w:rsidR="000674DD" w:rsidRPr="009B292C" w:rsidRDefault="000674DD" w:rsidP="000674DD">
            <w:pPr>
              <w:rPr>
                <w:ins w:id="279" w:author="Qiaoqiao Ren" w:date="2021-04-19T11:26:00Z"/>
                <w:rFonts w:ascii="Arial" w:hAnsi="Arial" w:cs="Arial"/>
                <w:i/>
                <w:iCs/>
                <w:color w:val="1F497D"/>
                <w:sz w:val="18"/>
                <w:szCs w:val="18"/>
                <w:lang w:val="en-GB" w:eastAsia="zh-CN" w:bidi="ar-SA"/>
              </w:rPr>
            </w:pPr>
          </w:p>
        </w:tc>
      </w:tr>
      <w:tr w:rsidR="000674DD" w14:paraId="4EE93942" w14:textId="1660D5BB" w:rsidTr="00AE6B71">
        <w:trPr>
          <w:ins w:id="280" w:author="Grant Lowe" w:date="2021-04-14T16:07:00Z"/>
        </w:trPr>
        <w:tc>
          <w:tcPr>
            <w:tcW w:w="2061" w:type="dxa"/>
          </w:tcPr>
          <w:p w14:paraId="2023198E" w14:textId="42AA60C2" w:rsidR="000674DD" w:rsidRPr="009B292C" w:rsidRDefault="000674DD" w:rsidP="00AE6B71">
            <w:pPr>
              <w:jc w:val="left"/>
              <w:rPr>
                <w:ins w:id="281" w:author="Grant Lowe" w:date="2021-04-14T16:07:00Z"/>
                <w:rFonts w:ascii="Arial" w:hAnsi="Arial" w:cs="Arial"/>
                <w:i/>
                <w:iCs/>
                <w:color w:val="1F497D"/>
                <w:sz w:val="18"/>
                <w:szCs w:val="18"/>
                <w:lang w:val="en-GB" w:eastAsia="zh-CN" w:bidi="ar-SA"/>
              </w:rPr>
            </w:pPr>
            <w:ins w:id="282" w:author="Qiaoqiao Ren" w:date="2021-04-19T10:54:00Z">
              <w:r w:rsidRPr="009B292C">
                <w:rPr>
                  <w:rFonts w:ascii="Arial" w:hAnsi="Arial" w:cs="Arial"/>
                  <w:i/>
                  <w:iCs/>
                  <w:color w:val="1F497D"/>
                  <w:sz w:val="18"/>
                  <w:szCs w:val="18"/>
                  <w:lang w:val="en-GB" w:eastAsia="zh-CN" w:bidi="ar-SA"/>
                </w:rPr>
                <w:t>Information</w:t>
              </w:r>
            </w:ins>
            <w:ins w:id="283" w:author="Grant Lowe" w:date="2021-04-19T15:34:00Z">
              <w:r w:rsidR="00AE6B71">
                <w:rPr>
                  <w:rFonts w:ascii="Arial" w:hAnsi="Arial" w:cs="Arial"/>
                  <w:i/>
                  <w:iCs/>
                  <w:color w:val="1F497D"/>
                  <w:sz w:val="18"/>
                  <w:szCs w:val="18"/>
                  <w:lang w:val="en-GB" w:eastAsia="zh-CN" w:bidi="ar-SA"/>
                </w:rPr>
                <w:t xml:space="preserve"> </w:t>
              </w:r>
            </w:ins>
            <w:ins w:id="284" w:author="Qiaoqiao Ren" w:date="2021-04-19T10:54:00Z">
              <w:r w:rsidRPr="009B292C">
                <w:rPr>
                  <w:rFonts w:ascii="Arial" w:hAnsi="Arial" w:cs="Arial"/>
                  <w:i/>
                  <w:iCs/>
                  <w:color w:val="1F497D"/>
                  <w:sz w:val="18"/>
                  <w:szCs w:val="18"/>
                  <w:lang w:val="en-GB" w:eastAsia="zh-CN" w:bidi="ar-SA"/>
                </w:rPr>
                <w:t xml:space="preserve">&amp; Technology </w:t>
              </w:r>
            </w:ins>
            <w:ins w:id="285" w:author="Qiaoqiao Ren" w:date="2021-04-19T09:52:00Z">
              <w:r w:rsidRPr="009B292C">
                <w:rPr>
                  <w:rFonts w:ascii="Arial" w:hAnsi="Arial" w:cs="Arial"/>
                  <w:i/>
                  <w:iCs/>
                  <w:color w:val="1F497D"/>
                  <w:sz w:val="18"/>
                  <w:szCs w:val="18"/>
                  <w:lang w:val="en-GB" w:eastAsia="zh-CN" w:bidi="ar-SA"/>
                </w:rPr>
                <w:t>Risk</w:t>
              </w:r>
            </w:ins>
          </w:p>
        </w:tc>
        <w:tc>
          <w:tcPr>
            <w:tcW w:w="3438" w:type="dxa"/>
          </w:tcPr>
          <w:p w14:paraId="6151B387" w14:textId="66FFA266" w:rsidR="00AE6B71" w:rsidRDefault="00AE6B71" w:rsidP="00AE6B71">
            <w:pPr>
              <w:pStyle w:val="ListParagraph"/>
              <w:numPr>
                <w:ilvl w:val="0"/>
                <w:numId w:val="25"/>
              </w:numPr>
              <w:spacing w:before="0" w:after="0" w:line="360" w:lineRule="auto"/>
              <w:ind w:left="238" w:hanging="238"/>
              <w:rPr>
                <w:ins w:id="286" w:author="Grant Lowe" w:date="2021-04-19T15:34:00Z"/>
                <w:rFonts w:ascii="Arial" w:hAnsi="Arial" w:cs="Arial"/>
                <w:i/>
                <w:iCs/>
                <w:color w:val="1F497D"/>
                <w:sz w:val="18"/>
                <w:szCs w:val="18"/>
                <w:lang w:val="en-GB" w:eastAsia="zh-CN" w:bidi="ar-SA"/>
              </w:rPr>
            </w:pPr>
            <w:ins w:id="287" w:author="Grant Lowe" w:date="2021-04-19T15:34:00Z">
              <w:r>
                <w:rPr>
                  <w:rFonts w:ascii="Arial" w:hAnsi="Arial" w:cs="Arial"/>
                  <w:i/>
                  <w:iCs/>
                  <w:color w:val="1F497D"/>
                  <w:sz w:val="18"/>
                  <w:szCs w:val="18"/>
                  <w:lang w:val="en-GB" w:eastAsia="zh-CN" w:bidi="ar-SA"/>
                </w:rPr>
                <w:t>Cloud service</w:t>
              </w:r>
            </w:ins>
          </w:p>
          <w:p w14:paraId="16612733" w14:textId="17CF0886" w:rsidR="00AE6B71" w:rsidRDefault="00AE6B71" w:rsidP="00AE6B71">
            <w:pPr>
              <w:pStyle w:val="ListParagraph"/>
              <w:numPr>
                <w:ilvl w:val="0"/>
                <w:numId w:val="25"/>
              </w:numPr>
              <w:spacing w:before="0" w:after="0" w:line="360" w:lineRule="auto"/>
              <w:ind w:left="238" w:hanging="238"/>
              <w:rPr>
                <w:ins w:id="288" w:author="Grant Lowe" w:date="2021-04-19T15:34:00Z"/>
                <w:rFonts w:ascii="Arial" w:hAnsi="Arial" w:cs="Arial"/>
                <w:i/>
                <w:iCs/>
                <w:color w:val="1F497D"/>
                <w:sz w:val="18"/>
                <w:szCs w:val="18"/>
                <w:lang w:val="en-GB" w:eastAsia="zh-CN" w:bidi="ar-SA"/>
              </w:rPr>
            </w:pPr>
            <w:ins w:id="289" w:author="Grant Lowe" w:date="2021-04-19T15:35:00Z">
              <w:r>
                <w:rPr>
                  <w:rFonts w:ascii="Arial" w:hAnsi="Arial" w:cs="Arial"/>
                  <w:i/>
                  <w:iCs/>
                  <w:color w:val="1F497D"/>
                  <w:sz w:val="18"/>
                  <w:szCs w:val="18"/>
                  <w:lang w:val="en-GB" w:eastAsia="zh-CN" w:bidi="ar-SA"/>
                </w:rPr>
                <w:t xml:space="preserve">Impact on existing CNCB systems </w:t>
              </w:r>
            </w:ins>
          </w:p>
          <w:p w14:paraId="7D98184D" w14:textId="44B4100F" w:rsidR="000674DD" w:rsidRPr="009B292C" w:rsidRDefault="00AE6B71" w:rsidP="00AE6B71">
            <w:pPr>
              <w:pStyle w:val="ListParagraph"/>
              <w:numPr>
                <w:ilvl w:val="0"/>
                <w:numId w:val="25"/>
              </w:numPr>
              <w:spacing w:before="0" w:after="0" w:line="360" w:lineRule="auto"/>
              <w:ind w:left="238" w:hanging="238"/>
              <w:rPr>
                <w:ins w:id="290" w:author="Grant Lowe" w:date="2021-04-14T16:07:00Z"/>
                <w:rFonts w:ascii="Arial" w:hAnsi="Arial" w:cs="Arial"/>
                <w:i/>
                <w:iCs/>
                <w:color w:val="1F497D"/>
                <w:sz w:val="18"/>
                <w:szCs w:val="18"/>
                <w:lang w:val="en-GB" w:eastAsia="zh-CN" w:bidi="ar-SA"/>
              </w:rPr>
            </w:pPr>
            <w:ins w:id="291" w:author="Grant Lowe" w:date="2021-04-19T15:38:00Z">
              <w:r>
                <w:rPr>
                  <w:rFonts w:ascii="Arial" w:hAnsi="Arial" w:cs="Arial"/>
                  <w:i/>
                  <w:iCs/>
                  <w:color w:val="1F497D"/>
                  <w:sz w:val="18"/>
                  <w:szCs w:val="18"/>
                  <w:lang w:val="en-GB" w:eastAsia="zh-CN" w:bidi="ar-SA"/>
                </w:rPr>
                <w:t xml:space="preserve">Data Security </w:t>
              </w:r>
            </w:ins>
            <w:ins w:id="292" w:author="Grant Lowe" w:date="2021-04-19T15:34:00Z">
              <w:r>
                <w:rPr>
                  <w:rFonts w:ascii="Arial" w:hAnsi="Arial" w:cs="Arial"/>
                  <w:i/>
                  <w:iCs/>
                  <w:color w:val="1F497D"/>
                  <w:sz w:val="18"/>
                  <w:szCs w:val="18"/>
                  <w:lang w:val="en-GB" w:eastAsia="zh-CN" w:bidi="ar-SA"/>
                </w:rPr>
                <w:t xml:space="preserve"> </w:t>
              </w:r>
            </w:ins>
          </w:p>
        </w:tc>
        <w:tc>
          <w:tcPr>
            <w:tcW w:w="1164" w:type="dxa"/>
          </w:tcPr>
          <w:p w14:paraId="60DA832E" w14:textId="6F26A4DA" w:rsidR="000674DD" w:rsidRPr="009B292C" w:rsidRDefault="000674DD" w:rsidP="00AE6B71">
            <w:pPr>
              <w:spacing w:before="0" w:after="0" w:line="360" w:lineRule="auto"/>
              <w:rPr>
                <w:rFonts w:ascii="Arial" w:hAnsi="Arial" w:cs="Arial"/>
                <w:i/>
                <w:iCs/>
                <w:color w:val="1F497D"/>
                <w:sz w:val="18"/>
                <w:szCs w:val="18"/>
                <w:lang w:val="en-GB" w:eastAsia="zh-CN" w:bidi="ar-SA"/>
              </w:rPr>
            </w:pPr>
          </w:p>
        </w:tc>
        <w:tc>
          <w:tcPr>
            <w:tcW w:w="2403" w:type="dxa"/>
          </w:tcPr>
          <w:p w14:paraId="1BF431B7" w14:textId="77777777" w:rsidR="000674DD" w:rsidRPr="009B292C" w:rsidRDefault="000674DD" w:rsidP="000674DD">
            <w:pPr>
              <w:rPr>
                <w:ins w:id="293" w:author="Qiaoqiao Ren" w:date="2021-04-19T11:26:00Z"/>
                <w:rFonts w:ascii="Arial" w:hAnsi="Arial" w:cs="Arial"/>
                <w:i/>
                <w:iCs/>
                <w:color w:val="1F497D"/>
                <w:sz w:val="18"/>
                <w:szCs w:val="18"/>
                <w:lang w:val="en-GB" w:eastAsia="zh-CN" w:bidi="ar-SA"/>
              </w:rPr>
            </w:pPr>
          </w:p>
        </w:tc>
      </w:tr>
      <w:tr w:rsidR="000674DD" w14:paraId="3B0C665A" w14:textId="0223F79A" w:rsidTr="00AE6B71">
        <w:trPr>
          <w:ins w:id="294" w:author="Grant Lowe" w:date="2021-04-14T16:07:00Z"/>
        </w:trPr>
        <w:tc>
          <w:tcPr>
            <w:tcW w:w="2061" w:type="dxa"/>
          </w:tcPr>
          <w:p w14:paraId="64467968" w14:textId="28D85978" w:rsidR="000674DD" w:rsidRPr="009B292C" w:rsidRDefault="000674DD" w:rsidP="00AE6B71">
            <w:pPr>
              <w:jc w:val="left"/>
              <w:rPr>
                <w:ins w:id="295" w:author="Grant Lowe" w:date="2021-04-14T16:07:00Z"/>
                <w:rFonts w:ascii="Arial" w:hAnsi="Arial" w:cs="Arial"/>
                <w:i/>
                <w:iCs/>
                <w:color w:val="1F497D"/>
                <w:sz w:val="18"/>
                <w:szCs w:val="18"/>
                <w:lang w:val="en-GB" w:eastAsia="zh-CN" w:bidi="ar-SA"/>
              </w:rPr>
            </w:pPr>
            <w:ins w:id="296" w:author="Qiaoqiao Ren" w:date="2021-04-19T09:53:00Z">
              <w:r>
                <w:rPr>
                  <w:rFonts w:ascii="Arial" w:hAnsi="Arial" w:cs="Arial"/>
                  <w:i/>
                  <w:iCs/>
                  <w:color w:val="1F497D"/>
                  <w:sz w:val="18"/>
                  <w:szCs w:val="18"/>
                  <w:lang w:val="en-GB" w:eastAsia="zh-CN" w:bidi="ar-SA"/>
                </w:rPr>
                <w:t xml:space="preserve">Business </w:t>
              </w:r>
              <w:r w:rsidRPr="009B292C">
                <w:rPr>
                  <w:rFonts w:ascii="Arial" w:hAnsi="Arial" w:cs="Arial"/>
                  <w:i/>
                  <w:iCs/>
                  <w:color w:val="1F497D"/>
                  <w:sz w:val="18"/>
                  <w:szCs w:val="18"/>
                  <w:lang w:val="en-GB" w:eastAsia="zh-CN" w:bidi="ar-SA"/>
                </w:rPr>
                <w:t>Continuity Risk</w:t>
              </w:r>
            </w:ins>
          </w:p>
        </w:tc>
        <w:tc>
          <w:tcPr>
            <w:tcW w:w="3438" w:type="dxa"/>
          </w:tcPr>
          <w:p w14:paraId="7EAC8237" w14:textId="2B04F7FE" w:rsidR="000674DD" w:rsidRPr="009B292C" w:rsidRDefault="000674DD" w:rsidP="00C01CF0">
            <w:pPr>
              <w:spacing w:before="0" w:after="0" w:line="240" w:lineRule="auto"/>
              <w:rPr>
                <w:ins w:id="297" w:author="Grant Lowe" w:date="2021-04-14T16:07:00Z"/>
                <w:rFonts w:ascii="Arial" w:hAnsi="Arial" w:cs="Arial"/>
                <w:i/>
                <w:iCs/>
                <w:color w:val="1F497D"/>
                <w:sz w:val="18"/>
                <w:szCs w:val="18"/>
                <w:lang w:val="en-GB" w:eastAsia="zh-CN" w:bidi="ar-SA"/>
              </w:rPr>
            </w:pPr>
            <w:ins w:id="298" w:author="Qiaoqiao Ren" w:date="2021-04-19T14:56:00Z">
              <w:r>
                <w:rPr>
                  <w:rFonts w:ascii="Arial" w:hAnsi="Arial" w:cs="Arial"/>
                  <w:i/>
                  <w:iCs/>
                  <w:color w:val="1F497D"/>
                  <w:sz w:val="18"/>
                  <w:szCs w:val="18"/>
                  <w:lang w:val="en-GB" w:eastAsia="zh-CN" w:bidi="ar-SA"/>
                </w:rPr>
                <w:t>No</w:t>
              </w:r>
            </w:ins>
            <w:ins w:id="299" w:author="Qiaoqiao Ren" w:date="2021-04-19T14:59:00Z">
              <w:r>
                <w:rPr>
                  <w:rFonts w:ascii="Arial" w:hAnsi="Arial" w:cs="Arial"/>
                  <w:i/>
                  <w:iCs/>
                  <w:color w:val="1F497D"/>
                  <w:sz w:val="18"/>
                  <w:szCs w:val="18"/>
                  <w:lang w:val="en-GB" w:eastAsia="zh-CN" w:bidi="ar-SA"/>
                </w:rPr>
                <w:t xml:space="preserve"> full and practical </w:t>
              </w:r>
            </w:ins>
            <w:ins w:id="300" w:author="Qiaoqiao Ren" w:date="2021-04-19T14:56:00Z">
              <w:del w:id="301" w:author="Grant Lowe" w:date="2021-04-19T15:29:00Z">
                <w:r w:rsidDel="009B292C">
                  <w:rPr>
                    <w:rFonts w:ascii="Arial" w:hAnsi="Arial" w:cs="Arial"/>
                    <w:i/>
                    <w:iCs/>
                    <w:color w:val="1F497D"/>
                    <w:sz w:val="18"/>
                    <w:szCs w:val="18"/>
                    <w:lang w:val="en-GB" w:eastAsia="zh-CN" w:bidi="ar-SA"/>
                  </w:rPr>
                  <w:delText xml:space="preserve"> </w:delText>
                </w:r>
              </w:del>
              <w:r>
                <w:rPr>
                  <w:rFonts w:ascii="Arial" w:hAnsi="Arial" w:cs="Arial"/>
                  <w:i/>
                  <w:iCs/>
                  <w:color w:val="1F497D"/>
                  <w:sz w:val="18"/>
                  <w:szCs w:val="18"/>
                  <w:lang w:val="en-GB" w:eastAsia="zh-CN" w:bidi="ar-SA"/>
                </w:rPr>
                <w:t xml:space="preserve">business continuity plan from </w:t>
              </w:r>
            </w:ins>
            <w:ins w:id="302" w:author="Qiaoqiao Ren" w:date="2021-04-19T14:58:00Z">
              <w:r>
                <w:rPr>
                  <w:rFonts w:ascii="Arial" w:hAnsi="Arial" w:cs="Arial"/>
                  <w:i/>
                  <w:iCs/>
                  <w:color w:val="1F497D"/>
                  <w:sz w:val="18"/>
                  <w:szCs w:val="18"/>
                  <w:lang w:val="en-GB" w:eastAsia="zh-CN" w:bidi="ar-SA"/>
                </w:rPr>
                <w:t>providers in emergency situ</w:t>
              </w:r>
            </w:ins>
            <w:ins w:id="303" w:author="Qiaoqiao Ren" w:date="2021-04-19T14:59:00Z">
              <w:r>
                <w:rPr>
                  <w:rFonts w:ascii="Arial" w:hAnsi="Arial" w:cs="Arial"/>
                  <w:i/>
                  <w:iCs/>
                  <w:color w:val="1F497D"/>
                  <w:sz w:val="18"/>
                  <w:szCs w:val="18"/>
                  <w:lang w:val="en-GB" w:eastAsia="zh-CN" w:bidi="ar-SA"/>
                </w:rPr>
                <w:t>a</w:t>
              </w:r>
            </w:ins>
            <w:ins w:id="304" w:author="Qiaoqiao Ren" w:date="2021-04-19T14:58:00Z">
              <w:r>
                <w:rPr>
                  <w:rFonts w:ascii="Arial" w:hAnsi="Arial" w:cs="Arial"/>
                  <w:i/>
                  <w:iCs/>
                  <w:color w:val="1F497D"/>
                  <w:sz w:val="18"/>
                  <w:szCs w:val="18"/>
                  <w:lang w:val="en-GB" w:eastAsia="zh-CN" w:bidi="ar-SA"/>
                </w:rPr>
                <w:t>tion.</w:t>
              </w:r>
            </w:ins>
          </w:p>
        </w:tc>
        <w:tc>
          <w:tcPr>
            <w:tcW w:w="1164" w:type="dxa"/>
          </w:tcPr>
          <w:p w14:paraId="7D28589A" w14:textId="0C21FEFC" w:rsidR="000674DD" w:rsidRPr="009B292C" w:rsidRDefault="000674DD" w:rsidP="000674DD">
            <w:pPr>
              <w:rPr>
                <w:rFonts w:ascii="Arial" w:hAnsi="Arial" w:cs="Arial"/>
                <w:i/>
                <w:iCs/>
                <w:color w:val="1F497D"/>
                <w:sz w:val="18"/>
                <w:szCs w:val="18"/>
                <w:lang w:val="en-GB" w:eastAsia="zh-CN" w:bidi="ar-SA"/>
              </w:rPr>
            </w:pPr>
          </w:p>
        </w:tc>
        <w:tc>
          <w:tcPr>
            <w:tcW w:w="2403" w:type="dxa"/>
          </w:tcPr>
          <w:p w14:paraId="38DE7250" w14:textId="77777777" w:rsidR="000674DD" w:rsidRPr="009B292C" w:rsidRDefault="000674DD" w:rsidP="000674DD">
            <w:pPr>
              <w:rPr>
                <w:ins w:id="305" w:author="Qiaoqiao Ren" w:date="2021-04-19T11:26:00Z"/>
                <w:rFonts w:ascii="Arial" w:hAnsi="Arial" w:cs="Arial"/>
                <w:i/>
                <w:iCs/>
                <w:color w:val="1F497D"/>
                <w:sz w:val="18"/>
                <w:szCs w:val="18"/>
                <w:lang w:val="en-GB" w:eastAsia="zh-CN" w:bidi="ar-SA"/>
              </w:rPr>
            </w:pPr>
          </w:p>
        </w:tc>
      </w:tr>
    </w:tbl>
    <w:p w14:paraId="0172CC19" w14:textId="77777777" w:rsidR="00A438B8" w:rsidRDefault="00A438B8" w:rsidP="00186589">
      <w:pPr>
        <w:ind w:left="360"/>
        <w:rPr>
          <w:rFonts w:ascii="Arial" w:hAnsi="Arial" w:cs="Arial"/>
          <w:iCs/>
          <w:color w:val="1F497D"/>
          <w:lang w:val="en-GB" w:eastAsia="zh-CN" w:bidi="ar-SA"/>
        </w:rPr>
      </w:pPr>
    </w:p>
    <w:p w14:paraId="7E657623" w14:textId="15722550" w:rsidR="00C01CF0" w:rsidRPr="00C01CF0" w:rsidRDefault="00C01CF0" w:rsidP="00186589">
      <w:pPr>
        <w:ind w:left="360"/>
        <w:rPr>
          <w:ins w:id="306" w:author="Grant Lowe" w:date="2021-04-14T15:41:00Z"/>
          <w:rFonts w:ascii="Arial" w:hAnsi="Arial" w:cs="Arial"/>
          <w:iCs/>
          <w:color w:val="1F497D"/>
          <w:lang w:val="en-GB" w:eastAsia="zh-CN" w:bidi="ar-SA"/>
        </w:rPr>
      </w:pPr>
      <w:ins w:id="307" w:author="Grant Lowe" w:date="2021-04-19T15:47:00Z">
        <w:r w:rsidRPr="00C01CF0">
          <w:rPr>
            <w:rFonts w:ascii="Arial" w:hAnsi="Arial" w:cs="Arial"/>
            <w:iCs/>
            <w:color w:val="1F497D"/>
            <w:lang w:val="en-GB" w:eastAsia="zh-CN" w:bidi="ar-SA"/>
          </w:rPr>
          <w:t>The above risk assessment must be supported with the following assessments:</w:t>
        </w:r>
      </w:ins>
    </w:p>
    <w:p w14:paraId="66C113A0" w14:textId="73A33475"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r w:rsidRPr="00060651">
        <w:rPr>
          <w:rFonts w:ascii="Arial" w:eastAsiaTheme="minorHAnsi" w:hAnsi="Arial" w:cs="Arial"/>
        </w:rPr>
        <w:t>analy</w:t>
      </w:r>
      <w:ins w:id="308" w:author="Qiaoqiao Ren" w:date="2021-04-19T10:55:00Z">
        <w:r w:rsidR="000674DD">
          <w:rPr>
            <w:rFonts w:ascii="Arial" w:eastAsiaTheme="minorHAnsi" w:hAnsi="Arial" w:cs="Arial"/>
          </w:rPr>
          <w:t>s</w:t>
        </w:r>
      </w:ins>
      <w:del w:id="309" w:author="Qiaoqiao Ren" w:date="2021-04-19T10:55:00Z">
        <w:r w:rsidRPr="00060651" w:rsidDel="000674DD">
          <w:rPr>
            <w:rFonts w:ascii="Arial" w:eastAsiaTheme="minorHAnsi" w:hAnsi="Arial" w:cs="Arial"/>
          </w:rPr>
          <w:delText>s</w:delText>
        </w:r>
      </w:del>
      <w:r w:rsidRPr="00060651">
        <w:rPr>
          <w:rFonts w:ascii="Arial" w:eastAsiaTheme="minorHAnsi" w:hAnsi="Arial" w:cs="Arial"/>
        </w:rPr>
        <w:t xml:space="preserve">e how the arrangement will fit within the organisation and reporting structure; business strategy; </w:t>
      </w:r>
      <w:del w:id="310" w:author="Grant Lowe" w:date="2021-04-14T16:09:00Z">
        <w:r w:rsidRPr="00060651" w:rsidDel="005E6F73">
          <w:rPr>
            <w:rFonts w:ascii="Arial" w:eastAsiaTheme="minorHAnsi" w:hAnsi="Arial" w:cs="Arial"/>
          </w:rPr>
          <w:delText xml:space="preserve">overall risk profile; </w:delText>
        </w:r>
      </w:del>
      <w:r w:rsidRPr="00060651">
        <w:rPr>
          <w:rFonts w:ascii="Arial" w:eastAsiaTheme="minorHAnsi" w:hAnsi="Arial" w:cs="Arial"/>
        </w:rPr>
        <w:t>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311" w:name="D279"/>
      <w:bookmarkEnd w:id="311"/>
      <w:r w:rsidRPr="00060651">
        <w:rPr>
          <w:rFonts w:ascii="Arial" w:eastAsiaTheme="minorHAnsi" w:hAnsi="Arial" w:cs="Arial"/>
        </w:rPr>
        <w:t>consider whether the agreements establishing the arrangement will allow it to monitor and control its operational risk exposure;</w:t>
      </w:r>
    </w:p>
    <w:p w14:paraId="592971DC" w14:textId="10D9A03A"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312" w:name="D280"/>
      <w:bookmarkEnd w:id="312"/>
      <w:r w:rsidRPr="00263473">
        <w:rPr>
          <w:rFonts w:ascii="Arial" w:eastAsiaTheme="minorHAnsi" w:hAnsi="Arial" w:cs="Arial"/>
        </w:rPr>
        <w:t>conduct appropriate due diligence of the service provider's financial stability and expertise</w:t>
      </w:r>
      <w:ins w:id="313" w:author="Grant Lowe" w:date="2021-04-19T15:57:00Z">
        <w:r w:rsidR="00426216">
          <w:rPr>
            <w:rFonts w:ascii="Arial" w:eastAsiaTheme="minorHAnsi" w:hAnsi="Arial" w:cs="Arial"/>
          </w:rPr>
          <w:t>, the checklist in Appendix D must be completed for all outso</w:t>
        </w:r>
      </w:ins>
      <w:ins w:id="314" w:author="Grant Lowe" w:date="2021-04-19T15:58:00Z">
        <w:r w:rsidR="00426216">
          <w:rPr>
            <w:rFonts w:ascii="Arial" w:eastAsiaTheme="minorHAnsi" w:hAnsi="Arial" w:cs="Arial"/>
          </w:rPr>
          <w:t>u</w:t>
        </w:r>
      </w:ins>
      <w:ins w:id="315" w:author="Grant Lowe" w:date="2021-04-19T15:57:00Z">
        <w:r w:rsidR="00426216">
          <w:rPr>
            <w:rFonts w:ascii="Arial" w:eastAsiaTheme="minorHAnsi" w:hAnsi="Arial" w:cs="Arial"/>
          </w:rPr>
          <w:t>rcing vendors or at the request of Operational Risk Department</w:t>
        </w:r>
      </w:ins>
      <w:r w:rsidRPr="00263473">
        <w:rPr>
          <w:rFonts w:ascii="Arial" w:eastAsiaTheme="minorHAnsi" w:hAnsi="Arial" w:cs="Arial"/>
        </w:rPr>
        <w:t>;</w:t>
      </w:r>
    </w:p>
    <w:p w14:paraId="207F0920" w14:textId="31A0F3BC" w:rsidR="005E6F73" w:rsidRDefault="005E6F73" w:rsidP="005E6F73">
      <w:pPr>
        <w:pStyle w:val="ListParagraph"/>
        <w:numPr>
          <w:ilvl w:val="0"/>
          <w:numId w:val="17"/>
        </w:numPr>
        <w:spacing w:before="0" w:after="0" w:line="360" w:lineRule="auto"/>
        <w:jc w:val="left"/>
        <w:rPr>
          <w:ins w:id="316" w:author="Grant Lowe" w:date="2021-04-14T16:10:00Z"/>
          <w:rFonts w:ascii="Arial" w:eastAsiaTheme="minorHAnsi" w:hAnsi="Arial" w:cs="Arial"/>
        </w:rPr>
      </w:pPr>
      <w:bookmarkStart w:id="317" w:name="D281"/>
      <w:bookmarkEnd w:id="317"/>
      <w:ins w:id="318" w:author="Grant Lowe" w:date="2021-04-14T16:10:00Z">
        <w:r>
          <w:rPr>
            <w:rFonts w:ascii="Arial" w:eastAsiaTheme="minorHAnsi" w:hAnsi="Arial" w:cs="Arial"/>
          </w:rPr>
          <w:t xml:space="preserve">conduct </w:t>
        </w:r>
      </w:ins>
      <w:ins w:id="319" w:author="Grant Lowe" w:date="2021-04-14T16:11:00Z">
        <w:r>
          <w:rPr>
            <w:rFonts w:ascii="Arial" w:eastAsiaTheme="minorHAnsi" w:hAnsi="Arial" w:cs="Arial"/>
          </w:rPr>
          <w:t xml:space="preserve">a Compliance </w:t>
        </w:r>
      </w:ins>
      <w:ins w:id="320" w:author="Grant Lowe" w:date="2021-04-14T16:10:00Z">
        <w:r>
          <w:rPr>
            <w:rFonts w:ascii="Arial" w:eastAsiaTheme="minorHAnsi" w:hAnsi="Arial" w:cs="Arial"/>
          </w:rPr>
          <w:t xml:space="preserve">assessment on potential bribery and corruption of </w:t>
        </w:r>
      </w:ins>
      <w:ins w:id="321" w:author="Grant Lowe" w:date="2021-04-14T16:11:00Z">
        <w:r>
          <w:rPr>
            <w:rFonts w:ascii="Arial" w:eastAsiaTheme="minorHAnsi" w:hAnsi="Arial" w:cs="Arial"/>
          </w:rPr>
          <w:t xml:space="preserve">outsourcing </w:t>
        </w:r>
      </w:ins>
      <w:ins w:id="322" w:author="Grant Lowe" w:date="2021-04-14T16:10:00Z">
        <w:r>
          <w:rPr>
            <w:rFonts w:ascii="Arial" w:eastAsiaTheme="minorHAnsi" w:hAnsi="Arial" w:cs="Arial"/>
          </w:rPr>
          <w:t xml:space="preserve">service providers, this should cover a minimum of contract review, business partners code of conduct, training and any adverse news. </w:t>
        </w:r>
      </w:ins>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323" w:name="D282"/>
      <w:bookmarkEnd w:id="323"/>
      <w:r w:rsidRPr="00263473">
        <w:rPr>
          <w:rFonts w:ascii="Arial" w:hAnsi="Arial" w:cs="Arial"/>
        </w:rPr>
        <w:t>consider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r w:rsidRPr="00263473">
        <w:rPr>
          <w:rFonts w:ascii="Arial" w:hAnsi="Arial" w:cs="Arial"/>
        </w:rPr>
        <w:t>ManCo</w:t>
      </w:r>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On engaging with a service provider, the Branch undertakes a risk assessment exercise in conjunction with the prospective service provider. This assessment is used to identify the key risks 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0BEBFB17" w14:textId="77777777" w:rsidR="002F27F8" w:rsidRPr="00263473" w:rsidRDefault="002F27F8" w:rsidP="002F27F8">
      <w:pPr>
        <w:spacing w:before="0" w:after="0" w:line="360" w:lineRule="auto"/>
        <w:jc w:val="left"/>
        <w:rPr>
          <w:rFonts w:ascii="Arial" w:hAnsi="Arial" w:cs="Arial"/>
        </w:rPr>
      </w:pPr>
    </w:p>
    <w:p w14:paraId="064F32DD" w14:textId="223BE83B" w:rsidR="00B108D9" w:rsidRDefault="00055054" w:rsidP="002F27F8">
      <w:pPr>
        <w:spacing w:before="0" w:after="0" w:line="360" w:lineRule="auto"/>
        <w:jc w:val="left"/>
        <w:rPr>
          <w:ins w:id="324" w:author="Grant Lowe" w:date="2021-04-19T16:32:00Z"/>
          <w:rFonts w:ascii="Arial" w:hAnsi="Arial" w:cs="Arial"/>
        </w:rPr>
      </w:pPr>
      <w:del w:id="325" w:author="Grant Lowe" w:date="2021-04-19T16:32:00Z">
        <w:r w:rsidRPr="00263473" w:rsidDel="00D549FB">
          <w:rPr>
            <w:rFonts w:ascii="Arial" w:hAnsi="Arial" w:cs="Arial"/>
          </w:rPr>
          <w:delText>Risk and Compliance will play an active role in both the vendor</w:delText>
        </w:r>
        <w:r w:rsidR="00B63556" w:rsidRPr="00263473" w:rsidDel="00D549FB">
          <w:rPr>
            <w:rFonts w:ascii="Arial" w:hAnsi="Arial" w:cs="Arial"/>
          </w:rPr>
          <w:delText>/supplier</w:delText>
        </w:r>
        <w:r w:rsidRPr="00263473" w:rsidDel="00D549FB">
          <w:rPr>
            <w:rFonts w:ascii="Arial" w:hAnsi="Arial" w:cs="Arial"/>
          </w:rPr>
          <w:delText xml:space="preserve"> selection process. Should they feel that the service provider is not able to ensure that the services provided will allow threshold conditions to be met at all times</w:delText>
        </w:r>
        <w:r w:rsidR="004513CB" w:rsidDel="00D549FB">
          <w:rPr>
            <w:rFonts w:ascii="Arial" w:hAnsi="Arial" w:cs="Arial"/>
          </w:rPr>
          <w:delText>.</w:delText>
        </w:r>
        <w:r w:rsidRPr="00263473" w:rsidDel="00D549FB">
          <w:rPr>
            <w:rFonts w:ascii="Arial" w:hAnsi="Arial" w:cs="Arial"/>
          </w:rPr>
          <w:delText xml:space="preserve"> </w:delText>
        </w:r>
      </w:del>
    </w:p>
    <w:p w14:paraId="6F48F1B4" w14:textId="77777777" w:rsidR="00D549FB" w:rsidRDefault="00D549FB" w:rsidP="002F27F8">
      <w:pPr>
        <w:spacing w:before="0" w:after="0" w:line="360" w:lineRule="auto"/>
        <w:jc w:val="left"/>
        <w:rPr>
          <w:ins w:id="326" w:author="Grant Lowe" w:date="2021-04-14T16:30:00Z"/>
          <w:rFonts w:ascii="Arial" w:hAnsi="Arial" w:cs="Arial"/>
        </w:rPr>
      </w:pPr>
    </w:p>
    <w:p w14:paraId="526ABF71" w14:textId="393E13E8" w:rsidR="00603FC8" w:rsidRDefault="00055054" w:rsidP="002F27F8">
      <w:pPr>
        <w:spacing w:before="0" w:after="0" w:line="360" w:lineRule="auto"/>
        <w:jc w:val="left"/>
        <w:rPr>
          <w:rFonts w:ascii="Arial" w:hAnsi="Arial" w:cs="Arial"/>
        </w:rPr>
      </w:pPr>
      <w:r w:rsidRPr="00263473">
        <w:rPr>
          <w:rFonts w:ascii="Arial" w:hAnsi="Arial" w:cs="Arial"/>
        </w:rPr>
        <w:t>The Compliance function will also periodically review the monitoring of the performance of the services received</w:t>
      </w:r>
      <w:ins w:id="327" w:author="Grant Lowe" w:date="2021-04-14T16:30:00Z">
        <w:r w:rsidR="004513CB">
          <w:rPr>
            <w:rFonts w:ascii="Arial" w:hAnsi="Arial" w:cs="Arial"/>
          </w:rPr>
          <w:t xml:space="preserve"> </w:t>
        </w:r>
      </w:ins>
      <w:ins w:id="328" w:author="Grant Lowe" w:date="2021-04-14T16:32:00Z">
        <w:r w:rsidR="004513CB">
          <w:rPr>
            <w:rFonts w:ascii="Arial" w:hAnsi="Arial" w:cs="Arial"/>
          </w:rPr>
          <w:t xml:space="preserve">and assess </w:t>
        </w:r>
      </w:ins>
      <w:ins w:id="329" w:author="Grant Lowe" w:date="2021-04-14T16:30:00Z">
        <w:r w:rsidR="004513CB">
          <w:rPr>
            <w:rFonts w:ascii="Arial" w:hAnsi="Arial" w:cs="Arial"/>
          </w:rPr>
          <w:t xml:space="preserve">in accordance to </w:t>
        </w:r>
      </w:ins>
      <w:ins w:id="330" w:author="Grant Lowe" w:date="2021-04-14T16:31:00Z">
        <w:r w:rsidR="004513CB">
          <w:rPr>
            <w:rFonts w:ascii="Arial" w:hAnsi="Arial" w:cs="Arial"/>
          </w:rPr>
          <w:t>the</w:t>
        </w:r>
      </w:ins>
      <w:ins w:id="331" w:author="Grant Lowe" w:date="2021-04-14T16:30:00Z">
        <w:r w:rsidR="004513CB">
          <w:rPr>
            <w:rFonts w:ascii="Arial" w:hAnsi="Arial" w:cs="Arial"/>
          </w:rPr>
          <w:t xml:space="preserve"> </w:t>
        </w:r>
      </w:ins>
      <w:ins w:id="332" w:author="Grant Lowe" w:date="2021-04-14T16:31:00Z">
        <w:r w:rsidR="004513CB">
          <w:rPr>
            <w:rFonts w:ascii="Arial" w:hAnsi="Arial" w:cs="Arial"/>
          </w:rPr>
          <w:t>Anti-bribery &amp; Corruption Policy</w:t>
        </w:r>
      </w:ins>
      <w:r w:rsidRPr="00263473">
        <w:rPr>
          <w:rFonts w:ascii="Arial" w:hAnsi="Arial" w:cs="Arial"/>
        </w:rPr>
        <w:t>.</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333" w:name="_Toc71114506"/>
      <w:r w:rsidRPr="00263473">
        <w:rPr>
          <w:color w:val="auto"/>
        </w:rPr>
        <w:t>Contracts</w:t>
      </w:r>
      <w:bookmarkEnd w:id="333"/>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51018422" w:rsidR="00A95DF6" w:rsidRPr="002C109F" w:rsidRDefault="00A95DF6" w:rsidP="00A95DF6">
      <w:pPr>
        <w:spacing w:before="0" w:after="0" w:line="360" w:lineRule="auto"/>
        <w:rPr>
          <w:rFonts w:ascii="Arial" w:hAnsi="Arial" w:cs="Arial"/>
        </w:rPr>
      </w:pPr>
      <w:r w:rsidRPr="00263473">
        <w:rPr>
          <w:rFonts w:ascii="Arial" w:hAnsi="Arial" w:cs="Arial"/>
        </w:rPr>
        <w:t>All contracts for high-risk third-party</w:t>
      </w:r>
      <w:r w:rsidRPr="00060651">
        <w:rPr>
          <w:rFonts w:ascii="Arial" w:hAnsi="Arial" w:cs="Arial"/>
        </w:rPr>
        <w:t xml:space="preserve"> supply activities shall be subject to documented annual reviews, in liaison with the relevant business area. All high-risk service contracts</w:t>
      </w:r>
      <w:ins w:id="334" w:author="Grant Lowe" w:date="2021-04-19T15:59:00Z">
        <w:r w:rsidR="00426216">
          <w:rPr>
            <w:rFonts w:ascii="Arial" w:hAnsi="Arial" w:cs="Arial"/>
          </w:rPr>
          <w:t xml:space="preserve"> will have a completed checklist (see Appendix D) and</w:t>
        </w:r>
      </w:ins>
      <w:r w:rsidRPr="00060651">
        <w:rPr>
          <w:rFonts w:ascii="Arial" w:hAnsi="Arial" w:cs="Arial"/>
        </w:rPr>
        <w:t xml:space="preserve">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335" w:name="_Toc71114507"/>
      <w:r w:rsidRPr="00263473">
        <w:rPr>
          <w:color w:val="auto"/>
        </w:rPr>
        <w:t>Potential Risks</w:t>
      </w:r>
      <w:bookmarkEnd w:id="335"/>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336" w:name="_Toc508633488"/>
      <w:bookmarkStart w:id="337" w:name="_Toc71114508"/>
      <w:bookmarkEnd w:id="130"/>
      <w:bookmarkEnd w:id="131"/>
      <w:r w:rsidRPr="00263473">
        <w:rPr>
          <w:rFonts w:ascii="Arial" w:hAnsi="Arial" w:cs="Arial"/>
          <w:color w:val="auto"/>
          <w:sz w:val="22"/>
          <w:szCs w:val="22"/>
          <w:lang w:eastAsia="zh-CN"/>
        </w:rPr>
        <w:t>Record keeping requirements</w:t>
      </w:r>
      <w:bookmarkEnd w:id="336"/>
      <w:bookmarkEnd w:id="337"/>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338" w:name="_Toc453934980"/>
      <w:bookmarkStart w:id="339" w:name="_Toc526931051"/>
      <w:bookmarkStart w:id="340" w:name="_Toc71114509"/>
      <w:r w:rsidRPr="00F94968">
        <w:rPr>
          <w:rFonts w:ascii="Arial" w:hAnsi="Arial" w:cs="Arial"/>
          <w:color w:val="auto"/>
          <w:sz w:val="22"/>
          <w:szCs w:val="22"/>
        </w:rPr>
        <w:t>Review and Update of Policy</w:t>
      </w:r>
      <w:bookmarkEnd w:id="338"/>
      <w:bookmarkEnd w:id="339"/>
      <w:bookmarkEnd w:id="340"/>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ManCo, to reflect changes in the profile of risks or business activities, organisational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5B364A2" w:rsidR="00603FC8" w:rsidRPr="00263473" w:rsidRDefault="00AD727A" w:rsidP="004C2314">
      <w:pPr>
        <w:pStyle w:val="Heading1"/>
        <w:spacing w:after="200"/>
        <w:rPr>
          <w:rFonts w:ascii="Arial" w:hAnsi="Arial" w:cs="Arial"/>
          <w:color w:val="auto"/>
          <w:sz w:val="22"/>
          <w:szCs w:val="22"/>
          <w:lang w:eastAsia="zh-CN"/>
        </w:rPr>
      </w:pPr>
      <w:bookmarkStart w:id="341" w:name="_Toc391912675"/>
      <w:r w:rsidRPr="00263473">
        <w:rPr>
          <w:rFonts w:ascii="Arial" w:hAnsi="Arial" w:cs="Arial"/>
          <w:color w:val="auto"/>
          <w:sz w:val="22"/>
          <w:szCs w:val="22"/>
        </w:rPr>
        <w:br w:type="page"/>
      </w:r>
      <w:bookmarkStart w:id="342" w:name="_Toc513569223"/>
      <w:bookmarkStart w:id="343" w:name="_Toc513569226"/>
      <w:bookmarkStart w:id="344" w:name="_Toc513569227"/>
      <w:bookmarkStart w:id="345" w:name="_Toc513569228"/>
      <w:bookmarkStart w:id="346" w:name="_Toc513569229"/>
      <w:bookmarkStart w:id="347" w:name="_Toc513569230"/>
      <w:bookmarkStart w:id="348" w:name="_Toc513569231"/>
      <w:bookmarkStart w:id="349" w:name="_Toc71114510"/>
      <w:bookmarkEnd w:id="342"/>
      <w:bookmarkEnd w:id="343"/>
      <w:bookmarkEnd w:id="344"/>
      <w:bookmarkEnd w:id="345"/>
      <w:bookmarkEnd w:id="346"/>
      <w:bookmarkEnd w:id="347"/>
      <w:bookmarkEnd w:id="348"/>
      <w:r w:rsidR="00603FC8" w:rsidRPr="00263473">
        <w:rPr>
          <w:rFonts w:ascii="Arial" w:hAnsi="Arial" w:cs="Arial"/>
          <w:color w:val="auto"/>
          <w:sz w:val="22"/>
          <w:szCs w:val="22"/>
          <w:lang w:eastAsia="zh-CN"/>
        </w:rPr>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w:t>
      </w:r>
      <w:r w:rsidR="00236876">
        <w:rPr>
          <w:rFonts w:ascii="Arial" w:hAnsi="Arial" w:cs="Arial"/>
          <w:color w:val="auto"/>
          <w:sz w:val="22"/>
          <w:szCs w:val="22"/>
          <w:lang w:eastAsia="zh-CN"/>
        </w:rPr>
        <w:t xml:space="preserve"> &amp; Third Party Approval </w:t>
      </w:r>
      <w:r w:rsidR="00603FC8" w:rsidRPr="00263473">
        <w:rPr>
          <w:rFonts w:ascii="Arial" w:hAnsi="Arial" w:cs="Arial"/>
          <w:color w:val="auto"/>
          <w:sz w:val="22"/>
          <w:szCs w:val="22"/>
          <w:lang w:eastAsia="zh-CN"/>
        </w:rPr>
        <w:t>Process</w:t>
      </w:r>
      <w:bookmarkEnd w:id="349"/>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1D8E8858" w:rsidR="00603FC8" w:rsidRPr="00263473" w:rsidRDefault="00603FC8" w:rsidP="00603FC8">
      <w:pPr>
        <w:rPr>
          <w:rFonts w:ascii="Arial" w:hAnsi="Arial" w:cs="Arial"/>
          <w:u w:val="single"/>
        </w:rPr>
      </w:pPr>
      <w:r w:rsidRPr="00263473">
        <w:rPr>
          <w:rFonts w:ascii="Arial" w:hAnsi="Arial" w:cs="Arial"/>
          <w:u w:val="single"/>
        </w:rPr>
        <w:t>CNCBLB Outsourcing</w:t>
      </w:r>
      <w:r w:rsidR="00E1232C">
        <w:rPr>
          <w:rFonts w:ascii="Arial" w:hAnsi="Arial" w:cs="Arial"/>
          <w:u w:val="single"/>
        </w:rPr>
        <w:t xml:space="preserve"> &amp; Third Party</w:t>
      </w:r>
      <w:r w:rsidRPr="00263473">
        <w:rPr>
          <w:rFonts w:ascii="Arial" w:hAnsi="Arial" w:cs="Arial"/>
          <w:u w:val="single"/>
        </w:rPr>
        <w:t xml:space="preserve">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4in" o:ole="">
            <v:imagedata r:id="rId17" o:title=""/>
          </v:shape>
          <o:OLEObject Type="Embed" ProgID="Visio.Drawing.15" ShapeID="_x0000_i1025" DrawAspect="Content" ObjectID="_1682343377"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The ManCo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ManCo: </w:t>
      </w:r>
    </w:p>
    <w:p w14:paraId="67081F66" w14:textId="06C4B342" w:rsidR="00C01CF0" w:rsidRDefault="00C01CF0" w:rsidP="002C07B1">
      <w:pPr>
        <w:pStyle w:val="DBullet"/>
        <w:numPr>
          <w:ilvl w:val="0"/>
          <w:numId w:val="4"/>
        </w:numPr>
        <w:tabs>
          <w:tab w:val="clear" w:pos="720"/>
        </w:tabs>
        <w:spacing w:line="276" w:lineRule="auto"/>
        <w:ind w:left="360"/>
        <w:rPr>
          <w:ins w:id="350" w:author="Grant Lowe" w:date="2021-04-19T15:53:00Z"/>
          <w:rFonts w:ascii="Arial" w:hAnsi="Arial" w:cs="Arial"/>
          <w:color w:val="auto"/>
        </w:rPr>
      </w:pPr>
      <w:ins w:id="351" w:author="Grant Lowe" w:date="2021-04-19T15:53:00Z">
        <w:r>
          <w:rPr>
            <w:rFonts w:ascii="Arial" w:hAnsi="Arial" w:cs="Arial"/>
            <w:color w:val="auto"/>
          </w:rPr>
          <w:t xml:space="preserve">Complete risk assessment and </w:t>
        </w:r>
      </w:ins>
      <w:ins w:id="352" w:author="Grant Lowe" w:date="2021-04-19T16:01:00Z">
        <w:r w:rsidR="00426216">
          <w:rPr>
            <w:rFonts w:ascii="Arial" w:hAnsi="Arial" w:cs="Arial"/>
            <w:color w:val="auto"/>
          </w:rPr>
          <w:t>if required, the checklist as detailed in Appendix D.</w:t>
        </w:r>
      </w:ins>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The budget for the proposed outsourcing arrangement must be approved by the ManCo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The ManCo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selection.</w:t>
      </w:r>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The Branch considers it best practice to invite at least three prospective providers to tender for the proposed service. However, the ManCo may decide that fewer providers should be selected depending on the nature of the service being outsourced. The ManCo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ManCo,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Due Diligence</w:t>
      </w:r>
    </w:p>
    <w:p w14:paraId="2382EE6E" w14:textId="1CB94E29"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ins w:id="353" w:author="Grant Lowe" w:date="2021-04-14T16:18:00Z">
        <w:r w:rsidR="005E6F73">
          <w:rPr>
            <w:rFonts w:ascii="Arial" w:hAnsi="Arial" w:cs="Arial"/>
          </w:rPr>
          <w:t xml:space="preserve"> If the Head of Department has any concerns, they should raise with either the CRO (Risk related) or </w:t>
        </w:r>
      </w:ins>
      <w:ins w:id="354" w:author="Grant Lowe" w:date="2021-04-14T16:19:00Z">
        <w:r w:rsidR="005E6F73">
          <w:rPr>
            <w:rFonts w:ascii="Arial" w:hAnsi="Arial" w:cs="Arial"/>
          </w:rPr>
          <w:t>Head of Compliance (Bribery &amp; Corruption).</w:t>
        </w:r>
      </w:ins>
    </w:p>
    <w:p w14:paraId="7101AA28" w14:textId="55C79FAE" w:rsidR="00603FC8" w:rsidRDefault="00021941" w:rsidP="00234488">
      <w:pPr>
        <w:rPr>
          <w:rFonts w:ascii="Arial" w:hAnsi="Arial" w:cs="Arial"/>
        </w:rPr>
      </w:pPr>
      <w:r w:rsidRPr="00186589">
        <w:rPr>
          <w:rFonts w:ascii="Arial" w:hAnsi="Arial" w:cs="Arial"/>
        </w:rPr>
        <w:t xml:space="preserve">Before entering into, or significantly changing, an outsourcing arrangement, </w:t>
      </w:r>
      <w:r>
        <w:rPr>
          <w:rFonts w:ascii="Arial" w:hAnsi="Arial" w:cs="Arial"/>
        </w:rPr>
        <w:t>‘</w:t>
      </w:r>
      <w:r w:rsidR="00603FC8" w:rsidRPr="00263473">
        <w:rPr>
          <w:rFonts w:ascii="Arial" w:hAnsi="Arial" w:cs="Arial"/>
        </w:rPr>
        <w:t>Due Diligence</w:t>
      </w:r>
      <w:r>
        <w:rPr>
          <w:rFonts w:ascii="Arial" w:hAnsi="Arial" w:cs="Arial"/>
        </w:rPr>
        <w:t>’</w:t>
      </w:r>
      <w:r w:rsidR="00603FC8" w:rsidRPr="00263473">
        <w:rPr>
          <w:rFonts w:ascii="Arial" w:hAnsi="Arial" w:cs="Arial"/>
        </w:rPr>
        <w:t xml:space="preserve"> is performed using a risk based approach and documentation is required against the following criteria (as appropriate):</w:t>
      </w: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17764D6A" w14:textId="3DBF73F6" w:rsidR="005E6F73" w:rsidRDefault="005E6F73" w:rsidP="005E6F73">
      <w:pPr>
        <w:pStyle w:val="DBullet"/>
        <w:numPr>
          <w:ilvl w:val="0"/>
          <w:numId w:val="4"/>
        </w:numPr>
        <w:tabs>
          <w:tab w:val="clear" w:pos="720"/>
        </w:tabs>
        <w:spacing w:before="0" w:line="276" w:lineRule="auto"/>
        <w:ind w:left="360"/>
        <w:rPr>
          <w:ins w:id="355" w:author="Grant Lowe" w:date="2021-04-14T16:13:00Z"/>
          <w:rFonts w:ascii="Arial" w:hAnsi="Arial" w:cs="Arial"/>
          <w:color w:val="auto"/>
        </w:rPr>
      </w:pPr>
      <w:ins w:id="356" w:author="Grant Lowe" w:date="2021-04-14T16:13:00Z">
        <w:r>
          <w:rPr>
            <w:rFonts w:ascii="Arial" w:hAnsi="Arial" w:cs="Arial"/>
            <w:color w:val="auto"/>
          </w:rPr>
          <w:t>C</w:t>
        </w:r>
        <w:r w:rsidRPr="00186589">
          <w:rPr>
            <w:rFonts w:ascii="Arial" w:hAnsi="Arial" w:cs="Arial"/>
            <w:color w:val="auto"/>
          </w:rPr>
          <w:t xml:space="preserve">onduct </w:t>
        </w:r>
        <w:r>
          <w:rPr>
            <w:rFonts w:ascii="Arial" w:hAnsi="Arial" w:cs="Arial"/>
            <w:color w:val="auto"/>
          </w:rPr>
          <w:t xml:space="preserve">an </w:t>
        </w:r>
        <w:r w:rsidRPr="00186589">
          <w:rPr>
            <w:rFonts w:ascii="Arial" w:hAnsi="Arial" w:cs="Arial"/>
            <w:color w:val="auto"/>
          </w:rPr>
          <w:t xml:space="preserve">assessment on potential bribery and corruption of </w:t>
        </w:r>
        <w:r>
          <w:rPr>
            <w:rFonts w:ascii="Arial" w:hAnsi="Arial" w:cs="Arial"/>
            <w:color w:val="auto"/>
          </w:rPr>
          <w:t>outsourcing</w:t>
        </w:r>
        <w:r w:rsidRPr="00186589">
          <w:rPr>
            <w:rFonts w:ascii="Arial" w:hAnsi="Arial" w:cs="Arial"/>
            <w:color w:val="auto"/>
          </w:rPr>
          <w:t xml:space="preserve"> service providers, cover</w:t>
        </w:r>
        <w:r>
          <w:rPr>
            <w:rFonts w:ascii="Arial" w:hAnsi="Arial" w:cs="Arial"/>
            <w:color w:val="auto"/>
          </w:rPr>
          <w:t>ing</w:t>
        </w:r>
        <w:r w:rsidRPr="00186589">
          <w:rPr>
            <w:rFonts w:ascii="Arial" w:hAnsi="Arial" w:cs="Arial"/>
            <w:color w:val="auto"/>
          </w:rPr>
          <w:t xml:space="preserve"> a minimum of contract review, business partners code of conduct, training and any adverse news</w:t>
        </w:r>
      </w:ins>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3CDC554C"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w:t>
      </w:r>
      <w:del w:id="357" w:author="Grant Lowe" w:date="2021-04-14T16:17:00Z">
        <w:r w:rsidRPr="00263473" w:rsidDel="005E6F73">
          <w:rPr>
            <w:rFonts w:ascii="Arial" w:hAnsi="Arial" w:cs="Arial"/>
            <w:lang w:val="en-GB" w:eastAsia="zh-CN"/>
          </w:rPr>
          <w:delText xml:space="preserve">ARCo </w:delText>
        </w:r>
      </w:del>
      <w:ins w:id="358" w:author="Grant Lowe" w:date="2021-04-14T16:17:00Z">
        <w:r w:rsidR="005E6F73">
          <w:rPr>
            <w:rFonts w:ascii="Arial" w:hAnsi="Arial" w:cs="Arial"/>
            <w:lang w:val="en-GB" w:eastAsia="zh-CN"/>
          </w:rPr>
          <w:t xml:space="preserve">Operational Risk Department </w:t>
        </w:r>
      </w:ins>
      <w:r w:rsidRPr="00263473">
        <w:rPr>
          <w:rFonts w:ascii="Arial" w:hAnsi="Arial" w:cs="Arial"/>
          <w:lang w:val="en-GB" w:eastAsia="zh-CN"/>
        </w:rPr>
        <w:t xml:space="preserve">which will review and make any recommendations before being approval is provided by ManCo.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1B9B3F67" w:rsidR="00603FC8" w:rsidRPr="00B108D9" w:rsidRDefault="00603FC8" w:rsidP="00234488">
      <w:pPr>
        <w:rPr>
          <w:rFonts w:ascii="Arial" w:hAnsi="Arial" w:cs="Arial"/>
          <w:lang w:val="en-GB"/>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ins w:id="359" w:author="Grant Lowe" w:date="2021-04-14T16:22:00Z">
        <w:r w:rsidR="00B108D9" w:rsidRPr="00B108D9">
          <w:rPr>
            <w:rFonts w:ascii="Arial" w:hAnsi="Arial" w:cs="Arial"/>
            <w:bCs/>
            <w:color w:val="1F497D"/>
          </w:rPr>
          <w:t>All new agreements between the Branch and third parties will have strict anti-bribery clauses inserted into the service level agreement</w:t>
        </w:r>
        <w:r w:rsidR="00B108D9" w:rsidRPr="00B108D9">
          <w:rPr>
            <w:rFonts w:ascii="Arial" w:hAnsi="Arial" w:cs="Arial"/>
            <w:color w:val="1F497D"/>
          </w:rPr>
          <w:t>. </w:t>
        </w:r>
      </w:ins>
    </w:p>
    <w:p w14:paraId="1FF686E3" w14:textId="77777777" w:rsidR="00603FC8" w:rsidRPr="00263473" w:rsidRDefault="00603FC8" w:rsidP="00234488">
      <w:pPr>
        <w:rPr>
          <w:rFonts w:ascii="Arial" w:hAnsi="Arial" w:cs="Arial"/>
        </w:rPr>
      </w:pPr>
      <w:r w:rsidRPr="00263473">
        <w:rPr>
          <w:rFonts w:ascii="Arial" w:hAnsi="Arial" w:cs="Arial"/>
        </w:rPr>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defence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However, the primary risk oversight responsibility rests with the first line of defence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0E28CADB" w:rsidR="00603FC8" w:rsidRPr="00263473" w:rsidRDefault="00603FC8" w:rsidP="00234488">
      <w:pPr>
        <w:rPr>
          <w:rFonts w:ascii="Arial" w:hAnsi="Arial" w:cs="Arial"/>
        </w:rPr>
      </w:pPr>
      <w:r w:rsidRPr="00263473">
        <w:rPr>
          <w:rFonts w:ascii="Arial" w:hAnsi="Arial" w:cs="Arial"/>
        </w:rPr>
        <w:t>The Branch will take the necessary steps to ensure the assessment of the service provider’s performance and maintain an insight on the outsourced process. This includes preventive or corrective actions in case of relevant changes in the initial circumstances, and as part of an annual review of the service provider, their financial situation (to be made in collaboration with the Credit Department)</w:t>
      </w:r>
      <w:ins w:id="360" w:author="Grant Lowe" w:date="2021-04-19T16:03:00Z">
        <w:r w:rsidR="00426216">
          <w:rPr>
            <w:rFonts w:ascii="Arial" w:hAnsi="Arial" w:cs="Arial"/>
          </w:rPr>
          <w:t xml:space="preserve"> and if required, the checklist detailed in Appendix D</w:t>
        </w:r>
      </w:ins>
      <w:r w:rsidRPr="00263473">
        <w:rPr>
          <w:rFonts w:ascii="Arial" w:hAnsi="Arial" w:cs="Arial"/>
        </w:rPr>
        <w:t>. This will be carried out by the Risk Department feeding back to the ARCo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BB783C0"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ManCo will retain overall responsibility for the control of all services that are outsourced to service providers. Day-to-day oversight of compliance with the outsourcing arrangements, and responsibility for the outsourcing policy, will be provided by the </w:t>
      </w:r>
      <w:r w:rsidR="00530205">
        <w:rPr>
          <w:rFonts w:ascii="Arial" w:hAnsi="Arial" w:cs="Arial"/>
        </w:rPr>
        <w:t>Chief Risk Officer</w:t>
      </w:r>
      <w:r w:rsidRPr="00263473">
        <w:rPr>
          <w:rFonts w:ascii="Arial" w:hAnsi="Arial" w:cs="Arial"/>
        </w:rPr>
        <w:t xml:space="preserve">,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341"/>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AF1B17A" w14:textId="77777777" w:rsidR="006A2401" w:rsidRDefault="006A2401" w:rsidP="00D30B8F">
      <w:pPr>
        <w:pStyle w:val="Heading1"/>
        <w:spacing w:after="0" w:line="360" w:lineRule="auto"/>
        <w:rPr>
          <w:rFonts w:ascii="Arial" w:hAnsi="Arial" w:cs="Arial"/>
          <w:color w:val="auto"/>
          <w:sz w:val="22"/>
          <w:szCs w:val="22"/>
          <w:lang w:eastAsia="zh-CN"/>
        </w:rPr>
        <w:sectPr w:rsidR="006A2401" w:rsidSect="00A72245">
          <w:headerReference w:type="even" r:id="rId19"/>
          <w:headerReference w:type="default" r:id="rId20"/>
          <w:headerReference w:type="first" r:id="rId21"/>
          <w:pgSz w:w="11906" w:h="16838" w:code="9"/>
          <w:pgMar w:top="1134" w:right="1134" w:bottom="1134" w:left="1134" w:header="624" w:footer="992" w:gutter="0"/>
          <w:cols w:space="425"/>
          <w:docGrid w:type="lines" w:linePitch="360"/>
        </w:sectPr>
      </w:pPr>
    </w:p>
    <w:p w14:paraId="2665E44E" w14:textId="16D04150" w:rsidR="00D30B8F" w:rsidRPr="00263473" w:rsidRDefault="00087417" w:rsidP="00D30B8F">
      <w:pPr>
        <w:pStyle w:val="Heading1"/>
        <w:spacing w:after="0" w:line="360" w:lineRule="auto"/>
        <w:rPr>
          <w:rFonts w:ascii="Arial" w:hAnsi="Arial" w:cs="Arial"/>
          <w:color w:val="auto"/>
          <w:sz w:val="22"/>
          <w:szCs w:val="22"/>
          <w:lang w:eastAsia="zh-CN"/>
        </w:rPr>
      </w:pPr>
      <w:bookmarkStart w:id="361" w:name="_Toc71114511"/>
      <w:r w:rsidRPr="00087417">
        <w:rPr>
          <w:noProof/>
          <w:lang w:val="en-GB" w:eastAsia="zh-CN" w:bidi="ar-SA"/>
        </w:rPr>
        <w:drawing>
          <wp:anchor distT="0" distB="0" distL="114300" distR="114300" simplePos="0" relativeHeight="251665408" behindDoc="1" locked="0" layoutInCell="1" allowOverlap="1" wp14:anchorId="4EF9A605" wp14:editId="24665663">
            <wp:simplePos x="0" y="0"/>
            <wp:positionH relativeFrom="margin">
              <wp:align>left</wp:align>
            </wp:positionH>
            <wp:positionV relativeFrom="paragraph">
              <wp:posOffset>286772</wp:posOffset>
            </wp:positionV>
            <wp:extent cx="9251950" cy="5792688"/>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5792688"/>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8F" w:rsidRPr="00263473">
        <w:rPr>
          <w:rFonts w:ascii="Arial" w:hAnsi="Arial" w:cs="Arial"/>
          <w:color w:val="auto"/>
          <w:sz w:val="22"/>
          <w:szCs w:val="22"/>
          <w:lang w:eastAsia="zh-CN"/>
        </w:rPr>
        <w:t xml:space="preserve">Appendix B: </w:t>
      </w:r>
      <w:r w:rsidR="00B63556" w:rsidRPr="00263473">
        <w:rPr>
          <w:rFonts w:ascii="Arial" w:hAnsi="Arial" w:cs="Arial"/>
          <w:color w:val="auto"/>
          <w:sz w:val="22"/>
          <w:szCs w:val="22"/>
          <w:lang w:eastAsia="zh-CN"/>
        </w:rPr>
        <w:t xml:space="preserve">CNCBLB </w:t>
      </w:r>
      <w:r w:rsidR="006A2401">
        <w:rPr>
          <w:rFonts w:ascii="Arial" w:hAnsi="Arial" w:cs="Arial"/>
          <w:color w:val="auto"/>
          <w:sz w:val="22"/>
          <w:szCs w:val="22"/>
          <w:lang w:eastAsia="zh-CN"/>
        </w:rPr>
        <w:t xml:space="preserve">HO IT </w:t>
      </w:r>
      <w:r w:rsidR="00865E9B" w:rsidRPr="00263473">
        <w:rPr>
          <w:rFonts w:ascii="Arial" w:hAnsi="Arial" w:cs="Arial"/>
          <w:color w:val="auto"/>
          <w:sz w:val="22"/>
          <w:szCs w:val="22"/>
          <w:lang w:eastAsia="zh-CN"/>
        </w:rPr>
        <w:t>Outsourcing Activity</w:t>
      </w:r>
      <w:bookmarkEnd w:id="361"/>
      <w:r w:rsidR="00865E9B" w:rsidRPr="00263473">
        <w:rPr>
          <w:rFonts w:ascii="Arial" w:hAnsi="Arial" w:cs="Arial"/>
          <w:color w:val="auto"/>
          <w:sz w:val="22"/>
          <w:szCs w:val="22"/>
          <w:lang w:eastAsia="zh-CN"/>
        </w:rPr>
        <w:t xml:space="preserve"> </w:t>
      </w:r>
    </w:p>
    <w:p w14:paraId="14010D15" w14:textId="24BD8CD3" w:rsidR="00DE5047" w:rsidRDefault="00DE5047" w:rsidP="00521F1D">
      <w:pPr>
        <w:rPr>
          <w:rFonts w:ascii="Arial" w:hAnsi="Arial" w:cs="Arial"/>
          <w:lang w:eastAsia="zh-CN"/>
        </w:rPr>
      </w:pPr>
    </w:p>
    <w:p w14:paraId="1EA1D148" w14:textId="77777777" w:rsidR="00087417" w:rsidRDefault="00087417">
      <w:pPr>
        <w:spacing w:before="0" w:after="0" w:line="240" w:lineRule="auto"/>
        <w:jc w:val="left"/>
        <w:rPr>
          <w:rFonts w:ascii="Arial" w:hAnsi="Arial" w:cs="Arial"/>
          <w:b/>
          <w:bCs/>
          <w:lang w:eastAsia="zh-CN"/>
        </w:rPr>
      </w:pPr>
      <w:r>
        <w:rPr>
          <w:rFonts w:ascii="Arial" w:hAnsi="Arial" w:cs="Arial"/>
          <w:lang w:eastAsia="zh-CN"/>
        </w:rPr>
        <w:br w:type="page"/>
      </w:r>
    </w:p>
    <w:p w14:paraId="6701A0A5" w14:textId="4C4F49D2" w:rsidR="006A2401" w:rsidRPr="00263473" w:rsidRDefault="006A2401" w:rsidP="006A2401">
      <w:pPr>
        <w:pStyle w:val="Heading1"/>
        <w:spacing w:after="0" w:line="360" w:lineRule="auto"/>
        <w:rPr>
          <w:rFonts w:ascii="Arial" w:hAnsi="Arial" w:cs="Arial"/>
          <w:color w:val="auto"/>
          <w:sz w:val="22"/>
          <w:szCs w:val="22"/>
          <w:lang w:eastAsia="zh-CN"/>
        </w:rPr>
      </w:pPr>
      <w:bookmarkStart w:id="362" w:name="_Toc71114512"/>
      <w:r w:rsidRPr="006A2401">
        <w:rPr>
          <w:noProof/>
          <w:lang w:val="en-GB" w:eastAsia="zh-CN" w:bidi="ar-SA"/>
        </w:rPr>
        <w:drawing>
          <wp:anchor distT="0" distB="0" distL="114300" distR="114300" simplePos="0" relativeHeight="251664384" behindDoc="1" locked="0" layoutInCell="1" allowOverlap="1" wp14:anchorId="6C9B22AC" wp14:editId="069FB42D">
            <wp:simplePos x="0" y="0"/>
            <wp:positionH relativeFrom="margin">
              <wp:align>left</wp:align>
            </wp:positionH>
            <wp:positionV relativeFrom="paragraph">
              <wp:posOffset>342679</wp:posOffset>
            </wp:positionV>
            <wp:extent cx="9509760" cy="5986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17038" cy="5991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473">
        <w:rPr>
          <w:rFonts w:ascii="Arial" w:hAnsi="Arial" w:cs="Arial"/>
          <w:color w:val="auto"/>
          <w:sz w:val="22"/>
          <w:szCs w:val="22"/>
          <w:lang w:eastAsia="zh-CN"/>
        </w:rPr>
        <w:t xml:space="preserve">Appendix </w:t>
      </w:r>
      <w:r>
        <w:rPr>
          <w:rFonts w:ascii="Arial" w:hAnsi="Arial" w:cs="Arial"/>
          <w:color w:val="auto"/>
          <w:sz w:val="22"/>
          <w:szCs w:val="22"/>
          <w:lang w:eastAsia="zh-CN"/>
        </w:rPr>
        <w:t>C</w:t>
      </w:r>
      <w:r w:rsidRPr="00263473">
        <w:rPr>
          <w:rFonts w:ascii="Arial" w:hAnsi="Arial" w:cs="Arial"/>
          <w:color w:val="auto"/>
          <w:sz w:val="22"/>
          <w:szCs w:val="22"/>
          <w:lang w:eastAsia="zh-CN"/>
        </w:rPr>
        <w:t xml:space="preserve">: CNCBLB Outsourcing </w:t>
      </w:r>
      <w:r w:rsidR="00087417">
        <w:rPr>
          <w:rFonts w:ascii="Arial" w:hAnsi="Arial" w:cs="Arial"/>
          <w:color w:val="auto"/>
          <w:sz w:val="22"/>
          <w:szCs w:val="22"/>
          <w:lang w:eastAsia="zh-CN"/>
        </w:rPr>
        <w:t xml:space="preserve">&amp; Third-Party </w:t>
      </w:r>
      <w:r w:rsidRPr="00263473">
        <w:rPr>
          <w:rFonts w:ascii="Arial" w:hAnsi="Arial" w:cs="Arial"/>
          <w:color w:val="auto"/>
          <w:sz w:val="22"/>
          <w:szCs w:val="22"/>
          <w:lang w:eastAsia="zh-CN"/>
        </w:rPr>
        <w:t>Activity</w:t>
      </w:r>
      <w:bookmarkEnd w:id="362"/>
      <w:r w:rsidRPr="00263473">
        <w:rPr>
          <w:rFonts w:ascii="Arial" w:hAnsi="Arial" w:cs="Arial"/>
          <w:color w:val="auto"/>
          <w:sz w:val="22"/>
          <w:szCs w:val="22"/>
          <w:lang w:eastAsia="zh-CN"/>
        </w:rPr>
        <w:t xml:space="preserve"> </w:t>
      </w:r>
    </w:p>
    <w:p w14:paraId="075FA571" w14:textId="72C6DF1E" w:rsidR="00DE5047" w:rsidRDefault="00DE5047" w:rsidP="00521F1D">
      <w:pPr>
        <w:rPr>
          <w:rFonts w:ascii="Arial" w:hAnsi="Arial" w:cs="Arial"/>
          <w:lang w:eastAsia="zh-CN"/>
        </w:rPr>
      </w:pPr>
    </w:p>
    <w:p w14:paraId="7B5A861C" w14:textId="77777777" w:rsidR="00DE5047" w:rsidRDefault="00DE5047" w:rsidP="00521F1D">
      <w:pPr>
        <w:rPr>
          <w:rFonts w:ascii="Arial" w:hAnsi="Arial" w:cs="Arial"/>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03ABB70" w14:textId="6F240B72" w:rsidR="00865E9B" w:rsidDel="006A2401" w:rsidRDefault="00865E9B" w:rsidP="00865E9B">
      <w:pPr>
        <w:pStyle w:val="Heading1"/>
        <w:spacing w:after="0" w:line="360" w:lineRule="auto"/>
        <w:rPr>
          <w:del w:id="363" w:author="Grant Lowe" w:date="2021-04-19T16:07:00Z"/>
          <w:rFonts w:ascii="Arial" w:hAnsi="Arial" w:cs="Arial"/>
          <w:color w:val="auto"/>
          <w:sz w:val="22"/>
          <w:szCs w:val="22"/>
          <w:lang w:eastAsia="zh-CN"/>
        </w:rPr>
      </w:pPr>
      <w:bookmarkStart w:id="364" w:name="_Toc69741534"/>
      <w:bookmarkStart w:id="365" w:name="_Toc69741619"/>
      <w:bookmarkStart w:id="366" w:name="_Toc71114513"/>
      <w:del w:id="367" w:author="Grant Lowe" w:date="2021-04-19T16:07:00Z">
        <w:r w:rsidRPr="00263473" w:rsidDel="006A2401">
          <w:rPr>
            <w:rFonts w:ascii="Arial" w:hAnsi="Arial" w:cs="Arial"/>
            <w:color w:val="auto"/>
            <w:sz w:val="22"/>
            <w:szCs w:val="22"/>
            <w:lang w:eastAsia="zh-CN"/>
          </w:rPr>
          <w:delText>Appendix C: Third-Party Vendor</w:delText>
        </w:r>
        <w:r w:rsidR="00B63556" w:rsidRPr="00263473" w:rsidDel="006A2401">
          <w:rPr>
            <w:rFonts w:ascii="Arial" w:hAnsi="Arial" w:cs="Arial"/>
            <w:color w:val="auto"/>
            <w:sz w:val="22"/>
            <w:szCs w:val="22"/>
            <w:lang w:eastAsia="zh-CN"/>
          </w:rPr>
          <w:delText>/Suppliers</w:delText>
        </w:r>
        <w:bookmarkEnd w:id="364"/>
        <w:bookmarkEnd w:id="365"/>
        <w:bookmarkEnd w:id="366"/>
        <w:r w:rsidR="00B63556" w:rsidRPr="00263473" w:rsidDel="006A2401">
          <w:rPr>
            <w:rFonts w:ascii="Arial" w:hAnsi="Arial" w:cs="Arial"/>
            <w:color w:val="auto"/>
            <w:sz w:val="22"/>
            <w:szCs w:val="22"/>
            <w:lang w:eastAsia="zh-CN"/>
          </w:rPr>
          <w:delText xml:space="preserve"> </w:delText>
        </w:r>
        <w:r w:rsidRPr="00263473" w:rsidDel="006A2401">
          <w:rPr>
            <w:rFonts w:ascii="Arial" w:hAnsi="Arial" w:cs="Arial"/>
            <w:color w:val="auto"/>
            <w:sz w:val="22"/>
            <w:szCs w:val="22"/>
            <w:lang w:eastAsia="zh-CN"/>
          </w:rPr>
          <w:delText xml:space="preserve"> </w:delText>
        </w:r>
      </w:del>
    </w:p>
    <w:p w14:paraId="74AD5A87" w14:textId="619E3B33" w:rsidR="00521F1D" w:rsidRPr="00521F1D" w:rsidDel="006A2401" w:rsidRDefault="00521F1D" w:rsidP="00521F1D">
      <w:pPr>
        <w:rPr>
          <w:del w:id="368" w:author="Grant Lowe" w:date="2021-04-19T16:07:00Z"/>
          <w:rFonts w:ascii="Arial" w:hAnsi="Arial" w:cs="Arial"/>
          <w:lang w:eastAsia="zh-CN"/>
        </w:rPr>
      </w:pPr>
      <w:del w:id="369" w:author="Grant Lowe" w:date="2021-04-19T16:07:00Z">
        <w:r w:rsidRPr="00F77220" w:rsidDel="006A2401">
          <w:rPr>
            <w:rFonts w:ascii="Arial" w:hAnsi="Arial" w:cs="Arial"/>
            <w:lang w:eastAsia="zh-CN"/>
          </w:rPr>
          <w:delText>TEMPLATE – EXAMPLE</w:delText>
        </w:r>
        <w:r w:rsidDel="006A2401">
          <w:rPr>
            <w:rFonts w:ascii="Arial" w:hAnsi="Arial" w:cs="Arial"/>
            <w:lang w:eastAsia="zh-CN"/>
          </w:rPr>
          <w:delText xml:space="preserve"> </w:delText>
        </w:r>
      </w:del>
    </w:p>
    <w:tbl>
      <w:tblPr>
        <w:tblStyle w:val="TableGrid"/>
        <w:tblW w:w="0" w:type="auto"/>
        <w:tblLook w:val="04A0" w:firstRow="1" w:lastRow="0" w:firstColumn="1" w:lastColumn="0" w:noHBand="0" w:noVBand="1"/>
      </w:tblPr>
      <w:tblGrid>
        <w:gridCol w:w="983"/>
        <w:gridCol w:w="1564"/>
        <w:gridCol w:w="2595"/>
        <w:gridCol w:w="849"/>
        <w:gridCol w:w="1265"/>
        <w:gridCol w:w="1059"/>
        <w:gridCol w:w="1313"/>
      </w:tblGrid>
      <w:tr w:rsidR="00234345" w:rsidRPr="00234345" w:rsidDel="006A2401" w14:paraId="6C19018E" w14:textId="3FAE5806" w:rsidTr="00076EBA">
        <w:trPr>
          <w:del w:id="370" w:author="Grant Lowe" w:date="2021-04-19T16:07:00Z"/>
        </w:trPr>
        <w:tc>
          <w:tcPr>
            <w:tcW w:w="983" w:type="dxa"/>
            <w:shd w:val="clear" w:color="auto" w:fill="595959" w:themeFill="text1" w:themeFillTint="A6"/>
          </w:tcPr>
          <w:p w14:paraId="67AB8D25" w14:textId="0E5207BF" w:rsidR="00234345" w:rsidRPr="00234345" w:rsidDel="006A2401" w:rsidRDefault="00234345" w:rsidP="0006343F">
            <w:pPr>
              <w:spacing w:before="0" w:after="0" w:line="360" w:lineRule="auto"/>
              <w:jc w:val="left"/>
              <w:rPr>
                <w:del w:id="371" w:author="Grant Lowe" w:date="2021-04-19T16:07:00Z"/>
                <w:rFonts w:ascii="Arial" w:hAnsi="Arial" w:cs="Arial"/>
                <w:color w:val="FFFFFF" w:themeColor="background1"/>
                <w:sz w:val="20"/>
                <w:szCs w:val="20"/>
                <w:lang w:eastAsia="zh-CN"/>
              </w:rPr>
            </w:pPr>
            <w:del w:id="372" w:author="Grant Lowe" w:date="2021-04-19T16:07:00Z">
              <w:r w:rsidRPr="00234345" w:rsidDel="006A2401">
                <w:rPr>
                  <w:rFonts w:ascii="Arial" w:hAnsi="Arial" w:cs="Arial"/>
                  <w:color w:val="FFFFFF" w:themeColor="background1"/>
                  <w:sz w:val="20"/>
                  <w:szCs w:val="20"/>
                  <w:lang w:eastAsia="zh-CN"/>
                </w:rPr>
                <w:delText xml:space="preserve">Dept </w:delText>
              </w:r>
            </w:del>
          </w:p>
        </w:tc>
        <w:tc>
          <w:tcPr>
            <w:tcW w:w="1564" w:type="dxa"/>
            <w:shd w:val="clear" w:color="auto" w:fill="595959" w:themeFill="text1" w:themeFillTint="A6"/>
          </w:tcPr>
          <w:p w14:paraId="2B5A50B0" w14:textId="7BFFD34B" w:rsidR="00234345" w:rsidRPr="00234345" w:rsidDel="006A2401" w:rsidRDefault="00234345" w:rsidP="0006343F">
            <w:pPr>
              <w:spacing w:before="0" w:after="0" w:line="360" w:lineRule="auto"/>
              <w:jc w:val="left"/>
              <w:rPr>
                <w:del w:id="373" w:author="Grant Lowe" w:date="2021-04-19T16:07:00Z"/>
                <w:rFonts w:ascii="Arial" w:hAnsi="Arial" w:cs="Arial"/>
                <w:color w:val="FFFFFF" w:themeColor="background1"/>
                <w:sz w:val="20"/>
                <w:szCs w:val="20"/>
                <w:lang w:eastAsia="zh-CN"/>
              </w:rPr>
            </w:pPr>
            <w:del w:id="374" w:author="Grant Lowe" w:date="2021-04-19T16:07:00Z">
              <w:r w:rsidRPr="00234345" w:rsidDel="006A2401">
                <w:rPr>
                  <w:rFonts w:ascii="Arial" w:hAnsi="Arial" w:cs="Arial"/>
                  <w:color w:val="FFFFFF" w:themeColor="background1"/>
                  <w:sz w:val="20"/>
                  <w:szCs w:val="20"/>
                  <w:lang w:eastAsia="zh-CN"/>
                </w:rPr>
                <w:delText>Service Provider</w:delText>
              </w:r>
            </w:del>
          </w:p>
        </w:tc>
        <w:tc>
          <w:tcPr>
            <w:tcW w:w="2595" w:type="dxa"/>
            <w:shd w:val="clear" w:color="auto" w:fill="595959" w:themeFill="text1" w:themeFillTint="A6"/>
          </w:tcPr>
          <w:p w14:paraId="42D62B22" w14:textId="2059EB32" w:rsidR="00234345" w:rsidRPr="00234345" w:rsidDel="006A2401" w:rsidRDefault="00234345" w:rsidP="0006343F">
            <w:pPr>
              <w:spacing w:before="0" w:after="0" w:line="360" w:lineRule="auto"/>
              <w:jc w:val="left"/>
              <w:rPr>
                <w:del w:id="375" w:author="Grant Lowe" w:date="2021-04-19T16:07:00Z"/>
                <w:rFonts w:ascii="Arial" w:hAnsi="Arial" w:cs="Arial"/>
                <w:color w:val="FFFFFF" w:themeColor="background1"/>
                <w:sz w:val="20"/>
                <w:szCs w:val="20"/>
                <w:lang w:eastAsia="zh-CN"/>
              </w:rPr>
            </w:pPr>
            <w:del w:id="376" w:author="Grant Lowe" w:date="2021-04-19T16:07:00Z">
              <w:r w:rsidRPr="00234345" w:rsidDel="006A2401">
                <w:rPr>
                  <w:rFonts w:ascii="Arial" w:hAnsi="Arial" w:cs="Arial"/>
                  <w:color w:val="FFFFFF" w:themeColor="background1"/>
                  <w:sz w:val="20"/>
                  <w:szCs w:val="20"/>
                  <w:lang w:eastAsia="zh-CN"/>
                </w:rPr>
                <w:delText>Service description</w:delText>
              </w:r>
            </w:del>
          </w:p>
        </w:tc>
        <w:tc>
          <w:tcPr>
            <w:tcW w:w="849" w:type="dxa"/>
            <w:shd w:val="clear" w:color="auto" w:fill="595959" w:themeFill="text1" w:themeFillTint="A6"/>
          </w:tcPr>
          <w:p w14:paraId="2D417DDC" w14:textId="34A095E3" w:rsidR="00234345" w:rsidRPr="00234345" w:rsidDel="006A2401" w:rsidRDefault="00234345" w:rsidP="0006343F">
            <w:pPr>
              <w:spacing w:before="0" w:after="0" w:line="360" w:lineRule="auto"/>
              <w:jc w:val="left"/>
              <w:rPr>
                <w:del w:id="377" w:author="Grant Lowe" w:date="2021-04-19T16:07:00Z"/>
                <w:rFonts w:ascii="Arial" w:hAnsi="Arial" w:cs="Arial"/>
                <w:color w:val="FFFFFF" w:themeColor="background1"/>
                <w:sz w:val="20"/>
                <w:szCs w:val="20"/>
                <w:lang w:eastAsia="zh-CN"/>
              </w:rPr>
            </w:pPr>
            <w:del w:id="378" w:author="Grant Lowe" w:date="2021-04-19T16:07:00Z">
              <w:r w:rsidRPr="00234345" w:rsidDel="006A2401">
                <w:rPr>
                  <w:rFonts w:ascii="Arial" w:hAnsi="Arial" w:cs="Arial"/>
                  <w:color w:val="FFFFFF" w:themeColor="background1"/>
                  <w:sz w:val="20"/>
                  <w:szCs w:val="20"/>
                  <w:lang w:eastAsia="zh-CN"/>
                </w:rPr>
                <w:delText xml:space="preserve">Impact </w:delText>
              </w:r>
            </w:del>
          </w:p>
        </w:tc>
        <w:tc>
          <w:tcPr>
            <w:tcW w:w="1265" w:type="dxa"/>
            <w:shd w:val="clear" w:color="auto" w:fill="595959" w:themeFill="text1" w:themeFillTint="A6"/>
          </w:tcPr>
          <w:p w14:paraId="409599A4" w14:textId="784C25FC" w:rsidR="00234345" w:rsidRPr="00234345" w:rsidDel="006A2401" w:rsidRDefault="00234345" w:rsidP="0006343F">
            <w:pPr>
              <w:spacing w:before="0" w:after="0" w:line="360" w:lineRule="auto"/>
              <w:jc w:val="left"/>
              <w:rPr>
                <w:del w:id="379" w:author="Grant Lowe" w:date="2021-04-19T16:07:00Z"/>
                <w:rFonts w:ascii="Arial" w:hAnsi="Arial" w:cs="Arial"/>
                <w:color w:val="FFFFFF" w:themeColor="background1"/>
                <w:sz w:val="20"/>
                <w:szCs w:val="20"/>
                <w:lang w:eastAsia="zh-CN"/>
              </w:rPr>
            </w:pPr>
            <w:del w:id="380" w:author="Grant Lowe" w:date="2021-04-19T16:07:00Z">
              <w:r w:rsidRPr="00234345" w:rsidDel="006A2401">
                <w:rPr>
                  <w:rFonts w:ascii="Arial" w:hAnsi="Arial" w:cs="Arial"/>
                  <w:color w:val="FFFFFF" w:themeColor="background1"/>
                  <w:sz w:val="20"/>
                  <w:szCs w:val="20"/>
                  <w:lang w:eastAsia="zh-CN"/>
                </w:rPr>
                <w:delText xml:space="preserve">Likelihood </w:delText>
              </w:r>
            </w:del>
          </w:p>
        </w:tc>
        <w:tc>
          <w:tcPr>
            <w:tcW w:w="1059" w:type="dxa"/>
            <w:shd w:val="clear" w:color="auto" w:fill="595959" w:themeFill="text1" w:themeFillTint="A6"/>
          </w:tcPr>
          <w:p w14:paraId="3063AF40" w14:textId="1C5A1D00" w:rsidR="00234345" w:rsidRPr="00234345" w:rsidDel="006A2401" w:rsidRDefault="00234345" w:rsidP="0006343F">
            <w:pPr>
              <w:spacing w:before="0" w:after="0" w:line="360" w:lineRule="auto"/>
              <w:jc w:val="left"/>
              <w:rPr>
                <w:del w:id="381" w:author="Grant Lowe" w:date="2021-04-19T16:07:00Z"/>
                <w:rFonts w:ascii="Arial" w:hAnsi="Arial" w:cs="Arial"/>
                <w:color w:val="FFFFFF" w:themeColor="background1"/>
                <w:sz w:val="20"/>
                <w:szCs w:val="20"/>
                <w:lang w:eastAsia="zh-CN"/>
              </w:rPr>
            </w:pPr>
            <w:del w:id="382" w:author="Grant Lowe" w:date="2021-04-19T16:07:00Z">
              <w:r w:rsidRPr="00234345" w:rsidDel="006A2401">
                <w:rPr>
                  <w:rFonts w:ascii="Arial" w:hAnsi="Arial" w:cs="Arial"/>
                  <w:color w:val="FFFFFF" w:themeColor="background1"/>
                  <w:sz w:val="20"/>
                  <w:szCs w:val="20"/>
                  <w:lang w:eastAsia="zh-CN"/>
                </w:rPr>
                <w:delText xml:space="preserve">Reliance rating </w:delText>
              </w:r>
            </w:del>
          </w:p>
        </w:tc>
        <w:tc>
          <w:tcPr>
            <w:tcW w:w="1313" w:type="dxa"/>
            <w:shd w:val="clear" w:color="auto" w:fill="595959" w:themeFill="text1" w:themeFillTint="A6"/>
          </w:tcPr>
          <w:p w14:paraId="448637D7" w14:textId="48174491" w:rsidR="00234345" w:rsidRPr="00234345" w:rsidDel="006A2401" w:rsidRDefault="00234345" w:rsidP="0006343F">
            <w:pPr>
              <w:spacing w:before="0" w:after="0" w:line="360" w:lineRule="auto"/>
              <w:jc w:val="left"/>
              <w:rPr>
                <w:del w:id="383" w:author="Grant Lowe" w:date="2021-04-19T16:07:00Z"/>
                <w:rFonts w:ascii="Arial" w:hAnsi="Arial" w:cs="Arial"/>
                <w:color w:val="FFFFFF" w:themeColor="background1"/>
                <w:sz w:val="20"/>
                <w:szCs w:val="20"/>
                <w:lang w:eastAsia="zh-CN"/>
              </w:rPr>
            </w:pPr>
            <w:del w:id="384" w:author="Grant Lowe" w:date="2021-04-19T16:07:00Z">
              <w:r w:rsidRPr="00234345" w:rsidDel="006A2401">
                <w:rPr>
                  <w:rFonts w:ascii="Arial" w:hAnsi="Arial" w:cs="Arial"/>
                  <w:color w:val="FFFFFF" w:themeColor="background1"/>
                  <w:sz w:val="20"/>
                  <w:szCs w:val="20"/>
                  <w:lang w:eastAsia="zh-CN"/>
                </w:rPr>
                <w:delText xml:space="preserve">Owner </w:delText>
              </w:r>
            </w:del>
          </w:p>
        </w:tc>
      </w:tr>
      <w:tr w:rsidR="00234345" w:rsidRPr="00234345" w:rsidDel="006A2401" w14:paraId="1E6B8FAC" w14:textId="6CD78F97" w:rsidTr="00076EBA">
        <w:trPr>
          <w:del w:id="385" w:author="Grant Lowe" w:date="2021-04-19T16:07:00Z"/>
        </w:trPr>
        <w:tc>
          <w:tcPr>
            <w:tcW w:w="983" w:type="dxa"/>
          </w:tcPr>
          <w:p w14:paraId="6EBF5D19" w14:textId="1E73C6DB" w:rsidR="00234345" w:rsidRPr="00234345" w:rsidDel="006A2401" w:rsidRDefault="00234345" w:rsidP="0006343F">
            <w:pPr>
              <w:spacing w:before="0" w:after="0" w:line="360" w:lineRule="auto"/>
              <w:jc w:val="left"/>
              <w:rPr>
                <w:del w:id="386" w:author="Grant Lowe" w:date="2021-04-19T16:07:00Z"/>
                <w:rFonts w:ascii="Arial" w:hAnsi="Arial" w:cs="Arial"/>
                <w:sz w:val="20"/>
                <w:szCs w:val="20"/>
                <w:lang w:eastAsia="zh-CN"/>
              </w:rPr>
            </w:pPr>
            <w:del w:id="387" w:author="Grant Lowe" w:date="2021-04-19T16:07:00Z">
              <w:r w:rsidRPr="00234345" w:rsidDel="006A2401">
                <w:rPr>
                  <w:rFonts w:ascii="Arial" w:hAnsi="Arial" w:cs="Arial"/>
                  <w:sz w:val="20"/>
                  <w:szCs w:val="20"/>
                  <w:lang w:eastAsia="zh-CN"/>
                </w:rPr>
                <w:delText>IT</w:delText>
              </w:r>
            </w:del>
          </w:p>
        </w:tc>
        <w:tc>
          <w:tcPr>
            <w:tcW w:w="1564" w:type="dxa"/>
          </w:tcPr>
          <w:p w14:paraId="165D853F" w14:textId="5AA08FE1" w:rsidR="00234345" w:rsidRPr="00234345" w:rsidDel="006A2401" w:rsidRDefault="00234345" w:rsidP="0006343F">
            <w:pPr>
              <w:spacing w:before="0" w:after="0" w:line="360" w:lineRule="auto"/>
              <w:jc w:val="left"/>
              <w:rPr>
                <w:del w:id="388" w:author="Grant Lowe" w:date="2021-04-19T16:07:00Z"/>
                <w:rFonts w:ascii="Arial" w:hAnsi="Arial" w:cs="Arial"/>
                <w:sz w:val="20"/>
                <w:szCs w:val="20"/>
                <w:lang w:eastAsia="zh-CN"/>
              </w:rPr>
            </w:pPr>
            <w:del w:id="389" w:author="Grant Lowe" w:date="2021-04-19T16:07:00Z">
              <w:r w:rsidRPr="00234345" w:rsidDel="006A2401">
                <w:rPr>
                  <w:rFonts w:ascii="Arial" w:hAnsi="Arial" w:cs="Arial"/>
                  <w:sz w:val="20"/>
                  <w:szCs w:val="20"/>
                  <w:lang w:eastAsia="zh-CN"/>
                </w:rPr>
                <w:delText>HO</w:delText>
              </w:r>
            </w:del>
          </w:p>
        </w:tc>
        <w:tc>
          <w:tcPr>
            <w:tcW w:w="2595" w:type="dxa"/>
          </w:tcPr>
          <w:p w14:paraId="1CCD81A7" w14:textId="5CBCA026" w:rsidR="00234345" w:rsidRPr="00234345" w:rsidDel="006A2401" w:rsidRDefault="00234345" w:rsidP="0006343F">
            <w:pPr>
              <w:spacing w:before="0" w:after="0" w:line="360" w:lineRule="auto"/>
              <w:jc w:val="left"/>
              <w:rPr>
                <w:del w:id="390" w:author="Grant Lowe" w:date="2021-04-19T16:07:00Z"/>
                <w:rFonts w:ascii="Arial" w:hAnsi="Arial" w:cs="Arial"/>
                <w:sz w:val="20"/>
                <w:szCs w:val="20"/>
                <w:lang w:eastAsia="zh-CN"/>
              </w:rPr>
            </w:pPr>
            <w:del w:id="391" w:author="Grant Lowe" w:date="2021-04-19T16:07:00Z">
              <w:r w:rsidRPr="00234345" w:rsidDel="006A2401">
                <w:rPr>
                  <w:rFonts w:ascii="Arial" w:hAnsi="Arial" w:cs="Arial"/>
                  <w:sz w:val="20"/>
                  <w:szCs w:val="20"/>
                  <w:lang w:eastAsia="zh-CN"/>
                </w:rPr>
                <w:delText xml:space="preserve">Production systems </w:delText>
              </w:r>
            </w:del>
          </w:p>
        </w:tc>
        <w:tc>
          <w:tcPr>
            <w:tcW w:w="849" w:type="dxa"/>
          </w:tcPr>
          <w:p w14:paraId="12F3AD40" w14:textId="4B58C3D8" w:rsidR="00234345" w:rsidRPr="00234345" w:rsidDel="006A2401" w:rsidRDefault="00234345" w:rsidP="0006343F">
            <w:pPr>
              <w:spacing w:before="0" w:after="0" w:line="360" w:lineRule="auto"/>
              <w:jc w:val="left"/>
              <w:rPr>
                <w:del w:id="392" w:author="Grant Lowe" w:date="2021-04-19T16:07:00Z"/>
                <w:rFonts w:ascii="Arial" w:hAnsi="Arial" w:cs="Arial"/>
                <w:sz w:val="20"/>
                <w:szCs w:val="20"/>
                <w:lang w:eastAsia="zh-CN"/>
              </w:rPr>
            </w:pPr>
            <w:del w:id="393" w:author="Grant Lowe" w:date="2021-04-19T16:07:00Z">
              <w:r w:rsidRPr="00234345" w:rsidDel="006A2401">
                <w:rPr>
                  <w:rFonts w:ascii="Arial" w:hAnsi="Arial" w:cs="Arial"/>
                  <w:sz w:val="20"/>
                  <w:szCs w:val="20"/>
                  <w:lang w:eastAsia="zh-CN"/>
                </w:rPr>
                <w:delText>4</w:delText>
              </w:r>
            </w:del>
          </w:p>
        </w:tc>
        <w:tc>
          <w:tcPr>
            <w:tcW w:w="1265" w:type="dxa"/>
          </w:tcPr>
          <w:p w14:paraId="5613C01C" w14:textId="275E20D8" w:rsidR="00234345" w:rsidRPr="00234345" w:rsidDel="006A2401" w:rsidRDefault="00234345" w:rsidP="0006343F">
            <w:pPr>
              <w:spacing w:before="0" w:after="0" w:line="360" w:lineRule="auto"/>
              <w:jc w:val="left"/>
              <w:rPr>
                <w:del w:id="394" w:author="Grant Lowe" w:date="2021-04-19T16:07:00Z"/>
                <w:rFonts w:ascii="Arial" w:hAnsi="Arial" w:cs="Arial"/>
                <w:sz w:val="20"/>
                <w:szCs w:val="20"/>
                <w:lang w:eastAsia="zh-CN"/>
              </w:rPr>
            </w:pPr>
            <w:del w:id="395" w:author="Grant Lowe" w:date="2021-04-19T16:07:00Z">
              <w:r w:rsidRPr="00234345" w:rsidDel="006A2401">
                <w:rPr>
                  <w:rFonts w:ascii="Arial" w:hAnsi="Arial" w:cs="Arial"/>
                  <w:sz w:val="20"/>
                  <w:szCs w:val="20"/>
                  <w:lang w:eastAsia="zh-CN"/>
                </w:rPr>
                <w:delText>1</w:delText>
              </w:r>
            </w:del>
          </w:p>
        </w:tc>
        <w:tc>
          <w:tcPr>
            <w:tcW w:w="1059" w:type="dxa"/>
          </w:tcPr>
          <w:p w14:paraId="6AB4A338" w14:textId="611EBD1B" w:rsidR="00234345" w:rsidRPr="00234345" w:rsidDel="006A2401" w:rsidRDefault="00234345" w:rsidP="0006343F">
            <w:pPr>
              <w:spacing w:before="0" w:after="0" w:line="360" w:lineRule="auto"/>
              <w:jc w:val="left"/>
              <w:rPr>
                <w:del w:id="396" w:author="Grant Lowe" w:date="2021-04-19T16:07:00Z"/>
                <w:rFonts w:ascii="Arial" w:hAnsi="Arial" w:cs="Arial"/>
                <w:sz w:val="20"/>
                <w:szCs w:val="20"/>
                <w:lang w:eastAsia="zh-CN"/>
              </w:rPr>
            </w:pPr>
            <w:del w:id="397" w:author="Grant Lowe" w:date="2021-04-19T16:07:00Z">
              <w:r w:rsidRPr="00234345" w:rsidDel="006A2401">
                <w:rPr>
                  <w:rFonts w:ascii="Arial" w:hAnsi="Arial" w:cs="Arial"/>
                  <w:sz w:val="20"/>
                  <w:szCs w:val="20"/>
                  <w:lang w:eastAsia="zh-CN"/>
                </w:rPr>
                <w:delText>4</w:delText>
              </w:r>
            </w:del>
          </w:p>
        </w:tc>
        <w:tc>
          <w:tcPr>
            <w:tcW w:w="1313" w:type="dxa"/>
          </w:tcPr>
          <w:p w14:paraId="294A31F7" w14:textId="7349AF50" w:rsidR="00234345" w:rsidRPr="00234345" w:rsidDel="006A2401" w:rsidRDefault="00234345" w:rsidP="0006343F">
            <w:pPr>
              <w:spacing w:before="0" w:after="0" w:line="360" w:lineRule="auto"/>
              <w:jc w:val="left"/>
              <w:rPr>
                <w:del w:id="398" w:author="Grant Lowe" w:date="2021-04-19T16:07:00Z"/>
                <w:rFonts w:ascii="Arial" w:hAnsi="Arial" w:cs="Arial"/>
                <w:sz w:val="20"/>
                <w:szCs w:val="20"/>
                <w:lang w:eastAsia="zh-CN"/>
              </w:rPr>
            </w:pPr>
            <w:del w:id="399" w:author="Grant Lowe" w:date="2021-04-19T16:07:00Z">
              <w:r w:rsidRPr="00234345" w:rsidDel="006A2401">
                <w:rPr>
                  <w:rFonts w:ascii="Arial" w:hAnsi="Arial" w:cs="Arial"/>
                  <w:sz w:val="20"/>
                  <w:szCs w:val="20"/>
                  <w:lang w:eastAsia="zh-CN"/>
                </w:rPr>
                <w:delText xml:space="preserve">D Wang </w:delText>
              </w:r>
            </w:del>
          </w:p>
        </w:tc>
      </w:tr>
      <w:tr w:rsidR="00076EBA" w:rsidRPr="00234345" w:rsidDel="006A2401" w14:paraId="122042C2" w14:textId="16F36FFE" w:rsidTr="00076EBA">
        <w:trPr>
          <w:del w:id="400" w:author="Grant Lowe" w:date="2021-04-19T16:07:00Z"/>
        </w:trPr>
        <w:tc>
          <w:tcPr>
            <w:tcW w:w="983" w:type="dxa"/>
          </w:tcPr>
          <w:p w14:paraId="08738CAC" w14:textId="24AC73B1" w:rsidR="00076EBA" w:rsidRPr="00234345" w:rsidDel="006A2401" w:rsidRDefault="00076EBA" w:rsidP="00076EBA">
            <w:pPr>
              <w:spacing w:before="0" w:after="0" w:line="360" w:lineRule="auto"/>
              <w:jc w:val="left"/>
              <w:rPr>
                <w:del w:id="401" w:author="Grant Lowe" w:date="2021-04-19T16:07:00Z"/>
                <w:rFonts w:ascii="Arial" w:hAnsi="Arial" w:cs="Arial"/>
                <w:sz w:val="20"/>
                <w:szCs w:val="20"/>
                <w:lang w:eastAsia="zh-CN"/>
              </w:rPr>
            </w:pPr>
          </w:p>
        </w:tc>
        <w:tc>
          <w:tcPr>
            <w:tcW w:w="1564" w:type="dxa"/>
          </w:tcPr>
          <w:p w14:paraId="1F738324" w14:textId="36050EC2" w:rsidR="00076EBA" w:rsidRPr="00234345" w:rsidDel="006A2401" w:rsidRDefault="00076EBA" w:rsidP="00076EBA">
            <w:pPr>
              <w:spacing w:before="0" w:after="0" w:line="360" w:lineRule="auto"/>
              <w:jc w:val="left"/>
              <w:rPr>
                <w:del w:id="402" w:author="Grant Lowe" w:date="2021-04-19T16:07:00Z"/>
                <w:rFonts w:ascii="Arial" w:hAnsi="Arial" w:cs="Arial"/>
                <w:sz w:val="20"/>
                <w:szCs w:val="20"/>
                <w:lang w:eastAsia="zh-CN"/>
              </w:rPr>
            </w:pPr>
            <w:del w:id="403" w:author="Grant Lowe" w:date="2021-04-19T16:07:00Z">
              <w:r w:rsidDel="006A2401">
                <w:rPr>
                  <w:rFonts w:ascii="Arial" w:hAnsi="Arial" w:cs="Arial"/>
                  <w:sz w:val="20"/>
                  <w:szCs w:val="20"/>
                  <w:lang w:eastAsia="zh-CN"/>
                </w:rPr>
                <w:delText>HO</w:delText>
              </w:r>
            </w:del>
          </w:p>
        </w:tc>
        <w:tc>
          <w:tcPr>
            <w:tcW w:w="2595" w:type="dxa"/>
          </w:tcPr>
          <w:p w14:paraId="2D7AC4C3" w14:textId="460C18BE" w:rsidR="00076EBA" w:rsidRPr="00234345" w:rsidDel="006A2401" w:rsidRDefault="00076EBA" w:rsidP="00076EBA">
            <w:pPr>
              <w:spacing w:before="0" w:after="0" w:line="360" w:lineRule="auto"/>
              <w:jc w:val="left"/>
              <w:rPr>
                <w:del w:id="404" w:author="Grant Lowe" w:date="2021-04-19T16:07:00Z"/>
                <w:rFonts w:ascii="Arial" w:hAnsi="Arial" w:cs="Arial"/>
                <w:sz w:val="20"/>
                <w:szCs w:val="20"/>
                <w:lang w:eastAsia="zh-CN"/>
              </w:rPr>
            </w:pPr>
            <w:del w:id="405" w:author="Grant Lowe" w:date="2021-04-19T16:07:00Z">
              <w:r w:rsidDel="006A2401">
                <w:rPr>
                  <w:rFonts w:ascii="Arial" w:hAnsi="Arial" w:cs="Arial"/>
                  <w:sz w:val="20"/>
                  <w:szCs w:val="20"/>
                  <w:lang w:eastAsia="zh-CN"/>
                </w:rPr>
                <w:delText>Connectivity</w:delText>
              </w:r>
            </w:del>
          </w:p>
        </w:tc>
        <w:tc>
          <w:tcPr>
            <w:tcW w:w="849" w:type="dxa"/>
          </w:tcPr>
          <w:p w14:paraId="59DB27A8" w14:textId="6E26ADE4" w:rsidR="00076EBA" w:rsidRPr="00234345" w:rsidDel="006A2401" w:rsidRDefault="00076EBA" w:rsidP="00076EBA">
            <w:pPr>
              <w:spacing w:before="0" w:after="0" w:line="360" w:lineRule="auto"/>
              <w:jc w:val="left"/>
              <w:rPr>
                <w:del w:id="406" w:author="Grant Lowe" w:date="2021-04-19T16:07:00Z"/>
                <w:rFonts w:ascii="Arial" w:hAnsi="Arial" w:cs="Arial"/>
                <w:sz w:val="20"/>
                <w:szCs w:val="20"/>
                <w:lang w:eastAsia="zh-CN"/>
              </w:rPr>
            </w:pPr>
            <w:del w:id="407" w:author="Grant Lowe" w:date="2021-04-19T16:07:00Z">
              <w:r w:rsidDel="006A2401">
                <w:rPr>
                  <w:rFonts w:ascii="Arial" w:hAnsi="Arial" w:cs="Arial"/>
                  <w:sz w:val="20"/>
                  <w:szCs w:val="20"/>
                  <w:lang w:eastAsia="zh-CN"/>
                </w:rPr>
                <w:delText>4</w:delText>
              </w:r>
            </w:del>
          </w:p>
        </w:tc>
        <w:tc>
          <w:tcPr>
            <w:tcW w:w="1265" w:type="dxa"/>
          </w:tcPr>
          <w:p w14:paraId="625F5FBA" w14:textId="14036E32" w:rsidR="00076EBA" w:rsidRPr="00234345" w:rsidDel="006A2401" w:rsidRDefault="00076EBA" w:rsidP="00076EBA">
            <w:pPr>
              <w:spacing w:before="0" w:after="0" w:line="360" w:lineRule="auto"/>
              <w:jc w:val="left"/>
              <w:rPr>
                <w:del w:id="408" w:author="Grant Lowe" w:date="2021-04-19T16:07:00Z"/>
                <w:rFonts w:ascii="Arial" w:hAnsi="Arial" w:cs="Arial"/>
                <w:sz w:val="20"/>
                <w:szCs w:val="20"/>
                <w:lang w:eastAsia="zh-CN"/>
              </w:rPr>
            </w:pPr>
            <w:del w:id="409" w:author="Grant Lowe" w:date="2021-04-19T16:07:00Z">
              <w:r w:rsidDel="006A2401">
                <w:rPr>
                  <w:rFonts w:ascii="Arial" w:hAnsi="Arial" w:cs="Arial"/>
                  <w:sz w:val="20"/>
                  <w:szCs w:val="20"/>
                  <w:lang w:eastAsia="zh-CN"/>
                </w:rPr>
                <w:delText>1</w:delText>
              </w:r>
            </w:del>
          </w:p>
        </w:tc>
        <w:tc>
          <w:tcPr>
            <w:tcW w:w="1059" w:type="dxa"/>
          </w:tcPr>
          <w:p w14:paraId="5F26A453" w14:textId="455A45B4" w:rsidR="00076EBA" w:rsidRPr="00234345" w:rsidDel="006A2401" w:rsidRDefault="00076EBA" w:rsidP="00076EBA">
            <w:pPr>
              <w:spacing w:before="0" w:after="0" w:line="360" w:lineRule="auto"/>
              <w:jc w:val="left"/>
              <w:rPr>
                <w:del w:id="410" w:author="Grant Lowe" w:date="2021-04-19T16:07:00Z"/>
                <w:rFonts w:ascii="Arial" w:hAnsi="Arial" w:cs="Arial"/>
                <w:sz w:val="20"/>
                <w:szCs w:val="20"/>
                <w:lang w:eastAsia="zh-CN"/>
              </w:rPr>
            </w:pPr>
            <w:del w:id="411" w:author="Grant Lowe" w:date="2021-04-19T16:07:00Z">
              <w:r w:rsidDel="006A2401">
                <w:rPr>
                  <w:rFonts w:ascii="Arial" w:hAnsi="Arial" w:cs="Arial"/>
                  <w:sz w:val="20"/>
                  <w:szCs w:val="20"/>
                  <w:lang w:eastAsia="zh-CN"/>
                </w:rPr>
                <w:delText>4</w:delText>
              </w:r>
            </w:del>
          </w:p>
        </w:tc>
        <w:tc>
          <w:tcPr>
            <w:tcW w:w="1313" w:type="dxa"/>
          </w:tcPr>
          <w:p w14:paraId="478D486C" w14:textId="73A83483" w:rsidR="00076EBA" w:rsidRPr="00234345" w:rsidDel="006A2401" w:rsidRDefault="00076EBA" w:rsidP="00076EBA">
            <w:pPr>
              <w:spacing w:before="0" w:after="0" w:line="360" w:lineRule="auto"/>
              <w:jc w:val="left"/>
              <w:rPr>
                <w:del w:id="412" w:author="Grant Lowe" w:date="2021-04-19T16:07:00Z"/>
                <w:rFonts w:ascii="Arial" w:hAnsi="Arial" w:cs="Arial"/>
                <w:sz w:val="20"/>
                <w:szCs w:val="20"/>
                <w:lang w:eastAsia="zh-CN"/>
              </w:rPr>
            </w:pPr>
            <w:del w:id="413" w:author="Grant Lowe" w:date="2021-04-19T16:07:00Z">
              <w:r w:rsidRPr="008817F6" w:rsidDel="006A2401">
                <w:rPr>
                  <w:rFonts w:ascii="Arial" w:hAnsi="Arial" w:cs="Arial"/>
                  <w:sz w:val="20"/>
                  <w:szCs w:val="20"/>
                  <w:lang w:eastAsia="zh-CN"/>
                </w:rPr>
                <w:delText xml:space="preserve">D Wang </w:delText>
              </w:r>
            </w:del>
          </w:p>
        </w:tc>
      </w:tr>
      <w:tr w:rsidR="00076EBA" w:rsidRPr="00234345" w:rsidDel="006A2401" w14:paraId="23AC4F47" w14:textId="6C2D9085" w:rsidTr="00076EBA">
        <w:trPr>
          <w:del w:id="414" w:author="Grant Lowe" w:date="2021-04-19T16:07:00Z"/>
        </w:trPr>
        <w:tc>
          <w:tcPr>
            <w:tcW w:w="983" w:type="dxa"/>
          </w:tcPr>
          <w:p w14:paraId="11BE00FC" w14:textId="141C140E" w:rsidR="00076EBA" w:rsidRPr="00234345" w:rsidDel="006A2401" w:rsidRDefault="00076EBA" w:rsidP="00076EBA">
            <w:pPr>
              <w:spacing w:before="0" w:after="0" w:line="360" w:lineRule="auto"/>
              <w:jc w:val="left"/>
              <w:rPr>
                <w:del w:id="415" w:author="Grant Lowe" w:date="2021-04-19T16:07:00Z"/>
                <w:rFonts w:ascii="Arial" w:hAnsi="Arial" w:cs="Arial"/>
                <w:sz w:val="20"/>
                <w:szCs w:val="20"/>
                <w:lang w:eastAsia="zh-CN"/>
              </w:rPr>
            </w:pPr>
          </w:p>
        </w:tc>
        <w:tc>
          <w:tcPr>
            <w:tcW w:w="1564" w:type="dxa"/>
          </w:tcPr>
          <w:p w14:paraId="7AADD90D" w14:textId="14074590" w:rsidR="00076EBA" w:rsidRPr="00234345" w:rsidDel="006A2401" w:rsidRDefault="00076EBA" w:rsidP="00076EBA">
            <w:pPr>
              <w:spacing w:before="0" w:after="0" w:line="360" w:lineRule="auto"/>
              <w:jc w:val="left"/>
              <w:rPr>
                <w:del w:id="416" w:author="Grant Lowe" w:date="2021-04-19T16:07:00Z"/>
                <w:rFonts w:ascii="Arial" w:hAnsi="Arial" w:cs="Arial"/>
                <w:sz w:val="20"/>
                <w:szCs w:val="20"/>
                <w:lang w:eastAsia="zh-CN"/>
              </w:rPr>
            </w:pPr>
            <w:del w:id="417" w:author="Grant Lowe" w:date="2021-04-19T16:07:00Z">
              <w:r w:rsidDel="006A2401">
                <w:rPr>
                  <w:rFonts w:ascii="Arial" w:hAnsi="Arial" w:cs="Arial"/>
                  <w:sz w:val="20"/>
                  <w:szCs w:val="20"/>
                  <w:lang w:eastAsia="zh-CN"/>
                </w:rPr>
                <w:delText>HO</w:delText>
              </w:r>
            </w:del>
          </w:p>
        </w:tc>
        <w:tc>
          <w:tcPr>
            <w:tcW w:w="2595" w:type="dxa"/>
          </w:tcPr>
          <w:p w14:paraId="7A6CB9FC" w14:textId="21CBD82B" w:rsidR="00076EBA" w:rsidRPr="00234345" w:rsidDel="006A2401" w:rsidRDefault="00076EBA" w:rsidP="00076EBA">
            <w:pPr>
              <w:spacing w:before="0" w:after="0" w:line="360" w:lineRule="auto"/>
              <w:jc w:val="left"/>
              <w:rPr>
                <w:del w:id="418" w:author="Grant Lowe" w:date="2021-04-19T16:07:00Z"/>
                <w:rFonts w:ascii="Arial" w:hAnsi="Arial" w:cs="Arial"/>
                <w:sz w:val="20"/>
                <w:szCs w:val="20"/>
                <w:lang w:eastAsia="zh-CN"/>
              </w:rPr>
            </w:pPr>
            <w:del w:id="419" w:author="Grant Lowe" w:date="2021-04-19T16:07:00Z">
              <w:r w:rsidDel="006A2401">
                <w:rPr>
                  <w:rFonts w:ascii="Arial" w:hAnsi="Arial" w:cs="Arial"/>
                  <w:sz w:val="20"/>
                  <w:szCs w:val="20"/>
                  <w:lang w:eastAsia="zh-CN"/>
                </w:rPr>
                <w:delText>Information Security</w:delText>
              </w:r>
            </w:del>
          </w:p>
        </w:tc>
        <w:tc>
          <w:tcPr>
            <w:tcW w:w="849" w:type="dxa"/>
          </w:tcPr>
          <w:p w14:paraId="3827F8E6" w14:textId="77E51B4D" w:rsidR="00076EBA" w:rsidRPr="00234345" w:rsidDel="006A2401" w:rsidRDefault="00076EBA" w:rsidP="00076EBA">
            <w:pPr>
              <w:spacing w:before="0" w:after="0" w:line="360" w:lineRule="auto"/>
              <w:jc w:val="left"/>
              <w:rPr>
                <w:del w:id="420" w:author="Grant Lowe" w:date="2021-04-19T16:07:00Z"/>
                <w:rFonts w:ascii="Arial" w:hAnsi="Arial" w:cs="Arial"/>
                <w:sz w:val="20"/>
                <w:szCs w:val="20"/>
                <w:lang w:eastAsia="zh-CN"/>
              </w:rPr>
            </w:pPr>
            <w:del w:id="421" w:author="Grant Lowe" w:date="2021-04-19T16:07:00Z">
              <w:r w:rsidDel="006A2401">
                <w:rPr>
                  <w:rFonts w:ascii="Arial" w:hAnsi="Arial" w:cs="Arial"/>
                  <w:sz w:val="20"/>
                  <w:szCs w:val="20"/>
                  <w:lang w:eastAsia="zh-CN"/>
                </w:rPr>
                <w:delText>4</w:delText>
              </w:r>
            </w:del>
          </w:p>
        </w:tc>
        <w:tc>
          <w:tcPr>
            <w:tcW w:w="1265" w:type="dxa"/>
          </w:tcPr>
          <w:p w14:paraId="0C201149" w14:textId="05E312BC" w:rsidR="00076EBA" w:rsidRPr="00234345" w:rsidDel="006A2401" w:rsidRDefault="00076EBA" w:rsidP="00076EBA">
            <w:pPr>
              <w:spacing w:before="0" w:after="0" w:line="360" w:lineRule="auto"/>
              <w:jc w:val="left"/>
              <w:rPr>
                <w:del w:id="422" w:author="Grant Lowe" w:date="2021-04-19T16:07:00Z"/>
                <w:rFonts w:ascii="Arial" w:hAnsi="Arial" w:cs="Arial"/>
                <w:sz w:val="20"/>
                <w:szCs w:val="20"/>
                <w:lang w:eastAsia="zh-CN"/>
              </w:rPr>
            </w:pPr>
            <w:del w:id="423" w:author="Grant Lowe" w:date="2021-04-19T16:07:00Z">
              <w:r w:rsidDel="006A2401">
                <w:rPr>
                  <w:rFonts w:ascii="Arial" w:hAnsi="Arial" w:cs="Arial"/>
                  <w:sz w:val="20"/>
                  <w:szCs w:val="20"/>
                  <w:lang w:eastAsia="zh-CN"/>
                </w:rPr>
                <w:delText>1</w:delText>
              </w:r>
            </w:del>
          </w:p>
        </w:tc>
        <w:tc>
          <w:tcPr>
            <w:tcW w:w="1059" w:type="dxa"/>
          </w:tcPr>
          <w:p w14:paraId="4E52578C" w14:textId="3B35082A" w:rsidR="00076EBA" w:rsidRPr="00234345" w:rsidDel="006A2401" w:rsidRDefault="00076EBA" w:rsidP="00076EBA">
            <w:pPr>
              <w:spacing w:before="0" w:after="0" w:line="360" w:lineRule="auto"/>
              <w:jc w:val="left"/>
              <w:rPr>
                <w:del w:id="424" w:author="Grant Lowe" w:date="2021-04-19T16:07:00Z"/>
                <w:rFonts w:ascii="Arial" w:hAnsi="Arial" w:cs="Arial"/>
                <w:sz w:val="20"/>
                <w:szCs w:val="20"/>
                <w:lang w:eastAsia="zh-CN"/>
              </w:rPr>
            </w:pPr>
            <w:del w:id="425" w:author="Grant Lowe" w:date="2021-04-19T16:07:00Z">
              <w:r w:rsidDel="006A2401">
                <w:rPr>
                  <w:rFonts w:ascii="Arial" w:hAnsi="Arial" w:cs="Arial"/>
                  <w:sz w:val="20"/>
                  <w:szCs w:val="20"/>
                  <w:lang w:eastAsia="zh-CN"/>
                </w:rPr>
                <w:delText>4</w:delText>
              </w:r>
            </w:del>
          </w:p>
        </w:tc>
        <w:tc>
          <w:tcPr>
            <w:tcW w:w="1313" w:type="dxa"/>
          </w:tcPr>
          <w:p w14:paraId="70846F3C" w14:textId="61CF639E" w:rsidR="00076EBA" w:rsidRPr="00234345" w:rsidDel="006A2401" w:rsidRDefault="00076EBA" w:rsidP="00076EBA">
            <w:pPr>
              <w:spacing w:before="0" w:after="0" w:line="360" w:lineRule="auto"/>
              <w:jc w:val="left"/>
              <w:rPr>
                <w:del w:id="426" w:author="Grant Lowe" w:date="2021-04-19T16:07:00Z"/>
                <w:rFonts w:ascii="Arial" w:hAnsi="Arial" w:cs="Arial"/>
                <w:sz w:val="20"/>
                <w:szCs w:val="20"/>
                <w:lang w:eastAsia="zh-CN"/>
              </w:rPr>
            </w:pPr>
            <w:del w:id="427" w:author="Grant Lowe" w:date="2021-04-19T16:07:00Z">
              <w:r w:rsidRPr="008817F6" w:rsidDel="006A2401">
                <w:rPr>
                  <w:rFonts w:ascii="Arial" w:hAnsi="Arial" w:cs="Arial"/>
                  <w:sz w:val="20"/>
                  <w:szCs w:val="20"/>
                  <w:lang w:eastAsia="zh-CN"/>
                </w:rPr>
                <w:delText xml:space="preserve">D Wang </w:delText>
              </w:r>
            </w:del>
          </w:p>
        </w:tc>
      </w:tr>
      <w:tr w:rsidR="00076EBA" w:rsidRPr="00234345" w:rsidDel="006A2401" w14:paraId="7C2EEF27" w14:textId="1A7EC593" w:rsidTr="00076EBA">
        <w:trPr>
          <w:del w:id="428" w:author="Grant Lowe" w:date="2021-04-19T16:07:00Z"/>
        </w:trPr>
        <w:tc>
          <w:tcPr>
            <w:tcW w:w="983" w:type="dxa"/>
          </w:tcPr>
          <w:p w14:paraId="2E940ED8" w14:textId="2B0E1C47" w:rsidR="00076EBA" w:rsidRPr="00234345" w:rsidDel="006A2401" w:rsidRDefault="00076EBA" w:rsidP="00076EBA">
            <w:pPr>
              <w:spacing w:before="0" w:after="0" w:line="360" w:lineRule="auto"/>
              <w:jc w:val="left"/>
              <w:rPr>
                <w:del w:id="429" w:author="Grant Lowe" w:date="2021-04-19T16:07:00Z"/>
                <w:rFonts w:ascii="Arial" w:hAnsi="Arial" w:cs="Arial"/>
                <w:sz w:val="20"/>
                <w:szCs w:val="20"/>
                <w:lang w:eastAsia="zh-CN"/>
              </w:rPr>
            </w:pPr>
          </w:p>
        </w:tc>
        <w:tc>
          <w:tcPr>
            <w:tcW w:w="1564" w:type="dxa"/>
          </w:tcPr>
          <w:p w14:paraId="246A21A6" w14:textId="0AB98C03" w:rsidR="00076EBA" w:rsidRPr="00234345" w:rsidDel="006A2401" w:rsidRDefault="00076EBA" w:rsidP="00076EBA">
            <w:pPr>
              <w:spacing w:before="0" w:after="0" w:line="360" w:lineRule="auto"/>
              <w:jc w:val="left"/>
              <w:rPr>
                <w:del w:id="430" w:author="Grant Lowe" w:date="2021-04-19T16:07:00Z"/>
                <w:rFonts w:ascii="Arial" w:hAnsi="Arial" w:cs="Arial"/>
                <w:sz w:val="20"/>
                <w:szCs w:val="20"/>
                <w:lang w:eastAsia="zh-CN"/>
              </w:rPr>
            </w:pPr>
            <w:del w:id="431" w:author="Grant Lowe" w:date="2021-04-19T16:07:00Z">
              <w:r w:rsidDel="006A2401">
                <w:rPr>
                  <w:rFonts w:ascii="Arial" w:hAnsi="Arial" w:cs="Arial"/>
                  <w:sz w:val="20"/>
                  <w:szCs w:val="20"/>
                  <w:lang w:eastAsia="zh-CN"/>
                </w:rPr>
                <w:delText>CISCO</w:delText>
              </w:r>
            </w:del>
          </w:p>
        </w:tc>
        <w:tc>
          <w:tcPr>
            <w:tcW w:w="2595" w:type="dxa"/>
          </w:tcPr>
          <w:p w14:paraId="1699A264" w14:textId="3EB5050E" w:rsidR="00076EBA" w:rsidRPr="00234345" w:rsidDel="006A2401" w:rsidRDefault="00076EBA" w:rsidP="00076EBA">
            <w:pPr>
              <w:spacing w:before="0" w:after="0" w:line="360" w:lineRule="auto"/>
              <w:jc w:val="left"/>
              <w:rPr>
                <w:del w:id="432" w:author="Grant Lowe" w:date="2021-04-19T16:07:00Z"/>
                <w:rFonts w:ascii="Arial" w:hAnsi="Arial" w:cs="Arial"/>
                <w:sz w:val="20"/>
                <w:szCs w:val="20"/>
                <w:lang w:eastAsia="zh-CN"/>
              </w:rPr>
            </w:pPr>
            <w:del w:id="433" w:author="Grant Lowe" w:date="2021-04-19T16:07:00Z">
              <w:r w:rsidDel="006A2401">
                <w:rPr>
                  <w:rFonts w:ascii="Arial" w:hAnsi="Arial" w:cs="Arial"/>
                  <w:sz w:val="20"/>
                  <w:szCs w:val="20"/>
                  <w:lang w:eastAsia="zh-CN"/>
                </w:rPr>
                <w:delText>Telephone</w:delText>
              </w:r>
            </w:del>
          </w:p>
        </w:tc>
        <w:tc>
          <w:tcPr>
            <w:tcW w:w="849" w:type="dxa"/>
          </w:tcPr>
          <w:p w14:paraId="1EF79BF0" w14:textId="42DDB276" w:rsidR="00076EBA" w:rsidRPr="00234345" w:rsidDel="006A2401" w:rsidRDefault="00076EBA" w:rsidP="00076EBA">
            <w:pPr>
              <w:spacing w:before="0" w:after="0" w:line="360" w:lineRule="auto"/>
              <w:jc w:val="left"/>
              <w:rPr>
                <w:del w:id="434" w:author="Grant Lowe" w:date="2021-04-19T16:07:00Z"/>
                <w:rFonts w:ascii="Arial" w:hAnsi="Arial" w:cs="Arial"/>
                <w:sz w:val="20"/>
                <w:szCs w:val="20"/>
                <w:lang w:eastAsia="zh-CN"/>
              </w:rPr>
            </w:pPr>
            <w:del w:id="435" w:author="Grant Lowe" w:date="2021-04-19T16:07:00Z">
              <w:r w:rsidDel="006A2401">
                <w:rPr>
                  <w:rFonts w:ascii="Arial" w:hAnsi="Arial" w:cs="Arial"/>
                  <w:sz w:val="20"/>
                  <w:szCs w:val="20"/>
                  <w:lang w:eastAsia="zh-CN"/>
                </w:rPr>
                <w:delText>2</w:delText>
              </w:r>
            </w:del>
          </w:p>
        </w:tc>
        <w:tc>
          <w:tcPr>
            <w:tcW w:w="1265" w:type="dxa"/>
          </w:tcPr>
          <w:p w14:paraId="55201F08" w14:textId="76466E4E" w:rsidR="00076EBA" w:rsidRPr="00234345" w:rsidDel="006A2401" w:rsidRDefault="00076EBA" w:rsidP="00076EBA">
            <w:pPr>
              <w:spacing w:before="0" w:after="0" w:line="360" w:lineRule="auto"/>
              <w:jc w:val="left"/>
              <w:rPr>
                <w:del w:id="436" w:author="Grant Lowe" w:date="2021-04-19T16:07:00Z"/>
                <w:rFonts w:ascii="Arial" w:hAnsi="Arial" w:cs="Arial"/>
                <w:sz w:val="20"/>
                <w:szCs w:val="20"/>
                <w:lang w:eastAsia="zh-CN"/>
              </w:rPr>
            </w:pPr>
            <w:del w:id="437" w:author="Grant Lowe" w:date="2021-04-19T16:07:00Z">
              <w:r w:rsidDel="006A2401">
                <w:rPr>
                  <w:rFonts w:ascii="Arial" w:hAnsi="Arial" w:cs="Arial"/>
                  <w:sz w:val="20"/>
                  <w:szCs w:val="20"/>
                  <w:lang w:eastAsia="zh-CN"/>
                </w:rPr>
                <w:delText>2</w:delText>
              </w:r>
            </w:del>
          </w:p>
        </w:tc>
        <w:tc>
          <w:tcPr>
            <w:tcW w:w="1059" w:type="dxa"/>
          </w:tcPr>
          <w:p w14:paraId="2D12FFFA" w14:textId="09D8E39C" w:rsidR="00076EBA" w:rsidRPr="00234345" w:rsidDel="006A2401" w:rsidRDefault="00076EBA" w:rsidP="00076EBA">
            <w:pPr>
              <w:spacing w:before="0" w:after="0" w:line="360" w:lineRule="auto"/>
              <w:jc w:val="left"/>
              <w:rPr>
                <w:del w:id="438" w:author="Grant Lowe" w:date="2021-04-19T16:07:00Z"/>
                <w:rFonts w:ascii="Arial" w:hAnsi="Arial" w:cs="Arial"/>
                <w:sz w:val="20"/>
                <w:szCs w:val="20"/>
                <w:lang w:eastAsia="zh-CN"/>
              </w:rPr>
            </w:pPr>
            <w:del w:id="439" w:author="Grant Lowe" w:date="2021-04-19T16:07:00Z">
              <w:r w:rsidDel="006A2401">
                <w:rPr>
                  <w:rFonts w:ascii="Arial" w:hAnsi="Arial" w:cs="Arial"/>
                  <w:sz w:val="20"/>
                  <w:szCs w:val="20"/>
                  <w:lang w:eastAsia="zh-CN"/>
                </w:rPr>
                <w:delText>4</w:delText>
              </w:r>
            </w:del>
          </w:p>
        </w:tc>
        <w:tc>
          <w:tcPr>
            <w:tcW w:w="1313" w:type="dxa"/>
          </w:tcPr>
          <w:p w14:paraId="1C261637" w14:textId="0B461420" w:rsidR="00076EBA" w:rsidRPr="00234345" w:rsidDel="006A2401" w:rsidRDefault="00076EBA" w:rsidP="00076EBA">
            <w:pPr>
              <w:spacing w:before="0" w:after="0" w:line="360" w:lineRule="auto"/>
              <w:jc w:val="left"/>
              <w:rPr>
                <w:del w:id="440" w:author="Grant Lowe" w:date="2021-04-19T16:07:00Z"/>
                <w:rFonts w:ascii="Arial" w:hAnsi="Arial" w:cs="Arial"/>
                <w:sz w:val="20"/>
                <w:szCs w:val="20"/>
                <w:lang w:eastAsia="zh-CN"/>
              </w:rPr>
            </w:pPr>
            <w:del w:id="441" w:author="Grant Lowe" w:date="2021-04-19T16:07:00Z">
              <w:r w:rsidRPr="008817F6" w:rsidDel="006A2401">
                <w:rPr>
                  <w:rFonts w:ascii="Arial" w:hAnsi="Arial" w:cs="Arial"/>
                  <w:sz w:val="20"/>
                  <w:szCs w:val="20"/>
                  <w:lang w:eastAsia="zh-CN"/>
                </w:rPr>
                <w:delText xml:space="preserve">D Wang </w:delText>
              </w:r>
            </w:del>
          </w:p>
        </w:tc>
      </w:tr>
      <w:tr w:rsidR="00076EBA" w:rsidRPr="00234345" w:rsidDel="006A2401" w14:paraId="79A33A2D" w14:textId="1F8E4FE5" w:rsidTr="00076EBA">
        <w:trPr>
          <w:del w:id="442" w:author="Grant Lowe" w:date="2021-04-19T16:07:00Z"/>
        </w:trPr>
        <w:tc>
          <w:tcPr>
            <w:tcW w:w="983" w:type="dxa"/>
          </w:tcPr>
          <w:p w14:paraId="111C4B45" w14:textId="0C6E69DA" w:rsidR="00076EBA" w:rsidRPr="00234345" w:rsidDel="006A2401" w:rsidRDefault="00076EBA" w:rsidP="00076EBA">
            <w:pPr>
              <w:spacing w:before="0" w:after="0" w:line="360" w:lineRule="auto"/>
              <w:jc w:val="left"/>
              <w:rPr>
                <w:del w:id="443" w:author="Grant Lowe" w:date="2021-04-19T16:07:00Z"/>
                <w:rFonts w:ascii="Arial" w:hAnsi="Arial" w:cs="Arial"/>
                <w:sz w:val="20"/>
                <w:szCs w:val="20"/>
                <w:lang w:eastAsia="zh-CN"/>
              </w:rPr>
            </w:pPr>
          </w:p>
        </w:tc>
        <w:tc>
          <w:tcPr>
            <w:tcW w:w="1564" w:type="dxa"/>
          </w:tcPr>
          <w:p w14:paraId="05805310" w14:textId="5657B1CC" w:rsidR="00076EBA" w:rsidRPr="00234345" w:rsidDel="006A2401" w:rsidRDefault="00076EBA" w:rsidP="00076EBA">
            <w:pPr>
              <w:spacing w:before="0" w:after="0" w:line="360" w:lineRule="auto"/>
              <w:jc w:val="left"/>
              <w:rPr>
                <w:del w:id="444" w:author="Grant Lowe" w:date="2021-04-19T16:07:00Z"/>
                <w:rFonts w:ascii="Arial" w:hAnsi="Arial" w:cs="Arial"/>
                <w:sz w:val="20"/>
                <w:szCs w:val="20"/>
                <w:lang w:eastAsia="zh-CN"/>
              </w:rPr>
            </w:pPr>
            <w:del w:id="445" w:author="Grant Lowe" w:date="2021-04-19T16:07:00Z">
              <w:r w:rsidDel="006A2401">
                <w:rPr>
                  <w:rFonts w:ascii="Arial" w:hAnsi="Arial" w:cs="Arial"/>
                  <w:sz w:val="20"/>
                  <w:szCs w:val="20"/>
                  <w:lang w:eastAsia="zh-CN"/>
                </w:rPr>
                <w:delText>China Telcoms</w:delText>
              </w:r>
            </w:del>
          </w:p>
        </w:tc>
        <w:tc>
          <w:tcPr>
            <w:tcW w:w="2595" w:type="dxa"/>
          </w:tcPr>
          <w:p w14:paraId="26FF3ABF" w14:textId="06D862FF" w:rsidR="00076EBA" w:rsidRPr="00234345" w:rsidDel="006A2401" w:rsidRDefault="00076EBA" w:rsidP="00076EBA">
            <w:pPr>
              <w:spacing w:before="0" w:after="0" w:line="360" w:lineRule="auto"/>
              <w:jc w:val="left"/>
              <w:rPr>
                <w:del w:id="446" w:author="Grant Lowe" w:date="2021-04-19T16:07:00Z"/>
                <w:rFonts w:ascii="Arial" w:hAnsi="Arial" w:cs="Arial"/>
                <w:sz w:val="20"/>
                <w:szCs w:val="20"/>
                <w:lang w:eastAsia="zh-CN"/>
              </w:rPr>
            </w:pPr>
            <w:del w:id="447" w:author="Grant Lowe" w:date="2021-04-19T16:07:00Z">
              <w:r w:rsidDel="006A2401">
                <w:rPr>
                  <w:rFonts w:ascii="Arial" w:hAnsi="Arial" w:cs="Arial"/>
                  <w:sz w:val="20"/>
                  <w:szCs w:val="20"/>
                  <w:lang w:eastAsia="zh-CN"/>
                </w:rPr>
                <w:delText xml:space="preserve">DR Site </w:delText>
              </w:r>
            </w:del>
          </w:p>
        </w:tc>
        <w:tc>
          <w:tcPr>
            <w:tcW w:w="849" w:type="dxa"/>
          </w:tcPr>
          <w:p w14:paraId="287D7220" w14:textId="47073B2D" w:rsidR="00076EBA" w:rsidRPr="00234345" w:rsidDel="006A2401" w:rsidRDefault="00076EBA" w:rsidP="00076EBA">
            <w:pPr>
              <w:spacing w:before="0" w:after="0" w:line="360" w:lineRule="auto"/>
              <w:jc w:val="left"/>
              <w:rPr>
                <w:del w:id="448" w:author="Grant Lowe" w:date="2021-04-19T16:07:00Z"/>
                <w:rFonts w:ascii="Arial" w:hAnsi="Arial" w:cs="Arial"/>
                <w:sz w:val="20"/>
                <w:szCs w:val="20"/>
                <w:lang w:eastAsia="zh-CN"/>
              </w:rPr>
            </w:pPr>
            <w:del w:id="449" w:author="Grant Lowe" w:date="2021-04-19T16:07:00Z">
              <w:r w:rsidDel="006A2401">
                <w:rPr>
                  <w:rFonts w:ascii="Arial" w:hAnsi="Arial" w:cs="Arial"/>
                  <w:sz w:val="20"/>
                  <w:szCs w:val="20"/>
                  <w:lang w:eastAsia="zh-CN"/>
                </w:rPr>
                <w:delText>3</w:delText>
              </w:r>
            </w:del>
          </w:p>
        </w:tc>
        <w:tc>
          <w:tcPr>
            <w:tcW w:w="1265" w:type="dxa"/>
          </w:tcPr>
          <w:p w14:paraId="6F900D10" w14:textId="7A494ABE" w:rsidR="00076EBA" w:rsidRPr="00234345" w:rsidDel="006A2401" w:rsidRDefault="00076EBA" w:rsidP="00076EBA">
            <w:pPr>
              <w:spacing w:before="0" w:after="0" w:line="360" w:lineRule="auto"/>
              <w:jc w:val="left"/>
              <w:rPr>
                <w:del w:id="450" w:author="Grant Lowe" w:date="2021-04-19T16:07:00Z"/>
                <w:rFonts w:ascii="Arial" w:hAnsi="Arial" w:cs="Arial"/>
                <w:sz w:val="20"/>
                <w:szCs w:val="20"/>
                <w:lang w:eastAsia="zh-CN"/>
              </w:rPr>
            </w:pPr>
            <w:del w:id="451" w:author="Grant Lowe" w:date="2021-04-19T16:07:00Z">
              <w:r w:rsidDel="006A2401">
                <w:rPr>
                  <w:rFonts w:ascii="Arial" w:hAnsi="Arial" w:cs="Arial"/>
                  <w:sz w:val="20"/>
                  <w:szCs w:val="20"/>
                  <w:lang w:eastAsia="zh-CN"/>
                </w:rPr>
                <w:delText>2</w:delText>
              </w:r>
            </w:del>
          </w:p>
        </w:tc>
        <w:tc>
          <w:tcPr>
            <w:tcW w:w="1059" w:type="dxa"/>
          </w:tcPr>
          <w:p w14:paraId="04521E0B" w14:textId="776904E2" w:rsidR="00076EBA" w:rsidRPr="00234345" w:rsidDel="006A2401" w:rsidRDefault="00076EBA" w:rsidP="00076EBA">
            <w:pPr>
              <w:spacing w:before="0" w:after="0" w:line="360" w:lineRule="auto"/>
              <w:jc w:val="left"/>
              <w:rPr>
                <w:del w:id="452" w:author="Grant Lowe" w:date="2021-04-19T16:07:00Z"/>
                <w:rFonts w:ascii="Arial" w:hAnsi="Arial" w:cs="Arial"/>
                <w:sz w:val="20"/>
                <w:szCs w:val="20"/>
                <w:lang w:eastAsia="zh-CN"/>
              </w:rPr>
            </w:pPr>
            <w:del w:id="453" w:author="Grant Lowe" w:date="2021-04-19T16:07:00Z">
              <w:r w:rsidDel="006A2401">
                <w:rPr>
                  <w:rFonts w:ascii="Arial" w:hAnsi="Arial" w:cs="Arial"/>
                  <w:sz w:val="20"/>
                  <w:szCs w:val="20"/>
                  <w:lang w:eastAsia="zh-CN"/>
                </w:rPr>
                <w:delText>6</w:delText>
              </w:r>
            </w:del>
          </w:p>
        </w:tc>
        <w:tc>
          <w:tcPr>
            <w:tcW w:w="1313" w:type="dxa"/>
          </w:tcPr>
          <w:p w14:paraId="5D574FF4" w14:textId="3231120D" w:rsidR="00076EBA" w:rsidRPr="00234345" w:rsidDel="006A2401" w:rsidRDefault="00076EBA" w:rsidP="00076EBA">
            <w:pPr>
              <w:spacing w:before="0" w:after="0" w:line="360" w:lineRule="auto"/>
              <w:jc w:val="left"/>
              <w:rPr>
                <w:del w:id="454" w:author="Grant Lowe" w:date="2021-04-19T16:07:00Z"/>
                <w:rFonts w:ascii="Arial" w:hAnsi="Arial" w:cs="Arial"/>
                <w:sz w:val="20"/>
                <w:szCs w:val="20"/>
                <w:lang w:eastAsia="zh-CN"/>
              </w:rPr>
            </w:pPr>
            <w:del w:id="455" w:author="Grant Lowe" w:date="2021-04-19T16:07:00Z">
              <w:r w:rsidRPr="008817F6" w:rsidDel="006A2401">
                <w:rPr>
                  <w:rFonts w:ascii="Arial" w:hAnsi="Arial" w:cs="Arial"/>
                  <w:sz w:val="20"/>
                  <w:szCs w:val="20"/>
                  <w:lang w:eastAsia="zh-CN"/>
                </w:rPr>
                <w:delText xml:space="preserve">D Wang </w:delText>
              </w:r>
            </w:del>
          </w:p>
        </w:tc>
      </w:tr>
      <w:tr w:rsidR="005A465A" w:rsidRPr="00234345" w:rsidDel="006A2401" w14:paraId="643EA473" w14:textId="5DA33ADF" w:rsidTr="00076EBA">
        <w:trPr>
          <w:del w:id="456" w:author="Grant Lowe" w:date="2021-04-19T16:07:00Z"/>
        </w:trPr>
        <w:tc>
          <w:tcPr>
            <w:tcW w:w="983" w:type="dxa"/>
          </w:tcPr>
          <w:p w14:paraId="05F03F7F" w14:textId="319BCF7F" w:rsidR="005A465A" w:rsidRPr="00234345" w:rsidDel="006A2401" w:rsidRDefault="005A465A" w:rsidP="0006343F">
            <w:pPr>
              <w:spacing w:before="0" w:after="0" w:line="360" w:lineRule="auto"/>
              <w:jc w:val="left"/>
              <w:rPr>
                <w:del w:id="457" w:author="Grant Lowe" w:date="2021-04-19T16:07:00Z"/>
                <w:rFonts w:ascii="Arial" w:hAnsi="Arial" w:cs="Arial"/>
                <w:sz w:val="20"/>
                <w:szCs w:val="20"/>
                <w:lang w:eastAsia="zh-CN"/>
              </w:rPr>
            </w:pPr>
          </w:p>
        </w:tc>
        <w:tc>
          <w:tcPr>
            <w:tcW w:w="1564" w:type="dxa"/>
          </w:tcPr>
          <w:p w14:paraId="6CC09A7D" w14:textId="417403AB" w:rsidR="005A465A" w:rsidRPr="00234345" w:rsidDel="006A2401" w:rsidRDefault="005A465A" w:rsidP="0006343F">
            <w:pPr>
              <w:spacing w:before="0" w:after="0" w:line="360" w:lineRule="auto"/>
              <w:jc w:val="left"/>
              <w:rPr>
                <w:del w:id="458" w:author="Grant Lowe" w:date="2021-04-19T16:07:00Z"/>
                <w:rFonts w:ascii="Arial" w:hAnsi="Arial" w:cs="Arial"/>
                <w:sz w:val="20"/>
                <w:szCs w:val="20"/>
                <w:lang w:eastAsia="zh-CN"/>
              </w:rPr>
            </w:pPr>
          </w:p>
        </w:tc>
        <w:tc>
          <w:tcPr>
            <w:tcW w:w="2595" w:type="dxa"/>
          </w:tcPr>
          <w:p w14:paraId="33F3A5D2" w14:textId="1ABD8A5E" w:rsidR="005A465A" w:rsidRPr="00234345" w:rsidDel="006A2401" w:rsidRDefault="005A465A" w:rsidP="0006343F">
            <w:pPr>
              <w:spacing w:before="0" w:after="0" w:line="360" w:lineRule="auto"/>
              <w:jc w:val="left"/>
              <w:rPr>
                <w:del w:id="459" w:author="Grant Lowe" w:date="2021-04-19T16:07:00Z"/>
                <w:rFonts w:ascii="Arial" w:hAnsi="Arial" w:cs="Arial"/>
                <w:sz w:val="20"/>
                <w:szCs w:val="20"/>
                <w:lang w:eastAsia="zh-CN"/>
              </w:rPr>
            </w:pPr>
          </w:p>
        </w:tc>
        <w:tc>
          <w:tcPr>
            <w:tcW w:w="849" w:type="dxa"/>
          </w:tcPr>
          <w:p w14:paraId="252D3F3C" w14:textId="74720A6B" w:rsidR="005A465A" w:rsidRPr="00234345" w:rsidDel="006A2401" w:rsidRDefault="005A465A" w:rsidP="0006343F">
            <w:pPr>
              <w:spacing w:before="0" w:after="0" w:line="360" w:lineRule="auto"/>
              <w:jc w:val="left"/>
              <w:rPr>
                <w:del w:id="460" w:author="Grant Lowe" w:date="2021-04-19T16:07:00Z"/>
                <w:rFonts w:ascii="Arial" w:hAnsi="Arial" w:cs="Arial"/>
                <w:sz w:val="20"/>
                <w:szCs w:val="20"/>
                <w:lang w:eastAsia="zh-CN"/>
              </w:rPr>
            </w:pPr>
          </w:p>
        </w:tc>
        <w:tc>
          <w:tcPr>
            <w:tcW w:w="1265" w:type="dxa"/>
          </w:tcPr>
          <w:p w14:paraId="53DFA162" w14:textId="560695A5" w:rsidR="005A465A" w:rsidRPr="00234345" w:rsidDel="006A2401" w:rsidRDefault="005A465A" w:rsidP="0006343F">
            <w:pPr>
              <w:spacing w:before="0" w:after="0" w:line="360" w:lineRule="auto"/>
              <w:jc w:val="left"/>
              <w:rPr>
                <w:del w:id="461" w:author="Grant Lowe" w:date="2021-04-19T16:07:00Z"/>
                <w:rFonts w:ascii="Arial" w:hAnsi="Arial" w:cs="Arial"/>
                <w:sz w:val="20"/>
                <w:szCs w:val="20"/>
                <w:lang w:eastAsia="zh-CN"/>
              </w:rPr>
            </w:pPr>
          </w:p>
        </w:tc>
        <w:tc>
          <w:tcPr>
            <w:tcW w:w="1059" w:type="dxa"/>
          </w:tcPr>
          <w:p w14:paraId="453F1C78" w14:textId="55A7AEA3" w:rsidR="005A465A" w:rsidRPr="00234345" w:rsidDel="006A2401" w:rsidRDefault="005A465A" w:rsidP="0006343F">
            <w:pPr>
              <w:spacing w:before="0" w:after="0" w:line="360" w:lineRule="auto"/>
              <w:jc w:val="left"/>
              <w:rPr>
                <w:del w:id="462" w:author="Grant Lowe" w:date="2021-04-19T16:07:00Z"/>
                <w:rFonts w:ascii="Arial" w:hAnsi="Arial" w:cs="Arial"/>
                <w:sz w:val="20"/>
                <w:szCs w:val="20"/>
                <w:lang w:eastAsia="zh-CN"/>
              </w:rPr>
            </w:pPr>
          </w:p>
        </w:tc>
        <w:tc>
          <w:tcPr>
            <w:tcW w:w="1313" w:type="dxa"/>
          </w:tcPr>
          <w:p w14:paraId="213408B4" w14:textId="1CE378EF" w:rsidR="005A465A" w:rsidRPr="00234345" w:rsidDel="006A2401" w:rsidRDefault="005A465A" w:rsidP="0006343F">
            <w:pPr>
              <w:spacing w:before="0" w:after="0" w:line="360" w:lineRule="auto"/>
              <w:jc w:val="left"/>
              <w:rPr>
                <w:del w:id="463" w:author="Grant Lowe" w:date="2021-04-19T16:07:00Z"/>
                <w:rFonts w:ascii="Arial" w:hAnsi="Arial" w:cs="Arial"/>
                <w:sz w:val="20"/>
                <w:szCs w:val="20"/>
                <w:lang w:eastAsia="zh-CN"/>
              </w:rPr>
            </w:pPr>
          </w:p>
        </w:tc>
      </w:tr>
      <w:tr w:rsidR="00521F1D" w:rsidRPr="00234345" w:rsidDel="006A2401" w14:paraId="09971BD9" w14:textId="19275389" w:rsidTr="00076EBA">
        <w:trPr>
          <w:del w:id="464" w:author="Grant Lowe" w:date="2021-04-19T16:07:00Z"/>
        </w:trPr>
        <w:tc>
          <w:tcPr>
            <w:tcW w:w="983" w:type="dxa"/>
          </w:tcPr>
          <w:p w14:paraId="2153A381" w14:textId="257661B9" w:rsidR="00521F1D" w:rsidRPr="00234345" w:rsidDel="006A2401" w:rsidRDefault="00053CB9" w:rsidP="0006343F">
            <w:pPr>
              <w:spacing w:before="0" w:after="0" w:line="360" w:lineRule="auto"/>
              <w:jc w:val="left"/>
              <w:rPr>
                <w:del w:id="465" w:author="Grant Lowe" w:date="2021-04-19T16:07:00Z"/>
                <w:rFonts w:ascii="Arial" w:hAnsi="Arial" w:cs="Arial"/>
                <w:sz w:val="20"/>
                <w:szCs w:val="20"/>
                <w:lang w:eastAsia="zh-CN"/>
              </w:rPr>
            </w:pPr>
            <w:del w:id="466" w:author="Grant Lowe" w:date="2021-04-19T16:07:00Z">
              <w:r w:rsidDel="006A2401">
                <w:rPr>
                  <w:rFonts w:ascii="Arial" w:hAnsi="Arial" w:cs="Arial"/>
                  <w:sz w:val="20"/>
                  <w:szCs w:val="20"/>
                  <w:lang w:eastAsia="zh-CN"/>
                </w:rPr>
                <w:delText xml:space="preserve">FM </w:delText>
              </w:r>
            </w:del>
          </w:p>
        </w:tc>
        <w:tc>
          <w:tcPr>
            <w:tcW w:w="1564" w:type="dxa"/>
          </w:tcPr>
          <w:p w14:paraId="20B458BE" w14:textId="2B58A31D" w:rsidR="00521F1D" w:rsidRPr="00234345" w:rsidDel="006A2401" w:rsidRDefault="00053CB9" w:rsidP="0006343F">
            <w:pPr>
              <w:spacing w:before="0" w:after="0" w:line="360" w:lineRule="auto"/>
              <w:jc w:val="left"/>
              <w:rPr>
                <w:del w:id="467" w:author="Grant Lowe" w:date="2021-04-19T16:07:00Z"/>
                <w:rFonts w:ascii="Arial" w:hAnsi="Arial" w:cs="Arial"/>
                <w:sz w:val="20"/>
                <w:szCs w:val="20"/>
                <w:lang w:eastAsia="zh-CN"/>
              </w:rPr>
            </w:pPr>
            <w:del w:id="468" w:author="Grant Lowe" w:date="2021-04-19T16:07:00Z">
              <w:r w:rsidDel="006A2401">
                <w:rPr>
                  <w:rFonts w:ascii="Arial" w:hAnsi="Arial" w:cs="Arial"/>
                  <w:sz w:val="20"/>
                  <w:szCs w:val="20"/>
                  <w:lang w:eastAsia="zh-CN"/>
                </w:rPr>
                <w:delText xml:space="preserve">Reuters FX </w:delText>
              </w:r>
            </w:del>
          </w:p>
        </w:tc>
        <w:tc>
          <w:tcPr>
            <w:tcW w:w="2595" w:type="dxa"/>
          </w:tcPr>
          <w:p w14:paraId="41BD3270" w14:textId="10D29AC9" w:rsidR="00521F1D" w:rsidRPr="00234345" w:rsidDel="006A2401" w:rsidRDefault="00053CB9" w:rsidP="0006343F">
            <w:pPr>
              <w:spacing w:before="0" w:after="0" w:line="360" w:lineRule="auto"/>
              <w:jc w:val="left"/>
              <w:rPr>
                <w:del w:id="469" w:author="Grant Lowe" w:date="2021-04-19T16:07:00Z"/>
                <w:rFonts w:ascii="Arial" w:hAnsi="Arial" w:cs="Arial"/>
                <w:sz w:val="20"/>
                <w:szCs w:val="20"/>
                <w:lang w:eastAsia="zh-CN"/>
              </w:rPr>
            </w:pPr>
            <w:del w:id="470" w:author="Grant Lowe" w:date="2021-04-19T16:07:00Z">
              <w:r w:rsidDel="006A2401">
                <w:rPr>
                  <w:rFonts w:ascii="Arial" w:hAnsi="Arial" w:cs="Arial"/>
                  <w:sz w:val="20"/>
                  <w:szCs w:val="20"/>
                  <w:lang w:eastAsia="zh-CN"/>
                </w:rPr>
                <w:delText>FX trading</w:delText>
              </w:r>
            </w:del>
          </w:p>
        </w:tc>
        <w:tc>
          <w:tcPr>
            <w:tcW w:w="849" w:type="dxa"/>
          </w:tcPr>
          <w:p w14:paraId="1244BC1F" w14:textId="6F53DD5D" w:rsidR="00521F1D" w:rsidRPr="00234345" w:rsidDel="006A2401" w:rsidRDefault="00053CB9" w:rsidP="0006343F">
            <w:pPr>
              <w:spacing w:before="0" w:after="0" w:line="360" w:lineRule="auto"/>
              <w:jc w:val="left"/>
              <w:rPr>
                <w:del w:id="471" w:author="Grant Lowe" w:date="2021-04-19T16:07:00Z"/>
                <w:rFonts w:ascii="Arial" w:hAnsi="Arial" w:cs="Arial"/>
                <w:sz w:val="20"/>
                <w:szCs w:val="20"/>
                <w:lang w:eastAsia="zh-CN"/>
              </w:rPr>
            </w:pPr>
            <w:del w:id="472" w:author="Grant Lowe" w:date="2021-04-19T16:07:00Z">
              <w:r w:rsidDel="006A2401">
                <w:rPr>
                  <w:rFonts w:ascii="Arial" w:hAnsi="Arial" w:cs="Arial"/>
                  <w:sz w:val="20"/>
                  <w:szCs w:val="20"/>
                  <w:lang w:eastAsia="zh-CN"/>
                </w:rPr>
                <w:delText>2</w:delText>
              </w:r>
            </w:del>
          </w:p>
        </w:tc>
        <w:tc>
          <w:tcPr>
            <w:tcW w:w="1265" w:type="dxa"/>
          </w:tcPr>
          <w:p w14:paraId="71F1A509" w14:textId="296B942D" w:rsidR="00521F1D" w:rsidRPr="00234345" w:rsidDel="006A2401" w:rsidRDefault="00053CB9" w:rsidP="0006343F">
            <w:pPr>
              <w:spacing w:before="0" w:after="0" w:line="360" w:lineRule="auto"/>
              <w:jc w:val="left"/>
              <w:rPr>
                <w:del w:id="473" w:author="Grant Lowe" w:date="2021-04-19T16:07:00Z"/>
                <w:rFonts w:ascii="Arial" w:hAnsi="Arial" w:cs="Arial"/>
                <w:sz w:val="20"/>
                <w:szCs w:val="20"/>
                <w:lang w:eastAsia="zh-CN"/>
              </w:rPr>
            </w:pPr>
            <w:del w:id="474" w:author="Grant Lowe" w:date="2021-04-19T16:07:00Z">
              <w:r w:rsidDel="006A2401">
                <w:rPr>
                  <w:rFonts w:ascii="Arial" w:hAnsi="Arial" w:cs="Arial"/>
                  <w:sz w:val="20"/>
                  <w:szCs w:val="20"/>
                  <w:lang w:eastAsia="zh-CN"/>
                </w:rPr>
                <w:delText>2</w:delText>
              </w:r>
            </w:del>
          </w:p>
        </w:tc>
        <w:tc>
          <w:tcPr>
            <w:tcW w:w="1059" w:type="dxa"/>
          </w:tcPr>
          <w:p w14:paraId="5E5537D0" w14:textId="3533097E" w:rsidR="00521F1D" w:rsidRPr="00234345" w:rsidDel="006A2401" w:rsidRDefault="00053CB9" w:rsidP="0006343F">
            <w:pPr>
              <w:spacing w:before="0" w:after="0" w:line="360" w:lineRule="auto"/>
              <w:jc w:val="left"/>
              <w:rPr>
                <w:del w:id="475" w:author="Grant Lowe" w:date="2021-04-19T16:07:00Z"/>
                <w:rFonts w:ascii="Arial" w:hAnsi="Arial" w:cs="Arial"/>
                <w:sz w:val="20"/>
                <w:szCs w:val="20"/>
                <w:lang w:eastAsia="zh-CN"/>
              </w:rPr>
            </w:pPr>
            <w:del w:id="476" w:author="Grant Lowe" w:date="2021-04-19T16:07:00Z">
              <w:r w:rsidDel="006A2401">
                <w:rPr>
                  <w:rFonts w:ascii="Arial" w:hAnsi="Arial" w:cs="Arial"/>
                  <w:sz w:val="20"/>
                  <w:szCs w:val="20"/>
                  <w:lang w:eastAsia="zh-CN"/>
                </w:rPr>
                <w:delText>4</w:delText>
              </w:r>
            </w:del>
          </w:p>
        </w:tc>
        <w:tc>
          <w:tcPr>
            <w:tcW w:w="1313" w:type="dxa"/>
          </w:tcPr>
          <w:p w14:paraId="064B15FC" w14:textId="64AB429C" w:rsidR="00521F1D" w:rsidRPr="00234345" w:rsidDel="006A2401" w:rsidRDefault="00053CB9" w:rsidP="0006343F">
            <w:pPr>
              <w:spacing w:before="0" w:after="0" w:line="360" w:lineRule="auto"/>
              <w:jc w:val="left"/>
              <w:rPr>
                <w:del w:id="477" w:author="Grant Lowe" w:date="2021-04-19T16:07:00Z"/>
                <w:rFonts w:ascii="Arial" w:hAnsi="Arial" w:cs="Arial"/>
                <w:sz w:val="20"/>
                <w:szCs w:val="20"/>
                <w:lang w:eastAsia="zh-CN"/>
              </w:rPr>
            </w:pPr>
            <w:del w:id="478" w:author="Grant Lowe" w:date="2021-04-19T16:07:00Z">
              <w:r w:rsidDel="006A2401">
                <w:rPr>
                  <w:rFonts w:ascii="Arial" w:hAnsi="Arial" w:cs="Arial"/>
                  <w:sz w:val="20"/>
                  <w:szCs w:val="20"/>
                  <w:lang w:eastAsia="zh-CN"/>
                </w:rPr>
                <w:delText>R Thaiss</w:delText>
              </w:r>
            </w:del>
          </w:p>
        </w:tc>
      </w:tr>
      <w:tr w:rsidR="00053CB9" w:rsidRPr="00234345" w:rsidDel="006A2401" w14:paraId="2B811D3B" w14:textId="5E0908AE" w:rsidTr="00076EBA">
        <w:trPr>
          <w:del w:id="479" w:author="Grant Lowe" w:date="2021-04-19T16:07:00Z"/>
        </w:trPr>
        <w:tc>
          <w:tcPr>
            <w:tcW w:w="983" w:type="dxa"/>
          </w:tcPr>
          <w:p w14:paraId="67916F20" w14:textId="14BC61B9" w:rsidR="00053CB9" w:rsidRPr="00234345" w:rsidDel="006A2401" w:rsidRDefault="00053CB9" w:rsidP="00053CB9">
            <w:pPr>
              <w:spacing w:before="0" w:after="0" w:line="360" w:lineRule="auto"/>
              <w:jc w:val="left"/>
              <w:rPr>
                <w:del w:id="480" w:author="Grant Lowe" w:date="2021-04-19T16:07:00Z"/>
                <w:rFonts w:ascii="Arial" w:hAnsi="Arial" w:cs="Arial"/>
                <w:sz w:val="20"/>
                <w:szCs w:val="20"/>
                <w:lang w:eastAsia="zh-CN"/>
              </w:rPr>
            </w:pPr>
          </w:p>
        </w:tc>
        <w:tc>
          <w:tcPr>
            <w:tcW w:w="1564" w:type="dxa"/>
          </w:tcPr>
          <w:p w14:paraId="516108A6" w14:textId="365A4E1B" w:rsidR="00053CB9" w:rsidRPr="00234345" w:rsidDel="006A2401" w:rsidRDefault="00053CB9" w:rsidP="00053CB9">
            <w:pPr>
              <w:spacing w:before="0" w:after="0" w:line="360" w:lineRule="auto"/>
              <w:jc w:val="left"/>
              <w:rPr>
                <w:del w:id="481" w:author="Grant Lowe" w:date="2021-04-19T16:07:00Z"/>
                <w:rFonts w:ascii="Arial" w:hAnsi="Arial" w:cs="Arial"/>
                <w:sz w:val="20"/>
                <w:szCs w:val="20"/>
                <w:lang w:eastAsia="zh-CN"/>
              </w:rPr>
            </w:pPr>
            <w:del w:id="482" w:author="Grant Lowe" w:date="2021-04-19T16:07:00Z">
              <w:r w:rsidDel="006A2401">
                <w:rPr>
                  <w:rFonts w:ascii="Arial" w:hAnsi="Arial" w:cs="Arial"/>
                  <w:sz w:val="20"/>
                  <w:szCs w:val="20"/>
                  <w:lang w:eastAsia="zh-CN"/>
                </w:rPr>
                <w:delText>Bloomberg</w:delText>
              </w:r>
            </w:del>
          </w:p>
        </w:tc>
        <w:tc>
          <w:tcPr>
            <w:tcW w:w="2595" w:type="dxa"/>
          </w:tcPr>
          <w:p w14:paraId="1295A2F9" w14:textId="7AA1F98C" w:rsidR="00053CB9" w:rsidRPr="00234345" w:rsidDel="006A2401" w:rsidRDefault="00053CB9" w:rsidP="00053CB9">
            <w:pPr>
              <w:spacing w:before="0" w:after="0" w:line="360" w:lineRule="auto"/>
              <w:jc w:val="left"/>
              <w:rPr>
                <w:del w:id="483" w:author="Grant Lowe" w:date="2021-04-19T16:07:00Z"/>
                <w:rFonts w:ascii="Arial" w:hAnsi="Arial" w:cs="Arial"/>
                <w:sz w:val="20"/>
                <w:szCs w:val="20"/>
                <w:lang w:eastAsia="zh-CN"/>
              </w:rPr>
            </w:pPr>
            <w:del w:id="484" w:author="Grant Lowe" w:date="2021-04-19T16:07:00Z">
              <w:r w:rsidDel="006A2401">
                <w:rPr>
                  <w:rFonts w:ascii="Arial" w:hAnsi="Arial" w:cs="Arial"/>
                  <w:sz w:val="20"/>
                  <w:szCs w:val="20"/>
                  <w:lang w:eastAsia="zh-CN"/>
                </w:rPr>
                <w:delText xml:space="preserve">Data </w:delText>
              </w:r>
            </w:del>
          </w:p>
        </w:tc>
        <w:tc>
          <w:tcPr>
            <w:tcW w:w="849" w:type="dxa"/>
          </w:tcPr>
          <w:p w14:paraId="1199D5B2" w14:textId="23358F65" w:rsidR="00053CB9" w:rsidRPr="00234345" w:rsidDel="006A2401" w:rsidRDefault="00053CB9" w:rsidP="00053CB9">
            <w:pPr>
              <w:spacing w:before="0" w:after="0" w:line="360" w:lineRule="auto"/>
              <w:jc w:val="left"/>
              <w:rPr>
                <w:del w:id="485" w:author="Grant Lowe" w:date="2021-04-19T16:07:00Z"/>
                <w:rFonts w:ascii="Arial" w:hAnsi="Arial" w:cs="Arial"/>
                <w:sz w:val="20"/>
                <w:szCs w:val="20"/>
                <w:lang w:eastAsia="zh-CN"/>
              </w:rPr>
            </w:pPr>
            <w:del w:id="486" w:author="Grant Lowe" w:date="2021-04-19T16:07:00Z">
              <w:r w:rsidDel="006A2401">
                <w:rPr>
                  <w:rFonts w:ascii="Arial" w:hAnsi="Arial" w:cs="Arial"/>
                  <w:sz w:val="20"/>
                  <w:szCs w:val="20"/>
                  <w:lang w:eastAsia="zh-CN"/>
                </w:rPr>
                <w:delText>2</w:delText>
              </w:r>
            </w:del>
          </w:p>
        </w:tc>
        <w:tc>
          <w:tcPr>
            <w:tcW w:w="1265" w:type="dxa"/>
          </w:tcPr>
          <w:p w14:paraId="55A7B9B9" w14:textId="780CD759" w:rsidR="00053CB9" w:rsidRPr="00234345" w:rsidDel="006A2401" w:rsidRDefault="00053CB9" w:rsidP="00053CB9">
            <w:pPr>
              <w:spacing w:before="0" w:after="0" w:line="360" w:lineRule="auto"/>
              <w:jc w:val="left"/>
              <w:rPr>
                <w:del w:id="487" w:author="Grant Lowe" w:date="2021-04-19T16:07:00Z"/>
                <w:rFonts w:ascii="Arial" w:hAnsi="Arial" w:cs="Arial"/>
                <w:sz w:val="20"/>
                <w:szCs w:val="20"/>
                <w:lang w:eastAsia="zh-CN"/>
              </w:rPr>
            </w:pPr>
            <w:del w:id="488" w:author="Grant Lowe" w:date="2021-04-19T16:07:00Z">
              <w:r w:rsidDel="006A2401">
                <w:rPr>
                  <w:rFonts w:ascii="Arial" w:hAnsi="Arial" w:cs="Arial"/>
                  <w:sz w:val="20"/>
                  <w:szCs w:val="20"/>
                  <w:lang w:eastAsia="zh-CN"/>
                </w:rPr>
                <w:delText>1</w:delText>
              </w:r>
            </w:del>
          </w:p>
        </w:tc>
        <w:tc>
          <w:tcPr>
            <w:tcW w:w="1059" w:type="dxa"/>
          </w:tcPr>
          <w:p w14:paraId="1E8CC08E" w14:textId="01CACC02" w:rsidR="00053CB9" w:rsidRPr="00234345" w:rsidDel="006A2401" w:rsidRDefault="00053CB9" w:rsidP="00053CB9">
            <w:pPr>
              <w:spacing w:before="0" w:after="0" w:line="360" w:lineRule="auto"/>
              <w:jc w:val="left"/>
              <w:rPr>
                <w:del w:id="489" w:author="Grant Lowe" w:date="2021-04-19T16:07:00Z"/>
                <w:rFonts w:ascii="Arial" w:hAnsi="Arial" w:cs="Arial"/>
                <w:sz w:val="20"/>
                <w:szCs w:val="20"/>
                <w:lang w:eastAsia="zh-CN"/>
              </w:rPr>
            </w:pPr>
            <w:del w:id="490" w:author="Grant Lowe" w:date="2021-04-19T16:07:00Z">
              <w:r w:rsidDel="006A2401">
                <w:rPr>
                  <w:rFonts w:ascii="Arial" w:hAnsi="Arial" w:cs="Arial"/>
                  <w:sz w:val="20"/>
                  <w:szCs w:val="20"/>
                  <w:lang w:eastAsia="zh-CN"/>
                </w:rPr>
                <w:delText>2</w:delText>
              </w:r>
            </w:del>
          </w:p>
        </w:tc>
        <w:tc>
          <w:tcPr>
            <w:tcW w:w="1313" w:type="dxa"/>
          </w:tcPr>
          <w:p w14:paraId="18C3D2F7" w14:textId="2F620290" w:rsidR="00053CB9" w:rsidRPr="00234345" w:rsidDel="006A2401" w:rsidRDefault="00053CB9" w:rsidP="00053CB9">
            <w:pPr>
              <w:spacing w:before="0" w:after="0" w:line="360" w:lineRule="auto"/>
              <w:jc w:val="left"/>
              <w:rPr>
                <w:del w:id="491" w:author="Grant Lowe" w:date="2021-04-19T16:07:00Z"/>
                <w:rFonts w:ascii="Arial" w:hAnsi="Arial" w:cs="Arial"/>
                <w:sz w:val="20"/>
                <w:szCs w:val="20"/>
                <w:lang w:eastAsia="zh-CN"/>
              </w:rPr>
            </w:pPr>
            <w:del w:id="492" w:author="Grant Lowe" w:date="2021-04-19T16:07:00Z">
              <w:r w:rsidDel="006A2401">
                <w:rPr>
                  <w:rFonts w:ascii="Arial" w:hAnsi="Arial" w:cs="Arial"/>
                  <w:sz w:val="20"/>
                  <w:szCs w:val="20"/>
                  <w:lang w:eastAsia="zh-CN"/>
                </w:rPr>
                <w:delText>R Thaiss</w:delText>
              </w:r>
            </w:del>
          </w:p>
        </w:tc>
      </w:tr>
      <w:tr w:rsidR="00053CB9" w:rsidRPr="00234345" w:rsidDel="006A2401" w14:paraId="02F4E65E" w14:textId="2F31E894" w:rsidTr="00076EBA">
        <w:trPr>
          <w:del w:id="493" w:author="Grant Lowe" w:date="2021-04-19T16:07:00Z"/>
        </w:trPr>
        <w:tc>
          <w:tcPr>
            <w:tcW w:w="983" w:type="dxa"/>
          </w:tcPr>
          <w:p w14:paraId="1158D705" w14:textId="1B9EE829" w:rsidR="00053CB9" w:rsidRPr="00234345" w:rsidDel="006A2401" w:rsidRDefault="00053CB9" w:rsidP="00053CB9">
            <w:pPr>
              <w:spacing w:before="0" w:after="0" w:line="360" w:lineRule="auto"/>
              <w:jc w:val="left"/>
              <w:rPr>
                <w:del w:id="494" w:author="Grant Lowe" w:date="2021-04-19T16:07:00Z"/>
                <w:rFonts w:ascii="Arial" w:hAnsi="Arial" w:cs="Arial"/>
                <w:sz w:val="20"/>
                <w:szCs w:val="20"/>
                <w:lang w:eastAsia="zh-CN"/>
              </w:rPr>
            </w:pPr>
          </w:p>
        </w:tc>
        <w:tc>
          <w:tcPr>
            <w:tcW w:w="1564" w:type="dxa"/>
          </w:tcPr>
          <w:p w14:paraId="183D8767" w14:textId="56AAE733" w:rsidR="00053CB9" w:rsidRPr="00234345" w:rsidDel="006A2401" w:rsidRDefault="00053CB9" w:rsidP="00053CB9">
            <w:pPr>
              <w:spacing w:before="0" w:after="0" w:line="360" w:lineRule="auto"/>
              <w:jc w:val="left"/>
              <w:rPr>
                <w:del w:id="495" w:author="Grant Lowe" w:date="2021-04-19T16:07:00Z"/>
                <w:rFonts w:ascii="Arial" w:hAnsi="Arial" w:cs="Arial"/>
                <w:sz w:val="20"/>
                <w:szCs w:val="20"/>
                <w:lang w:eastAsia="zh-CN"/>
              </w:rPr>
            </w:pPr>
            <w:del w:id="496" w:author="Grant Lowe" w:date="2021-04-19T16:07:00Z">
              <w:r w:rsidDel="006A2401">
                <w:rPr>
                  <w:rFonts w:ascii="Arial" w:hAnsi="Arial" w:cs="Arial"/>
                  <w:sz w:val="20"/>
                  <w:szCs w:val="20"/>
                  <w:lang w:eastAsia="zh-CN"/>
                </w:rPr>
                <w:delText>UBS</w:delText>
              </w:r>
            </w:del>
          </w:p>
        </w:tc>
        <w:tc>
          <w:tcPr>
            <w:tcW w:w="2595" w:type="dxa"/>
          </w:tcPr>
          <w:p w14:paraId="0B8030D2" w14:textId="0F0F0069" w:rsidR="00053CB9" w:rsidRPr="00234345" w:rsidDel="006A2401" w:rsidRDefault="00053CB9" w:rsidP="00053CB9">
            <w:pPr>
              <w:spacing w:before="0" w:after="0" w:line="360" w:lineRule="auto"/>
              <w:jc w:val="left"/>
              <w:rPr>
                <w:del w:id="497" w:author="Grant Lowe" w:date="2021-04-19T16:07:00Z"/>
                <w:rFonts w:ascii="Arial" w:hAnsi="Arial" w:cs="Arial"/>
                <w:sz w:val="20"/>
                <w:szCs w:val="20"/>
                <w:lang w:eastAsia="zh-CN"/>
              </w:rPr>
            </w:pPr>
            <w:del w:id="498" w:author="Grant Lowe" w:date="2021-04-19T16:07:00Z">
              <w:r w:rsidDel="006A2401">
                <w:rPr>
                  <w:rFonts w:ascii="Arial" w:hAnsi="Arial" w:cs="Arial"/>
                  <w:sz w:val="20"/>
                  <w:szCs w:val="20"/>
                  <w:lang w:eastAsia="zh-CN"/>
                </w:rPr>
                <w:delText>FX trading</w:delText>
              </w:r>
            </w:del>
          </w:p>
        </w:tc>
        <w:tc>
          <w:tcPr>
            <w:tcW w:w="849" w:type="dxa"/>
          </w:tcPr>
          <w:p w14:paraId="4FDD96D2" w14:textId="10E28DA5" w:rsidR="00053CB9" w:rsidRPr="00234345" w:rsidDel="006A2401" w:rsidRDefault="00053CB9" w:rsidP="00053CB9">
            <w:pPr>
              <w:spacing w:before="0" w:after="0" w:line="360" w:lineRule="auto"/>
              <w:jc w:val="left"/>
              <w:rPr>
                <w:del w:id="499" w:author="Grant Lowe" w:date="2021-04-19T16:07:00Z"/>
                <w:rFonts w:ascii="Arial" w:hAnsi="Arial" w:cs="Arial"/>
                <w:sz w:val="20"/>
                <w:szCs w:val="20"/>
                <w:lang w:eastAsia="zh-CN"/>
              </w:rPr>
            </w:pPr>
            <w:del w:id="500" w:author="Grant Lowe" w:date="2021-04-19T16:07:00Z">
              <w:r w:rsidDel="006A2401">
                <w:rPr>
                  <w:rFonts w:ascii="Arial" w:hAnsi="Arial" w:cs="Arial"/>
                  <w:sz w:val="20"/>
                  <w:szCs w:val="20"/>
                  <w:lang w:eastAsia="zh-CN"/>
                </w:rPr>
                <w:delText>2</w:delText>
              </w:r>
            </w:del>
          </w:p>
        </w:tc>
        <w:tc>
          <w:tcPr>
            <w:tcW w:w="1265" w:type="dxa"/>
          </w:tcPr>
          <w:p w14:paraId="02EFC86A" w14:textId="40584074" w:rsidR="00053CB9" w:rsidRPr="00234345" w:rsidDel="006A2401" w:rsidRDefault="00053CB9" w:rsidP="00053CB9">
            <w:pPr>
              <w:spacing w:before="0" w:after="0" w:line="360" w:lineRule="auto"/>
              <w:jc w:val="left"/>
              <w:rPr>
                <w:del w:id="501" w:author="Grant Lowe" w:date="2021-04-19T16:07:00Z"/>
                <w:rFonts w:ascii="Arial" w:hAnsi="Arial" w:cs="Arial"/>
                <w:sz w:val="20"/>
                <w:szCs w:val="20"/>
                <w:lang w:eastAsia="zh-CN"/>
              </w:rPr>
            </w:pPr>
            <w:del w:id="502" w:author="Grant Lowe" w:date="2021-04-19T16:07:00Z">
              <w:r w:rsidDel="006A2401">
                <w:rPr>
                  <w:rFonts w:ascii="Arial" w:hAnsi="Arial" w:cs="Arial"/>
                  <w:sz w:val="20"/>
                  <w:szCs w:val="20"/>
                  <w:lang w:eastAsia="zh-CN"/>
                </w:rPr>
                <w:delText>2</w:delText>
              </w:r>
            </w:del>
          </w:p>
        </w:tc>
        <w:tc>
          <w:tcPr>
            <w:tcW w:w="1059" w:type="dxa"/>
          </w:tcPr>
          <w:p w14:paraId="43E840FB" w14:textId="5CAE328C" w:rsidR="00053CB9" w:rsidRPr="00234345" w:rsidDel="006A2401" w:rsidRDefault="00053CB9" w:rsidP="00053CB9">
            <w:pPr>
              <w:spacing w:before="0" w:after="0" w:line="360" w:lineRule="auto"/>
              <w:jc w:val="left"/>
              <w:rPr>
                <w:del w:id="503" w:author="Grant Lowe" w:date="2021-04-19T16:07:00Z"/>
                <w:rFonts w:ascii="Arial" w:hAnsi="Arial" w:cs="Arial"/>
                <w:sz w:val="20"/>
                <w:szCs w:val="20"/>
                <w:lang w:eastAsia="zh-CN"/>
              </w:rPr>
            </w:pPr>
            <w:del w:id="504" w:author="Grant Lowe" w:date="2021-04-19T16:07:00Z">
              <w:r w:rsidDel="006A2401">
                <w:rPr>
                  <w:rFonts w:ascii="Arial" w:hAnsi="Arial" w:cs="Arial"/>
                  <w:sz w:val="20"/>
                  <w:szCs w:val="20"/>
                  <w:lang w:eastAsia="zh-CN"/>
                </w:rPr>
                <w:delText>4</w:delText>
              </w:r>
            </w:del>
          </w:p>
        </w:tc>
        <w:tc>
          <w:tcPr>
            <w:tcW w:w="1313" w:type="dxa"/>
          </w:tcPr>
          <w:p w14:paraId="4011B90C" w14:textId="2A9B9F10" w:rsidR="00053CB9" w:rsidRPr="00234345" w:rsidDel="006A2401" w:rsidRDefault="00053CB9" w:rsidP="00053CB9">
            <w:pPr>
              <w:spacing w:before="0" w:after="0" w:line="360" w:lineRule="auto"/>
              <w:jc w:val="left"/>
              <w:rPr>
                <w:del w:id="505" w:author="Grant Lowe" w:date="2021-04-19T16:07:00Z"/>
                <w:rFonts w:ascii="Arial" w:hAnsi="Arial" w:cs="Arial"/>
                <w:sz w:val="20"/>
                <w:szCs w:val="20"/>
                <w:lang w:eastAsia="zh-CN"/>
              </w:rPr>
            </w:pPr>
            <w:del w:id="506" w:author="Grant Lowe" w:date="2021-04-19T16:07:00Z">
              <w:r w:rsidDel="006A2401">
                <w:rPr>
                  <w:rFonts w:ascii="Arial" w:hAnsi="Arial" w:cs="Arial"/>
                  <w:sz w:val="20"/>
                  <w:szCs w:val="20"/>
                  <w:lang w:eastAsia="zh-CN"/>
                </w:rPr>
                <w:delText>R Thaiss</w:delText>
              </w:r>
            </w:del>
          </w:p>
        </w:tc>
      </w:tr>
      <w:tr w:rsidR="00521F1D" w:rsidRPr="00234345" w:rsidDel="006A2401" w14:paraId="3C3B4233" w14:textId="5581F5CE" w:rsidTr="00076EBA">
        <w:trPr>
          <w:del w:id="507" w:author="Grant Lowe" w:date="2021-04-19T16:07:00Z"/>
        </w:trPr>
        <w:tc>
          <w:tcPr>
            <w:tcW w:w="983" w:type="dxa"/>
          </w:tcPr>
          <w:p w14:paraId="7D31F63F" w14:textId="28B43F59" w:rsidR="00521F1D" w:rsidRPr="00234345" w:rsidDel="006A2401" w:rsidRDefault="00521F1D" w:rsidP="0006343F">
            <w:pPr>
              <w:spacing w:before="0" w:after="0" w:line="360" w:lineRule="auto"/>
              <w:jc w:val="left"/>
              <w:rPr>
                <w:del w:id="508" w:author="Grant Lowe" w:date="2021-04-19T16:07:00Z"/>
                <w:rFonts w:ascii="Arial" w:hAnsi="Arial" w:cs="Arial"/>
                <w:sz w:val="20"/>
                <w:szCs w:val="20"/>
                <w:lang w:eastAsia="zh-CN"/>
              </w:rPr>
            </w:pPr>
          </w:p>
        </w:tc>
        <w:tc>
          <w:tcPr>
            <w:tcW w:w="1564" w:type="dxa"/>
          </w:tcPr>
          <w:p w14:paraId="00C0B71E" w14:textId="25EEFB0C" w:rsidR="00521F1D" w:rsidRPr="00234345" w:rsidDel="006A2401" w:rsidRDefault="00521F1D" w:rsidP="0006343F">
            <w:pPr>
              <w:spacing w:before="0" w:after="0" w:line="360" w:lineRule="auto"/>
              <w:jc w:val="left"/>
              <w:rPr>
                <w:del w:id="509" w:author="Grant Lowe" w:date="2021-04-19T16:07:00Z"/>
                <w:rFonts w:ascii="Arial" w:hAnsi="Arial" w:cs="Arial"/>
                <w:sz w:val="20"/>
                <w:szCs w:val="20"/>
                <w:lang w:eastAsia="zh-CN"/>
              </w:rPr>
            </w:pPr>
          </w:p>
        </w:tc>
        <w:tc>
          <w:tcPr>
            <w:tcW w:w="2595" w:type="dxa"/>
          </w:tcPr>
          <w:p w14:paraId="7C3DA07C" w14:textId="5C21BA4C" w:rsidR="00521F1D" w:rsidRPr="00234345" w:rsidDel="006A2401" w:rsidRDefault="00521F1D" w:rsidP="0006343F">
            <w:pPr>
              <w:spacing w:before="0" w:after="0" w:line="360" w:lineRule="auto"/>
              <w:jc w:val="left"/>
              <w:rPr>
                <w:del w:id="510" w:author="Grant Lowe" w:date="2021-04-19T16:07:00Z"/>
                <w:rFonts w:ascii="Arial" w:hAnsi="Arial" w:cs="Arial"/>
                <w:sz w:val="20"/>
                <w:szCs w:val="20"/>
                <w:lang w:eastAsia="zh-CN"/>
              </w:rPr>
            </w:pPr>
          </w:p>
        </w:tc>
        <w:tc>
          <w:tcPr>
            <w:tcW w:w="849" w:type="dxa"/>
          </w:tcPr>
          <w:p w14:paraId="6342A3CA" w14:textId="14F4E5A1" w:rsidR="00521F1D" w:rsidRPr="00234345" w:rsidDel="006A2401" w:rsidRDefault="00521F1D" w:rsidP="0006343F">
            <w:pPr>
              <w:spacing w:before="0" w:after="0" w:line="360" w:lineRule="auto"/>
              <w:jc w:val="left"/>
              <w:rPr>
                <w:del w:id="511" w:author="Grant Lowe" w:date="2021-04-19T16:07:00Z"/>
                <w:rFonts w:ascii="Arial" w:hAnsi="Arial" w:cs="Arial"/>
                <w:sz w:val="20"/>
                <w:szCs w:val="20"/>
                <w:lang w:eastAsia="zh-CN"/>
              </w:rPr>
            </w:pPr>
          </w:p>
        </w:tc>
        <w:tc>
          <w:tcPr>
            <w:tcW w:w="1265" w:type="dxa"/>
          </w:tcPr>
          <w:p w14:paraId="0E927399" w14:textId="121A1A2C" w:rsidR="00521F1D" w:rsidRPr="00234345" w:rsidDel="006A2401" w:rsidRDefault="00521F1D" w:rsidP="0006343F">
            <w:pPr>
              <w:spacing w:before="0" w:after="0" w:line="360" w:lineRule="auto"/>
              <w:jc w:val="left"/>
              <w:rPr>
                <w:del w:id="512" w:author="Grant Lowe" w:date="2021-04-19T16:07:00Z"/>
                <w:rFonts w:ascii="Arial" w:hAnsi="Arial" w:cs="Arial"/>
                <w:sz w:val="20"/>
                <w:szCs w:val="20"/>
                <w:lang w:eastAsia="zh-CN"/>
              </w:rPr>
            </w:pPr>
          </w:p>
        </w:tc>
        <w:tc>
          <w:tcPr>
            <w:tcW w:w="1059" w:type="dxa"/>
          </w:tcPr>
          <w:p w14:paraId="236967AF" w14:textId="0E6AC4CE" w:rsidR="00521F1D" w:rsidRPr="00234345" w:rsidDel="006A2401" w:rsidRDefault="00521F1D" w:rsidP="0006343F">
            <w:pPr>
              <w:spacing w:before="0" w:after="0" w:line="360" w:lineRule="auto"/>
              <w:jc w:val="left"/>
              <w:rPr>
                <w:del w:id="513" w:author="Grant Lowe" w:date="2021-04-19T16:07:00Z"/>
                <w:rFonts w:ascii="Arial" w:hAnsi="Arial" w:cs="Arial"/>
                <w:sz w:val="20"/>
                <w:szCs w:val="20"/>
                <w:lang w:eastAsia="zh-CN"/>
              </w:rPr>
            </w:pPr>
          </w:p>
        </w:tc>
        <w:tc>
          <w:tcPr>
            <w:tcW w:w="1313" w:type="dxa"/>
          </w:tcPr>
          <w:p w14:paraId="1DBB79C5" w14:textId="310CDCDE" w:rsidR="00521F1D" w:rsidRPr="00234345" w:rsidDel="006A2401" w:rsidRDefault="00521F1D" w:rsidP="0006343F">
            <w:pPr>
              <w:spacing w:before="0" w:after="0" w:line="360" w:lineRule="auto"/>
              <w:jc w:val="left"/>
              <w:rPr>
                <w:del w:id="514" w:author="Grant Lowe" w:date="2021-04-19T16:07:00Z"/>
                <w:rFonts w:ascii="Arial" w:hAnsi="Arial" w:cs="Arial"/>
                <w:sz w:val="20"/>
                <w:szCs w:val="20"/>
                <w:lang w:eastAsia="zh-CN"/>
              </w:rPr>
            </w:pPr>
          </w:p>
        </w:tc>
      </w:tr>
      <w:tr w:rsidR="00521F1D" w:rsidRPr="00234345" w:rsidDel="006A2401" w14:paraId="4C1E9C33" w14:textId="41028309" w:rsidTr="00076EBA">
        <w:trPr>
          <w:del w:id="515" w:author="Grant Lowe" w:date="2021-04-19T16:07:00Z"/>
        </w:trPr>
        <w:tc>
          <w:tcPr>
            <w:tcW w:w="983" w:type="dxa"/>
          </w:tcPr>
          <w:p w14:paraId="2E8C78F6" w14:textId="5B05E832" w:rsidR="00521F1D" w:rsidRPr="00234345" w:rsidDel="006A2401" w:rsidRDefault="00053CB9" w:rsidP="0006343F">
            <w:pPr>
              <w:spacing w:before="0" w:after="0" w:line="360" w:lineRule="auto"/>
              <w:jc w:val="left"/>
              <w:rPr>
                <w:del w:id="516" w:author="Grant Lowe" w:date="2021-04-19T16:07:00Z"/>
                <w:rFonts w:ascii="Arial" w:hAnsi="Arial" w:cs="Arial"/>
                <w:sz w:val="20"/>
                <w:szCs w:val="20"/>
                <w:lang w:eastAsia="zh-CN"/>
              </w:rPr>
            </w:pPr>
            <w:del w:id="517" w:author="Grant Lowe" w:date="2021-04-19T16:07:00Z">
              <w:r w:rsidDel="006A2401">
                <w:rPr>
                  <w:rFonts w:ascii="Arial" w:hAnsi="Arial" w:cs="Arial"/>
                  <w:sz w:val="20"/>
                  <w:szCs w:val="20"/>
                  <w:lang w:eastAsia="zh-CN"/>
                </w:rPr>
                <w:delText>BD</w:delText>
              </w:r>
            </w:del>
          </w:p>
        </w:tc>
        <w:tc>
          <w:tcPr>
            <w:tcW w:w="1564" w:type="dxa"/>
          </w:tcPr>
          <w:p w14:paraId="5E0933EE" w14:textId="6271D7C6" w:rsidR="00521F1D" w:rsidRPr="00234345" w:rsidDel="006A2401" w:rsidRDefault="00053CB9" w:rsidP="0006343F">
            <w:pPr>
              <w:spacing w:before="0" w:after="0" w:line="360" w:lineRule="auto"/>
              <w:jc w:val="left"/>
              <w:rPr>
                <w:del w:id="518" w:author="Grant Lowe" w:date="2021-04-19T16:07:00Z"/>
                <w:rFonts w:ascii="Arial" w:hAnsi="Arial" w:cs="Arial"/>
                <w:sz w:val="20"/>
                <w:szCs w:val="20"/>
                <w:lang w:eastAsia="zh-CN"/>
              </w:rPr>
            </w:pPr>
            <w:del w:id="519" w:author="Grant Lowe" w:date="2021-04-19T16:07:00Z">
              <w:r w:rsidDel="006A2401">
                <w:rPr>
                  <w:rFonts w:ascii="Arial" w:hAnsi="Arial" w:cs="Arial"/>
                  <w:sz w:val="20"/>
                  <w:szCs w:val="20"/>
                  <w:lang w:eastAsia="zh-CN"/>
                </w:rPr>
                <w:delText xml:space="preserve">Reuters </w:delText>
              </w:r>
            </w:del>
          </w:p>
        </w:tc>
        <w:tc>
          <w:tcPr>
            <w:tcW w:w="2595" w:type="dxa"/>
          </w:tcPr>
          <w:p w14:paraId="221A2501" w14:textId="0DE9C407" w:rsidR="00521F1D" w:rsidRPr="00234345" w:rsidDel="006A2401" w:rsidRDefault="00053CB9" w:rsidP="0006343F">
            <w:pPr>
              <w:spacing w:before="0" w:after="0" w:line="360" w:lineRule="auto"/>
              <w:jc w:val="left"/>
              <w:rPr>
                <w:del w:id="520" w:author="Grant Lowe" w:date="2021-04-19T16:07:00Z"/>
                <w:rFonts w:ascii="Arial" w:hAnsi="Arial" w:cs="Arial"/>
                <w:sz w:val="20"/>
                <w:szCs w:val="20"/>
                <w:lang w:eastAsia="zh-CN"/>
              </w:rPr>
            </w:pPr>
            <w:del w:id="521" w:author="Grant Lowe" w:date="2021-04-19T16:07:00Z">
              <w:r w:rsidDel="006A2401">
                <w:rPr>
                  <w:rFonts w:ascii="Arial" w:hAnsi="Arial" w:cs="Arial"/>
                  <w:sz w:val="20"/>
                  <w:szCs w:val="20"/>
                  <w:lang w:eastAsia="zh-CN"/>
                </w:rPr>
                <w:delText xml:space="preserve">Data </w:delText>
              </w:r>
            </w:del>
          </w:p>
        </w:tc>
        <w:tc>
          <w:tcPr>
            <w:tcW w:w="849" w:type="dxa"/>
          </w:tcPr>
          <w:p w14:paraId="600A4E49" w14:textId="3A6057BE" w:rsidR="00521F1D" w:rsidRPr="00234345" w:rsidDel="006A2401" w:rsidRDefault="00053CB9" w:rsidP="0006343F">
            <w:pPr>
              <w:spacing w:before="0" w:after="0" w:line="360" w:lineRule="auto"/>
              <w:jc w:val="left"/>
              <w:rPr>
                <w:del w:id="522" w:author="Grant Lowe" w:date="2021-04-19T16:07:00Z"/>
                <w:rFonts w:ascii="Arial" w:hAnsi="Arial" w:cs="Arial"/>
                <w:sz w:val="20"/>
                <w:szCs w:val="20"/>
                <w:lang w:eastAsia="zh-CN"/>
              </w:rPr>
            </w:pPr>
            <w:del w:id="523" w:author="Grant Lowe" w:date="2021-04-19T16:07:00Z">
              <w:r w:rsidDel="006A2401">
                <w:rPr>
                  <w:rFonts w:ascii="Arial" w:hAnsi="Arial" w:cs="Arial"/>
                  <w:sz w:val="20"/>
                  <w:szCs w:val="20"/>
                  <w:lang w:eastAsia="zh-CN"/>
                </w:rPr>
                <w:delText>2</w:delText>
              </w:r>
            </w:del>
          </w:p>
        </w:tc>
        <w:tc>
          <w:tcPr>
            <w:tcW w:w="1265" w:type="dxa"/>
          </w:tcPr>
          <w:p w14:paraId="066A25D5" w14:textId="7BD9F655" w:rsidR="00521F1D" w:rsidRPr="00234345" w:rsidDel="006A2401" w:rsidRDefault="00053CB9" w:rsidP="0006343F">
            <w:pPr>
              <w:spacing w:before="0" w:after="0" w:line="360" w:lineRule="auto"/>
              <w:jc w:val="left"/>
              <w:rPr>
                <w:del w:id="524" w:author="Grant Lowe" w:date="2021-04-19T16:07:00Z"/>
                <w:rFonts w:ascii="Arial" w:hAnsi="Arial" w:cs="Arial"/>
                <w:sz w:val="20"/>
                <w:szCs w:val="20"/>
                <w:lang w:eastAsia="zh-CN"/>
              </w:rPr>
            </w:pPr>
            <w:del w:id="525" w:author="Grant Lowe" w:date="2021-04-19T16:07:00Z">
              <w:r w:rsidDel="006A2401">
                <w:rPr>
                  <w:rFonts w:ascii="Arial" w:hAnsi="Arial" w:cs="Arial"/>
                  <w:sz w:val="20"/>
                  <w:szCs w:val="20"/>
                  <w:lang w:eastAsia="zh-CN"/>
                </w:rPr>
                <w:delText>2</w:delText>
              </w:r>
            </w:del>
          </w:p>
        </w:tc>
        <w:tc>
          <w:tcPr>
            <w:tcW w:w="1059" w:type="dxa"/>
          </w:tcPr>
          <w:p w14:paraId="313A11A7" w14:textId="7574A630" w:rsidR="00521F1D" w:rsidRPr="00234345" w:rsidDel="006A2401" w:rsidRDefault="00053CB9" w:rsidP="0006343F">
            <w:pPr>
              <w:spacing w:before="0" w:after="0" w:line="360" w:lineRule="auto"/>
              <w:jc w:val="left"/>
              <w:rPr>
                <w:del w:id="526" w:author="Grant Lowe" w:date="2021-04-19T16:07:00Z"/>
                <w:rFonts w:ascii="Arial" w:hAnsi="Arial" w:cs="Arial"/>
                <w:sz w:val="20"/>
                <w:szCs w:val="20"/>
                <w:lang w:eastAsia="zh-CN"/>
              </w:rPr>
            </w:pPr>
            <w:del w:id="527" w:author="Grant Lowe" w:date="2021-04-19T16:07:00Z">
              <w:r w:rsidDel="006A2401">
                <w:rPr>
                  <w:rFonts w:ascii="Arial" w:hAnsi="Arial" w:cs="Arial"/>
                  <w:sz w:val="20"/>
                  <w:szCs w:val="20"/>
                  <w:lang w:eastAsia="zh-CN"/>
                </w:rPr>
                <w:delText>2</w:delText>
              </w:r>
            </w:del>
          </w:p>
        </w:tc>
        <w:tc>
          <w:tcPr>
            <w:tcW w:w="1313" w:type="dxa"/>
          </w:tcPr>
          <w:p w14:paraId="1BC41321" w14:textId="1F9562F8" w:rsidR="00521F1D" w:rsidRPr="00234345" w:rsidDel="006A2401" w:rsidRDefault="005A465A" w:rsidP="0006343F">
            <w:pPr>
              <w:spacing w:before="0" w:after="0" w:line="360" w:lineRule="auto"/>
              <w:jc w:val="left"/>
              <w:rPr>
                <w:del w:id="528" w:author="Grant Lowe" w:date="2021-04-19T16:07:00Z"/>
                <w:rFonts w:ascii="Arial" w:hAnsi="Arial" w:cs="Arial"/>
                <w:sz w:val="20"/>
                <w:szCs w:val="20"/>
                <w:lang w:eastAsia="zh-CN"/>
              </w:rPr>
            </w:pPr>
            <w:del w:id="529" w:author="Grant Lowe" w:date="2021-04-19T16:07:00Z">
              <w:r w:rsidDel="006A2401">
                <w:rPr>
                  <w:rFonts w:ascii="Arial" w:hAnsi="Arial" w:cs="Arial"/>
                  <w:sz w:val="20"/>
                  <w:szCs w:val="20"/>
                  <w:lang w:eastAsia="zh-CN"/>
                </w:rPr>
                <w:delText>Y Liu</w:delText>
              </w:r>
            </w:del>
          </w:p>
        </w:tc>
      </w:tr>
      <w:tr w:rsidR="00521F1D" w:rsidRPr="00234345" w:rsidDel="006A2401" w14:paraId="5846FB1C" w14:textId="34C83E0E" w:rsidTr="00076EBA">
        <w:trPr>
          <w:del w:id="530" w:author="Grant Lowe" w:date="2021-04-19T16:07:00Z"/>
        </w:trPr>
        <w:tc>
          <w:tcPr>
            <w:tcW w:w="983" w:type="dxa"/>
          </w:tcPr>
          <w:p w14:paraId="4E5904CF" w14:textId="1869B9ED" w:rsidR="00521F1D" w:rsidRPr="00234345" w:rsidDel="006A2401" w:rsidRDefault="00521F1D" w:rsidP="0006343F">
            <w:pPr>
              <w:spacing w:before="0" w:after="0" w:line="360" w:lineRule="auto"/>
              <w:jc w:val="left"/>
              <w:rPr>
                <w:del w:id="531" w:author="Grant Lowe" w:date="2021-04-19T16:07:00Z"/>
                <w:rFonts w:ascii="Arial" w:hAnsi="Arial" w:cs="Arial"/>
                <w:sz w:val="20"/>
                <w:szCs w:val="20"/>
                <w:lang w:eastAsia="zh-CN"/>
              </w:rPr>
            </w:pPr>
          </w:p>
        </w:tc>
        <w:tc>
          <w:tcPr>
            <w:tcW w:w="1564" w:type="dxa"/>
          </w:tcPr>
          <w:p w14:paraId="481A4E9E" w14:textId="2B0E81C8" w:rsidR="00521F1D" w:rsidRPr="00234345" w:rsidDel="006A2401" w:rsidRDefault="00521F1D" w:rsidP="0006343F">
            <w:pPr>
              <w:spacing w:before="0" w:after="0" w:line="360" w:lineRule="auto"/>
              <w:jc w:val="left"/>
              <w:rPr>
                <w:del w:id="532" w:author="Grant Lowe" w:date="2021-04-19T16:07:00Z"/>
                <w:rFonts w:ascii="Arial" w:hAnsi="Arial" w:cs="Arial"/>
                <w:sz w:val="20"/>
                <w:szCs w:val="20"/>
                <w:lang w:eastAsia="zh-CN"/>
              </w:rPr>
            </w:pPr>
          </w:p>
        </w:tc>
        <w:tc>
          <w:tcPr>
            <w:tcW w:w="2595" w:type="dxa"/>
          </w:tcPr>
          <w:p w14:paraId="3446DFF0" w14:textId="66959079" w:rsidR="00521F1D" w:rsidRPr="00234345" w:rsidDel="006A2401" w:rsidRDefault="00521F1D" w:rsidP="0006343F">
            <w:pPr>
              <w:spacing w:before="0" w:after="0" w:line="360" w:lineRule="auto"/>
              <w:jc w:val="left"/>
              <w:rPr>
                <w:del w:id="533" w:author="Grant Lowe" w:date="2021-04-19T16:07:00Z"/>
                <w:rFonts w:ascii="Arial" w:hAnsi="Arial" w:cs="Arial"/>
                <w:sz w:val="20"/>
                <w:szCs w:val="20"/>
                <w:lang w:eastAsia="zh-CN"/>
              </w:rPr>
            </w:pPr>
          </w:p>
        </w:tc>
        <w:tc>
          <w:tcPr>
            <w:tcW w:w="849" w:type="dxa"/>
          </w:tcPr>
          <w:p w14:paraId="1E09BA2E" w14:textId="12D4625A" w:rsidR="00521F1D" w:rsidRPr="00234345" w:rsidDel="006A2401" w:rsidRDefault="00521F1D" w:rsidP="0006343F">
            <w:pPr>
              <w:spacing w:before="0" w:after="0" w:line="360" w:lineRule="auto"/>
              <w:jc w:val="left"/>
              <w:rPr>
                <w:del w:id="534" w:author="Grant Lowe" w:date="2021-04-19T16:07:00Z"/>
                <w:rFonts w:ascii="Arial" w:hAnsi="Arial" w:cs="Arial"/>
                <w:sz w:val="20"/>
                <w:szCs w:val="20"/>
                <w:lang w:eastAsia="zh-CN"/>
              </w:rPr>
            </w:pPr>
          </w:p>
        </w:tc>
        <w:tc>
          <w:tcPr>
            <w:tcW w:w="1265" w:type="dxa"/>
          </w:tcPr>
          <w:p w14:paraId="76382ED4" w14:textId="78CDDBDA" w:rsidR="00521F1D" w:rsidRPr="00234345" w:rsidDel="006A2401" w:rsidRDefault="00521F1D" w:rsidP="0006343F">
            <w:pPr>
              <w:spacing w:before="0" w:after="0" w:line="360" w:lineRule="auto"/>
              <w:jc w:val="left"/>
              <w:rPr>
                <w:del w:id="535" w:author="Grant Lowe" w:date="2021-04-19T16:07:00Z"/>
                <w:rFonts w:ascii="Arial" w:hAnsi="Arial" w:cs="Arial"/>
                <w:sz w:val="20"/>
                <w:szCs w:val="20"/>
                <w:lang w:eastAsia="zh-CN"/>
              </w:rPr>
            </w:pPr>
          </w:p>
        </w:tc>
        <w:tc>
          <w:tcPr>
            <w:tcW w:w="1059" w:type="dxa"/>
          </w:tcPr>
          <w:p w14:paraId="64697D17" w14:textId="0C782D24" w:rsidR="00521F1D" w:rsidRPr="00234345" w:rsidDel="006A2401" w:rsidRDefault="00521F1D" w:rsidP="0006343F">
            <w:pPr>
              <w:spacing w:before="0" w:after="0" w:line="360" w:lineRule="auto"/>
              <w:jc w:val="left"/>
              <w:rPr>
                <w:del w:id="536" w:author="Grant Lowe" w:date="2021-04-19T16:07:00Z"/>
                <w:rFonts w:ascii="Arial" w:hAnsi="Arial" w:cs="Arial"/>
                <w:sz w:val="20"/>
                <w:szCs w:val="20"/>
                <w:lang w:eastAsia="zh-CN"/>
              </w:rPr>
            </w:pPr>
          </w:p>
        </w:tc>
        <w:tc>
          <w:tcPr>
            <w:tcW w:w="1313" w:type="dxa"/>
          </w:tcPr>
          <w:p w14:paraId="3DF0C1C8" w14:textId="796863C4" w:rsidR="00521F1D" w:rsidRPr="00234345" w:rsidDel="006A2401" w:rsidRDefault="00521F1D" w:rsidP="0006343F">
            <w:pPr>
              <w:spacing w:before="0" w:after="0" w:line="360" w:lineRule="auto"/>
              <w:jc w:val="left"/>
              <w:rPr>
                <w:del w:id="537" w:author="Grant Lowe" w:date="2021-04-19T16:07:00Z"/>
                <w:rFonts w:ascii="Arial" w:hAnsi="Arial" w:cs="Arial"/>
                <w:sz w:val="20"/>
                <w:szCs w:val="20"/>
                <w:lang w:eastAsia="zh-CN"/>
              </w:rPr>
            </w:pPr>
          </w:p>
        </w:tc>
      </w:tr>
      <w:tr w:rsidR="00521F1D" w:rsidRPr="00234345" w:rsidDel="006A2401" w14:paraId="205E660B" w14:textId="13BEE4D2" w:rsidTr="00076EBA">
        <w:trPr>
          <w:del w:id="538" w:author="Grant Lowe" w:date="2021-04-19T16:07:00Z"/>
        </w:trPr>
        <w:tc>
          <w:tcPr>
            <w:tcW w:w="983" w:type="dxa"/>
          </w:tcPr>
          <w:p w14:paraId="37C18555" w14:textId="2F247DCF" w:rsidR="00521F1D" w:rsidRPr="00234345" w:rsidDel="006A2401" w:rsidRDefault="005A465A" w:rsidP="0006343F">
            <w:pPr>
              <w:spacing w:before="0" w:after="0" w:line="360" w:lineRule="auto"/>
              <w:jc w:val="left"/>
              <w:rPr>
                <w:del w:id="539" w:author="Grant Lowe" w:date="2021-04-19T16:07:00Z"/>
                <w:rFonts w:ascii="Arial" w:hAnsi="Arial" w:cs="Arial"/>
                <w:sz w:val="20"/>
                <w:szCs w:val="20"/>
                <w:lang w:eastAsia="zh-CN"/>
              </w:rPr>
            </w:pPr>
            <w:del w:id="540" w:author="Grant Lowe" w:date="2021-04-19T16:07:00Z">
              <w:r w:rsidDel="006A2401">
                <w:rPr>
                  <w:rFonts w:ascii="Arial" w:hAnsi="Arial" w:cs="Arial"/>
                  <w:sz w:val="20"/>
                  <w:szCs w:val="20"/>
                  <w:lang w:eastAsia="zh-CN"/>
                </w:rPr>
                <w:delText>COMP</w:delText>
              </w:r>
            </w:del>
          </w:p>
        </w:tc>
        <w:tc>
          <w:tcPr>
            <w:tcW w:w="1564" w:type="dxa"/>
          </w:tcPr>
          <w:p w14:paraId="1624D547" w14:textId="300DF297" w:rsidR="00521F1D" w:rsidRPr="00234345" w:rsidDel="006A2401" w:rsidRDefault="005A465A" w:rsidP="0006343F">
            <w:pPr>
              <w:spacing w:before="0" w:after="0" w:line="360" w:lineRule="auto"/>
              <w:jc w:val="left"/>
              <w:rPr>
                <w:del w:id="541" w:author="Grant Lowe" w:date="2021-04-19T16:07:00Z"/>
                <w:rFonts w:ascii="Arial" w:hAnsi="Arial" w:cs="Arial"/>
                <w:sz w:val="20"/>
                <w:szCs w:val="20"/>
                <w:lang w:eastAsia="zh-CN"/>
              </w:rPr>
            </w:pPr>
            <w:del w:id="542" w:author="Grant Lowe" w:date="2021-04-19T16:07:00Z">
              <w:r w:rsidDel="006A2401">
                <w:rPr>
                  <w:rFonts w:ascii="Arial" w:hAnsi="Arial" w:cs="Arial"/>
                  <w:sz w:val="20"/>
                  <w:szCs w:val="20"/>
                  <w:lang w:eastAsia="zh-CN"/>
                </w:rPr>
                <w:delText>WorldCheck</w:delText>
              </w:r>
            </w:del>
          </w:p>
        </w:tc>
        <w:tc>
          <w:tcPr>
            <w:tcW w:w="2595" w:type="dxa"/>
          </w:tcPr>
          <w:p w14:paraId="1E16D352" w14:textId="4C4D0A3C" w:rsidR="00521F1D" w:rsidRPr="00234345" w:rsidDel="006A2401" w:rsidRDefault="005A465A" w:rsidP="0006343F">
            <w:pPr>
              <w:spacing w:before="0" w:after="0" w:line="360" w:lineRule="auto"/>
              <w:jc w:val="left"/>
              <w:rPr>
                <w:del w:id="543" w:author="Grant Lowe" w:date="2021-04-19T16:07:00Z"/>
                <w:rFonts w:ascii="Arial" w:hAnsi="Arial" w:cs="Arial"/>
                <w:sz w:val="20"/>
                <w:szCs w:val="20"/>
                <w:lang w:eastAsia="zh-CN"/>
              </w:rPr>
            </w:pPr>
            <w:del w:id="544" w:author="Grant Lowe" w:date="2021-04-19T16:07:00Z">
              <w:r w:rsidDel="006A2401">
                <w:rPr>
                  <w:rFonts w:ascii="Arial" w:hAnsi="Arial" w:cs="Arial"/>
                  <w:sz w:val="20"/>
                  <w:szCs w:val="20"/>
                  <w:lang w:eastAsia="zh-CN"/>
                </w:rPr>
                <w:delText>Sanctions check</w:delText>
              </w:r>
            </w:del>
          </w:p>
        </w:tc>
        <w:tc>
          <w:tcPr>
            <w:tcW w:w="849" w:type="dxa"/>
          </w:tcPr>
          <w:p w14:paraId="6CB5B20D" w14:textId="6CB99C8F" w:rsidR="00521F1D" w:rsidRPr="00234345" w:rsidDel="006A2401" w:rsidRDefault="005A465A" w:rsidP="0006343F">
            <w:pPr>
              <w:spacing w:before="0" w:after="0" w:line="360" w:lineRule="auto"/>
              <w:jc w:val="left"/>
              <w:rPr>
                <w:del w:id="545" w:author="Grant Lowe" w:date="2021-04-19T16:07:00Z"/>
                <w:rFonts w:ascii="Arial" w:hAnsi="Arial" w:cs="Arial"/>
                <w:sz w:val="20"/>
                <w:szCs w:val="20"/>
                <w:lang w:eastAsia="zh-CN"/>
              </w:rPr>
            </w:pPr>
            <w:del w:id="546" w:author="Grant Lowe" w:date="2021-04-19T16:07:00Z">
              <w:r w:rsidDel="006A2401">
                <w:rPr>
                  <w:rFonts w:ascii="Arial" w:hAnsi="Arial" w:cs="Arial"/>
                  <w:sz w:val="20"/>
                  <w:szCs w:val="20"/>
                  <w:lang w:eastAsia="zh-CN"/>
                </w:rPr>
                <w:delText>4</w:delText>
              </w:r>
            </w:del>
          </w:p>
        </w:tc>
        <w:tc>
          <w:tcPr>
            <w:tcW w:w="1265" w:type="dxa"/>
          </w:tcPr>
          <w:p w14:paraId="117C7E95" w14:textId="5A2F7A2D" w:rsidR="00521F1D" w:rsidRPr="00234345" w:rsidDel="006A2401" w:rsidRDefault="005A465A" w:rsidP="0006343F">
            <w:pPr>
              <w:spacing w:before="0" w:after="0" w:line="360" w:lineRule="auto"/>
              <w:jc w:val="left"/>
              <w:rPr>
                <w:del w:id="547" w:author="Grant Lowe" w:date="2021-04-19T16:07:00Z"/>
                <w:rFonts w:ascii="Arial" w:hAnsi="Arial" w:cs="Arial"/>
                <w:sz w:val="20"/>
                <w:szCs w:val="20"/>
                <w:lang w:eastAsia="zh-CN"/>
              </w:rPr>
            </w:pPr>
            <w:del w:id="548" w:author="Grant Lowe" w:date="2021-04-19T16:07:00Z">
              <w:r w:rsidDel="006A2401">
                <w:rPr>
                  <w:rFonts w:ascii="Arial" w:hAnsi="Arial" w:cs="Arial"/>
                  <w:sz w:val="20"/>
                  <w:szCs w:val="20"/>
                  <w:lang w:eastAsia="zh-CN"/>
                </w:rPr>
                <w:delText>1</w:delText>
              </w:r>
            </w:del>
          </w:p>
        </w:tc>
        <w:tc>
          <w:tcPr>
            <w:tcW w:w="1059" w:type="dxa"/>
          </w:tcPr>
          <w:p w14:paraId="7010D64B" w14:textId="3DDE50CE" w:rsidR="00521F1D" w:rsidRPr="00234345" w:rsidDel="006A2401" w:rsidRDefault="005A465A" w:rsidP="0006343F">
            <w:pPr>
              <w:spacing w:before="0" w:after="0" w:line="360" w:lineRule="auto"/>
              <w:jc w:val="left"/>
              <w:rPr>
                <w:del w:id="549" w:author="Grant Lowe" w:date="2021-04-19T16:07:00Z"/>
                <w:rFonts w:ascii="Arial" w:hAnsi="Arial" w:cs="Arial"/>
                <w:sz w:val="20"/>
                <w:szCs w:val="20"/>
                <w:lang w:eastAsia="zh-CN"/>
              </w:rPr>
            </w:pPr>
            <w:del w:id="550" w:author="Grant Lowe" w:date="2021-04-19T16:07:00Z">
              <w:r w:rsidDel="006A2401">
                <w:rPr>
                  <w:rFonts w:ascii="Arial" w:hAnsi="Arial" w:cs="Arial"/>
                  <w:sz w:val="20"/>
                  <w:szCs w:val="20"/>
                  <w:lang w:eastAsia="zh-CN"/>
                </w:rPr>
                <w:delText>4</w:delText>
              </w:r>
            </w:del>
          </w:p>
        </w:tc>
        <w:tc>
          <w:tcPr>
            <w:tcW w:w="1313" w:type="dxa"/>
          </w:tcPr>
          <w:p w14:paraId="50F9F5FA" w14:textId="5CAA7E5F" w:rsidR="00521F1D" w:rsidRPr="00234345" w:rsidDel="006A2401" w:rsidRDefault="005A465A" w:rsidP="0006343F">
            <w:pPr>
              <w:spacing w:before="0" w:after="0" w:line="360" w:lineRule="auto"/>
              <w:jc w:val="left"/>
              <w:rPr>
                <w:del w:id="551" w:author="Grant Lowe" w:date="2021-04-19T16:07:00Z"/>
                <w:rFonts w:ascii="Arial" w:hAnsi="Arial" w:cs="Arial"/>
                <w:sz w:val="20"/>
                <w:szCs w:val="20"/>
                <w:lang w:eastAsia="zh-CN"/>
              </w:rPr>
            </w:pPr>
            <w:del w:id="552" w:author="Grant Lowe" w:date="2021-04-19T16:07:00Z">
              <w:r w:rsidDel="006A2401">
                <w:rPr>
                  <w:rFonts w:ascii="Arial" w:hAnsi="Arial" w:cs="Arial"/>
                  <w:sz w:val="20"/>
                  <w:szCs w:val="20"/>
                  <w:lang w:eastAsia="zh-CN"/>
                </w:rPr>
                <w:delText xml:space="preserve">R Sutton </w:delText>
              </w:r>
            </w:del>
          </w:p>
        </w:tc>
      </w:tr>
      <w:tr w:rsidR="00521F1D" w:rsidRPr="00234345" w:rsidDel="006A2401" w14:paraId="13341010" w14:textId="254AB82F" w:rsidTr="00076EBA">
        <w:trPr>
          <w:del w:id="553" w:author="Grant Lowe" w:date="2021-04-19T16:07:00Z"/>
        </w:trPr>
        <w:tc>
          <w:tcPr>
            <w:tcW w:w="983" w:type="dxa"/>
          </w:tcPr>
          <w:p w14:paraId="7847945E" w14:textId="1D5D0BC1" w:rsidR="00521F1D" w:rsidRPr="00234345" w:rsidDel="006A2401" w:rsidRDefault="00521F1D" w:rsidP="0006343F">
            <w:pPr>
              <w:spacing w:before="0" w:after="0" w:line="360" w:lineRule="auto"/>
              <w:jc w:val="left"/>
              <w:rPr>
                <w:del w:id="554" w:author="Grant Lowe" w:date="2021-04-19T16:07:00Z"/>
                <w:rFonts w:ascii="Arial" w:hAnsi="Arial" w:cs="Arial"/>
                <w:sz w:val="20"/>
                <w:szCs w:val="20"/>
                <w:lang w:eastAsia="zh-CN"/>
              </w:rPr>
            </w:pPr>
          </w:p>
        </w:tc>
        <w:tc>
          <w:tcPr>
            <w:tcW w:w="1564" w:type="dxa"/>
          </w:tcPr>
          <w:p w14:paraId="6D13D7CD" w14:textId="1598BF30" w:rsidR="00521F1D" w:rsidRPr="00234345" w:rsidDel="006A2401" w:rsidRDefault="00521F1D" w:rsidP="0006343F">
            <w:pPr>
              <w:spacing w:before="0" w:after="0" w:line="360" w:lineRule="auto"/>
              <w:jc w:val="left"/>
              <w:rPr>
                <w:del w:id="555" w:author="Grant Lowe" w:date="2021-04-19T16:07:00Z"/>
                <w:rFonts w:ascii="Arial" w:hAnsi="Arial" w:cs="Arial"/>
                <w:sz w:val="20"/>
                <w:szCs w:val="20"/>
                <w:lang w:eastAsia="zh-CN"/>
              </w:rPr>
            </w:pPr>
          </w:p>
        </w:tc>
        <w:tc>
          <w:tcPr>
            <w:tcW w:w="2595" w:type="dxa"/>
          </w:tcPr>
          <w:p w14:paraId="2D4AC4D7" w14:textId="1FEB4046" w:rsidR="00521F1D" w:rsidRPr="00234345" w:rsidDel="006A2401" w:rsidRDefault="00521F1D" w:rsidP="0006343F">
            <w:pPr>
              <w:spacing w:before="0" w:after="0" w:line="360" w:lineRule="auto"/>
              <w:jc w:val="left"/>
              <w:rPr>
                <w:del w:id="556" w:author="Grant Lowe" w:date="2021-04-19T16:07:00Z"/>
                <w:rFonts w:ascii="Arial" w:hAnsi="Arial" w:cs="Arial"/>
                <w:sz w:val="20"/>
                <w:szCs w:val="20"/>
                <w:lang w:eastAsia="zh-CN"/>
              </w:rPr>
            </w:pPr>
          </w:p>
        </w:tc>
        <w:tc>
          <w:tcPr>
            <w:tcW w:w="849" w:type="dxa"/>
          </w:tcPr>
          <w:p w14:paraId="286E3F34" w14:textId="1F0D7AE0" w:rsidR="00521F1D" w:rsidRPr="00234345" w:rsidDel="006A2401" w:rsidRDefault="00521F1D" w:rsidP="0006343F">
            <w:pPr>
              <w:spacing w:before="0" w:after="0" w:line="360" w:lineRule="auto"/>
              <w:jc w:val="left"/>
              <w:rPr>
                <w:del w:id="557" w:author="Grant Lowe" w:date="2021-04-19T16:07:00Z"/>
                <w:rFonts w:ascii="Arial" w:hAnsi="Arial" w:cs="Arial"/>
                <w:sz w:val="20"/>
                <w:szCs w:val="20"/>
                <w:lang w:eastAsia="zh-CN"/>
              </w:rPr>
            </w:pPr>
          </w:p>
        </w:tc>
        <w:tc>
          <w:tcPr>
            <w:tcW w:w="1265" w:type="dxa"/>
          </w:tcPr>
          <w:p w14:paraId="287B723A" w14:textId="632F94C0" w:rsidR="00521F1D" w:rsidRPr="00234345" w:rsidDel="006A2401" w:rsidRDefault="00521F1D" w:rsidP="0006343F">
            <w:pPr>
              <w:spacing w:before="0" w:after="0" w:line="360" w:lineRule="auto"/>
              <w:jc w:val="left"/>
              <w:rPr>
                <w:del w:id="558" w:author="Grant Lowe" w:date="2021-04-19T16:07:00Z"/>
                <w:rFonts w:ascii="Arial" w:hAnsi="Arial" w:cs="Arial"/>
                <w:sz w:val="20"/>
                <w:szCs w:val="20"/>
                <w:lang w:eastAsia="zh-CN"/>
              </w:rPr>
            </w:pPr>
          </w:p>
        </w:tc>
        <w:tc>
          <w:tcPr>
            <w:tcW w:w="1059" w:type="dxa"/>
          </w:tcPr>
          <w:p w14:paraId="22D9E7B9" w14:textId="336A7E7D" w:rsidR="00521F1D" w:rsidRPr="00234345" w:rsidDel="006A2401" w:rsidRDefault="00521F1D" w:rsidP="0006343F">
            <w:pPr>
              <w:spacing w:before="0" w:after="0" w:line="360" w:lineRule="auto"/>
              <w:jc w:val="left"/>
              <w:rPr>
                <w:del w:id="559" w:author="Grant Lowe" w:date="2021-04-19T16:07:00Z"/>
                <w:rFonts w:ascii="Arial" w:hAnsi="Arial" w:cs="Arial"/>
                <w:sz w:val="20"/>
                <w:szCs w:val="20"/>
                <w:lang w:eastAsia="zh-CN"/>
              </w:rPr>
            </w:pPr>
          </w:p>
        </w:tc>
        <w:tc>
          <w:tcPr>
            <w:tcW w:w="1313" w:type="dxa"/>
          </w:tcPr>
          <w:p w14:paraId="1C9B7715" w14:textId="17835B1A" w:rsidR="00521F1D" w:rsidRPr="00234345" w:rsidDel="006A2401" w:rsidRDefault="00521F1D" w:rsidP="0006343F">
            <w:pPr>
              <w:spacing w:before="0" w:after="0" w:line="360" w:lineRule="auto"/>
              <w:jc w:val="left"/>
              <w:rPr>
                <w:del w:id="560" w:author="Grant Lowe" w:date="2021-04-19T16:07:00Z"/>
                <w:rFonts w:ascii="Arial" w:hAnsi="Arial" w:cs="Arial"/>
                <w:sz w:val="20"/>
                <w:szCs w:val="20"/>
                <w:lang w:eastAsia="zh-CN"/>
              </w:rPr>
            </w:pPr>
          </w:p>
        </w:tc>
      </w:tr>
      <w:tr w:rsidR="00521F1D" w:rsidRPr="00234345" w:rsidDel="006A2401" w14:paraId="2B1C4D1B" w14:textId="50025887" w:rsidTr="00076EBA">
        <w:trPr>
          <w:del w:id="561" w:author="Grant Lowe" w:date="2021-04-19T16:07:00Z"/>
        </w:trPr>
        <w:tc>
          <w:tcPr>
            <w:tcW w:w="983" w:type="dxa"/>
          </w:tcPr>
          <w:p w14:paraId="118CB853" w14:textId="1A2F6372" w:rsidR="00521F1D" w:rsidRPr="00234345" w:rsidDel="006A2401" w:rsidRDefault="005A465A" w:rsidP="0006343F">
            <w:pPr>
              <w:spacing w:before="0" w:after="0" w:line="360" w:lineRule="auto"/>
              <w:jc w:val="left"/>
              <w:rPr>
                <w:del w:id="562" w:author="Grant Lowe" w:date="2021-04-19T16:07:00Z"/>
                <w:rFonts w:ascii="Arial" w:hAnsi="Arial" w:cs="Arial"/>
                <w:sz w:val="20"/>
                <w:szCs w:val="20"/>
                <w:lang w:eastAsia="zh-CN"/>
              </w:rPr>
            </w:pPr>
            <w:del w:id="563" w:author="Grant Lowe" w:date="2021-04-19T16:07:00Z">
              <w:r w:rsidDel="006A2401">
                <w:rPr>
                  <w:rFonts w:ascii="Arial" w:hAnsi="Arial" w:cs="Arial"/>
                  <w:sz w:val="20"/>
                  <w:szCs w:val="20"/>
                  <w:lang w:eastAsia="zh-CN"/>
                </w:rPr>
                <w:delText>RISK</w:delText>
              </w:r>
            </w:del>
          </w:p>
        </w:tc>
        <w:tc>
          <w:tcPr>
            <w:tcW w:w="1564" w:type="dxa"/>
          </w:tcPr>
          <w:p w14:paraId="5E880C30" w14:textId="4DADE971" w:rsidR="00521F1D" w:rsidRPr="00234345" w:rsidDel="006A2401" w:rsidRDefault="005A465A" w:rsidP="0006343F">
            <w:pPr>
              <w:spacing w:before="0" w:after="0" w:line="360" w:lineRule="auto"/>
              <w:jc w:val="left"/>
              <w:rPr>
                <w:del w:id="564" w:author="Grant Lowe" w:date="2021-04-19T16:07:00Z"/>
                <w:rFonts w:ascii="Arial" w:hAnsi="Arial" w:cs="Arial"/>
                <w:sz w:val="20"/>
                <w:szCs w:val="20"/>
                <w:lang w:eastAsia="zh-CN"/>
              </w:rPr>
            </w:pPr>
            <w:del w:id="565" w:author="Grant Lowe" w:date="2021-04-19T16:07:00Z">
              <w:r w:rsidDel="006A2401">
                <w:rPr>
                  <w:rFonts w:ascii="Arial" w:hAnsi="Arial" w:cs="Arial"/>
                  <w:sz w:val="20"/>
                  <w:szCs w:val="20"/>
                  <w:lang w:eastAsia="zh-CN"/>
                </w:rPr>
                <w:delText>Moody’s</w:delText>
              </w:r>
            </w:del>
          </w:p>
        </w:tc>
        <w:tc>
          <w:tcPr>
            <w:tcW w:w="2595" w:type="dxa"/>
          </w:tcPr>
          <w:p w14:paraId="24486495" w14:textId="1AC00FD0" w:rsidR="00521F1D" w:rsidRPr="00234345" w:rsidDel="006A2401" w:rsidRDefault="005A465A" w:rsidP="0006343F">
            <w:pPr>
              <w:spacing w:before="0" w:after="0" w:line="360" w:lineRule="auto"/>
              <w:jc w:val="left"/>
              <w:rPr>
                <w:del w:id="566" w:author="Grant Lowe" w:date="2021-04-19T16:07:00Z"/>
                <w:rFonts w:ascii="Arial" w:hAnsi="Arial" w:cs="Arial"/>
                <w:sz w:val="20"/>
                <w:szCs w:val="20"/>
                <w:lang w:eastAsia="zh-CN"/>
              </w:rPr>
            </w:pPr>
            <w:del w:id="567" w:author="Grant Lowe" w:date="2021-04-19T16:07:00Z">
              <w:r w:rsidDel="006A2401">
                <w:rPr>
                  <w:rFonts w:ascii="Arial" w:hAnsi="Arial" w:cs="Arial"/>
                  <w:sz w:val="20"/>
                  <w:szCs w:val="20"/>
                  <w:lang w:eastAsia="zh-CN"/>
                </w:rPr>
                <w:delText xml:space="preserve">Credit Rating </w:delText>
              </w:r>
            </w:del>
          </w:p>
        </w:tc>
        <w:tc>
          <w:tcPr>
            <w:tcW w:w="849" w:type="dxa"/>
          </w:tcPr>
          <w:p w14:paraId="08476520" w14:textId="7B7849F9" w:rsidR="00521F1D" w:rsidRPr="00234345" w:rsidDel="006A2401" w:rsidRDefault="005A465A" w:rsidP="0006343F">
            <w:pPr>
              <w:spacing w:before="0" w:after="0" w:line="360" w:lineRule="auto"/>
              <w:jc w:val="left"/>
              <w:rPr>
                <w:del w:id="568" w:author="Grant Lowe" w:date="2021-04-19T16:07:00Z"/>
                <w:rFonts w:ascii="Arial" w:hAnsi="Arial" w:cs="Arial"/>
                <w:sz w:val="20"/>
                <w:szCs w:val="20"/>
                <w:lang w:eastAsia="zh-CN"/>
              </w:rPr>
            </w:pPr>
            <w:del w:id="569" w:author="Grant Lowe" w:date="2021-04-19T16:07:00Z">
              <w:r w:rsidDel="006A2401">
                <w:rPr>
                  <w:rFonts w:ascii="Arial" w:hAnsi="Arial" w:cs="Arial"/>
                  <w:sz w:val="20"/>
                  <w:szCs w:val="20"/>
                  <w:lang w:eastAsia="zh-CN"/>
                </w:rPr>
                <w:delText>3</w:delText>
              </w:r>
            </w:del>
          </w:p>
        </w:tc>
        <w:tc>
          <w:tcPr>
            <w:tcW w:w="1265" w:type="dxa"/>
          </w:tcPr>
          <w:p w14:paraId="35FF2A8F" w14:textId="284DA10B" w:rsidR="00521F1D" w:rsidRPr="00234345" w:rsidDel="006A2401" w:rsidRDefault="005A465A" w:rsidP="0006343F">
            <w:pPr>
              <w:spacing w:before="0" w:after="0" w:line="360" w:lineRule="auto"/>
              <w:jc w:val="left"/>
              <w:rPr>
                <w:del w:id="570" w:author="Grant Lowe" w:date="2021-04-19T16:07:00Z"/>
                <w:rFonts w:ascii="Arial" w:hAnsi="Arial" w:cs="Arial"/>
                <w:sz w:val="20"/>
                <w:szCs w:val="20"/>
                <w:lang w:eastAsia="zh-CN"/>
              </w:rPr>
            </w:pPr>
            <w:del w:id="571" w:author="Grant Lowe" w:date="2021-04-19T16:07:00Z">
              <w:r w:rsidDel="006A2401">
                <w:rPr>
                  <w:rFonts w:ascii="Arial" w:hAnsi="Arial" w:cs="Arial"/>
                  <w:sz w:val="20"/>
                  <w:szCs w:val="20"/>
                  <w:lang w:eastAsia="zh-CN"/>
                </w:rPr>
                <w:delText>1</w:delText>
              </w:r>
            </w:del>
          </w:p>
        </w:tc>
        <w:tc>
          <w:tcPr>
            <w:tcW w:w="1059" w:type="dxa"/>
          </w:tcPr>
          <w:p w14:paraId="191070B1" w14:textId="274FAF9E" w:rsidR="00521F1D" w:rsidRPr="00234345" w:rsidDel="006A2401" w:rsidRDefault="005A465A" w:rsidP="0006343F">
            <w:pPr>
              <w:spacing w:before="0" w:after="0" w:line="360" w:lineRule="auto"/>
              <w:jc w:val="left"/>
              <w:rPr>
                <w:del w:id="572" w:author="Grant Lowe" w:date="2021-04-19T16:07:00Z"/>
                <w:rFonts w:ascii="Arial" w:hAnsi="Arial" w:cs="Arial"/>
                <w:sz w:val="20"/>
                <w:szCs w:val="20"/>
                <w:lang w:eastAsia="zh-CN"/>
              </w:rPr>
            </w:pPr>
            <w:del w:id="573" w:author="Grant Lowe" w:date="2021-04-19T16:07:00Z">
              <w:r w:rsidDel="006A2401">
                <w:rPr>
                  <w:rFonts w:ascii="Arial" w:hAnsi="Arial" w:cs="Arial"/>
                  <w:sz w:val="20"/>
                  <w:szCs w:val="20"/>
                  <w:lang w:eastAsia="zh-CN"/>
                </w:rPr>
                <w:delText>3</w:delText>
              </w:r>
            </w:del>
          </w:p>
        </w:tc>
        <w:tc>
          <w:tcPr>
            <w:tcW w:w="1313" w:type="dxa"/>
          </w:tcPr>
          <w:p w14:paraId="26BFE761" w14:textId="24A4594B" w:rsidR="00521F1D" w:rsidRPr="00234345" w:rsidDel="006A2401" w:rsidRDefault="005A465A" w:rsidP="0006343F">
            <w:pPr>
              <w:spacing w:before="0" w:after="0" w:line="360" w:lineRule="auto"/>
              <w:jc w:val="left"/>
              <w:rPr>
                <w:del w:id="574" w:author="Grant Lowe" w:date="2021-04-19T16:07:00Z"/>
                <w:rFonts w:ascii="Arial" w:hAnsi="Arial" w:cs="Arial"/>
                <w:sz w:val="20"/>
                <w:szCs w:val="20"/>
                <w:lang w:eastAsia="zh-CN"/>
              </w:rPr>
            </w:pPr>
            <w:del w:id="575" w:author="Grant Lowe" w:date="2021-04-19T16:07:00Z">
              <w:r w:rsidDel="006A2401">
                <w:rPr>
                  <w:rFonts w:ascii="Arial" w:hAnsi="Arial" w:cs="Arial"/>
                  <w:sz w:val="20"/>
                  <w:szCs w:val="20"/>
                  <w:lang w:eastAsia="zh-CN"/>
                </w:rPr>
                <w:delText>G Lowe</w:delText>
              </w:r>
            </w:del>
          </w:p>
        </w:tc>
      </w:tr>
      <w:tr w:rsidR="00076EBA" w:rsidRPr="00234345" w:rsidDel="006A2401" w14:paraId="78C3CC39" w14:textId="4022087A" w:rsidTr="00076EBA">
        <w:trPr>
          <w:del w:id="576" w:author="Grant Lowe" w:date="2021-04-19T16:07:00Z"/>
        </w:trPr>
        <w:tc>
          <w:tcPr>
            <w:tcW w:w="983" w:type="dxa"/>
          </w:tcPr>
          <w:p w14:paraId="40F513A2" w14:textId="050B1B6C" w:rsidR="00076EBA" w:rsidRPr="00234345" w:rsidDel="006A2401" w:rsidRDefault="00076EBA" w:rsidP="00076EBA">
            <w:pPr>
              <w:spacing w:before="0" w:after="0" w:line="360" w:lineRule="auto"/>
              <w:jc w:val="left"/>
              <w:rPr>
                <w:del w:id="577" w:author="Grant Lowe" w:date="2021-04-19T16:07:00Z"/>
                <w:rFonts w:ascii="Arial" w:hAnsi="Arial" w:cs="Arial"/>
                <w:sz w:val="20"/>
                <w:szCs w:val="20"/>
                <w:lang w:eastAsia="zh-CN"/>
              </w:rPr>
            </w:pPr>
          </w:p>
        </w:tc>
        <w:tc>
          <w:tcPr>
            <w:tcW w:w="1564" w:type="dxa"/>
          </w:tcPr>
          <w:p w14:paraId="14FEF244" w14:textId="0BFEC31C" w:rsidR="00076EBA" w:rsidRPr="00234345" w:rsidDel="006A2401" w:rsidRDefault="00076EBA" w:rsidP="00076EBA">
            <w:pPr>
              <w:spacing w:before="0" w:after="0" w:line="360" w:lineRule="auto"/>
              <w:jc w:val="left"/>
              <w:rPr>
                <w:del w:id="578" w:author="Grant Lowe" w:date="2021-04-19T16:07:00Z"/>
                <w:rFonts w:ascii="Arial" w:hAnsi="Arial" w:cs="Arial"/>
                <w:sz w:val="20"/>
                <w:szCs w:val="20"/>
                <w:lang w:eastAsia="zh-CN"/>
              </w:rPr>
            </w:pPr>
            <w:del w:id="579" w:author="Grant Lowe" w:date="2021-04-19T16:07:00Z">
              <w:r w:rsidDel="006A2401">
                <w:rPr>
                  <w:rFonts w:ascii="Arial" w:hAnsi="Arial" w:cs="Arial"/>
                  <w:sz w:val="20"/>
                  <w:szCs w:val="20"/>
                  <w:lang w:eastAsia="zh-CN"/>
                </w:rPr>
                <w:delText xml:space="preserve">Willis Towers </w:delText>
              </w:r>
            </w:del>
          </w:p>
        </w:tc>
        <w:tc>
          <w:tcPr>
            <w:tcW w:w="2595" w:type="dxa"/>
          </w:tcPr>
          <w:p w14:paraId="13A0C7F6" w14:textId="73ABF6CA" w:rsidR="00076EBA" w:rsidRPr="00234345" w:rsidDel="006A2401" w:rsidRDefault="00076EBA" w:rsidP="00076EBA">
            <w:pPr>
              <w:spacing w:before="0" w:after="0" w:line="360" w:lineRule="auto"/>
              <w:jc w:val="left"/>
              <w:rPr>
                <w:del w:id="580" w:author="Grant Lowe" w:date="2021-04-19T16:07:00Z"/>
                <w:rFonts w:ascii="Arial" w:hAnsi="Arial" w:cs="Arial"/>
                <w:sz w:val="20"/>
                <w:szCs w:val="20"/>
                <w:lang w:eastAsia="zh-CN"/>
              </w:rPr>
            </w:pPr>
            <w:del w:id="581" w:author="Grant Lowe" w:date="2021-04-19T16:07:00Z">
              <w:r w:rsidDel="006A2401">
                <w:rPr>
                  <w:rFonts w:ascii="Arial" w:hAnsi="Arial" w:cs="Arial"/>
                  <w:sz w:val="20"/>
                  <w:szCs w:val="20"/>
                  <w:lang w:eastAsia="zh-CN"/>
                </w:rPr>
                <w:delText>D&amp;O Insurance</w:delText>
              </w:r>
            </w:del>
          </w:p>
        </w:tc>
        <w:tc>
          <w:tcPr>
            <w:tcW w:w="849" w:type="dxa"/>
          </w:tcPr>
          <w:p w14:paraId="1A23F71F" w14:textId="33828848" w:rsidR="00076EBA" w:rsidRPr="00234345" w:rsidDel="006A2401" w:rsidRDefault="00076EBA" w:rsidP="00076EBA">
            <w:pPr>
              <w:spacing w:before="0" w:after="0" w:line="360" w:lineRule="auto"/>
              <w:jc w:val="left"/>
              <w:rPr>
                <w:del w:id="582" w:author="Grant Lowe" w:date="2021-04-19T16:07:00Z"/>
                <w:rFonts w:ascii="Arial" w:hAnsi="Arial" w:cs="Arial"/>
                <w:sz w:val="20"/>
                <w:szCs w:val="20"/>
                <w:lang w:eastAsia="zh-CN"/>
              </w:rPr>
            </w:pPr>
            <w:del w:id="583" w:author="Grant Lowe" w:date="2021-04-19T16:07:00Z">
              <w:r w:rsidDel="006A2401">
                <w:rPr>
                  <w:rFonts w:ascii="Arial" w:hAnsi="Arial" w:cs="Arial"/>
                  <w:sz w:val="20"/>
                  <w:szCs w:val="20"/>
                  <w:lang w:eastAsia="zh-CN"/>
                </w:rPr>
                <w:delText>3</w:delText>
              </w:r>
            </w:del>
          </w:p>
        </w:tc>
        <w:tc>
          <w:tcPr>
            <w:tcW w:w="1265" w:type="dxa"/>
          </w:tcPr>
          <w:p w14:paraId="70CC1010" w14:textId="3BD4B356" w:rsidR="00076EBA" w:rsidRPr="00234345" w:rsidDel="006A2401" w:rsidRDefault="00076EBA" w:rsidP="00076EBA">
            <w:pPr>
              <w:spacing w:before="0" w:after="0" w:line="360" w:lineRule="auto"/>
              <w:jc w:val="left"/>
              <w:rPr>
                <w:del w:id="584" w:author="Grant Lowe" w:date="2021-04-19T16:07:00Z"/>
                <w:rFonts w:ascii="Arial" w:hAnsi="Arial" w:cs="Arial"/>
                <w:sz w:val="20"/>
                <w:szCs w:val="20"/>
                <w:lang w:eastAsia="zh-CN"/>
              </w:rPr>
            </w:pPr>
            <w:del w:id="585" w:author="Grant Lowe" w:date="2021-04-19T16:07:00Z">
              <w:r w:rsidDel="006A2401">
                <w:rPr>
                  <w:rFonts w:ascii="Arial" w:hAnsi="Arial" w:cs="Arial"/>
                  <w:sz w:val="20"/>
                  <w:szCs w:val="20"/>
                  <w:lang w:eastAsia="zh-CN"/>
                </w:rPr>
                <w:delText>1</w:delText>
              </w:r>
            </w:del>
          </w:p>
        </w:tc>
        <w:tc>
          <w:tcPr>
            <w:tcW w:w="1059" w:type="dxa"/>
          </w:tcPr>
          <w:p w14:paraId="5F9131AB" w14:textId="547F8CB9" w:rsidR="00076EBA" w:rsidRPr="00234345" w:rsidDel="006A2401" w:rsidRDefault="00076EBA" w:rsidP="00076EBA">
            <w:pPr>
              <w:spacing w:before="0" w:after="0" w:line="360" w:lineRule="auto"/>
              <w:jc w:val="left"/>
              <w:rPr>
                <w:del w:id="586" w:author="Grant Lowe" w:date="2021-04-19T16:07:00Z"/>
                <w:rFonts w:ascii="Arial" w:hAnsi="Arial" w:cs="Arial"/>
                <w:sz w:val="20"/>
                <w:szCs w:val="20"/>
                <w:lang w:eastAsia="zh-CN"/>
              </w:rPr>
            </w:pPr>
            <w:del w:id="587" w:author="Grant Lowe" w:date="2021-04-19T16:07:00Z">
              <w:r w:rsidDel="006A2401">
                <w:rPr>
                  <w:rFonts w:ascii="Arial" w:hAnsi="Arial" w:cs="Arial"/>
                  <w:sz w:val="20"/>
                  <w:szCs w:val="20"/>
                  <w:lang w:eastAsia="zh-CN"/>
                </w:rPr>
                <w:delText>3</w:delText>
              </w:r>
            </w:del>
          </w:p>
        </w:tc>
        <w:tc>
          <w:tcPr>
            <w:tcW w:w="1313" w:type="dxa"/>
          </w:tcPr>
          <w:p w14:paraId="602B50B3" w14:textId="38FF95C9" w:rsidR="00076EBA" w:rsidRPr="00234345" w:rsidDel="006A2401" w:rsidRDefault="00076EBA" w:rsidP="00076EBA">
            <w:pPr>
              <w:spacing w:before="0" w:after="0" w:line="360" w:lineRule="auto"/>
              <w:jc w:val="left"/>
              <w:rPr>
                <w:del w:id="588" w:author="Grant Lowe" w:date="2021-04-19T16:07:00Z"/>
                <w:rFonts w:ascii="Arial" w:hAnsi="Arial" w:cs="Arial"/>
                <w:sz w:val="20"/>
                <w:szCs w:val="20"/>
                <w:lang w:eastAsia="zh-CN"/>
              </w:rPr>
            </w:pPr>
            <w:del w:id="589" w:author="Grant Lowe" w:date="2021-04-19T16:07:00Z">
              <w:r w:rsidRPr="0044661D" w:rsidDel="006A2401">
                <w:rPr>
                  <w:rFonts w:ascii="Arial" w:hAnsi="Arial" w:cs="Arial"/>
                  <w:sz w:val="20"/>
                  <w:szCs w:val="20"/>
                  <w:lang w:eastAsia="zh-CN"/>
                </w:rPr>
                <w:delText>G Lowe</w:delText>
              </w:r>
            </w:del>
          </w:p>
        </w:tc>
      </w:tr>
      <w:tr w:rsidR="00076EBA" w:rsidRPr="00234345" w:rsidDel="006A2401" w14:paraId="33103A98" w14:textId="65E67159" w:rsidTr="00076EBA">
        <w:trPr>
          <w:del w:id="590" w:author="Grant Lowe" w:date="2021-04-19T16:07:00Z"/>
        </w:trPr>
        <w:tc>
          <w:tcPr>
            <w:tcW w:w="983" w:type="dxa"/>
          </w:tcPr>
          <w:p w14:paraId="21F853CE" w14:textId="74ABFC98" w:rsidR="00076EBA" w:rsidRPr="00234345" w:rsidDel="006A2401" w:rsidRDefault="00076EBA" w:rsidP="00076EBA">
            <w:pPr>
              <w:spacing w:before="0" w:after="0" w:line="360" w:lineRule="auto"/>
              <w:jc w:val="left"/>
              <w:rPr>
                <w:del w:id="591" w:author="Grant Lowe" w:date="2021-04-19T16:07:00Z"/>
                <w:rFonts w:ascii="Arial" w:hAnsi="Arial" w:cs="Arial"/>
                <w:sz w:val="20"/>
                <w:szCs w:val="20"/>
                <w:lang w:eastAsia="zh-CN"/>
              </w:rPr>
            </w:pPr>
          </w:p>
        </w:tc>
        <w:tc>
          <w:tcPr>
            <w:tcW w:w="1564" w:type="dxa"/>
          </w:tcPr>
          <w:p w14:paraId="4EB3C5D3" w14:textId="5E36EDEE" w:rsidR="00076EBA" w:rsidRPr="00234345" w:rsidDel="006A2401" w:rsidRDefault="00076EBA" w:rsidP="00076EBA">
            <w:pPr>
              <w:spacing w:before="0" w:after="0" w:line="360" w:lineRule="auto"/>
              <w:jc w:val="left"/>
              <w:rPr>
                <w:del w:id="592" w:author="Grant Lowe" w:date="2021-04-19T16:07:00Z"/>
                <w:rFonts w:ascii="Arial" w:hAnsi="Arial" w:cs="Arial"/>
                <w:sz w:val="20"/>
                <w:szCs w:val="20"/>
                <w:lang w:eastAsia="zh-CN"/>
              </w:rPr>
            </w:pPr>
            <w:del w:id="593" w:author="Grant Lowe" w:date="2021-04-19T16:07:00Z">
              <w:r w:rsidDel="006A2401">
                <w:rPr>
                  <w:rFonts w:ascii="Arial" w:hAnsi="Arial" w:cs="Arial"/>
                  <w:sz w:val="20"/>
                  <w:szCs w:val="20"/>
                  <w:lang w:eastAsia="zh-CN"/>
                </w:rPr>
                <w:delText xml:space="preserve">Willis Towers </w:delText>
              </w:r>
            </w:del>
          </w:p>
        </w:tc>
        <w:tc>
          <w:tcPr>
            <w:tcW w:w="2595" w:type="dxa"/>
          </w:tcPr>
          <w:p w14:paraId="61B90E23" w14:textId="090D3D47" w:rsidR="00076EBA" w:rsidRPr="00234345" w:rsidDel="006A2401" w:rsidRDefault="00076EBA" w:rsidP="00076EBA">
            <w:pPr>
              <w:spacing w:before="0" w:after="0" w:line="360" w:lineRule="auto"/>
              <w:jc w:val="left"/>
              <w:rPr>
                <w:del w:id="594" w:author="Grant Lowe" w:date="2021-04-19T16:07:00Z"/>
                <w:rFonts w:ascii="Arial" w:hAnsi="Arial" w:cs="Arial"/>
                <w:sz w:val="20"/>
                <w:szCs w:val="20"/>
                <w:lang w:eastAsia="zh-CN"/>
              </w:rPr>
            </w:pPr>
            <w:del w:id="595" w:author="Grant Lowe" w:date="2021-04-19T16:07:00Z">
              <w:r w:rsidDel="006A2401">
                <w:rPr>
                  <w:rFonts w:ascii="Arial" w:hAnsi="Arial" w:cs="Arial"/>
                  <w:sz w:val="20"/>
                  <w:szCs w:val="20"/>
                  <w:lang w:eastAsia="zh-CN"/>
                </w:rPr>
                <w:delText>Financial Crime Insurance</w:delText>
              </w:r>
            </w:del>
          </w:p>
        </w:tc>
        <w:tc>
          <w:tcPr>
            <w:tcW w:w="849" w:type="dxa"/>
          </w:tcPr>
          <w:p w14:paraId="1360306E" w14:textId="4D263188" w:rsidR="00076EBA" w:rsidRPr="00234345" w:rsidDel="006A2401" w:rsidRDefault="00076EBA" w:rsidP="00076EBA">
            <w:pPr>
              <w:spacing w:before="0" w:after="0" w:line="360" w:lineRule="auto"/>
              <w:jc w:val="left"/>
              <w:rPr>
                <w:del w:id="596" w:author="Grant Lowe" w:date="2021-04-19T16:07:00Z"/>
                <w:rFonts w:ascii="Arial" w:hAnsi="Arial" w:cs="Arial"/>
                <w:sz w:val="20"/>
                <w:szCs w:val="20"/>
                <w:lang w:eastAsia="zh-CN"/>
              </w:rPr>
            </w:pPr>
            <w:del w:id="597" w:author="Grant Lowe" w:date="2021-04-19T16:07:00Z">
              <w:r w:rsidDel="006A2401">
                <w:rPr>
                  <w:rFonts w:ascii="Arial" w:hAnsi="Arial" w:cs="Arial"/>
                  <w:sz w:val="20"/>
                  <w:szCs w:val="20"/>
                  <w:lang w:eastAsia="zh-CN"/>
                </w:rPr>
                <w:delText>3</w:delText>
              </w:r>
            </w:del>
          </w:p>
        </w:tc>
        <w:tc>
          <w:tcPr>
            <w:tcW w:w="1265" w:type="dxa"/>
          </w:tcPr>
          <w:p w14:paraId="6C2EAC06" w14:textId="3AC35729" w:rsidR="00076EBA" w:rsidRPr="00234345" w:rsidDel="006A2401" w:rsidRDefault="00076EBA" w:rsidP="00076EBA">
            <w:pPr>
              <w:spacing w:before="0" w:after="0" w:line="360" w:lineRule="auto"/>
              <w:jc w:val="left"/>
              <w:rPr>
                <w:del w:id="598" w:author="Grant Lowe" w:date="2021-04-19T16:07:00Z"/>
                <w:rFonts w:ascii="Arial" w:hAnsi="Arial" w:cs="Arial"/>
                <w:sz w:val="20"/>
                <w:szCs w:val="20"/>
                <w:lang w:eastAsia="zh-CN"/>
              </w:rPr>
            </w:pPr>
            <w:del w:id="599" w:author="Grant Lowe" w:date="2021-04-19T16:07:00Z">
              <w:r w:rsidDel="006A2401">
                <w:rPr>
                  <w:rFonts w:ascii="Arial" w:hAnsi="Arial" w:cs="Arial"/>
                  <w:sz w:val="20"/>
                  <w:szCs w:val="20"/>
                  <w:lang w:eastAsia="zh-CN"/>
                </w:rPr>
                <w:delText>1</w:delText>
              </w:r>
            </w:del>
          </w:p>
        </w:tc>
        <w:tc>
          <w:tcPr>
            <w:tcW w:w="1059" w:type="dxa"/>
          </w:tcPr>
          <w:p w14:paraId="558A47A2" w14:textId="05A59B40" w:rsidR="00076EBA" w:rsidRPr="00234345" w:rsidDel="006A2401" w:rsidRDefault="00076EBA" w:rsidP="00076EBA">
            <w:pPr>
              <w:spacing w:before="0" w:after="0" w:line="360" w:lineRule="auto"/>
              <w:jc w:val="left"/>
              <w:rPr>
                <w:del w:id="600" w:author="Grant Lowe" w:date="2021-04-19T16:07:00Z"/>
                <w:rFonts w:ascii="Arial" w:hAnsi="Arial" w:cs="Arial"/>
                <w:sz w:val="20"/>
                <w:szCs w:val="20"/>
                <w:lang w:eastAsia="zh-CN"/>
              </w:rPr>
            </w:pPr>
            <w:del w:id="601" w:author="Grant Lowe" w:date="2021-04-19T16:07:00Z">
              <w:r w:rsidDel="006A2401">
                <w:rPr>
                  <w:rFonts w:ascii="Arial" w:hAnsi="Arial" w:cs="Arial"/>
                  <w:sz w:val="20"/>
                  <w:szCs w:val="20"/>
                  <w:lang w:eastAsia="zh-CN"/>
                </w:rPr>
                <w:delText>3</w:delText>
              </w:r>
            </w:del>
          </w:p>
        </w:tc>
        <w:tc>
          <w:tcPr>
            <w:tcW w:w="1313" w:type="dxa"/>
          </w:tcPr>
          <w:p w14:paraId="34EAE998" w14:textId="17EFCF0A" w:rsidR="00076EBA" w:rsidRPr="00234345" w:rsidDel="006A2401" w:rsidRDefault="00076EBA" w:rsidP="00076EBA">
            <w:pPr>
              <w:spacing w:before="0" w:after="0" w:line="360" w:lineRule="auto"/>
              <w:jc w:val="left"/>
              <w:rPr>
                <w:del w:id="602" w:author="Grant Lowe" w:date="2021-04-19T16:07:00Z"/>
                <w:rFonts w:ascii="Arial" w:hAnsi="Arial" w:cs="Arial"/>
                <w:sz w:val="20"/>
                <w:szCs w:val="20"/>
                <w:lang w:eastAsia="zh-CN"/>
              </w:rPr>
            </w:pPr>
            <w:del w:id="603" w:author="Grant Lowe" w:date="2021-04-19T16:07:00Z">
              <w:r w:rsidRPr="0044661D" w:rsidDel="006A2401">
                <w:rPr>
                  <w:rFonts w:ascii="Arial" w:hAnsi="Arial" w:cs="Arial"/>
                  <w:sz w:val="20"/>
                  <w:szCs w:val="20"/>
                  <w:lang w:eastAsia="zh-CN"/>
                </w:rPr>
                <w:delText>G Lowe</w:delText>
              </w:r>
            </w:del>
          </w:p>
        </w:tc>
      </w:tr>
      <w:tr w:rsidR="00076EBA" w:rsidRPr="00234345" w:rsidDel="006A2401" w14:paraId="14B8ED83" w14:textId="2846395E" w:rsidTr="00076EBA">
        <w:trPr>
          <w:del w:id="604" w:author="Grant Lowe" w:date="2021-04-19T16:07:00Z"/>
        </w:trPr>
        <w:tc>
          <w:tcPr>
            <w:tcW w:w="983" w:type="dxa"/>
          </w:tcPr>
          <w:p w14:paraId="631524CA" w14:textId="54973E72" w:rsidR="00076EBA" w:rsidRPr="00234345" w:rsidDel="006A2401" w:rsidRDefault="00076EBA" w:rsidP="00076EBA">
            <w:pPr>
              <w:spacing w:before="0" w:after="0" w:line="360" w:lineRule="auto"/>
              <w:jc w:val="left"/>
              <w:rPr>
                <w:del w:id="605" w:author="Grant Lowe" w:date="2021-04-19T16:07:00Z"/>
                <w:rFonts w:ascii="Arial" w:hAnsi="Arial" w:cs="Arial"/>
                <w:sz w:val="20"/>
                <w:szCs w:val="20"/>
                <w:lang w:eastAsia="zh-CN"/>
              </w:rPr>
            </w:pPr>
          </w:p>
        </w:tc>
        <w:tc>
          <w:tcPr>
            <w:tcW w:w="1564" w:type="dxa"/>
          </w:tcPr>
          <w:p w14:paraId="3D313D43" w14:textId="3B3E1890" w:rsidR="00076EBA" w:rsidRPr="00234345" w:rsidDel="006A2401" w:rsidRDefault="00076EBA" w:rsidP="00076EBA">
            <w:pPr>
              <w:spacing w:before="0" w:after="0" w:line="360" w:lineRule="auto"/>
              <w:jc w:val="left"/>
              <w:rPr>
                <w:del w:id="606" w:author="Grant Lowe" w:date="2021-04-19T16:07:00Z"/>
                <w:rFonts w:ascii="Arial" w:hAnsi="Arial" w:cs="Arial"/>
                <w:sz w:val="20"/>
                <w:szCs w:val="20"/>
                <w:lang w:eastAsia="zh-CN"/>
              </w:rPr>
            </w:pPr>
            <w:del w:id="607" w:author="Grant Lowe" w:date="2021-04-19T16:07:00Z">
              <w:r w:rsidDel="006A2401">
                <w:rPr>
                  <w:rFonts w:ascii="Arial" w:hAnsi="Arial" w:cs="Arial"/>
                  <w:sz w:val="20"/>
                  <w:szCs w:val="20"/>
                  <w:lang w:eastAsia="zh-CN"/>
                </w:rPr>
                <w:delText xml:space="preserve">Willis Towers </w:delText>
              </w:r>
            </w:del>
          </w:p>
        </w:tc>
        <w:tc>
          <w:tcPr>
            <w:tcW w:w="2595" w:type="dxa"/>
          </w:tcPr>
          <w:p w14:paraId="2508120D" w14:textId="559840E4" w:rsidR="00076EBA" w:rsidRPr="00234345" w:rsidDel="006A2401" w:rsidRDefault="00076EBA" w:rsidP="00076EBA">
            <w:pPr>
              <w:spacing w:before="0" w:after="0" w:line="360" w:lineRule="auto"/>
              <w:jc w:val="left"/>
              <w:rPr>
                <w:del w:id="608" w:author="Grant Lowe" w:date="2021-04-19T16:07:00Z"/>
                <w:rFonts w:ascii="Arial" w:hAnsi="Arial" w:cs="Arial"/>
                <w:sz w:val="20"/>
                <w:szCs w:val="20"/>
                <w:lang w:eastAsia="zh-CN"/>
              </w:rPr>
            </w:pPr>
            <w:del w:id="609" w:author="Grant Lowe" w:date="2021-04-19T16:07:00Z">
              <w:r w:rsidDel="006A2401">
                <w:rPr>
                  <w:rFonts w:ascii="Arial" w:hAnsi="Arial" w:cs="Arial"/>
                  <w:sz w:val="20"/>
                  <w:szCs w:val="20"/>
                  <w:lang w:eastAsia="zh-CN"/>
                </w:rPr>
                <w:delText>Cyber Insurance</w:delText>
              </w:r>
            </w:del>
          </w:p>
        </w:tc>
        <w:tc>
          <w:tcPr>
            <w:tcW w:w="849" w:type="dxa"/>
          </w:tcPr>
          <w:p w14:paraId="41A946FA" w14:textId="5488842B" w:rsidR="00076EBA" w:rsidRPr="00234345" w:rsidDel="006A2401" w:rsidRDefault="00076EBA" w:rsidP="00076EBA">
            <w:pPr>
              <w:spacing w:before="0" w:after="0" w:line="360" w:lineRule="auto"/>
              <w:jc w:val="left"/>
              <w:rPr>
                <w:del w:id="610" w:author="Grant Lowe" w:date="2021-04-19T16:07:00Z"/>
                <w:rFonts w:ascii="Arial" w:hAnsi="Arial" w:cs="Arial"/>
                <w:sz w:val="20"/>
                <w:szCs w:val="20"/>
                <w:lang w:eastAsia="zh-CN"/>
              </w:rPr>
            </w:pPr>
            <w:del w:id="611" w:author="Grant Lowe" w:date="2021-04-19T16:07:00Z">
              <w:r w:rsidDel="006A2401">
                <w:rPr>
                  <w:rFonts w:ascii="Arial" w:hAnsi="Arial" w:cs="Arial"/>
                  <w:sz w:val="20"/>
                  <w:szCs w:val="20"/>
                  <w:lang w:eastAsia="zh-CN"/>
                </w:rPr>
                <w:delText>3</w:delText>
              </w:r>
            </w:del>
          </w:p>
        </w:tc>
        <w:tc>
          <w:tcPr>
            <w:tcW w:w="1265" w:type="dxa"/>
          </w:tcPr>
          <w:p w14:paraId="1614BEE3" w14:textId="733C9FA8" w:rsidR="00076EBA" w:rsidRPr="00234345" w:rsidDel="006A2401" w:rsidRDefault="00076EBA" w:rsidP="00076EBA">
            <w:pPr>
              <w:spacing w:before="0" w:after="0" w:line="360" w:lineRule="auto"/>
              <w:jc w:val="left"/>
              <w:rPr>
                <w:del w:id="612" w:author="Grant Lowe" w:date="2021-04-19T16:07:00Z"/>
                <w:rFonts w:ascii="Arial" w:hAnsi="Arial" w:cs="Arial"/>
                <w:sz w:val="20"/>
                <w:szCs w:val="20"/>
                <w:lang w:eastAsia="zh-CN"/>
              </w:rPr>
            </w:pPr>
            <w:del w:id="613" w:author="Grant Lowe" w:date="2021-04-19T16:07:00Z">
              <w:r w:rsidDel="006A2401">
                <w:rPr>
                  <w:rFonts w:ascii="Arial" w:hAnsi="Arial" w:cs="Arial"/>
                  <w:sz w:val="20"/>
                  <w:szCs w:val="20"/>
                  <w:lang w:eastAsia="zh-CN"/>
                </w:rPr>
                <w:delText>1</w:delText>
              </w:r>
            </w:del>
          </w:p>
        </w:tc>
        <w:tc>
          <w:tcPr>
            <w:tcW w:w="1059" w:type="dxa"/>
          </w:tcPr>
          <w:p w14:paraId="34EBCAAE" w14:textId="7E450F0F" w:rsidR="00076EBA" w:rsidRPr="00234345" w:rsidDel="006A2401" w:rsidRDefault="00076EBA" w:rsidP="00076EBA">
            <w:pPr>
              <w:spacing w:before="0" w:after="0" w:line="360" w:lineRule="auto"/>
              <w:jc w:val="left"/>
              <w:rPr>
                <w:del w:id="614" w:author="Grant Lowe" w:date="2021-04-19T16:07:00Z"/>
                <w:rFonts w:ascii="Arial" w:hAnsi="Arial" w:cs="Arial"/>
                <w:sz w:val="20"/>
                <w:szCs w:val="20"/>
                <w:lang w:eastAsia="zh-CN"/>
              </w:rPr>
            </w:pPr>
            <w:del w:id="615" w:author="Grant Lowe" w:date="2021-04-19T16:07:00Z">
              <w:r w:rsidDel="006A2401">
                <w:rPr>
                  <w:rFonts w:ascii="Arial" w:hAnsi="Arial" w:cs="Arial"/>
                  <w:sz w:val="20"/>
                  <w:szCs w:val="20"/>
                  <w:lang w:eastAsia="zh-CN"/>
                </w:rPr>
                <w:delText>3</w:delText>
              </w:r>
            </w:del>
          </w:p>
        </w:tc>
        <w:tc>
          <w:tcPr>
            <w:tcW w:w="1313" w:type="dxa"/>
          </w:tcPr>
          <w:p w14:paraId="54CB423C" w14:textId="04B17E48" w:rsidR="00076EBA" w:rsidRPr="00234345" w:rsidDel="006A2401" w:rsidRDefault="00076EBA" w:rsidP="00076EBA">
            <w:pPr>
              <w:spacing w:before="0" w:after="0" w:line="360" w:lineRule="auto"/>
              <w:jc w:val="left"/>
              <w:rPr>
                <w:del w:id="616" w:author="Grant Lowe" w:date="2021-04-19T16:07:00Z"/>
                <w:rFonts w:ascii="Arial" w:hAnsi="Arial" w:cs="Arial"/>
                <w:sz w:val="20"/>
                <w:szCs w:val="20"/>
                <w:lang w:eastAsia="zh-CN"/>
              </w:rPr>
            </w:pPr>
            <w:del w:id="617" w:author="Grant Lowe" w:date="2021-04-19T16:07:00Z">
              <w:r w:rsidRPr="0044661D" w:rsidDel="006A2401">
                <w:rPr>
                  <w:rFonts w:ascii="Arial" w:hAnsi="Arial" w:cs="Arial"/>
                  <w:sz w:val="20"/>
                  <w:szCs w:val="20"/>
                  <w:lang w:eastAsia="zh-CN"/>
                </w:rPr>
                <w:delText>G Lowe</w:delText>
              </w:r>
            </w:del>
          </w:p>
        </w:tc>
      </w:tr>
      <w:tr w:rsidR="00076EBA" w:rsidRPr="00234345" w:rsidDel="006A2401" w14:paraId="5BA64F13" w14:textId="2987DA60" w:rsidTr="00076EBA">
        <w:trPr>
          <w:del w:id="618" w:author="Grant Lowe" w:date="2021-04-19T16:07:00Z"/>
        </w:trPr>
        <w:tc>
          <w:tcPr>
            <w:tcW w:w="983" w:type="dxa"/>
          </w:tcPr>
          <w:p w14:paraId="050556B2" w14:textId="2913A13E" w:rsidR="00076EBA" w:rsidRPr="00234345" w:rsidDel="006A2401" w:rsidRDefault="00076EBA" w:rsidP="00076EBA">
            <w:pPr>
              <w:spacing w:before="0" w:after="0" w:line="360" w:lineRule="auto"/>
              <w:jc w:val="left"/>
              <w:rPr>
                <w:del w:id="619" w:author="Grant Lowe" w:date="2021-04-19T16:07:00Z"/>
                <w:rFonts w:ascii="Arial" w:hAnsi="Arial" w:cs="Arial"/>
                <w:sz w:val="20"/>
                <w:szCs w:val="20"/>
                <w:lang w:eastAsia="zh-CN"/>
              </w:rPr>
            </w:pPr>
          </w:p>
        </w:tc>
        <w:tc>
          <w:tcPr>
            <w:tcW w:w="1564" w:type="dxa"/>
          </w:tcPr>
          <w:p w14:paraId="38DBA87B" w14:textId="711D960C" w:rsidR="00076EBA" w:rsidDel="006A2401" w:rsidRDefault="00076EBA" w:rsidP="00076EBA">
            <w:pPr>
              <w:spacing w:before="0" w:after="0" w:line="360" w:lineRule="auto"/>
              <w:jc w:val="left"/>
              <w:rPr>
                <w:del w:id="620" w:author="Grant Lowe" w:date="2021-04-19T16:07:00Z"/>
                <w:rFonts w:ascii="Arial" w:hAnsi="Arial" w:cs="Arial"/>
                <w:sz w:val="20"/>
                <w:szCs w:val="20"/>
                <w:lang w:eastAsia="zh-CN"/>
              </w:rPr>
            </w:pPr>
          </w:p>
        </w:tc>
        <w:tc>
          <w:tcPr>
            <w:tcW w:w="2595" w:type="dxa"/>
          </w:tcPr>
          <w:p w14:paraId="5DDB4AE7" w14:textId="171231FD" w:rsidR="00076EBA" w:rsidDel="006A2401" w:rsidRDefault="00076EBA" w:rsidP="00076EBA">
            <w:pPr>
              <w:spacing w:before="0" w:after="0" w:line="360" w:lineRule="auto"/>
              <w:jc w:val="left"/>
              <w:rPr>
                <w:del w:id="621" w:author="Grant Lowe" w:date="2021-04-19T16:07:00Z"/>
                <w:rFonts w:ascii="Arial" w:hAnsi="Arial" w:cs="Arial"/>
                <w:sz w:val="20"/>
                <w:szCs w:val="20"/>
                <w:lang w:eastAsia="zh-CN"/>
              </w:rPr>
            </w:pPr>
          </w:p>
        </w:tc>
        <w:tc>
          <w:tcPr>
            <w:tcW w:w="849" w:type="dxa"/>
          </w:tcPr>
          <w:p w14:paraId="40D5600D" w14:textId="3014727B" w:rsidR="00076EBA" w:rsidRPr="00234345" w:rsidDel="006A2401" w:rsidRDefault="00076EBA" w:rsidP="00076EBA">
            <w:pPr>
              <w:spacing w:before="0" w:after="0" w:line="360" w:lineRule="auto"/>
              <w:jc w:val="left"/>
              <w:rPr>
                <w:del w:id="622" w:author="Grant Lowe" w:date="2021-04-19T16:07:00Z"/>
                <w:rFonts w:ascii="Arial" w:hAnsi="Arial" w:cs="Arial"/>
                <w:sz w:val="20"/>
                <w:szCs w:val="20"/>
                <w:lang w:eastAsia="zh-CN"/>
              </w:rPr>
            </w:pPr>
          </w:p>
        </w:tc>
        <w:tc>
          <w:tcPr>
            <w:tcW w:w="1265" w:type="dxa"/>
          </w:tcPr>
          <w:p w14:paraId="54D2AE49" w14:textId="1B789BAC" w:rsidR="00076EBA" w:rsidRPr="00234345" w:rsidDel="006A2401" w:rsidRDefault="00076EBA" w:rsidP="00076EBA">
            <w:pPr>
              <w:spacing w:before="0" w:after="0" w:line="360" w:lineRule="auto"/>
              <w:jc w:val="left"/>
              <w:rPr>
                <w:del w:id="623" w:author="Grant Lowe" w:date="2021-04-19T16:07:00Z"/>
                <w:rFonts w:ascii="Arial" w:hAnsi="Arial" w:cs="Arial"/>
                <w:sz w:val="20"/>
                <w:szCs w:val="20"/>
                <w:lang w:eastAsia="zh-CN"/>
              </w:rPr>
            </w:pPr>
          </w:p>
        </w:tc>
        <w:tc>
          <w:tcPr>
            <w:tcW w:w="1059" w:type="dxa"/>
          </w:tcPr>
          <w:p w14:paraId="3174FF03" w14:textId="7CF8D7CB" w:rsidR="00076EBA" w:rsidRPr="00234345" w:rsidDel="006A2401" w:rsidRDefault="00076EBA" w:rsidP="00076EBA">
            <w:pPr>
              <w:spacing w:before="0" w:after="0" w:line="360" w:lineRule="auto"/>
              <w:jc w:val="left"/>
              <w:rPr>
                <w:del w:id="624" w:author="Grant Lowe" w:date="2021-04-19T16:07:00Z"/>
                <w:rFonts w:ascii="Arial" w:hAnsi="Arial" w:cs="Arial"/>
                <w:sz w:val="20"/>
                <w:szCs w:val="20"/>
                <w:lang w:eastAsia="zh-CN"/>
              </w:rPr>
            </w:pPr>
          </w:p>
        </w:tc>
        <w:tc>
          <w:tcPr>
            <w:tcW w:w="1313" w:type="dxa"/>
          </w:tcPr>
          <w:p w14:paraId="7067DD6B" w14:textId="717B7D6E" w:rsidR="00076EBA" w:rsidRPr="00234345" w:rsidDel="006A2401" w:rsidRDefault="00076EBA" w:rsidP="00076EBA">
            <w:pPr>
              <w:spacing w:before="0" w:after="0" w:line="360" w:lineRule="auto"/>
              <w:jc w:val="left"/>
              <w:rPr>
                <w:del w:id="625" w:author="Grant Lowe" w:date="2021-04-19T16:07:00Z"/>
                <w:rFonts w:ascii="Arial" w:hAnsi="Arial" w:cs="Arial"/>
                <w:sz w:val="20"/>
                <w:szCs w:val="20"/>
                <w:lang w:eastAsia="zh-CN"/>
              </w:rPr>
            </w:pPr>
          </w:p>
        </w:tc>
      </w:tr>
      <w:tr w:rsidR="00076EBA" w:rsidRPr="00234345" w:rsidDel="006A2401" w14:paraId="310F3E36" w14:textId="7DB27F91" w:rsidTr="00076EBA">
        <w:trPr>
          <w:del w:id="626" w:author="Grant Lowe" w:date="2021-04-19T16:07:00Z"/>
        </w:trPr>
        <w:tc>
          <w:tcPr>
            <w:tcW w:w="983" w:type="dxa"/>
          </w:tcPr>
          <w:p w14:paraId="1126A0C1" w14:textId="0A74CC78" w:rsidR="00076EBA" w:rsidRPr="00234345" w:rsidDel="006A2401" w:rsidRDefault="00076EBA" w:rsidP="00076EBA">
            <w:pPr>
              <w:spacing w:before="0" w:after="0" w:line="360" w:lineRule="auto"/>
              <w:jc w:val="left"/>
              <w:rPr>
                <w:del w:id="627" w:author="Grant Lowe" w:date="2021-04-19T16:07:00Z"/>
                <w:rFonts w:ascii="Arial" w:hAnsi="Arial" w:cs="Arial"/>
                <w:sz w:val="20"/>
                <w:szCs w:val="20"/>
                <w:lang w:eastAsia="zh-CN"/>
              </w:rPr>
            </w:pPr>
            <w:del w:id="628" w:author="Grant Lowe" w:date="2021-04-19T16:07:00Z">
              <w:r w:rsidDel="006A2401">
                <w:rPr>
                  <w:rFonts w:ascii="Arial" w:hAnsi="Arial" w:cs="Arial"/>
                  <w:sz w:val="20"/>
                  <w:szCs w:val="20"/>
                  <w:lang w:eastAsia="zh-CN"/>
                </w:rPr>
                <w:delText>HR</w:delText>
              </w:r>
            </w:del>
          </w:p>
        </w:tc>
        <w:tc>
          <w:tcPr>
            <w:tcW w:w="1564" w:type="dxa"/>
          </w:tcPr>
          <w:p w14:paraId="11F1C776" w14:textId="288D770E" w:rsidR="00076EBA" w:rsidRPr="00234345" w:rsidDel="006A2401" w:rsidRDefault="00076EBA" w:rsidP="00076EBA">
            <w:pPr>
              <w:spacing w:before="0" w:after="0" w:line="360" w:lineRule="auto"/>
              <w:jc w:val="left"/>
              <w:rPr>
                <w:del w:id="629" w:author="Grant Lowe" w:date="2021-04-19T16:07:00Z"/>
                <w:rFonts w:ascii="Arial" w:hAnsi="Arial" w:cs="Arial"/>
                <w:sz w:val="20"/>
                <w:szCs w:val="20"/>
                <w:lang w:eastAsia="zh-CN"/>
              </w:rPr>
            </w:pPr>
            <w:del w:id="630" w:author="Grant Lowe" w:date="2021-04-19T16:07:00Z">
              <w:r w:rsidDel="006A2401">
                <w:rPr>
                  <w:rFonts w:ascii="Arial" w:hAnsi="Arial" w:cs="Arial"/>
                  <w:sz w:val="20"/>
                  <w:szCs w:val="20"/>
                  <w:lang w:eastAsia="zh-CN"/>
                </w:rPr>
                <w:delText>Savills</w:delText>
              </w:r>
            </w:del>
          </w:p>
        </w:tc>
        <w:tc>
          <w:tcPr>
            <w:tcW w:w="2595" w:type="dxa"/>
          </w:tcPr>
          <w:p w14:paraId="037DA7F4" w14:textId="37D6B603" w:rsidR="00076EBA" w:rsidRPr="00234345" w:rsidDel="006A2401" w:rsidRDefault="00076EBA" w:rsidP="00076EBA">
            <w:pPr>
              <w:spacing w:before="0" w:after="0" w:line="360" w:lineRule="auto"/>
              <w:jc w:val="left"/>
              <w:rPr>
                <w:del w:id="631" w:author="Grant Lowe" w:date="2021-04-19T16:07:00Z"/>
                <w:rFonts w:ascii="Arial" w:hAnsi="Arial" w:cs="Arial"/>
                <w:sz w:val="20"/>
                <w:szCs w:val="20"/>
                <w:lang w:eastAsia="zh-CN"/>
              </w:rPr>
            </w:pPr>
            <w:del w:id="632" w:author="Grant Lowe" w:date="2021-04-19T16:07:00Z">
              <w:r w:rsidDel="006A2401">
                <w:rPr>
                  <w:rFonts w:ascii="Arial" w:hAnsi="Arial" w:cs="Arial"/>
                  <w:sz w:val="20"/>
                  <w:szCs w:val="20"/>
                  <w:lang w:eastAsia="zh-CN"/>
                </w:rPr>
                <w:delText>Building maintenance</w:delText>
              </w:r>
            </w:del>
          </w:p>
        </w:tc>
        <w:tc>
          <w:tcPr>
            <w:tcW w:w="849" w:type="dxa"/>
          </w:tcPr>
          <w:p w14:paraId="06A0E3F5" w14:textId="0E45BDE1" w:rsidR="00076EBA" w:rsidRPr="00234345" w:rsidDel="006A2401" w:rsidRDefault="00076EBA" w:rsidP="00076EBA">
            <w:pPr>
              <w:spacing w:before="0" w:after="0" w:line="360" w:lineRule="auto"/>
              <w:jc w:val="left"/>
              <w:rPr>
                <w:del w:id="633" w:author="Grant Lowe" w:date="2021-04-19T16:07:00Z"/>
                <w:rFonts w:ascii="Arial" w:hAnsi="Arial" w:cs="Arial"/>
                <w:sz w:val="20"/>
                <w:szCs w:val="20"/>
                <w:lang w:eastAsia="zh-CN"/>
              </w:rPr>
            </w:pPr>
            <w:del w:id="634" w:author="Grant Lowe" w:date="2021-04-19T16:07:00Z">
              <w:r w:rsidDel="006A2401">
                <w:rPr>
                  <w:rFonts w:ascii="Arial" w:hAnsi="Arial" w:cs="Arial"/>
                  <w:sz w:val="20"/>
                  <w:szCs w:val="20"/>
                  <w:lang w:eastAsia="zh-CN"/>
                </w:rPr>
                <w:delText>3</w:delText>
              </w:r>
            </w:del>
          </w:p>
        </w:tc>
        <w:tc>
          <w:tcPr>
            <w:tcW w:w="1265" w:type="dxa"/>
          </w:tcPr>
          <w:p w14:paraId="6555D6D6" w14:textId="11D0E2A8" w:rsidR="00076EBA" w:rsidRPr="00234345" w:rsidDel="006A2401" w:rsidRDefault="00076EBA" w:rsidP="00076EBA">
            <w:pPr>
              <w:spacing w:before="0" w:after="0" w:line="360" w:lineRule="auto"/>
              <w:jc w:val="left"/>
              <w:rPr>
                <w:del w:id="635" w:author="Grant Lowe" w:date="2021-04-19T16:07:00Z"/>
                <w:rFonts w:ascii="Arial" w:hAnsi="Arial" w:cs="Arial"/>
                <w:sz w:val="20"/>
                <w:szCs w:val="20"/>
                <w:lang w:eastAsia="zh-CN"/>
              </w:rPr>
            </w:pPr>
            <w:del w:id="636" w:author="Grant Lowe" w:date="2021-04-19T16:07:00Z">
              <w:r w:rsidDel="006A2401">
                <w:rPr>
                  <w:rFonts w:ascii="Arial" w:hAnsi="Arial" w:cs="Arial"/>
                  <w:sz w:val="20"/>
                  <w:szCs w:val="20"/>
                  <w:lang w:eastAsia="zh-CN"/>
                </w:rPr>
                <w:delText>2</w:delText>
              </w:r>
            </w:del>
          </w:p>
        </w:tc>
        <w:tc>
          <w:tcPr>
            <w:tcW w:w="1059" w:type="dxa"/>
          </w:tcPr>
          <w:p w14:paraId="291FCFB9" w14:textId="6B934127" w:rsidR="00076EBA" w:rsidRPr="00234345" w:rsidDel="006A2401" w:rsidRDefault="00076EBA" w:rsidP="00076EBA">
            <w:pPr>
              <w:spacing w:before="0" w:after="0" w:line="360" w:lineRule="auto"/>
              <w:jc w:val="left"/>
              <w:rPr>
                <w:del w:id="637" w:author="Grant Lowe" w:date="2021-04-19T16:07:00Z"/>
                <w:rFonts w:ascii="Arial" w:hAnsi="Arial" w:cs="Arial"/>
                <w:sz w:val="20"/>
                <w:szCs w:val="20"/>
                <w:lang w:eastAsia="zh-CN"/>
              </w:rPr>
            </w:pPr>
            <w:del w:id="638" w:author="Grant Lowe" w:date="2021-04-19T16:07:00Z">
              <w:r w:rsidDel="006A2401">
                <w:rPr>
                  <w:rFonts w:ascii="Arial" w:hAnsi="Arial" w:cs="Arial"/>
                  <w:sz w:val="20"/>
                  <w:szCs w:val="20"/>
                  <w:lang w:eastAsia="zh-CN"/>
                </w:rPr>
                <w:delText>6</w:delText>
              </w:r>
            </w:del>
          </w:p>
        </w:tc>
        <w:tc>
          <w:tcPr>
            <w:tcW w:w="1313" w:type="dxa"/>
          </w:tcPr>
          <w:p w14:paraId="4470A8F9" w14:textId="657CBED9" w:rsidR="00076EBA" w:rsidRPr="00234345" w:rsidDel="006A2401" w:rsidRDefault="00076EBA" w:rsidP="00076EBA">
            <w:pPr>
              <w:spacing w:before="0" w:after="0" w:line="360" w:lineRule="auto"/>
              <w:jc w:val="left"/>
              <w:rPr>
                <w:del w:id="639" w:author="Grant Lowe" w:date="2021-04-19T16:07:00Z"/>
                <w:rFonts w:ascii="Arial" w:hAnsi="Arial" w:cs="Arial"/>
                <w:sz w:val="20"/>
                <w:szCs w:val="20"/>
                <w:lang w:eastAsia="zh-CN"/>
              </w:rPr>
            </w:pPr>
            <w:del w:id="640" w:author="Grant Lowe" w:date="2021-04-19T16:07:00Z">
              <w:r w:rsidDel="006A2401">
                <w:rPr>
                  <w:rFonts w:ascii="Arial" w:hAnsi="Arial" w:cs="Arial"/>
                  <w:sz w:val="20"/>
                  <w:szCs w:val="20"/>
                  <w:lang w:eastAsia="zh-CN"/>
                </w:rPr>
                <w:delText>M Boyce</w:delText>
              </w:r>
            </w:del>
          </w:p>
        </w:tc>
      </w:tr>
      <w:tr w:rsidR="00076EBA" w:rsidRPr="00234345" w:rsidDel="006A2401" w14:paraId="4CE44258" w14:textId="765FD888" w:rsidTr="00076EBA">
        <w:trPr>
          <w:del w:id="641" w:author="Grant Lowe" w:date="2021-04-19T16:07:00Z"/>
        </w:trPr>
        <w:tc>
          <w:tcPr>
            <w:tcW w:w="983" w:type="dxa"/>
          </w:tcPr>
          <w:p w14:paraId="5B6EA9F7" w14:textId="43D4DDBA" w:rsidR="00076EBA" w:rsidRPr="00234345" w:rsidDel="006A2401" w:rsidRDefault="00076EBA" w:rsidP="00076EBA">
            <w:pPr>
              <w:spacing w:before="0" w:after="0" w:line="360" w:lineRule="auto"/>
              <w:jc w:val="left"/>
              <w:rPr>
                <w:del w:id="642" w:author="Grant Lowe" w:date="2021-04-19T16:07:00Z"/>
                <w:rFonts w:ascii="Arial" w:hAnsi="Arial" w:cs="Arial"/>
                <w:sz w:val="20"/>
                <w:szCs w:val="20"/>
                <w:lang w:eastAsia="zh-CN"/>
              </w:rPr>
            </w:pPr>
          </w:p>
        </w:tc>
        <w:tc>
          <w:tcPr>
            <w:tcW w:w="1564" w:type="dxa"/>
          </w:tcPr>
          <w:p w14:paraId="3F7B5394" w14:textId="531AEB9F" w:rsidR="00076EBA" w:rsidRPr="00234345" w:rsidDel="006A2401" w:rsidRDefault="00076EBA" w:rsidP="00076EBA">
            <w:pPr>
              <w:spacing w:before="0" w:after="0" w:line="360" w:lineRule="auto"/>
              <w:jc w:val="left"/>
              <w:rPr>
                <w:del w:id="643" w:author="Grant Lowe" w:date="2021-04-19T16:07:00Z"/>
                <w:rFonts w:ascii="Arial" w:hAnsi="Arial" w:cs="Arial"/>
                <w:sz w:val="20"/>
                <w:szCs w:val="20"/>
                <w:lang w:eastAsia="zh-CN"/>
              </w:rPr>
            </w:pPr>
            <w:del w:id="644" w:author="Grant Lowe" w:date="2021-04-19T16:07:00Z">
              <w:r w:rsidDel="006A2401">
                <w:rPr>
                  <w:rFonts w:ascii="Arial" w:hAnsi="Arial" w:cs="Arial"/>
                  <w:sz w:val="20"/>
                  <w:szCs w:val="20"/>
                  <w:lang w:eastAsia="zh-CN"/>
                </w:rPr>
                <w:delText>AVIVA</w:delText>
              </w:r>
            </w:del>
          </w:p>
        </w:tc>
        <w:tc>
          <w:tcPr>
            <w:tcW w:w="2595" w:type="dxa"/>
          </w:tcPr>
          <w:p w14:paraId="79423AD1" w14:textId="610D9BDA" w:rsidR="00076EBA" w:rsidRPr="00234345" w:rsidDel="006A2401" w:rsidRDefault="00076EBA" w:rsidP="00076EBA">
            <w:pPr>
              <w:spacing w:before="0" w:after="0" w:line="360" w:lineRule="auto"/>
              <w:jc w:val="left"/>
              <w:rPr>
                <w:del w:id="645" w:author="Grant Lowe" w:date="2021-04-19T16:07:00Z"/>
                <w:rFonts w:ascii="Arial" w:hAnsi="Arial" w:cs="Arial"/>
                <w:sz w:val="20"/>
                <w:szCs w:val="20"/>
                <w:lang w:eastAsia="zh-CN"/>
              </w:rPr>
            </w:pPr>
            <w:del w:id="646" w:author="Grant Lowe" w:date="2021-04-19T16:07:00Z">
              <w:r w:rsidDel="006A2401">
                <w:rPr>
                  <w:rFonts w:ascii="Arial" w:hAnsi="Arial" w:cs="Arial"/>
                  <w:sz w:val="20"/>
                  <w:szCs w:val="20"/>
                  <w:lang w:eastAsia="zh-CN"/>
                </w:rPr>
                <w:delText>Pensions/Health cover</w:delText>
              </w:r>
            </w:del>
          </w:p>
        </w:tc>
        <w:tc>
          <w:tcPr>
            <w:tcW w:w="849" w:type="dxa"/>
          </w:tcPr>
          <w:p w14:paraId="7CD74CE6" w14:textId="240545D1" w:rsidR="00076EBA" w:rsidRPr="00234345" w:rsidDel="006A2401" w:rsidRDefault="00076EBA" w:rsidP="00076EBA">
            <w:pPr>
              <w:spacing w:before="0" w:after="0" w:line="360" w:lineRule="auto"/>
              <w:jc w:val="left"/>
              <w:rPr>
                <w:del w:id="647" w:author="Grant Lowe" w:date="2021-04-19T16:07:00Z"/>
                <w:rFonts w:ascii="Arial" w:hAnsi="Arial" w:cs="Arial"/>
                <w:sz w:val="20"/>
                <w:szCs w:val="20"/>
                <w:lang w:eastAsia="zh-CN"/>
              </w:rPr>
            </w:pPr>
            <w:del w:id="648" w:author="Grant Lowe" w:date="2021-04-19T16:07:00Z">
              <w:r w:rsidDel="006A2401">
                <w:rPr>
                  <w:rFonts w:ascii="Arial" w:hAnsi="Arial" w:cs="Arial"/>
                  <w:sz w:val="20"/>
                  <w:szCs w:val="20"/>
                  <w:lang w:eastAsia="zh-CN"/>
                </w:rPr>
                <w:delText>3</w:delText>
              </w:r>
            </w:del>
          </w:p>
        </w:tc>
        <w:tc>
          <w:tcPr>
            <w:tcW w:w="1265" w:type="dxa"/>
          </w:tcPr>
          <w:p w14:paraId="6AADFFD3" w14:textId="2EAF0842" w:rsidR="00076EBA" w:rsidRPr="00234345" w:rsidDel="006A2401" w:rsidRDefault="00076EBA" w:rsidP="00076EBA">
            <w:pPr>
              <w:spacing w:before="0" w:after="0" w:line="360" w:lineRule="auto"/>
              <w:jc w:val="left"/>
              <w:rPr>
                <w:del w:id="649" w:author="Grant Lowe" w:date="2021-04-19T16:07:00Z"/>
                <w:rFonts w:ascii="Arial" w:hAnsi="Arial" w:cs="Arial"/>
                <w:sz w:val="20"/>
                <w:szCs w:val="20"/>
                <w:lang w:eastAsia="zh-CN"/>
              </w:rPr>
            </w:pPr>
            <w:del w:id="650" w:author="Grant Lowe" w:date="2021-04-19T16:07:00Z">
              <w:r w:rsidDel="006A2401">
                <w:rPr>
                  <w:rFonts w:ascii="Arial" w:hAnsi="Arial" w:cs="Arial"/>
                  <w:sz w:val="20"/>
                  <w:szCs w:val="20"/>
                  <w:lang w:eastAsia="zh-CN"/>
                </w:rPr>
                <w:delText>1</w:delText>
              </w:r>
            </w:del>
          </w:p>
        </w:tc>
        <w:tc>
          <w:tcPr>
            <w:tcW w:w="1059" w:type="dxa"/>
          </w:tcPr>
          <w:p w14:paraId="303C2DA0" w14:textId="27A1B954" w:rsidR="00076EBA" w:rsidRPr="00234345" w:rsidDel="006A2401" w:rsidRDefault="00076EBA" w:rsidP="00076EBA">
            <w:pPr>
              <w:spacing w:before="0" w:after="0" w:line="360" w:lineRule="auto"/>
              <w:jc w:val="left"/>
              <w:rPr>
                <w:del w:id="651" w:author="Grant Lowe" w:date="2021-04-19T16:07:00Z"/>
                <w:rFonts w:ascii="Arial" w:hAnsi="Arial" w:cs="Arial"/>
                <w:sz w:val="20"/>
                <w:szCs w:val="20"/>
                <w:lang w:eastAsia="zh-CN"/>
              </w:rPr>
            </w:pPr>
            <w:del w:id="652" w:author="Grant Lowe" w:date="2021-04-19T16:07:00Z">
              <w:r w:rsidDel="006A2401">
                <w:rPr>
                  <w:rFonts w:ascii="Arial" w:hAnsi="Arial" w:cs="Arial"/>
                  <w:sz w:val="20"/>
                  <w:szCs w:val="20"/>
                  <w:lang w:eastAsia="zh-CN"/>
                </w:rPr>
                <w:delText>3</w:delText>
              </w:r>
            </w:del>
          </w:p>
        </w:tc>
        <w:tc>
          <w:tcPr>
            <w:tcW w:w="1313" w:type="dxa"/>
          </w:tcPr>
          <w:p w14:paraId="0FAF2327" w14:textId="41A1C719" w:rsidR="00076EBA" w:rsidRPr="00234345" w:rsidDel="006A2401" w:rsidRDefault="00076EBA" w:rsidP="00076EBA">
            <w:pPr>
              <w:spacing w:before="0" w:after="0" w:line="360" w:lineRule="auto"/>
              <w:jc w:val="left"/>
              <w:rPr>
                <w:del w:id="653" w:author="Grant Lowe" w:date="2021-04-19T16:07:00Z"/>
                <w:rFonts w:ascii="Arial" w:hAnsi="Arial" w:cs="Arial"/>
                <w:sz w:val="20"/>
                <w:szCs w:val="20"/>
                <w:lang w:eastAsia="zh-CN"/>
              </w:rPr>
            </w:pPr>
            <w:del w:id="654" w:author="Grant Lowe" w:date="2021-04-19T16:07:00Z">
              <w:r w:rsidRPr="00072663" w:rsidDel="006A2401">
                <w:rPr>
                  <w:rFonts w:ascii="Arial" w:hAnsi="Arial" w:cs="Arial"/>
                  <w:sz w:val="20"/>
                  <w:szCs w:val="20"/>
                  <w:lang w:eastAsia="zh-CN"/>
                </w:rPr>
                <w:delText>M Boyce</w:delText>
              </w:r>
            </w:del>
          </w:p>
        </w:tc>
      </w:tr>
      <w:tr w:rsidR="00076EBA" w:rsidRPr="00234345" w:rsidDel="006A2401" w14:paraId="0F1D55F6" w14:textId="26C4B71A" w:rsidTr="00076EBA">
        <w:trPr>
          <w:del w:id="655" w:author="Grant Lowe" w:date="2021-04-19T16:07:00Z"/>
        </w:trPr>
        <w:tc>
          <w:tcPr>
            <w:tcW w:w="983" w:type="dxa"/>
          </w:tcPr>
          <w:p w14:paraId="75C46946" w14:textId="5602D111" w:rsidR="00076EBA" w:rsidRPr="00234345" w:rsidDel="006A2401" w:rsidRDefault="00076EBA" w:rsidP="00076EBA">
            <w:pPr>
              <w:spacing w:before="0" w:after="0" w:line="360" w:lineRule="auto"/>
              <w:jc w:val="left"/>
              <w:rPr>
                <w:del w:id="656" w:author="Grant Lowe" w:date="2021-04-19T16:07:00Z"/>
                <w:rFonts w:ascii="Arial" w:hAnsi="Arial" w:cs="Arial"/>
                <w:sz w:val="20"/>
                <w:szCs w:val="20"/>
                <w:lang w:eastAsia="zh-CN"/>
              </w:rPr>
            </w:pPr>
          </w:p>
        </w:tc>
        <w:tc>
          <w:tcPr>
            <w:tcW w:w="1564" w:type="dxa"/>
          </w:tcPr>
          <w:p w14:paraId="0B07A868" w14:textId="44C54CB1" w:rsidR="00076EBA" w:rsidRPr="00234345" w:rsidDel="006A2401" w:rsidRDefault="00076EBA" w:rsidP="00076EBA">
            <w:pPr>
              <w:spacing w:before="0" w:after="0" w:line="360" w:lineRule="auto"/>
              <w:jc w:val="left"/>
              <w:rPr>
                <w:del w:id="657" w:author="Grant Lowe" w:date="2021-04-19T16:07:00Z"/>
                <w:rFonts w:ascii="Arial" w:hAnsi="Arial" w:cs="Arial"/>
                <w:sz w:val="20"/>
                <w:szCs w:val="20"/>
                <w:lang w:eastAsia="zh-CN"/>
              </w:rPr>
            </w:pPr>
            <w:del w:id="658" w:author="Grant Lowe" w:date="2021-04-19T16:07:00Z">
              <w:r w:rsidDel="006A2401">
                <w:rPr>
                  <w:rFonts w:ascii="Arial" w:hAnsi="Arial" w:cs="Arial"/>
                  <w:sz w:val="20"/>
                  <w:szCs w:val="20"/>
                  <w:lang w:eastAsia="zh-CN"/>
                </w:rPr>
                <w:delText>Canada Life</w:delText>
              </w:r>
            </w:del>
          </w:p>
        </w:tc>
        <w:tc>
          <w:tcPr>
            <w:tcW w:w="2595" w:type="dxa"/>
          </w:tcPr>
          <w:p w14:paraId="3FD44891" w14:textId="2F622332" w:rsidR="00076EBA" w:rsidRPr="00234345" w:rsidDel="006A2401" w:rsidRDefault="00076EBA" w:rsidP="00076EBA">
            <w:pPr>
              <w:spacing w:before="0" w:after="0" w:line="360" w:lineRule="auto"/>
              <w:jc w:val="left"/>
              <w:rPr>
                <w:del w:id="659" w:author="Grant Lowe" w:date="2021-04-19T16:07:00Z"/>
                <w:rFonts w:ascii="Arial" w:hAnsi="Arial" w:cs="Arial"/>
                <w:sz w:val="20"/>
                <w:szCs w:val="20"/>
                <w:lang w:eastAsia="zh-CN"/>
              </w:rPr>
            </w:pPr>
            <w:del w:id="660" w:author="Grant Lowe" w:date="2021-04-19T16:07:00Z">
              <w:r w:rsidDel="006A2401">
                <w:rPr>
                  <w:rFonts w:ascii="Arial" w:hAnsi="Arial" w:cs="Arial"/>
                  <w:sz w:val="20"/>
                  <w:szCs w:val="20"/>
                  <w:lang w:eastAsia="zh-CN"/>
                </w:rPr>
                <w:delText xml:space="preserve">Life Cover </w:delText>
              </w:r>
            </w:del>
          </w:p>
        </w:tc>
        <w:tc>
          <w:tcPr>
            <w:tcW w:w="849" w:type="dxa"/>
          </w:tcPr>
          <w:p w14:paraId="4DF0B1A6" w14:textId="3A1DB9C7" w:rsidR="00076EBA" w:rsidRPr="00234345" w:rsidDel="006A2401" w:rsidRDefault="00076EBA" w:rsidP="00076EBA">
            <w:pPr>
              <w:spacing w:before="0" w:after="0" w:line="360" w:lineRule="auto"/>
              <w:jc w:val="left"/>
              <w:rPr>
                <w:del w:id="661" w:author="Grant Lowe" w:date="2021-04-19T16:07:00Z"/>
                <w:rFonts w:ascii="Arial" w:hAnsi="Arial" w:cs="Arial"/>
                <w:sz w:val="20"/>
                <w:szCs w:val="20"/>
                <w:lang w:eastAsia="zh-CN"/>
              </w:rPr>
            </w:pPr>
            <w:del w:id="662" w:author="Grant Lowe" w:date="2021-04-19T16:07:00Z">
              <w:r w:rsidDel="006A2401">
                <w:rPr>
                  <w:rFonts w:ascii="Arial" w:hAnsi="Arial" w:cs="Arial"/>
                  <w:sz w:val="20"/>
                  <w:szCs w:val="20"/>
                  <w:lang w:eastAsia="zh-CN"/>
                </w:rPr>
                <w:delText>4</w:delText>
              </w:r>
            </w:del>
          </w:p>
        </w:tc>
        <w:tc>
          <w:tcPr>
            <w:tcW w:w="1265" w:type="dxa"/>
          </w:tcPr>
          <w:p w14:paraId="25DC1861" w14:textId="6A5E9781" w:rsidR="00076EBA" w:rsidRPr="00234345" w:rsidDel="006A2401" w:rsidRDefault="00076EBA" w:rsidP="00076EBA">
            <w:pPr>
              <w:spacing w:before="0" w:after="0" w:line="360" w:lineRule="auto"/>
              <w:jc w:val="left"/>
              <w:rPr>
                <w:del w:id="663" w:author="Grant Lowe" w:date="2021-04-19T16:07:00Z"/>
                <w:rFonts w:ascii="Arial" w:hAnsi="Arial" w:cs="Arial"/>
                <w:sz w:val="20"/>
                <w:szCs w:val="20"/>
                <w:lang w:eastAsia="zh-CN"/>
              </w:rPr>
            </w:pPr>
            <w:del w:id="664" w:author="Grant Lowe" w:date="2021-04-19T16:07:00Z">
              <w:r w:rsidDel="006A2401">
                <w:rPr>
                  <w:rFonts w:ascii="Arial" w:hAnsi="Arial" w:cs="Arial"/>
                  <w:sz w:val="20"/>
                  <w:szCs w:val="20"/>
                  <w:lang w:eastAsia="zh-CN"/>
                </w:rPr>
                <w:delText>1</w:delText>
              </w:r>
            </w:del>
          </w:p>
        </w:tc>
        <w:tc>
          <w:tcPr>
            <w:tcW w:w="1059" w:type="dxa"/>
          </w:tcPr>
          <w:p w14:paraId="07A00A5F" w14:textId="3FFBC999" w:rsidR="00076EBA" w:rsidRPr="00234345" w:rsidDel="006A2401" w:rsidRDefault="00076EBA" w:rsidP="00076EBA">
            <w:pPr>
              <w:spacing w:before="0" w:after="0" w:line="360" w:lineRule="auto"/>
              <w:jc w:val="left"/>
              <w:rPr>
                <w:del w:id="665" w:author="Grant Lowe" w:date="2021-04-19T16:07:00Z"/>
                <w:rFonts w:ascii="Arial" w:hAnsi="Arial" w:cs="Arial"/>
                <w:sz w:val="20"/>
                <w:szCs w:val="20"/>
                <w:lang w:eastAsia="zh-CN"/>
              </w:rPr>
            </w:pPr>
            <w:del w:id="666" w:author="Grant Lowe" w:date="2021-04-19T16:07:00Z">
              <w:r w:rsidDel="006A2401">
                <w:rPr>
                  <w:rFonts w:ascii="Arial" w:hAnsi="Arial" w:cs="Arial"/>
                  <w:sz w:val="20"/>
                  <w:szCs w:val="20"/>
                  <w:lang w:eastAsia="zh-CN"/>
                </w:rPr>
                <w:delText>4</w:delText>
              </w:r>
            </w:del>
          </w:p>
        </w:tc>
        <w:tc>
          <w:tcPr>
            <w:tcW w:w="1313" w:type="dxa"/>
          </w:tcPr>
          <w:p w14:paraId="21BA9CC8" w14:textId="5B88B641" w:rsidR="00076EBA" w:rsidRPr="00234345" w:rsidDel="006A2401" w:rsidRDefault="00076EBA" w:rsidP="00076EBA">
            <w:pPr>
              <w:spacing w:before="0" w:after="0" w:line="360" w:lineRule="auto"/>
              <w:jc w:val="left"/>
              <w:rPr>
                <w:del w:id="667" w:author="Grant Lowe" w:date="2021-04-19T16:07:00Z"/>
                <w:rFonts w:ascii="Arial" w:hAnsi="Arial" w:cs="Arial"/>
                <w:sz w:val="20"/>
                <w:szCs w:val="20"/>
                <w:lang w:eastAsia="zh-CN"/>
              </w:rPr>
            </w:pPr>
            <w:del w:id="668" w:author="Grant Lowe" w:date="2021-04-19T16:07:00Z">
              <w:r w:rsidRPr="00072663" w:rsidDel="006A2401">
                <w:rPr>
                  <w:rFonts w:ascii="Arial" w:hAnsi="Arial" w:cs="Arial"/>
                  <w:sz w:val="20"/>
                  <w:szCs w:val="20"/>
                  <w:lang w:eastAsia="zh-CN"/>
                </w:rPr>
                <w:delText>M Boyce</w:delText>
              </w:r>
            </w:del>
          </w:p>
        </w:tc>
      </w:tr>
      <w:tr w:rsidR="00076EBA" w:rsidRPr="00234345" w:rsidDel="006A2401" w14:paraId="2B037EE5" w14:textId="7131DA8D" w:rsidTr="00076EBA">
        <w:trPr>
          <w:del w:id="669" w:author="Grant Lowe" w:date="2021-04-19T16:07:00Z"/>
        </w:trPr>
        <w:tc>
          <w:tcPr>
            <w:tcW w:w="983" w:type="dxa"/>
          </w:tcPr>
          <w:p w14:paraId="37C07A27" w14:textId="63B131F7" w:rsidR="00076EBA" w:rsidRPr="00234345" w:rsidDel="006A2401" w:rsidRDefault="00076EBA" w:rsidP="00076EBA">
            <w:pPr>
              <w:spacing w:before="0" w:after="0" w:line="360" w:lineRule="auto"/>
              <w:jc w:val="left"/>
              <w:rPr>
                <w:del w:id="670" w:author="Grant Lowe" w:date="2021-04-19T16:07:00Z"/>
                <w:rFonts w:ascii="Arial" w:hAnsi="Arial" w:cs="Arial"/>
                <w:sz w:val="20"/>
                <w:szCs w:val="20"/>
                <w:lang w:eastAsia="zh-CN"/>
              </w:rPr>
            </w:pPr>
          </w:p>
        </w:tc>
        <w:tc>
          <w:tcPr>
            <w:tcW w:w="1564" w:type="dxa"/>
          </w:tcPr>
          <w:p w14:paraId="6E1AF219" w14:textId="4640A085" w:rsidR="00076EBA" w:rsidRPr="00234345" w:rsidDel="006A2401" w:rsidRDefault="00076EBA" w:rsidP="00076EBA">
            <w:pPr>
              <w:spacing w:before="0" w:after="0" w:line="360" w:lineRule="auto"/>
              <w:jc w:val="left"/>
              <w:rPr>
                <w:del w:id="671" w:author="Grant Lowe" w:date="2021-04-19T16:07:00Z"/>
                <w:rFonts w:ascii="Arial" w:hAnsi="Arial" w:cs="Arial"/>
                <w:sz w:val="20"/>
                <w:szCs w:val="20"/>
                <w:lang w:eastAsia="zh-CN"/>
              </w:rPr>
            </w:pPr>
            <w:del w:id="672" w:author="Grant Lowe" w:date="2021-04-19T16:07:00Z">
              <w:r w:rsidDel="006A2401">
                <w:rPr>
                  <w:rFonts w:ascii="Arial" w:hAnsi="Arial" w:cs="Arial"/>
                  <w:sz w:val="20"/>
                  <w:szCs w:val="20"/>
                  <w:lang w:eastAsia="zh-CN"/>
                </w:rPr>
                <w:delText xml:space="preserve">China Taipang </w:delText>
              </w:r>
            </w:del>
          </w:p>
        </w:tc>
        <w:tc>
          <w:tcPr>
            <w:tcW w:w="2595" w:type="dxa"/>
          </w:tcPr>
          <w:p w14:paraId="1AC6914F" w14:textId="118383FA" w:rsidR="00076EBA" w:rsidRPr="00234345" w:rsidDel="006A2401" w:rsidRDefault="00076EBA" w:rsidP="00076EBA">
            <w:pPr>
              <w:spacing w:before="0" w:after="0" w:line="360" w:lineRule="auto"/>
              <w:jc w:val="left"/>
              <w:rPr>
                <w:del w:id="673" w:author="Grant Lowe" w:date="2021-04-19T16:07:00Z"/>
                <w:rFonts w:ascii="Arial" w:hAnsi="Arial" w:cs="Arial"/>
                <w:sz w:val="20"/>
                <w:szCs w:val="20"/>
                <w:lang w:eastAsia="zh-CN"/>
              </w:rPr>
            </w:pPr>
            <w:del w:id="674" w:author="Grant Lowe" w:date="2021-04-19T16:07:00Z">
              <w:r w:rsidDel="006A2401">
                <w:rPr>
                  <w:rFonts w:ascii="Arial" w:hAnsi="Arial" w:cs="Arial"/>
                  <w:sz w:val="20"/>
                  <w:szCs w:val="20"/>
                  <w:lang w:eastAsia="zh-CN"/>
                </w:rPr>
                <w:delText xml:space="preserve">Liability insurance </w:delText>
              </w:r>
            </w:del>
          </w:p>
        </w:tc>
        <w:tc>
          <w:tcPr>
            <w:tcW w:w="849" w:type="dxa"/>
          </w:tcPr>
          <w:p w14:paraId="4EC150A6" w14:textId="022A81EF" w:rsidR="00076EBA" w:rsidRPr="00234345" w:rsidDel="006A2401" w:rsidRDefault="00076EBA" w:rsidP="00076EBA">
            <w:pPr>
              <w:spacing w:before="0" w:after="0" w:line="360" w:lineRule="auto"/>
              <w:jc w:val="left"/>
              <w:rPr>
                <w:del w:id="675" w:author="Grant Lowe" w:date="2021-04-19T16:07:00Z"/>
                <w:rFonts w:ascii="Arial" w:hAnsi="Arial" w:cs="Arial"/>
                <w:sz w:val="20"/>
                <w:szCs w:val="20"/>
                <w:lang w:eastAsia="zh-CN"/>
              </w:rPr>
            </w:pPr>
            <w:del w:id="676" w:author="Grant Lowe" w:date="2021-04-19T16:07:00Z">
              <w:r w:rsidDel="006A2401">
                <w:rPr>
                  <w:rFonts w:ascii="Arial" w:hAnsi="Arial" w:cs="Arial"/>
                  <w:sz w:val="20"/>
                  <w:szCs w:val="20"/>
                  <w:lang w:eastAsia="zh-CN"/>
                </w:rPr>
                <w:delText>4</w:delText>
              </w:r>
            </w:del>
          </w:p>
        </w:tc>
        <w:tc>
          <w:tcPr>
            <w:tcW w:w="1265" w:type="dxa"/>
          </w:tcPr>
          <w:p w14:paraId="693FDF0C" w14:textId="02DB596D" w:rsidR="00076EBA" w:rsidRPr="00234345" w:rsidDel="006A2401" w:rsidRDefault="00076EBA" w:rsidP="00076EBA">
            <w:pPr>
              <w:spacing w:before="0" w:after="0" w:line="360" w:lineRule="auto"/>
              <w:jc w:val="left"/>
              <w:rPr>
                <w:del w:id="677" w:author="Grant Lowe" w:date="2021-04-19T16:07:00Z"/>
                <w:rFonts w:ascii="Arial" w:hAnsi="Arial" w:cs="Arial"/>
                <w:sz w:val="20"/>
                <w:szCs w:val="20"/>
                <w:lang w:eastAsia="zh-CN"/>
              </w:rPr>
            </w:pPr>
            <w:del w:id="678" w:author="Grant Lowe" w:date="2021-04-19T16:07:00Z">
              <w:r w:rsidDel="006A2401">
                <w:rPr>
                  <w:rFonts w:ascii="Arial" w:hAnsi="Arial" w:cs="Arial"/>
                  <w:sz w:val="20"/>
                  <w:szCs w:val="20"/>
                  <w:lang w:eastAsia="zh-CN"/>
                </w:rPr>
                <w:delText>1</w:delText>
              </w:r>
            </w:del>
          </w:p>
        </w:tc>
        <w:tc>
          <w:tcPr>
            <w:tcW w:w="1059" w:type="dxa"/>
          </w:tcPr>
          <w:p w14:paraId="525CBB08" w14:textId="5B35E12F" w:rsidR="00076EBA" w:rsidRPr="00234345" w:rsidDel="006A2401" w:rsidRDefault="00076EBA" w:rsidP="00076EBA">
            <w:pPr>
              <w:spacing w:before="0" w:after="0" w:line="360" w:lineRule="auto"/>
              <w:jc w:val="left"/>
              <w:rPr>
                <w:del w:id="679" w:author="Grant Lowe" w:date="2021-04-19T16:07:00Z"/>
                <w:rFonts w:ascii="Arial" w:hAnsi="Arial" w:cs="Arial"/>
                <w:sz w:val="20"/>
                <w:szCs w:val="20"/>
                <w:lang w:eastAsia="zh-CN"/>
              </w:rPr>
            </w:pPr>
            <w:del w:id="680" w:author="Grant Lowe" w:date="2021-04-19T16:07:00Z">
              <w:r w:rsidDel="006A2401">
                <w:rPr>
                  <w:rFonts w:ascii="Arial" w:hAnsi="Arial" w:cs="Arial"/>
                  <w:sz w:val="20"/>
                  <w:szCs w:val="20"/>
                  <w:lang w:eastAsia="zh-CN"/>
                </w:rPr>
                <w:delText>4</w:delText>
              </w:r>
            </w:del>
          </w:p>
        </w:tc>
        <w:tc>
          <w:tcPr>
            <w:tcW w:w="1313" w:type="dxa"/>
          </w:tcPr>
          <w:p w14:paraId="4A7FFC6B" w14:textId="2D4CAA66" w:rsidR="00076EBA" w:rsidRPr="00234345" w:rsidDel="006A2401" w:rsidRDefault="00076EBA" w:rsidP="00076EBA">
            <w:pPr>
              <w:spacing w:before="0" w:after="0" w:line="360" w:lineRule="auto"/>
              <w:jc w:val="left"/>
              <w:rPr>
                <w:del w:id="681" w:author="Grant Lowe" w:date="2021-04-19T16:07:00Z"/>
                <w:rFonts w:ascii="Arial" w:hAnsi="Arial" w:cs="Arial"/>
                <w:sz w:val="20"/>
                <w:szCs w:val="20"/>
                <w:lang w:eastAsia="zh-CN"/>
              </w:rPr>
            </w:pPr>
            <w:del w:id="682" w:author="Grant Lowe" w:date="2021-04-19T16:07:00Z">
              <w:r w:rsidRPr="00072663" w:rsidDel="006A2401">
                <w:rPr>
                  <w:rFonts w:ascii="Arial" w:hAnsi="Arial" w:cs="Arial"/>
                  <w:sz w:val="20"/>
                  <w:szCs w:val="20"/>
                  <w:lang w:eastAsia="zh-CN"/>
                </w:rPr>
                <w:delText>M Boyce</w:delText>
              </w:r>
            </w:del>
          </w:p>
        </w:tc>
      </w:tr>
      <w:tr w:rsidR="00076EBA" w:rsidRPr="00234345" w:rsidDel="006A2401" w14:paraId="001DEA4B" w14:textId="6418F036" w:rsidTr="00076EBA">
        <w:trPr>
          <w:del w:id="683" w:author="Grant Lowe" w:date="2021-04-19T16:07:00Z"/>
        </w:trPr>
        <w:tc>
          <w:tcPr>
            <w:tcW w:w="983" w:type="dxa"/>
          </w:tcPr>
          <w:p w14:paraId="67D7934F" w14:textId="209A48B6" w:rsidR="00076EBA" w:rsidRPr="00234345" w:rsidDel="006A2401" w:rsidRDefault="00076EBA" w:rsidP="00076EBA">
            <w:pPr>
              <w:spacing w:before="0" w:after="0" w:line="360" w:lineRule="auto"/>
              <w:jc w:val="left"/>
              <w:rPr>
                <w:del w:id="684" w:author="Grant Lowe" w:date="2021-04-19T16:07:00Z"/>
                <w:rFonts w:ascii="Arial" w:hAnsi="Arial" w:cs="Arial"/>
                <w:sz w:val="20"/>
                <w:szCs w:val="20"/>
                <w:lang w:eastAsia="zh-CN"/>
              </w:rPr>
            </w:pPr>
          </w:p>
        </w:tc>
        <w:tc>
          <w:tcPr>
            <w:tcW w:w="1564" w:type="dxa"/>
          </w:tcPr>
          <w:p w14:paraId="543B21CD" w14:textId="59E440C3" w:rsidR="00076EBA" w:rsidRPr="00234345" w:rsidDel="006A2401" w:rsidRDefault="00076EBA" w:rsidP="00076EBA">
            <w:pPr>
              <w:spacing w:before="0" w:after="0" w:line="360" w:lineRule="auto"/>
              <w:jc w:val="left"/>
              <w:rPr>
                <w:del w:id="685" w:author="Grant Lowe" w:date="2021-04-19T16:07:00Z"/>
                <w:rFonts w:ascii="Arial" w:hAnsi="Arial" w:cs="Arial"/>
                <w:sz w:val="20"/>
                <w:szCs w:val="20"/>
                <w:lang w:eastAsia="zh-CN"/>
              </w:rPr>
            </w:pPr>
          </w:p>
        </w:tc>
        <w:tc>
          <w:tcPr>
            <w:tcW w:w="2595" w:type="dxa"/>
          </w:tcPr>
          <w:p w14:paraId="7B8CA915" w14:textId="24956018" w:rsidR="00076EBA" w:rsidRPr="00234345" w:rsidDel="006A2401" w:rsidRDefault="00076EBA" w:rsidP="00076EBA">
            <w:pPr>
              <w:spacing w:before="0" w:after="0" w:line="360" w:lineRule="auto"/>
              <w:jc w:val="left"/>
              <w:rPr>
                <w:del w:id="686" w:author="Grant Lowe" w:date="2021-04-19T16:07:00Z"/>
                <w:rFonts w:ascii="Arial" w:hAnsi="Arial" w:cs="Arial"/>
                <w:sz w:val="20"/>
                <w:szCs w:val="20"/>
                <w:lang w:eastAsia="zh-CN"/>
              </w:rPr>
            </w:pPr>
          </w:p>
        </w:tc>
        <w:tc>
          <w:tcPr>
            <w:tcW w:w="849" w:type="dxa"/>
          </w:tcPr>
          <w:p w14:paraId="5E3F953F" w14:textId="119437BD" w:rsidR="00076EBA" w:rsidRPr="00234345" w:rsidDel="006A2401" w:rsidRDefault="00076EBA" w:rsidP="00076EBA">
            <w:pPr>
              <w:spacing w:before="0" w:after="0" w:line="360" w:lineRule="auto"/>
              <w:jc w:val="left"/>
              <w:rPr>
                <w:del w:id="687" w:author="Grant Lowe" w:date="2021-04-19T16:07:00Z"/>
                <w:rFonts w:ascii="Arial" w:hAnsi="Arial" w:cs="Arial"/>
                <w:sz w:val="20"/>
                <w:szCs w:val="20"/>
                <w:lang w:eastAsia="zh-CN"/>
              </w:rPr>
            </w:pPr>
          </w:p>
        </w:tc>
        <w:tc>
          <w:tcPr>
            <w:tcW w:w="1265" w:type="dxa"/>
          </w:tcPr>
          <w:p w14:paraId="484D6D39" w14:textId="7E2AF7EB" w:rsidR="00076EBA" w:rsidRPr="00234345" w:rsidDel="006A2401" w:rsidRDefault="00076EBA" w:rsidP="00076EBA">
            <w:pPr>
              <w:spacing w:before="0" w:after="0" w:line="360" w:lineRule="auto"/>
              <w:jc w:val="left"/>
              <w:rPr>
                <w:del w:id="688" w:author="Grant Lowe" w:date="2021-04-19T16:07:00Z"/>
                <w:rFonts w:ascii="Arial" w:hAnsi="Arial" w:cs="Arial"/>
                <w:sz w:val="20"/>
                <w:szCs w:val="20"/>
                <w:lang w:eastAsia="zh-CN"/>
              </w:rPr>
            </w:pPr>
          </w:p>
        </w:tc>
        <w:tc>
          <w:tcPr>
            <w:tcW w:w="1059" w:type="dxa"/>
          </w:tcPr>
          <w:p w14:paraId="5D640DA7" w14:textId="5175DD4B" w:rsidR="00076EBA" w:rsidRPr="00234345" w:rsidDel="006A2401" w:rsidRDefault="00076EBA" w:rsidP="00076EBA">
            <w:pPr>
              <w:spacing w:before="0" w:after="0" w:line="360" w:lineRule="auto"/>
              <w:jc w:val="left"/>
              <w:rPr>
                <w:del w:id="689" w:author="Grant Lowe" w:date="2021-04-19T16:07:00Z"/>
                <w:rFonts w:ascii="Arial" w:hAnsi="Arial" w:cs="Arial"/>
                <w:sz w:val="20"/>
                <w:szCs w:val="20"/>
                <w:lang w:eastAsia="zh-CN"/>
              </w:rPr>
            </w:pPr>
          </w:p>
        </w:tc>
        <w:tc>
          <w:tcPr>
            <w:tcW w:w="1313" w:type="dxa"/>
          </w:tcPr>
          <w:p w14:paraId="626CB9B9" w14:textId="31B767E1" w:rsidR="00076EBA" w:rsidRPr="00234345" w:rsidDel="006A2401" w:rsidRDefault="00076EBA" w:rsidP="00076EBA">
            <w:pPr>
              <w:spacing w:before="0" w:after="0" w:line="360" w:lineRule="auto"/>
              <w:jc w:val="left"/>
              <w:rPr>
                <w:del w:id="690" w:author="Grant Lowe" w:date="2021-04-19T16:07:00Z"/>
                <w:rFonts w:ascii="Arial" w:hAnsi="Arial" w:cs="Arial"/>
                <w:sz w:val="20"/>
                <w:szCs w:val="20"/>
                <w:lang w:eastAsia="zh-CN"/>
              </w:rPr>
            </w:pPr>
          </w:p>
        </w:tc>
      </w:tr>
      <w:tr w:rsidR="00076EBA" w:rsidRPr="00234345" w:rsidDel="006A2401" w14:paraId="05AD7C80" w14:textId="09801B59" w:rsidTr="00076EBA">
        <w:trPr>
          <w:del w:id="691" w:author="Grant Lowe" w:date="2021-04-19T16:07:00Z"/>
        </w:trPr>
        <w:tc>
          <w:tcPr>
            <w:tcW w:w="983" w:type="dxa"/>
          </w:tcPr>
          <w:p w14:paraId="5F1F10EF" w14:textId="22F5E11F" w:rsidR="00076EBA" w:rsidRPr="00234345" w:rsidDel="006A2401" w:rsidRDefault="00076EBA" w:rsidP="00076EBA">
            <w:pPr>
              <w:spacing w:before="0" w:after="0" w:line="360" w:lineRule="auto"/>
              <w:jc w:val="left"/>
              <w:rPr>
                <w:del w:id="692" w:author="Grant Lowe" w:date="2021-04-19T16:07:00Z"/>
                <w:rFonts w:ascii="Arial" w:hAnsi="Arial" w:cs="Arial"/>
                <w:sz w:val="20"/>
                <w:szCs w:val="20"/>
                <w:lang w:eastAsia="zh-CN"/>
              </w:rPr>
            </w:pPr>
            <w:del w:id="693" w:author="Grant Lowe" w:date="2021-04-19T16:07:00Z">
              <w:r w:rsidDel="006A2401">
                <w:rPr>
                  <w:rFonts w:ascii="Arial" w:hAnsi="Arial" w:cs="Arial"/>
                  <w:sz w:val="20"/>
                  <w:szCs w:val="20"/>
                  <w:lang w:eastAsia="zh-CN"/>
                </w:rPr>
                <w:delText>FINCON</w:delText>
              </w:r>
            </w:del>
          </w:p>
        </w:tc>
        <w:tc>
          <w:tcPr>
            <w:tcW w:w="1564" w:type="dxa"/>
          </w:tcPr>
          <w:p w14:paraId="45D97D83" w14:textId="5D2F3FA4" w:rsidR="00076EBA" w:rsidRPr="00234345" w:rsidDel="006A2401" w:rsidRDefault="00076EBA" w:rsidP="00076EBA">
            <w:pPr>
              <w:spacing w:before="0" w:after="0" w:line="360" w:lineRule="auto"/>
              <w:jc w:val="left"/>
              <w:rPr>
                <w:del w:id="694" w:author="Grant Lowe" w:date="2021-04-19T16:07:00Z"/>
                <w:rFonts w:ascii="Arial" w:hAnsi="Arial" w:cs="Arial"/>
                <w:sz w:val="20"/>
                <w:szCs w:val="20"/>
                <w:lang w:eastAsia="zh-CN"/>
              </w:rPr>
            </w:pPr>
            <w:del w:id="695" w:author="Grant Lowe" w:date="2021-04-19T16:07:00Z">
              <w:r w:rsidDel="006A2401">
                <w:rPr>
                  <w:rFonts w:ascii="Arial" w:hAnsi="Arial" w:cs="Arial"/>
                  <w:sz w:val="20"/>
                  <w:szCs w:val="20"/>
                  <w:lang w:eastAsia="zh-CN"/>
                </w:rPr>
                <w:delText xml:space="preserve">Lombard Risk </w:delText>
              </w:r>
            </w:del>
          </w:p>
        </w:tc>
        <w:tc>
          <w:tcPr>
            <w:tcW w:w="2595" w:type="dxa"/>
          </w:tcPr>
          <w:p w14:paraId="43B0D884" w14:textId="14001937" w:rsidR="00076EBA" w:rsidRPr="00234345" w:rsidDel="006A2401" w:rsidRDefault="00076EBA" w:rsidP="00076EBA">
            <w:pPr>
              <w:spacing w:before="0" w:after="0" w:line="360" w:lineRule="auto"/>
              <w:jc w:val="left"/>
              <w:rPr>
                <w:del w:id="696" w:author="Grant Lowe" w:date="2021-04-19T16:07:00Z"/>
                <w:rFonts w:ascii="Arial" w:hAnsi="Arial" w:cs="Arial"/>
                <w:sz w:val="20"/>
                <w:szCs w:val="20"/>
                <w:lang w:eastAsia="zh-CN"/>
              </w:rPr>
            </w:pPr>
            <w:del w:id="697" w:author="Grant Lowe" w:date="2021-04-19T16:07:00Z">
              <w:r w:rsidDel="006A2401">
                <w:rPr>
                  <w:rFonts w:ascii="Arial" w:hAnsi="Arial" w:cs="Arial"/>
                  <w:sz w:val="20"/>
                  <w:szCs w:val="20"/>
                  <w:lang w:eastAsia="zh-CN"/>
                </w:rPr>
                <w:delText>Regulatory reporting</w:delText>
              </w:r>
            </w:del>
          </w:p>
        </w:tc>
        <w:tc>
          <w:tcPr>
            <w:tcW w:w="849" w:type="dxa"/>
          </w:tcPr>
          <w:p w14:paraId="726F1631" w14:textId="7E7260DB" w:rsidR="00076EBA" w:rsidRPr="00234345" w:rsidDel="006A2401" w:rsidRDefault="00076EBA" w:rsidP="00076EBA">
            <w:pPr>
              <w:spacing w:before="0" w:after="0" w:line="360" w:lineRule="auto"/>
              <w:jc w:val="left"/>
              <w:rPr>
                <w:del w:id="698" w:author="Grant Lowe" w:date="2021-04-19T16:07:00Z"/>
                <w:rFonts w:ascii="Arial" w:hAnsi="Arial" w:cs="Arial"/>
                <w:sz w:val="20"/>
                <w:szCs w:val="20"/>
                <w:lang w:eastAsia="zh-CN"/>
              </w:rPr>
            </w:pPr>
            <w:del w:id="699" w:author="Grant Lowe" w:date="2021-04-19T16:07:00Z">
              <w:r w:rsidDel="006A2401">
                <w:rPr>
                  <w:rFonts w:ascii="Arial" w:hAnsi="Arial" w:cs="Arial"/>
                  <w:sz w:val="20"/>
                  <w:szCs w:val="20"/>
                  <w:lang w:eastAsia="zh-CN"/>
                </w:rPr>
                <w:delText>4</w:delText>
              </w:r>
            </w:del>
          </w:p>
        </w:tc>
        <w:tc>
          <w:tcPr>
            <w:tcW w:w="1265" w:type="dxa"/>
          </w:tcPr>
          <w:p w14:paraId="2AB358A1" w14:textId="226B019A" w:rsidR="00076EBA" w:rsidRPr="00234345" w:rsidDel="006A2401" w:rsidRDefault="00076EBA" w:rsidP="00076EBA">
            <w:pPr>
              <w:spacing w:before="0" w:after="0" w:line="360" w:lineRule="auto"/>
              <w:jc w:val="left"/>
              <w:rPr>
                <w:del w:id="700" w:author="Grant Lowe" w:date="2021-04-19T16:07:00Z"/>
                <w:rFonts w:ascii="Arial" w:hAnsi="Arial" w:cs="Arial"/>
                <w:sz w:val="20"/>
                <w:szCs w:val="20"/>
                <w:lang w:eastAsia="zh-CN"/>
              </w:rPr>
            </w:pPr>
            <w:del w:id="701" w:author="Grant Lowe" w:date="2021-04-19T16:07:00Z">
              <w:r w:rsidDel="006A2401">
                <w:rPr>
                  <w:rFonts w:ascii="Arial" w:hAnsi="Arial" w:cs="Arial"/>
                  <w:sz w:val="20"/>
                  <w:szCs w:val="20"/>
                  <w:lang w:eastAsia="zh-CN"/>
                </w:rPr>
                <w:delText>2</w:delText>
              </w:r>
            </w:del>
          </w:p>
        </w:tc>
        <w:tc>
          <w:tcPr>
            <w:tcW w:w="1059" w:type="dxa"/>
          </w:tcPr>
          <w:p w14:paraId="3D5BD1A9" w14:textId="109FB8C6" w:rsidR="00076EBA" w:rsidRPr="00234345" w:rsidDel="006A2401" w:rsidRDefault="00076EBA" w:rsidP="00076EBA">
            <w:pPr>
              <w:spacing w:before="0" w:after="0" w:line="360" w:lineRule="auto"/>
              <w:jc w:val="left"/>
              <w:rPr>
                <w:del w:id="702" w:author="Grant Lowe" w:date="2021-04-19T16:07:00Z"/>
                <w:rFonts w:ascii="Arial" w:hAnsi="Arial" w:cs="Arial"/>
                <w:sz w:val="20"/>
                <w:szCs w:val="20"/>
                <w:lang w:eastAsia="zh-CN"/>
              </w:rPr>
            </w:pPr>
            <w:del w:id="703" w:author="Grant Lowe" w:date="2021-04-19T16:07:00Z">
              <w:r w:rsidDel="006A2401">
                <w:rPr>
                  <w:rFonts w:ascii="Arial" w:hAnsi="Arial" w:cs="Arial"/>
                  <w:sz w:val="20"/>
                  <w:szCs w:val="20"/>
                  <w:lang w:eastAsia="zh-CN"/>
                </w:rPr>
                <w:delText>8</w:delText>
              </w:r>
            </w:del>
          </w:p>
        </w:tc>
        <w:tc>
          <w:tcPr>
            <w:tcW w:w="1313" w:type="dxa"/>
          </w:tcPr>
          <w:p w14:paraId="06870A94" w14:textId="0413DFDF" w:rsidR="00076EBA" w:rsidRPr="00234345" w:rsidDel="006A2401" w:rsidRDefault="00076EBA" w:rsidP="00076EBA">
            <w:pPr>
              <w:spacing w:before="0" w:after="0" w:line="360" w:lineRule="auto"/>
              <w:jc w:val="left"/>
              <w:rPr>
                <w:del w:id="704" w:author="Grant Lowe" w:date="2021-04-19T16:07:00Z"/>
                <w:rFonts w:ascii="Arial" w:hAnsi="Arial" w:cs="Arial"/>
                <w:sz w:val="20"/>
                <w:szCs w:val="20"/>
                <w:lang w:eastAsia="zh-CN"/>
              </w:rPr>
            </w:pPr>
            <w:del w:id="705" w:author="Grant Lowe" w:date="2021-04-19T16:07:00Z">
              <w:r w:rsidDel="006A2401">
                <w:rPr>
                  <w:rFonts w:ascii="Arial" w:hAnsi="Arial" w:cs="Arial"/>
                  <w:sz w:val="20"/>
                  <w:szCs w:val="20"/>
                  <w:lang w:eastAsia="zh-CN"/>
                </w:rPr>
                <w:delText>C Marshall</w:delText>
              </w:r>
            </w:del>
          </w:p>
        </w:tc>
      </w:tr>
      <w:tr w:rsidR="00076EBA" w:rsidRPr="00234345" w:rsidDel="006A2401" w14:paraId="27F5DC5B" w14:textId="67633322" w:rsidTr="00076EBA">
        <w:trPr>
          <w:del w:id="706" w:author="Grant Lowe" w:date="2021-04-19T16:07:00Z"/>
        </w:trPr>
        <w:tc>
          <w:tcPr>
            <w:tcW w:w="983" w:type="dxa"/>
          </w:tcPr>
          <w:p w14:paraId="47D077AA" w14:textId="12A5D4B1" w:rsidR="00076EBA" w:rsidRPr="00234345" w:rsidDel="006A2401" w:rsidRDefault="00076EBA" w:rsidP="00076EBA">
            <w:pPr>
              <w:spacing w:before="0" w:after="0" w:line="360" w:lineRule="auto"/>
              <w:jc w:val="left"/>
              <w:rPr>
                <w:del w:id="707" w:author="Grant Lowe" w:date="2021-04-19T16:07:00Z"/>
                <w:rFonts w:ascii="Arial" w:hAnsi="Arial" w:cs="Arial"/>
                <w:sz w:val="20"/>
                <w:szCs w:val="20"/>
                <w:lang w:eastAsia="zh-CN"/>
              </w:rPr>
            </w:pPr>
          </w:p>
        </w:tc>
        <w:tc>
          <w:tcPr>
            <w:tcW w:w="1564" w:type="dxa"/>
          </w:tcPr>
          <w:p w14:paraId="238B99D7" w14:textId="7EDD35FB" w:rsidR="00076EBA" w:rsidRPr="00234345" w:rsidDel="006A2401" w:rsidRDefault="00076EBA" w:rsidP="00076EBA">
            <w:pPr>
              <w:spacing w:before="0" w:after="0" w:line="360" w:lineRule="auto"/>
              <w:jc w:val="left"/>
              <w:rPr>
                <w:del w:id="708" w:author="Grant Lowe" w:date="2021-04-19T16:07:00Z"/>
                <w:rFonts w:ascii="Arial" w:hAnsi="Arial" w:cs="Arial"/>
                <w:sz w:val="20"/>
                <w:szCs w:val="20"/>
                <w:lang w:eastAsia="zh-CN"/>
              </w:rPr>
            </w:pPr>
          </w:p>
        </w:tc>
        <w:tc>
          <w:tcPr>
            <w:tcW w:w="2595" w:type="dxa"/>
          </w:tcPr>
          <w:p w14:paraId="3D9981DB" w14:textId="076CDA6B" w:rsidR="00076EBA" w:rsidRPr="00234345" w:rsidDel="006A2401" w:rsidRDefault="00076EBA" w:rsidP="00076EBA">
            <w:pPr>
              <w:spacing w:before="0" w:after="0" w:line="360" w:lineRule="auto"/>
              <w:jc w:val="left"/>
              <w:rPr>
                <w:del w:id="709" w:author="Grant Lowe" w:date="2021-04-19T16:07:00Z"/>
                <w:rFonts w:ascii="Arial" w:hAnsi="Arial" w:cs="Arial"/>
                <w:sz w:val="20"/>
                <w:szCs w:val="20"/>
                <w:lang w:eastAsia="zh-CN"/>
              </w:rPr>
            </w:pPr>
          </w:p>
        </w:tc>
        <w:tc>
          <w:tcPr>
            <w:tcW w:w="849" w:type="dxa"/>
          </w:tcPr>
          <w:p w14:paraId="4517839A" w14:textId="7603F4A3" w:rsidR="00076EBA" w:rsidRPr="00234345" w:rsidDel="006A2401" w:rsidRDefault="00076EBA" w:rsidP="00076EBA">
            <w:pPr>
              <w:spacing w:before="0" w:after="0" w:line="360" w:lineRule="auto"/>
              <w:jc w:val="left"/>
              <w:rPr>
                <w:del w:id="710" w:author="Grant Lowe" w:date="2021-04-19T16:07:00Z"/>
                <w:rFonts w:ascii="Arial" w:hAnsi="Arial" w:cs="Arial"/>
                <w:sz w:val="20"/>
                <w:szCs w:val="20"/>
                <w:lang w:eastAsia="zh-CN"/>
              </w:rPr>
            </w:pPr>
          </w:p>
        </w:tc>
        <w:tc>
          <w:tcPr>
            <w:tcW w:w="1265" w:type="dxa"/>
          </w:tcPr>
          <w:p w14:paraId="32208B01" w14:textId="10CD1325" w:rsidR="00076EBA" w:rsidRPr="00234345" w:rsidDel="006A2401" w:rsidRDefault="00076EBA" w:rsidP="00076EBA">
            <w:pPr>
              <w:spacing w:before="0" w:after="0" w:line="360" w:lineRule="auto"/>
              <w:jc w:val="left"/>
              <w:rPr>
                <w:del w:id="711" w:author="Grant Lowe" w:date="2021-04-19T16:07:00Z"/>
                <w:rFonts w:ascii="Arial" w:hAnsi="Arial" w:cs="Arial"/>
                <w:sz w:val="20"/>
                <w:szCs w:val="20"/>
                <w:lang w:eastAsia="zh-CN"/>
              </w:rPr>
            </w:pPr>
          </w:p>
        </w:tc>
        <w:tc>
          <w:tcPr>
            <w:tcW w:w="1059" w:type="dxa"/>
          </w:tcPr>
          <w:p w14:paraId="258179F6" w14:textId="266424B8" w:rsidR="00076EBA" w:rsidRPr="00234345" w:rsidDel="006A2401" w:rsidRDefault="00076EBA" w:rsidP="00076EBA">
            <w:pPr>
              <w:spacing w:before="0" w:after="0" w:line="360" w:lineRule="auto"/>
              <w:jc w:val="left"/>
              <w:rPr>
                <w:del w:id="712" w:author="Grant Lowe" w:date="2021-04-19T16:07:00Z"/>
                <w:rFonts w:ascii="Arial" w:hAnsi="Arial" w:cs="Arial"/>
                <w:sz w:val="20"/>
                <w:szCs w:val="20"/>
                <w:lang w:eastAsia="zh-CN"/>
              </w:rPr>
            </w:pPr>
          </w:p>
        </w:tc>
        <w:tc>
          <w:tcPr>
            <w:tcW w:w="1313" w:type="dxa"/>
          </w:tcPr>
          <w:p w14:paraId="7330889D" w14:textId="6AE17C1C" w:rsidR="00076EBA" w:rsidRPr="00234345" w:rsidDel="006A2401" w:rsidRDefault="00076EBA" w:rsidP="00076EBA">
            <w:pPr>
              <w:spacing w:before="0" w:after="0" w:line="360" w:lineRule="auto"/>
              <w:jc w:val="left"/>
              <w:rPr>
                <w:del w:id="713" w:author="Grant Lowe" w:date="2021-04-19T16:07:00Z"/>
                <w:rFonts w:ascii="Arial" w:hAnsi="Arial" w:cs="Arial"/>
                <w:sz w:val="20"/>
                <w:szCs w:val="20"/>
                <w:lang w:eastAsia="zh-CN"/>
              </w:rPr>
            </w:pPr>
          </w:p>
        </w:tc>
      </w:tr>
      <w:tr w:rsidR="00076EBA" w:rsidRPr="00234345" w:rsidDel="006A2401" w14:paraId="18A09F3A" w14:textId="04170621" w:rsidTr="00076EBA">
        <w:trPr>
          <w:del w:id="714" w:author="Grant Lowe" w:date="2021-04-19T16:07:00Z"/>
        </w:trPr>
        <w:tc>
          <w:tcPr>
            <w:tcW w:w="983" w:type="dxa"/>
          </w:tcPr>
          <w:p w14:paraId="4DCC0D93" w14:textId="63AD8E05" w:rsidR="00076EBA" w:rsidRPr="00234345" w:rsidDel="006A2401" w:rsidRDefault="00076EBA" w:rsidP="00076EBA">
            <w:pPr>
              <w:spacing w:before="0" w:after="0" w:line="360" w:lineRule="auto"/>
              <w:jc w:val="left"/>
              <w:rPr>
                <w:del w:id="715" w:author="Grant Lowe" w:date="2021-04-19T16:07:00Z"/>
                <w:rFonts w:ascii="Arial" w:hAnsi="Arial" w:cs="Arial"/>
                <w:sz w:val="20"/>
                <w:szCs w:val="20"/>
                <w:lang w:eastAsia="zh-CN"/>
              </w:rPr>
            </w:pPr>
          </w:p>
        </w:tc>
        <w:tc>
          <w:tcPr>
            <w:tcW w:w="1564" w:type="dxa"/>
          </w:tcPr>
          <w:p w14:paraId="2831AD20" w14:textId="142E3A86" w:rsidR="00076EBA" w:rsidRPr="00234345" w:rsidDel="006A2401" w:rsidRDefault="00076EBA" w:rsidP="00076EBA">
            <w:pPr>
              <w:spacing w:before="0" w:after="0" w:line="360" w:lineRule="auto"/>
              <w:jc w:val="left"/>
              <w:rPr>
                <w:del w:id="716" w:author="Grant Lowe" w:date="2021-04-19T16:07:00Z"/>
                <w:rFonts w:ascii="Arial" w:hAnsi="Arial" w:cs="Arial"/>
                <w:sz w:val="20"/>
                <w:szCs w:val="20"/>
                <w:lang w:eastAsia="zh-CN"/>
              </w:rPr>
            </w:pPr>
          </w:p>
        </w:tc>
        <w:tc>
          <w:tcPr>
            <w:tcW w:w="2595" w:type="dxa"/>
          </w:tcPr>
          <w:p w14:paraId="14CB6D9C" w14:textId="4C87DEF3" w:rsidR="00076EBA" w:rsidRPr="00234345" w:rsidDel="006A2401" w:rsidRDefault="00076EBA" w:rsidP="00076EBA">
            <w:pPr>
              <w:spacing w:before="0" w:after="0" w:line="360" w:lineRule="auto"/>
              <w:jc w:val="left"/>
              <w:rPr>
                <w:del w:id="717" w:author="Grant Lowe" w:date="2021-04-19T16:07:00Z"/>
                <w:rFonts w:ascii="Arial" w:hAnsi="Arial" w:cs="Arial"/>
                <w:sz w:val="20"/>
                <w:szCs w:val="20"/>
                <w:lang w:eastAsia="zh-CN"/>
              </w:rPr>
            </w:pPr>
          </w:p>
        </w:tc>
        <w:tc>
          <w:tcPr>
            <w:tcW w:w="849" w:type="dxa"/>
          </w:tcPr>
          <w:p w14:paraId="5B38AA00" w14:textId="1380F9EE" w:rsidR="00076EBA" w:rsidRPr="00234345" w:rsidDel="006A2401" w:rsidRDefault="00076EBA" w:rsidP="00076EBA">
            <w:pPr>
              <w:spacing w:before="0" w:after="0" w:line="360" w:lineRule="auto"/>
              <w:jc w:val="left"/>
              <w:rPr>
                <w:del w:id="718" w:author="Grant Lowe" w:date="2021-04-19T16:07:00Z"/>
                <w:rFonts w:ascii="Arial" w:hAnsi="Arial" w:cs="Arial"/>
                <w:sz w:val="20"/>
                <w:szCs w:val="20"/>
                <w:lang w:eastAsia="zh-CN"/>
              </w:rPr>
            </w:pPr>
          </w:p>
        </w:tc>
        <w:tc>
          <w:tcPr>
            <w:tcW w:w="1265" w:type="dxa"/>
          </w:tcPr>
          <w:p w14:paraId="27DEA1E9" w14:textId="5600D748" w:rsidR="00076EBA" w:rsidRPr="00234345" w:rsidDel="006A2401" w:rsidRDefault="00076EBA" w:rsidP="00076EBA">
            <w:pPr>
              <w:spacing w:before="0" w:after="0" w:line="360" w:lineRule="auto"/>
              <w:jc w:val="left"/>
              <w:rPr>
                <w:del w:id="719" w:author="Grant Lowe" w:date="2021-04-19T16:07:00Z"/>
                <w:rFonts w:ascii="Arial" w:hAnsi="Arial" w:cs="Arial"/>
                <w:sz w:val="20"/>
                <w:szCs w:val="20"/>
                <w:lang w:eastAsia="zh-CN"/>
              </w:rPr>
            </w:pPr>
          </w:p>
        </w:tc>
        <w:tc>
          <w:tcPr>
            <w:tcW w:w="1059" w:type="dxa"/>
          </w:tcPr>
          <w:p w14:paraId="22F62E4E" w14:textId="794FCB5B" w:rsidR="00076EBA" w:rsidRPr="00234345" w:rsidDel="006A2401" w:rsidRDefault="00076EBA" w:rsidP="00076EBA">
            <w:pPr>
              <w:spacing w:before="0" w:after="0" w:line="360" w:lineRule="auto"/>
              <w:jc w:val="left"/>
              <w:rPr>
                <w:del w:id="720" w:author="Grant Lowe" w:date="2021-04-19T16:07:00Z"/>
                <w:rFonts w:ascii="Arial" w:hAnsi="Arial" w:cs="Arial"/>
                <w:sz w:val="20"/>
                <w:szCs w:val="20"/>
                <w:lang w:eastAsia="zh-CN"/>
              </w:rPr>
            </w:pPr>
          </w:p>
        </w:tc>
        <w:tc>
          <w:tcPr>
            <w:tcW w:w="1313" w:type="dxa"/>
          </w:tcPr>
          <w:p w14:paraId="595B24D3" w14:textId="053958F9" w:rsidR="00076EBA" w:rsidRPr="00234345" w:rsidDel="006A2401" w:rsidRDefault="00076EBA" w:rsidP="00076EBA">
            <w:pPr>
              <w:spacing w:before="0" w:after="0" w:line="360" w:lineRule="auto"/>
              <w:jc w:val="left"/>
              <w:rPr>
                <w:del w:id="721" w:author="Grant Lowe" w:date="2021-04-19T16:07:00Z"/>
                <w:rFonts w:ascii="Arial" w:hAnsi="Arial" w:cs="Arial"/>
                <w:sz w:val="20"/>
                <w:szCs w:val="20"/>
                <w:lang w:eastAsia="zh-CN"/>
              </w:rPr>
            </w:pPr>
          </w:p>
        </w:tc>
      </w:tr>
      <w:tr w:rsidR="00076EBA" w:rsidRPr="00234345" w:rsidDel="006A2401" w14:paraId="36698078" w14:textId="570298AA" w:rsidTr="00076EBA">
        <w:trPr>
          <w:del w:id="722" w:author="Grant Lowe" w:date="2021-04-19T16:07:00Z"/>
        </w:trPr>
        <w:tc>
          <w:tcPr>
            <w:tcW w:w="983" w:type="dxa"/>
          </w:tcPr>
          <w:p w14:paraId="4613D920" w14:textId="0252BFE9" w:rsidR="00076EBA" w:rsidRPr="00234345" w:rsidDel="006A2401" w:rsidRDefault="00076EBA" w:rsidP="00076EBA">
            <w:pPr>
              <w:spacing w:before="0" w:after="0" w:line="360" w:lineRule="auto"/>
              <w:jc w:val="left"/>
              <w:rPr>
                <w:del w:id="723" w:author="Grant Lowe" w:date="2021-04-19T16:07:00Z"/>
                <w:rFonts w:ascii="Arial" w:hAnsi="Arial" w:cs="Arial"/>
                <w:sz w:val="20"/>
                <w:szCs w:val="20"/>
                <w:lang w:eastAsia="zh-CN"/>
              </w:rPr>
            </w:pPr>
          </w:p>
        </w:tc>
        <w:tc>
          <w:tcPr>
            <w:tcW w:w="1564" w:type="dxa"/>
          </w:tcPr>
          <w:p w14:paraId="027D6D0E" w14:textId="3B990FA8" w:rsidR="00076EBA" w:rsidRPr="00234345" w:rsidDel="006A2401" w:rsidRDefault="00076EBA" w:rsidP="00076EBA">
            <w:pPr>
              <w:spacing w:before="0" w:after="0" w:line="360" w:lineRule="auto"/>
              <w:jc w:val="left"/>
              <w:rPr>
                <w:del w:id="724" w:author="Grant Lowe" w:date="2021-04-19T16:07:00Z"/>
                <w:rFonts w:ascii="Arial" w:hAnsi="Arial" w:cs="Arial"/>
                <w:sz w:val="20"/>
                <w:szCs w:val="20"/>
                <w:lang w:eastAsia="zh-CN"/>
              </w:rPr>
            </w:pPr>
          </w:p>
        </w:tc>
        <w:tc>
          <w:tcPr>
            <w:tcW w:w="2595" w:type="dxa"/>
          </w:tcPr>
          <w:p w14:paraId="20CD700E" w14:textId="79FA7AD8" w:rsidR="00076EBA" w:rsidRPr="00234345" w:rsidDel="006A2401" w:rsidRDefault="00076EBA" w:rsidP="00076EBA">
            <w:pPr>
              <w:spacing w:before="0" w:after="0" w:line="360" w:lineRule="auto"/>
              <w:jc w:val="left"/>
              <w:rPr>
                <w:del w:id="725" w:author="Grant Lowe" w:date="2021-04-19T16:07:00Z"/>
                <w:rFonts w:ascii="Arial" w:hAnsi="Arial" w:cs="Arial"/>
                <w:sz w:val="20"/>
                <w:szCs w:val="20"/>
                <w:lang w:eastAsia="zh-CN"/>
              </w:rPr>
            </w:pPr>
          </w:p>
        </w:tc>
        <w:tc>
          <w:tcPr>
            <w:tcW w:w="849" w:type="dxa"/>
          </w:tcPr>
          <w:p w14:paraId="045084E3" w14:textId="1947A702" w:rsidR="00076EBA" w:rsidRPr="00234345" w:rsidDel="006A2401" w:rsidRDefault="00076EBA" w:rsidP="00076EBA">
            <w:pPr>
              <w:spacing w:before="0" w:after="0" w:line="360" w:lineRule="auto"/>
              <w:jc w:val="left"/>
              <w:rPr>
                <w:del w:id="726" w:author="Grant Lowe" w:date="2021-04-19T16:07:00Z"/>
                <w:rFonts w:ascii="Arial" w:hAnsi="Arial" w:cs="Arial"/>
                <w:sz w:val="20"/>
                <w:szCs w:val="20"/>
                <w:lang w:eastAsia="zh-CN"/>
              </w:rPr>
            </w:pPr>
          </w:p>
        </w:tc>
        <w:tc>
          <w:tcPr>
            <w:tcW w:w="1265" w:type="dxa"/>
          </w:tcPr>
          <w:p w14:paraId="20069AA2" w14:textId="6CDEB8FD" w:rsidR="00076EBA" w:rsidRPr="00234345" w:rsidDel="006A2401" w:rsidRDefault="00076EBA" w:rsidP="00076EBA">
            <w:pPr>
              <w:spacing w:before="0" w:after="0" w:line="360" w:lineRule="auto"/>
              <w:jc w:val="left"/>
              <w:rPr>
                <w:del w:id="727" w:author="Grant Lowe" w:date="2021-04-19T16:07:00Z"/>
                <w:rFonts w:ascii="Arial" w:hAnsi="Arial" w:cs="Arial"/>
                <w:sz w:val="20"/>
                <w:szCs w:val="20"/>
                <w:lang w:eastAsia="zh-CN"/>
              </w:rPr>
            </w:pPr>
          </w:p>
        </w:tc>
        <w:tc>
          <w:tcPr>
            <w:tcW w:w="1059" w:type="dxa"/>
          </w:tcPr>
          <w:p w14:paraId="38670C19" w14:textId="376BA3C4" w:rsidR="00076EBA" w:rsidRPr="00234345" w:rsidDel="006A2401" w:rsidRDefault="00076EBA" w:rsidP="00076EBA">
            <w:pPr>
              <w:spacing w:before="0" w:after="0" w:line="360" w:lineRule="auto"/>
              <w:jc w:val="left"/>
              <w:rPr>
                <w:del w:id="728" w:author="Grant Lowe" w:date="2021-04-19T16:07:00Z"/>
                <w:rFonts w:ascii="Arial" w:hAnsi="Arial" w:cs="Arial"/>
                <w:sz w:val="20"/>
                <w:szCs w:val="20"/>
                <w:lang w:eastAsia="zh-CN"/>
              </w:rPr>
            </w:pPr>
          </w:p>
        </w:tc>
        <w:tc>
          <w:tcPr>
            <w:tcW w:w="1313" w:type="dxa"/>
          </w:tcPr>
          <w:p w14:paraId="6447ED5A" w14:textId="377678BC" w:rsidR="00076EBA" w:rsidRPr="00234345" w:rsidDel="006A2401" w:rsidRDefault="00076EBA" w:rsidP="00076EBA">
            <w:pPr>
              <w:spacing w:before="0" w:after="0" w:line="360" w:lineRule="auto"/>
              <w:jc w:val="left"/>
              <w:rPr>
                <w:del w:id="729" w:author="Grant Lowe" w:date="2021-04-19T16:07:00Z"/>
                <w:rFonts w:ascii="Arial" w:hAnsi="Arial" w:cs="Arial"/>
                <w:sz w:val="20"/>
                <w:szCs w:val="20"/>
                <w:lang w:eastAsia="zh-CN"/>
              </w:rPr>
            </w:pPr>
          </w:p>
        </w:tc>
      </w:tr>
      <w:tr w:rsidR="00076EBA" w:rsidRPr="00234345" w:rsidDel="006A2401" w14:paraId="1FD5CD67" w14:textId="0F11A317" w:rsidTr="00076EBA">
        <w:trPr>
          <w:del w:id="730" w:author="Grant Lowe" w:date="2021-04-19T16:07:00Z"/>
        </w:trPr>
        <w:tc>
          <w:tcPr>
            <w:tcW w:w="983" w:type="dxa"/>
          </w:tcPr>
          <w:p w14:paraId="7C19600A" w14:textId="19A79FD5" w:rsidR="00076EBA" w:rsidRPr="00234345" w:rsidDel="006A2401" w:rsidRDefault="00076EBA" w:rsidP="00076EBA">
            <w:pPr>
              <w:spacing w:before="0" w:after="0" w:line="360" w:lineRule="auto"/>
              <w:jc w:val="left"/>
              <w:rPr>
                <w:del w:id="731" w:author="Grant Lowe" w:date="2021-04-19T16:07:00Z"/>
                <w:rFonts w:ascii="Arial" w:hAnsi="Arial" w:cs="Arial"/>
                <w:sz w:val="20"/>
                <w:szCs w:val="20"/>
                <w:lang w:eastAsia="zh-CN"/>
              </w:rPr>
            </w:pPr>
          </w:p>
        </w:tc>
        <w:tc>
          <w:tcPr>
            <w:tcW w:w="1564" w:type="dxa"/>
          </w:tcPr>
          <w:p w14:paraId="748665C0" w14:textId="4EAB5B56" w:rsidR="00076EBA" w:rsidRPr="00234345" w:rsidDel="006A2401" w:rsidRDefault="00076EBA" w:rsidP="00076EBA">
            <w:pPr>
              <w:spacing w:before="0" w:after="0" w:line="360" w:lineRule="auto"/>
              <w:jc w:val="left"/>
              <w:rPr>
                <w:del w:id="732" w:author="Grant Lowe" w:date="2021-04-19T16:07:00Z"/>
                <w:rFonts w:ascii="Arial" w:hAnsi="Arial" w:cs="Arial"/>
                <w:sz w:val="20"/>
                <w:szCs w:val="20"/>
                <w:lang w:eastAsia="zh-CN"/>
              </w:rPr>
            </w:pPr>
          </w:p>
        </w:tc>
        <w:tc>
          <w:tcPr>
            <w:tcW w:w="2595" w:type="dxa"/>
          </w:tcPr>
          <w:p w14:paraId="62FA7C58" w14:textId="1EDBCB7C" w:rsidR="00076EBA" w:rsidRPr="00234345" w:rsidDel="006A2401" w:rsidRDefault="00076EBA" w:rsidP="00076EBA">
            <w:pPr>
              <w:spacing w:before="0" w:after="0" w:line="360" w:lineRule="auto"/>
              <w:jc w:val="left"/>
              <w:rPr>
                <w:del w:id="733" w:author="Grant Lowe" w:date="2021-04-19T16:07:00Z"/>
                <w:rFonts w:ascii="Arial" w:hAnsi="Arial" w:cs="Arial"/>
                <w:sz w:val="20"/>
                <w:szCs w:val="20"/>
                <w:lang w:eastAsia="zh-CN"/>
              </w:rPr>
            </w:pPr>
          </w:p>
        </w:tc>
        <w:tc>
          <w:tcPr>
            <w:tcW w:w="849" w:type="dxa"/>
          </w:tcPr>
          <w:p w14:paraId="3E813714" w14:textId="711A1455" w:rsidR="00076EBA" w:rsidRPr="00234345" w:rsidDel="006A2401" w:rsidRDefault="00076EBA" w:rsidP="00076EBA">
            <w:pPr>
              <w:spacing w:before="0" w:after="0" w:line="360" w:lineRule="auto"/>
              <w:jc w:val="left"/>
              <w:rPr>
                <w:del w:id="734" w:author="Grant Lowe" w:date="2021-04-19T16:07:00Z"/>
                <w:rFonts w:ascii="Arial" w:hAnsi="Arial" w:cs="Arial"/>
                <w:sz w:val="20"/>
                <w:szCs w:val="20"/>
                <w:lang w:eastAsia="zh-CN"/>
              </w:rPr>
            </w:pPr>
          </w:p>
        </w:tc>
        <w:tc>
          <w:tcPr>
            <w:tcW w:w="1265" w:type="dxa"/>
          </w:tcPr>
          <w:p w14:paraId="7E2ABE72" w14:textId="108AFB3D" w:rsidR="00076EBA" w:rsidRPr="00234345" w:rsidDel="006A2401" w:rsidRDefault="00076EBA" w:rsidP="00076EBA">
            <w:pPr>
              <w:spacing w:before="0" w:after="0" w:line="360" w:lineRule="auto"/>
              <w:jc w:val="left"/>
              <w:rPr>
                <w:del w:id="735" w:author="Grant Lowe" w:date="2021-04-19T16:07:00Z"/>
                <w:rFonts w:ascii="Arial" w:hAnsi="Arial" w:cs="Arial"/>
                <w:sz w:val="20"/>
                <w:szCs w:val="20"/>
                <w:lang w:eastAsia="zh-CN"/>
              </w:rPr>
            </w:pPr>
          </w:p>
        </w:tc>
        <w:tc>
          <w:tcPr>
            <w:tcW w:w="1059" w:type="dxa"/>
          </w:tcPr>
          <w:p w14:paraId="48D926DB" w14:textId="3ED51E77" w:rsidR="00076EBA" w:rsidRPr="00234345" w:rsidDel="006A2401" w:rsidRDefault="00076EBA" w:rsidP="00076EBA">
            <w:pPr>
              <w:spacing w:before="0" w:after="0" w:line="360" w:lineRule="auto"/>
              <w:jc w:val="left"/>
              <w:rPr>
                <w:del w:id="736" w:author="Grant Lowe" w:date="2021-04-19T16:07:00Z"/>
                <w:rFonts w:ascii="Arial" w:hAnsi="Arial" w:cs="Arial"/>
                <w:sz w:val="20"/>
                <w:szCs w:val="20"/>
                <w:lang w:eastAsia="zh-CN"/>
              </w:rPr>
            </w:pPr>
          </w:p>
        </w:tc>
        <w:tc>
          <w:tcPr>
            <w:tcW w:w="1313" w:type="dxa"/>
          </w:tcPr>
          <w:p w14:paraId="4DB47ABF" w14:textId="10FE83C4" w:rsidR="00076EBA" w:rsidRPr="00234345" w:rsidDel="006A2401" w:rsidRDefault="00076EBA" w:rsidP="00076EBA">
            <w:pPr>
              <w:spacing w:before="0" w:after="0" w:line="360" w:lineRule="auto"/>
              <w:jc w:val="left"/>
              <w:rPr>
                <w:del w:id="737" w:author="Grant Lowe" w:date="2021-04-19T16:07:00Z"/>
                <w:rFonts w:ascii="Arial" w:hAnsi="Arial" w:cs="Arial"/>
                <w:sz w:val="20"/>
                <w:szCs w:val="20"/>
                <w:lang w:eastAsia="zh-CN"/>
              </w:rPr>
            </w:pPr>
          </w:p>
        </w:tc>
      </w:tr>
      <w:tr w:rsidR="00076EBA" w:rsidRPr="00234345" w:rsidDel="006A2401" w14:paraId="0C090A4A" w14:textId="7EE04CA4" w:rsidTr="00076EBA">
        <w:trPr>
          <w:del w:id="738" w:author="Grant Lowe" w:date="2021-04-19T16:07:00Z"/>
        </w:trPr>
        <w:tc>
          <w:tcPr>
            <w:tcW w:w="983" w:type="dxa"/>
          </w:tcPr>
          <w:p w14:paraId="4D496368" w14:textId="32AA5544" w:rsidR="00076EBA" w:rsidRPr="00234345" w:rsidDel="006A2401" w:rsidRDefault="00076EBA" w:rsidP="00076EBA">
            <w:pPr>
              <w:spacing w:before="0" w:after="0" w:line="360" w:lineRule="auto"/>
              <w:jc w:val="left"/>
              <w:rPr>
                <w:del w:id="739" w:author="Grant Lowe" w:date="2021-04-19T16:07:00Z"/>
                <w:rFonts w:ascii="Arial" w:hAnsi="Arial" w:cs="Arial"/>
                <w:sz w:val="20"/>
                <w:szCs w:val="20"/>
                <w:lang w:eastAsia="zh-CN"/>
              </w:rPr>
            </w:pPr>
          </w:p>
        </w:tc>
        <w:tc>
          <w:tcPr>
            <w:tcW w:w="1564" w:type="dxa"/>
          </w:tcPr>
          <w:p w14:paraId="13776CB1" w14:textId="4B95D61D" w:rsidR="00076EBA" w:rsidRPr="00234345" w:rsidDel="006A2401" w:rsidRDefault="00076EBA" w:rsidP="00076EBA">
            <w:pPr>
              <w:spacing w:before="0" w:after="0" w:line="360" w:lineRule="auto"/>
              <w:jc w:val="left"/>
              <w:rPr>
                <w:del w:id="740" w:author="Grant Lowe" w:date="2021-04-19T16:07:00Z"/>
                <w:rFonts w:ascii="Arial" w:hAnsi="Arial" w:cs="Arial"/>
                <w:sz w:val="20"/>
                <w:szCs w:val="20"/>
                <w:lang w:eastAsia="zh-CN"/>
              </w:rPr>
            </w:pPr>
          </w:p>
        </w:tc>
        <w:tc>
          <w:tcPr>
            <w:tcW w:w="2595" w:type="dxa"/>
          </w:tcPr>
          <w:p w14:paraId="679188F5" w14:textId="4E43EA28" w:rsidR="00076EBA" w:rsidRPr="00234345" w:rsidDel="006A2401" w:rsidRDefault="00076EBA" w:rsidP="00076EBA">
            <w:pPr>
              <w:spacing w:before="0" w:after="0" w:line="360" w:lineRule="auto"/>
              <w:jc w:val="left"/>
              <w:rPr>
                <w:del w:id="741" w:author="Grant Lowe" w:date="2021-04-19T16:07:00Z"/>
                <w:rFonts w:ascii="Arial" w:hAnsi="Arial" w:cs="Arial"/>
                <w:sz w:val="20"/>
                <w:szCs w:val="20"/>
                <w:lang w:eastAsia="zh-CN"/>
              </w:rPr>
            </w:pPr>
          </w:p>
        </w:tc>
        <w:tc>
          <w:tcPr>
            <w:tcW w:w="849" w:type="dxa"/>
          </w:tcPr>
          <w:p w14:paraId="554003DB" w14:textId="1E7ACF49" w:rsidR="00076EBA" w:rsidRPr="00234345" w:rsidDel="006A2401" w:rsidRDefault="00076EBA" w:rsidP="00076EBA">
            <w:pPr>
              <w:spacing w:before="0" w:after="0" w:line="360" w:lineRule="auto"/>
              <w:jc w:val="left"/>
              <w:rPr>
                <w:del w:id="742" w:author="Grant Lowe" w:date="2021-04-19T16:07:00Z"/>
                <w:rFonts w:ascii="Arial" w:hAnsi="Arial" w:cs="Arial"/>
                <w:sz w:val="20"/>
                <w:szCs w:val="20"/>
                <w:lang w:eastAsia="zh-CN"/>
              </w:rPr>
            </w:pPr>
          </w:p>
        </w:tc>
        <w:tc>
          <w:tcPr>
            <w:tcW w:w="1265" w:type="dxa"/>
          </w:tcPr>
          <w:p w14:paraId="13E0D522" w14:textId="686ED352" w:rsidR="00076EBA" w:rsidRPr="00234345" w:rsidDel="006A2401" w:rsidRDefault="00076EBA" w:rsidP="00076EBA">
            <w:pPr>
              <w:spacing w:before="0" w:after="0" w:line="360" w:lineRule="auto"/>
              <w:jc w:val="left"/>
              <w:rPr>
                <w:del w:id="743" w:author="Grant Lowe" w:date="2021-04-19T16:07:00Z"/>
                <w:rFonts w:ascii="Arial" w:hAnsi="Arial" w:cs="Arial"/>
                <w:sz w:val="20"/>
                <w:szCs w:val="20"/>
                <w:lang w:eastAsia="zh-CN"/>
              </w:rPr>
            </w:pPr>
          </w:p>
        </w:tc>
        <w:tc>
          <w:tcPr>
            <w:tcW w:w="1059" w:type="dxa"/>
          </w:tcPr>
          <w:p w14:paraId="335D3465" w14:textId="7EADECA4" w:rsidR="00076EBA" w:rsidRPr="00234345" w:rsidDel="006A2401" w:rsidRDefault="00076EBA" w:rsidP="00076EBA">
            <w:pPr>
              <w:spacing w:before="0" w:after="0" w:line="360" w:lineRule="auto"/>
              <w:jc w:val="left"/>
              <w:rPr>
                <w:del w:id="744" w:author="Grant Lowe" w:date="2021-04-19T16:07:00Z"/>
                <w:rFonts w:ascii="Arial" w:hAnsi="Arial" w:cs="Arial"/>
                <w:sz w:val="20"/>
                <w:szCs w:val="20"/>
                <w:lang w:eastAsia="zh-CN"/>
              </w:rPr>
            </w:pPr>
          </w:p>
        </w:tc>
        <w:tc>
          <w:tcPr>
            <w:tcW w:w="1313" w:type="dxa"/>
          </w:tcPr>
          <w:p w14:paraId="19AFE5A1" w14:textId="715C5972" w:rsidR="00076EBA" w:rsidRPr="00234345" w:rsidDel="006A2401" w:rsidRDefault="00076EBA" w:rsidP="00076EBA">
            <w:pPr>
              <w:spacing w:before="0" w:after="0" w:line="360" w:lineRule="auto"/>
              <w:jc w:val="left"/>
              <w:rPr>
                <w:del w:id="745" w:author="Grant Lowe" w:date="2021-04-19T16:07:00Z"/>
                <w:rFonts w:ascii="Arial" w:hAnsi="Arial" w:cs="Arial"/>
                <w:sz w:val="20"/>
                <w:szCs w:val="20"/>
                <w:lang w:eastAsia="zh-CN"/>
              </w:rPr>
            </w:pPr>
          </w:p>
        </w:tc>
      </w:tr>
      <w:tr w:rsidR="00076EBA" w:rsidRPr="00234345" w:rsidDel="006A2401" w14:paraId="5710B49A" w14:textId="4A159A03" w:rsidTr="00076EBA">
        <w:trPr>
          <w:del w:id="746" w:author="Grant Lowe" w:date="2021-04-19T16:07:00Z"/>
        </w:trPr>
        <w:tc>
          <w:tcPr>
            <w:tcW w:w="983" w:type="dxa"/>
          </w:tcPr>
          <w:p w14:paraId="008A076A" w14:textId="7DE934DF" w:rsidR="00076EBA" w:rsidRPr="00234345" w:rsidDel="006A2401" w:rsidRDefault="00076EBA" w:rsidP="00076EBA">
            <w:pPr>
              <w:spacing w:before="0" w:after="0" w:line="360" w:lineRule="auto"/>
              <w:jc w:val="left"/>
              <w:rPr>
                <w:del w:id="747" w:author="Grant Lowe" w:date="2021-04-19T16:07:00Z"/>
                <w:rFonts w:ascii="Arial" w:hAnsi="Arial" w:cs="Arial"/>
                <w:sz w:val="20"/>
                <w:szCs w:val="20"/>
                <w:lang w:eastAsia="zh-CN"/>
              </w:rPr>
            </w:pPr>
          </w:p>
        </w:tc>
        <w:tc>
          <w:tcPr>
            <w:tcW w:w="1564" w:type="dxa"/>
          </w:tcPr>
          <w:p w14:paraId="4A4B1F2F" w14:textId="769E549B" w:rsidR="00076EBA" w:rsidRPr="00234345" w:rsidDel="006A2401" w:rsidRDefault="00076EBA" w:rsidP="00076EBA">
            <w:pPr>
              <w:spacing w:before="0" w:after="0" w:line="360" w:lineRule="auto"/>
              <w:jc w:val="left"/>
              <w:rPr>
                <w:del w:id="748" w:author="Grant Lowe" w:date="2021-04-19T16:07:00Z"/>
                <w:rFonts w:ascii="Arial" w:hAnsi="Arial" w:cs="Arial"/>
                <w:sz w:val="20"/>
                <w:szCs w:val="20"/>
                <w:lang w:eastAsia="zh-CN"/>
              </w:rPr>
            </w:pPr>
          </w:p>
        </w:tc>
        <w:tc>
          <w:tcPr>
            <w:tcW w:w="2595" w:type="dxa"/>
          </w:tcPr>
          <w:p w14:paraId="3EF83853" w14:textId="3320B96B" w:rsidR="00076EBA" w:rsidRPr="00234345" w:rsidDel="006A2401" w:rsidRDefault="00076EBA" w:rsidP="00076EBA">
            <w:pPr>
              <w:spacing w:before="0" w:after="0" w:line="360" w:lineRule="auto"/>
              <w:jc w:val="left"/>
              <w:rPr>
                <w:del w:id="749" w:author="Grant Lowe" w:date="2021-04-19T16:07:00Z"/>
                <w:rFonts w:ascii="Arial" w:hAnsi="Arial" w:cs="Arial"/>
                <w:sz w:val="20"/>
                <w:szCs w:val="20"/>
                <w:lang w:eastAsia="zh-CN"/>
              </w:rPr>
            </w:pPr>
          </w:p>
        </w:tc>
        <w:tc>
          <w:tcPr>
            <w:tcW w:w="849" w:type="dxa"/>
          </w:tcPr>
          <w:p w14:paraId="53959CD2" w14:textId="09760222" w:rsidR="00076EBA" w:rsidRPr="00234345" w:rsidDel="006A2401" w:rsidRDefault="00076EBA" w:rsidP="00076EBA">
            <w:pPr>
              <w:spacing w:before="0" w:after="0" w:line="360" w:lineRule="auto"/>
              <w:jc w:val="left"/>
              <w:rPr>
                <w:del w:id="750" w:author="Grant Lowe" w:date="2021-04-19T16:07:00Z"/>
                <w:rFonts w:ascii="Arial" w:hAnsi="Arial" w:cs="Arial"/>
                <w:sz w:val="20"/>
                <w:szCs w:val="20"/>
                <w:lang w:eastAsia="zh-CN"/>
              </w:rPr>
            </w:pPr>
          </w:p>
        </w:tc>
        <w:tc>
          <w:tcPr>
            <w:tcW w:w="1265" w:type="dxa"/>
          </w:tcPr>
          <w:p w14:paraId="2DAE07DF" w14:textId="0F3C980A" w:rsidR="00076EBA" w:rsidRPr="00234345" w:rsidDel="006A2401" w:rsidRDefault="00076EBA" w:rsidP="00076EBA">
            <w:pPr>
              <w:spacing w:before="0" w:after="0" w:line="360" w:lineRule="auto"/>
              <w:jc w:val="left"/>
              <w:rPr>
                <w:del w:id="751" w:author="Grant Lowe" w:date="2021-04-19T16:07:00Z"/>
                <w:rFonts w:ascii="Arial" w:hAnsi="Arial" w:cs="Arial"/>
                <w:sz w:val="20"/>
                <w:szCs w:val="20"/>
                <w:lang w:eastAsia="zh-CN"/>
              </w:rPr>
            </w:pPr>
          </w:p>
        </w:tc>
        <w:tc>
          <w:tcPr>
            <w:tcW w:w="1059" w:type="dxa"/>
          </w:tcPr>
          <w:p w14:paraId="0870B8DA" w14:textId="22A16843" w:rsidR="00076EBA" w:rsidRPr="00234345" w:rsidDel="006A2401" w:rsidRDefault="00076EBA" w:rsidP="00076EBA">
            <w:pPr>
              <w:spacing w:before="0" w:after="0" w:line="360" w:lineRule="auto"/>
              <w:jc w:val="left"/>
              <w:rPr>
                <w:del w:id="752" w:author="Grant Lowe" w:date="2021-04-19T16:07:00Z"/>
                <w:rFonts w:ascii="Arial" w:hAnsi="Arial" w:cs="Arial"/>
                <w:sz w:val="20"/>
                <w:szCs w:val="20"/>
                <w:lang w:eastAsia="zh-CN"/>
              </w:rPr>
            </w:pPr>
          </w:p>
        </w:tc>
        <w:tc>
          <w:tcPr>
            <w:tcW w:w="1313" w:type="dxa"/>
          </w:tcPr>
          <w:p w14:paraId="67703791" w14:textId="2529A7C3" w:rsidR="00076EBA" w:rsidRPr="00234345" w:rsidDel="006A2401" w:rsidRDefault="00076EBA" w:rsidP="00076EBA">
            <w:pPr>
              <w:spacing w:before="0" w:after="0" w:line="360" w:lineRule="auto"/>
              <w:jc w:val="left"/>
              <w:rPr>
                <w:del w:id="753" w:author="Grant Lowe" w:date="2021-04-19T16:07:00Z"/>
                <w:rFonts w:ascii="Arial" w:hAnsi="Arial" w:cs="Arial"/>
                <w:sz w:val="20"/>
                <w:szCs w:val="20"/>
                <w:lang w:eastAsia="zh-CN"/>
              </w:rPr>
            </w:pPr>
          </w:p>
        </w:tc>
      </w:tr>
      <w:tr w:rsidR="00076EBA" w:rsidRPr="00234345" w:rsidDel="006A2401" w14:paraId="25211C0D" w14:textId="14849717" w:rsidTr="00076EBA">
        <w:trPr>
          <w:del w:id="754" w:author="Grant Lowe" w:date="2021-04-19T16:07:00Z"/>
        </w:trPr>
        <w:tc>
          <w:tcPr>
            <w:tcW w:w="983" w:type="dxa"/>
          </w:tcPr>
          <w:p w14:paraId="126D583D" w14:textId="39C24B71" w:rsidR="00076EBA" w:rsidRPr="00234345" w:rsidDel="006A2401" w:rsidRDefault="00076EBA" w:rsidP="00076EBA">
            <w:pPr>
              <w:spacing w:before="0" w:after="0" w:line="360" w:lineRule="auto"/>
              <w:jc w:val="left"/>
              <w:rPr>
                <w:del w:id="755" w:author="Grant Lowe" w:date="2021-04-19T16:07:00Z"/>
                <w:rFonts w:ascii="Arial" w:hAnsi="Arial" w:cs="Arial"/>
                <w:sz w:val="20"/>
                <w:szCs w:val="20"/>
                <w:lang w:eastAsia="zh-CN"/>
              </w:rPr>
            </w:pPr>
          </w:p>
        </w:tc>
        <w:tc>
          <w:tcPr>
            <w:tcW w:w="1564" w:type="dxa"/>
          </w:tcPr>
          <w:p w14:paraId="07DEDDA7" w14:textId="6DD50C88" w:rsidR="00076EBA" w:rsidRPr="00234345" w:rsidDel="006A2401" w:rsidRDefault="00076EBA" w:rsidP="00076EBA">
            <w:pPr>
              <w:spacing w:before="0" w:after="0" w:line="360" w:lineRule="auto"/>
              <w:jc w:val="left"/>
              <w:rPr>
                <w:del w:id="756" w:author="Grant Lowe" w:date="2021-04-19T16:07:00Z"/>
                <w:rFonts w:ascii="Arial" w:hAnsi="Arial" w:cs="Arial"/>
                <w:sz w:val="20"/>
                <w:szCs w:val="20"/>
                <w:lang w:eastAsia="zh-CN"/>
              </w:rPr>
            </w:pPr>
          </w:p>
        </w:tc>
        <w:tc>
          <w:tcPr>
            <w:tcW w:w="2595" w:type="dxa"/>
          </w:tcPr>
          <w:p w14:paraId="0BE9F9B5" w14:textId="214EBF7C" w:rsidR="00076EBA" w:rsidRPr="00234345" w:rsidDel="006A2401" w:rsidRDefault="00076EBA" w:rsidP="00076EBA">
            <w:pPr>
              <w:spacing w:before="0" w:after="0" w:line="360" w:lineRule="auto"/>
              <w:jc w:val="left"/>
              <w:rPr>
                <w:del w:id="757" w:author="Grant Lowe" w:date="2021-04-19T16:07:00Z"/>
                <w:rFonts w:ascii="Arial" w:hAnsi="Arial" w:cs="Arial"/>
                <w:sz w:val="20"/>
                <w:szCs w:val="20"/>
                <w:lang w:eastAsia="zh-CN"/>
              </w:rPr>
            </w:pPr>
          </w:p>
        </w:tc>
        <w:tc>
          <w:tcPr>
            <w:tcW w:w="849" w:type="dxa"/>
          </w:tcPr>
          <w:p w14:paraId="2A1D4469" w14:textId="6514B81C" w:rsidR="00076EBA" w:rsidRPr="00234345" w:rsidDel="006A2401" w:rsidRDefault="00076EBA" w:rsidP="00076EBA">
            <w:pPr>
              <w:spacing w:before="0" w:after="0" w:line="360" w:lineRule="auto"/>
              <w:jc w:val="left"/>
              <w:rPr>
                <w:del w:id="758" w:author="Grant Lowe" w:date="2021-04-19T16:07:00Z"/>
                <w:rFonts w:ascii="Arial" w:hAnsi="Arial" w:cs="Arial"/>
                <w:sz w:val="20"/>
                <w:szCs w:val="20"/>
                <w:lang w:eastAsia="zh-CN"/>
              </w:rPr>
            </w:pPr>
          </w:p>
        </w:tc>
        <w:tc>
          <w:tcPr>
            <w:tcW w:w="1265" w:type="dxa"/>
          </w:tcPr>
          <w:p w14:paraId="3FD637B4" w14:textId="66E7EF9F" w:rsidR="00076EBA" w:rsidRPr="00234345" w:rsidDel="006A2401" w:rsidRDefault="00076EBA" w:rsidP="00076EBA">
            <w:pPr>
              <w:spacing w:before="0" w:after="0" w:line="360" w:lineRule="auto"/>
              <w:jc w:val="left"/>
              <w:rPr>
                <w:del w:id="759" w:author="Grant Lowe" w:date="2021-04-19T16:07:00Z"/>
                <w:rFonts w:ascii="Arial" w:hAnsi="Arial" w:cs="Arial"/>
                <w:sz w:val="20"/>
                <w:szCs w:val="20"/>
                <w:lang w:eastAsia="zh-CN"/>
              </w:rPr>
            </w:pPr>
          </w:p>
        </w:tc>
        <w:tc>
          <w:tcPr>
            <w:tcW w:w="1059" w:type="dxa"/>
          </w:tcPr>
          <w:p w14:paraId="1823B9C7" w14:textId="6AE0A4B7" w:rsidR="00076EBA" w:rsidRPr="00234345" w:rsidDel="006A2401" w:rsidRDefault="00076EBA" w:rsidP="00076EBA">
            <w:pPr>
              <w:spacing w:before="0" w:after="0" w:line="360" w:lineRule="auto"/>
              <w:jc w:val="left"/>
              <w:rPr>
                <w:del w:id="760" w:author="Grant Lowe" w:date="2021-04-19T16:07:00Z"/>
                <w:rFonts w:ascii="Arial" w:hAnsi="Arial" w:cs="Arial"/>
                <w:sz w:val="20"/>
                <w:szCs w:val="20"/>
                <w:lang w:eastAsia="zh-CN"/>
              </w:rPr>
            </w:pPr>
          </w:p>
        </w:tc>
        <w:tc>
          <w:tcPr>
            <w:tcW w:w="1313" w:type="dxa"/>
          </w:tcPr>
          <w:p w14:paraId="2D9AC26A" w14:textId="471BE748" w:rsidR="00076EBA" w:rsidRPr="00234345" w:rsidDel="006A2401" w:rsidRDefault="00076EBA" w:rsidP="00076EBA">
            <w:pPr>
              <w:spacing w:before="0" w:after="0" w:line="360" w:lineRule="auto"/>
              <w:jc w:val="left"/>
              <w:rPr>
                <w:del w:id="761" w:author="Grant Lowe" w:date="2021-04-19T16:07:00Z"/>
                <w:rFonts w:ascii="Arial" w:hAnsi="Arial" w:cs="Arial"/>
                <w:sz w:val="20"/>
                <w:szCs w:val="20"/>
                <w:lang w:eastAsia="zh-CN"/>
              </w:rPr>
            </w:pPr>
          </w:p>
        </w:tc>
      </w:tr>
    </w:tbl>
    <w:p w14:paraId="33A0E83A" w14:textId="7A41EF86" w:rsidR="0006343F" w:rsidDel="006A2401" w:rsidRDefault="0006343F" w:rsidP="0006343F">
      <w:pPr>
        <w:pStyle w:val="Default"/>
        <w:tabs>
          <w:tab w:val="left" w:pos="567"/>
        </w:tabs>
        <w:spacing w:line="360" w:lineRule="auto"/>
        <w:rPr>
          <w:del w:id="762" w:author="Grant Lowe" w:date="2021-04-19T16:07:00Z"/>
          <w:rFonts w:ascii="Arial" w:hAnsi="Arial" w:cs="Arial"/>
          <w:sz w:val="22"/>
          <w:szCs w:val="22"/>
          <w:lang w:val="en-GB"/>
        </w:rPr>
      </w:pPr>
      <w:del w:id="763" w:author="Grant Lowe" w:date="2021-04-19T16:07:00Z">
        <w:r w:rsidRPr="00AE5B2B" w:rsidDel="006A2401">
          <w:rPr>
            <w:rFonts w:ascii="Arial" w:hAnsi="Arial" w:cs="Arial"/>
            <w:sz w:val="22"/>
            <w:szCs w:val="22"/>
            <w:lang w:val="en-GB"/>
          </w:rPr>
          <w:delText xml:space="preserve">Reliance rating </w:delText>
        </w:r>
        <w:r w:rsidDel="006A2401">
          <w:rPr>
            <w:rFonts w:ascii="Arial" w:hAnsi="Arial" w:cs="Arial"/>
            <w:sz w:val="22"/>
            <w:szCs w:val="22"/>
            <w:lang w:val="en-GB"/>
          </w:rPr>
          <w:delText xml:space="preserve">- </w:delText>
        </w:r>
        <w:r w:rsidRPr="00AE5B2B" w:rsidDel="006A2401">
          <w:rPr>
            <w:rFonts w:ascii="Arial" w:hAnsi="Arial" w:cs="Arial"/>
            <w:sz w:val="22"/>
            <w:szCs w:val="22"/>
            <w:lang w:val="en-GB"/>
          </w:rPr>
          <w:delText xml:space="preserve">the reliance factor reflects the importance to </w:delText>
        </w:r>
        <w:r w:rsidDel="006A2401">
          <w:rPr>
            <w:rFonts w:ascii="Arial" w:hAnsi="Arial" w:cs="Arial"/>
            <w:sz w:val="22"/>
            <w:szCs w:val="22"/>
            <w:lang w:val="en-GB"/>
          </w:rPr>
          <w:delText>CNCBLB</w:delText>
        </w:r>
        <w:r w:rsidRPr="00AE5B2B" w:rsidDel="006A2401">
          <w:rPr>
            <w:rFonts w:ascii="Arial" w:hAnsi="Arial" w:cs="Arial"/>
            <w:sz w:val="22"/>
            <w:szCs w:val="22"/>
            <w:lang w:val="en-GB"/>
          </w:rPr>
          <w:delText xml:space="preserve"> business requirements</w:delText>
        </w:r>
        <w:r w:rsidDel="006A2401">
          <w:rPr>
            <w:rFonts w:ascii="Arial" w:hAnsi="Arial" w:cs="Arial"/>
            <w:sz w:val="22"/>
            <w:szCs w:val="22"/>
            <w:lang w:val="en-GB"/>
          </w:rPr>
          <w:delText>. This rating will require assessment of both</w:delText>
        </w:r>
        <w:r w:rsidR="00BA5DAA" w:rsidDel="006A2401">
          <w:rPr>
            <w:rFonts w:ascii="Arial" w:hAnsi="Arial" w:cs="Arial"/>
            <w:sz w:val="22"/>
            <w:szCs w:val="22"/>
            <w:lang w:val="en-GB"/>
          </w:rPr>
          <w:delText>:</w:delText>
        </w:r>
      </w:del>
    </w:p>
    <w:p w14:paraId="3EF9C114" w14:textId="4E8ECEA1" w:rsidR="0006343F" w:rsidDel="006A2401" w:rsidRDefault="0006343F" w:rsidP="002C07B1">
      <w:pPr>
        <w:pStyle w:val="Default"/>
        <w:numPr>
          <w:ilvl w:val="2"/>
          <w:numId w:val="20"/>
        </w:numPr>
        <w:spacing w:line="360" w:lineRule="auto"/>
        <w:ind w:left="567" w:hanging="567"/>
        <w:rPr>
          <w:del w:id="764" w:author="Grant Lowe" w:date="2021-04-19T16:07:00Z"/>
          <w:rFonts w:ascii="Arial" w:hAnsi="Arial" w:cs="Arial"/>
          <w:sz w:val="22"/>
          <w:szCs w:val="22"/>
          <w:lang w:val="en-GB"/>
        </w:rPr>
      </w:pPr>
      <w:del w:id="765" w:author="Grant Lowe" w:date="2021-04-19T16:07:00Z">
        <w:r w:rsidDel="006A2401">
          <w:rPr>
            <w:rFonts w:ascii="Arial" w:hAnsi="Arial" w:cs="Arial"/>
            <w:sz w:val="22"/>
            <w:szCs w:val="22"/>
            <w:lang w:val="en-GB"/>
          </w:rPr>
          <w:delText xml:space="preserve">Impact assessment must consider strategic fit, volumes, value, controls, monitoring and reporting capabilities, financial and regulatory implications </w:delText>
        </w:r>
      </w:del>
    </w:p>
    <w:p w14:paraId="0E70E519" w14:textId="407D9277" w:rsidR="0006343F" w:rsidRPr="00AE5B2B" w:rsidDel="006A2401" w:rsidRDefault="0006343F" w:rsidP="002C07B1">
      <w:pPr>
        <w:pStyle w:val="Default"/>
        <w:numPr>
          <w:ilvl w:val="2"/>
          <w:numId w:val="20"/>
        </w:numPr>
        <w:spacing w:line="360" w:lineRule="auto"/>
        <w:ind w:left="567" w:hanging="567"/>
        <w:rPr>
          <w:del w:id="766" w:author="Grant Lowe" w:date="2021-04-19T16:07:00Z"/>
          <w:rFonts w:ascii="Arial" w:hAnsi="Arial" w:cs="Arial"/>
          <w:sz w:val="22"/>
          <w:szCs w:val="22"/>
          <w:lang w:val="en-GB"/>
        </w:rPr>
      </w:pPr>
      <w:del w:id="767" w:author="Grant Lowe" w:date="2021-04-19T16:07:00Z">
        <w:r w:rsidDel="006A2401">
          <w:rPr>
            <w:rFonts w:ascii="Arial" w:hAnsi="Arial" w:cs="Arial"/>
            <w:sz w:val="22"/>
            <w:szCs w:val="22"/>
            <w:lang w:val="en-GB"/>
          </w:rPr>
          <w:delText>Likelihood assessment must consider complexity, contractual obligations covering the level of support, the service provided and if alternate to the service is available</w:delText>
        </w:r>
      </w:del>
    </w:p>
    <w:p w14:paraId="1C11B8D7" w14:textId="2C68A943" w:rsidR="0006343F" w:rsidRPr="00AE5B2B" w:rsidDel="006A2401" w:rsidRDefault="0006343F" w:rsidP="0006343F">
      <w:pPr>
        <w:pStyle w:val="Default"/>
        <w:spacing w:line="360" w:lineRule="auto"/>
        <w:ind w:left="1134"/>
        <w:rPr>
          <w:del w:id="768" w:author="Grant Lowe" w:date="2021-04-19T16:07:00Z"/>
          <w:rFonts w:ascii="Arial" w:hAnsi="Arial" w:cs="Arial"/>
          <w:sz w:val="22"/>
          <w:szCs w:val="22"/>
          <w:lang w:val="en-GB"/>
        </w:rPr>
      </w:pPr>
    </w:p>
    <w:p w14:paraId="55D31F0D" w14:textId="6CA0ECEC" w:rsidR="0006343F" w:rsidRPr="00AE5B2B" w:rsidDel="006A2401" w:rsidRDefault="0006343F" w:rsidP="00C6116A">
      <w:pPr>
        <w:pStyle w:val="Default"/>
        <w:spacing w:line="360" w:lineRule="auto"/>
        <w:rPr>
          <w:del w:id="769" w:author="Grant Lowe" w:date="2021-04-19T16:07:00Z"/>
          <w:rFonts w:ascii="Arial" w:hAnsi="Arial" w:cs="Arial"/>
          <w:sz w:val="22"/>
          <w:szCs w:val="22"/>
          <w:lang w:val="en-GB"/>
        </w:rPr>
      </w:pPr>
      <w:del w:id="770" w:author="Grant Lowe" w:date="2021-04-19T16:07:00Z">
        <w:r w:rsidRPr="00AE5B2B" w:rsidDel="006A2401">
          <w:rPr>
            <w:rFonts w:ascii="Arial" w:hAnsi="Arial" w:cs="Arial"/>
            <w:sz w:val="22"/>
            <w:szCs w:val="22"/>
            <w:lang w:val="en-GB"/>
          </w:rPr>
          <w:delText>Risk</w:delText>
        </w:r>
        <w:r w:rsidR="00C6116A" w:rsidDel="006A2401">
          <w:rPr>
            <w:rFonts w:ascii="Arial" w:hAnsi="Arial" w:cs="Arial"/>
            <w:sz w:val="22"/>
            <w:szCs w:val="22"/>
            <w:lang w:val="en-GB"/>
          </w:rPr>
          <w:delText xml:space="preserve"> department</w:delText>
        </w:r>
        <w:r w:rsidRPr="00AE5B2B" w:rsidDel="006A2401">
          <w:rPr>
            <w:rFonts w:ascii="Arial" w:hAnsi="Arial" w:cs="Arial"/>
            <w:sz w:val="22"/>
            <w:szCs w:val="22"/>
            <w:lang w:val="en-GB"/>
          </w:rPr>
          <w:delText xml:space="preserve"> will maintain list of suppliers and risk register</w:delText>
        </w:r>
        <w:r w:rsidR="00C6116A" w:rsidDel="006A2401">
          <w:rPr>
            <w:rFonts w:ascii="Arial" w:hAnsi="Arial" w:cs="Arial"/>
            <w:sz w:val="22"/>
            <w:szCs w:val="22"/>
            <w:lang w:val="en-GB"/>
          </w:rPr>
          <w:delText xml:space="preserve"> and </w:delText>
        </w:r>
        <w:r w:rsidRPr="00AE5B2B" w:rsidDel="006A2401">
          <w:rPr>
            <w:rFonts w:ascii="Arial" w:hAnsi="Arial" w:cs="Arial"/>
            <w:sz w:val="22"/>
            <w:szCs w:val="22"/>
            <w:lang w:val="en-GB"/>
          </w:rPr>
          <w:delText>will initiate reviews and risk assessments, at least annually</w:delText>
        </w:r>
        <w:r w:rsidR="00C6116A" w:rsidDel="006A2401">
          <w:rPr>
            <w:rFonts w:ascii="Arial" w:hAnsi="Arial" w:cs="Arial"/>
            <w:sz w:val="22"/>
            <w:szCs w:val="22"/>
            <w:lang w:val="en-GB"/>
          </w:rPr>
          <w:delText xml:space="preserve">. The ManCo </w:delText>
        </w:r>
        <w:r w:rsidRPr="00AE5B2B" w:rsidDel="006A2401">
          <w:rPr>
            <w:rFonts w:ascii="Arial" w:hAnsi="Arial" w:cs="Arial"/>
            <w:sz w:val="22"/>
            <w:szCs w:val="22"/>
            <w:lang w:val="en-GB"/>
          </w:rPr>
          <w:delText>will determine actions required for High Risk suppliers/vendors, including</w:delText>
        </w:r>
        <w:r w:rsidR="00BA5DAA" w:rsidDel="006A2401">
          <w:rPr>
            <w:rFonts w:ascii="Arial" w:hAnsi="Arial" w:cs="Arial"/>
            <w:sz w:val="22"/>
            <w:szCs w:val="22"/>
            <w:lang w:val="en-GB"/>
          </w:rPr>
          <w:delText>:</w:delText>
        </w:r>
      </w:del>
    </w:p>
    <w:p w14:paraId="1F5B2C1D" w14:textId="74AE0301" w:rsidR="0006343F" w:rsidRPr="00AE5B2B" w:rsidDel="006A2401" w:rsidRDefault="0006343F" w:rsidP="002C07B1">
      <w:pPr>
        <w:pStyle w:val="Default"/>
        <w:numPr>
          <w:ilvl w:val="0"/>
          <w:numId w:val="18"/>
        </w:numPr>
        <w:tabs>
          <w:tab w:val="clear" w:pos="720"/>
          <w:tab w:val="num" w:pos="567"/>
        </w:tabs>
        <w:spacing w:line="360" w:lineRule="auto"/>
        <w:ind w:left="567" w:hanging="567"/>
        <w:rPr>
          <w:del w:id="771" w:author="Grant Lowe" w:date="2021-04-19T16:07:00Z"/>
          <w:rFonts w:ascii="Arial" w:hAnsi="Arial" w:cs="Arial"/>
          <w:sz w:val="22"/>
          <w:szCs w:val="22"/>
          <w:lang w:val="en-GB"/>
        </w:rPr>
      </w:pPr>
      <w:del w:id="772" w:author="Grant Lowe" w:date="2021-04-19T16:07:00Z">
        <w:r w:rsidRPr="00AE5B2B" w:rsidDel="006A2401">
          <w:rPr>
            <w:rFonts w:ascii="Arial" w:hAnsi="Arial" w:cs="Arial"/>
            <w:sz w:val="22"/>
            <w:szCs w:val="22"/>
            <w:lang w:val="en-GB"/>
          </w:rPr>
          <w:delText xml:space="preserve">Additional actions that could be taken; </w:delText>
        </w:r>
      </w:del>
    </w:p>
    <w:p w14:paraId="07B807B7" w14:textId="3FB8A901" w:rsidR="0006343F" w:rsidRPr="00AE5B2B" w:rsidDel="006A2401" w:rsidRDefault="0006343F" w:rsidP="00BA5DAA">
      <w:pPr>
        <w:pStyle w:val="Default"/>
        <w:numPr>
          <w:ilvl w:val="0"/>
          <w:numId w:val="21"/>
        </w:numPr>
        <w:spacing w:line="360" w:lineRule="auto"/>
        <w:ind w:left="1134" w:hanging="425"/>
        <w:rPr>
          <w:del w:id="773" w:author="Grant Lowe" w:date="2021-04-19T16:07:00Z"/>
          <w:rFonts w:ascii="Arial" w:hAnsi="Arial" w:cs="Arial"/>
          <w:sz w:val="22"/>
          <w:szCs w:val="22"/>
          <w:lang w:val="en-GB"/>
        </w:rPr>
      </w:pPr>
      <w:del w:id="774" w:author="Grant Lowe" w:date="2021-04-19T16:07:00Z">
        <w:r w:rsidRPr="00AE5B2B" w:rsidDel="006A2401">
          <w:rPr>
            <w:rFonts w:ascii="Arial" w:hAnsi="Arial" w:cs="Arial"/>
            <w:sz w:val="22"/>
            <w:szCs w:val="22"/>
            <w:lang w:val="en-GB"/>
          </w:rPr>
          <w:delText>Contact review</w:delText>
        </w:r>
        <w:r w:rsidR="00C6116A" w:rsidDel="006A2401">
          <w:rPr>
            <w:rFonts w:ascii="Arial" w:hAnsi="Arial" w:cs="Arial"/>
            <w:sz w:val="22"/>
            <w:szCs w:val="22"/>
            <w:lang w:val="en-GB"/>
          </w:rPr>
          <w:delText>;</w:delText>
        </w:r>
        <w:r w:rsidRPr="00AE5B2B" w:rsidDel="006A2401">
          <w:rPr>
            <w:rFonts w:ascii="Arial" w:hAnsi="Arial" w:cs="Arial"/>
            <w:sz w:val="22"/>
            <w:szCs w:val="22"/>
            <w:lang w:val="en-GB"/>
          </w:rPr>
          <w:delText xml:space="preserve"> </w:delText>
        </w:r>
      </w:del>
    </w:p>
    <w:p w14:paraId="3A0CAD48" w14:textId="6FCFFBB1" w:rsidR="0006343F" w:rsidRPr="00AE5B2B" w:rsidDel="006A2401" w:rsidRDefault="0006343F" w:rsidP="00BA5DAA">
      <w:pPr>
        <w:pStyle w:val="Default"/>
        <w:numPr>
          <w:ilvl w:val="0"/>
          <w:numId w:val="21"/>
        </w:numPr>
        <w:spacing w:line="360" w:lineRule="auto"/>
        <w:ind w:left="1134" w:hanging="425"/>
        <w:rPr>
          <w:del w:id="775" w:author="Grant Lowe" w:date="2021-04-19T16:07:00Z"/>
          <w:rFonts w:ascii="Arial" w:hAnsi="Arial" w:cs="Arial"/>
          <w:sz w:val="22"/>
          <w:szCs w:val="22"/>
          <w:lang w:val="en-GB"/>
        </w:rPr>
      </w:pPr>
      <w:del w:id="776" w:author="Grant Lowe" w:date="2021-04-19T16:07:00Z">
        <w:r w:rsidRPr="00AE5B2B" w:rsidDel="006A2401">
          <w:rPr>
            <w:rFonts w:ascii="Arial" w:hAnsi="Arial" w:cs="Arial"/>
            <w:sz w:val="22"/>
            <w:szCs w:val="22"/>
            <w:lang w:val="en-GB"/>
          </w:rPr>
          <w:delText>Performance review</w:delText>
        </w:r>
        <w:r w:rsidR="00C6116A" w:rsidDel="006A2401">
          <w:rPr>
            <w:rFonts w:ascii="Arial" w:hAnsi="Arial" w:cs="Arial"/>
            <w:sz w:val="22"/>
            <w:szCs w:val="22"/>
            <w:lang w:val="en-GB"/>
          </w:rPr>
          <w:delText>;</w:delText>
        </w:r>
      </w:del>
    </w:p>
    <w:p w14:paraId="136066AB" w14:textId="0E89A81D" w:rsidR="0006343F" w:rsidDel="006A2401" w:rsidRDefault="0006343F" w:rsidP="00BA5DAA">
      <w:pPr>
        <w:pStyle w:val="Default"/>
        <w:numPr>
          <w:ilvl w:val="0"/>
          <w:numId w:val="21"/>
        </w:numPr>
        <w:spacing w:line="360" w:lineRule="auto"/>
        <w:ind w:left="1134" w:hanging="425"/>
        <w:rPr>
          <w:del w:id="777" w:author="Grant Lowe" w:date="2021-04-19T16:07:00Z"/>
          <w:rFonts w:ascii="Arial" w:hAnsi="Arial" w:cs="Arial"/>
          <w:sz w:val="22"/>
          <w:szCs w:val="22"/>
          <w:lang w:val="en-GB"/>
        </w:rPr>
      </w:pPr>
      <w:del w:id="778" w:author="Grant Lowe" w:date="2021-04-19T16:07:00Z">
        <w:r w:rsidRPr="00AE5B2B" w:rsidDel="006A2401">
          <w:rPr>
            <w:rFonts w:ascii="Arial" w:hAnsi="Arial" w:cs="Arial"/>
            <w:sz w:val="22"/>
            <w:szCs w:val="22"/>
            <w:lang w:val="en-GB"/>
          </w:rPr>
          <w:delText>Financial/Credit review</w:delText>
        </w:r>
        <w:r w:rsidR="00C6116A" w:rsidDel="006A2401">
          <w:rPr>
            <w:rFonts w:ascii="Arial" w:hAnsi="Arial" w:cs="Arial"/>
            <w:sz w:val="22"/>
            <w:szCs w:val="22"/>
            <w:lang w:val="en-GB"/>
          </w:rPr>
          <w:delText>;</w:delText>
        </w:r>
      </w:del>
    </w:p>
    <w:p w14:paraId="2A71DD19" w14:textId="5A0F952D" w:rsidR="00C6116A" w:rsidDel="006A2401" w:rsidRDefault="0006343F" w:rsidP="00BA5DAA">
      <w:pPr>
        <w:pStyle w:val="Default"/>
        <w:numPr>
          <w:ilvl w:val="0"/>
          <w:numId w:val="21"/>
        </w:numPr>
        <w:spacing w:line="360" w:lineRule="auto"/>
        <w:ind w:left="1134" w:hanging="425"/>
        <w:rPr>
          <w:del w:id="779" w:author="Grant Lowe" w:date="2021-04-19T16:07:00Z"/>
          <w:rFonts w:ascii="Arial" w:hAnsi="Arial" w:cs="Arial"/>
          <w:sz w:val="22"/>
          <w:szCs w:val="22"/>
          <w:lang w:val="en-GB"/>
        </w:rPr>
      </w:pPr>
      <w:del w:id="780" w:author="Grant Lowe" w:date="2021-04-19T16:07:00Z">
        <w:r w:rsidDel="006A2401">
          <w:rPr>
            <w:rFonts w:ascii="Arial" w:hAnsi="Arial" w:cs="Arial"/>
            <w:sz w:val="22"/>
            <w:szCs w:val="22"/>
            <w:lang w:val="en-GB"/>
          </w:rPr>
          <w:delText>Access to premises</w:delText>
        </w:r>
        <w:r w:rsidR="00C6116A" w:rsidDel="006A2401">
          <w:rPr>
            <w:rFonts w:ascii="Arial" w:hAnsi="Arial" w:cs="Arial"/>
            <w:sz w:val="22"/>
            <w:szCs w:val="22"/>
            <w:lang w:val="en-GB"/>
          </w:rPr>
          <w:delText>; and</w:delText>
        </w:r>
      </w:del>
    </w:p>
    <w:p w14:paraId="744F7AD8" w14:textId="50295DB6" w:rsidR="0006343F" w:rsidRPr="00AE5B2B" w:rsidDel="006A2401" w:rsidRDefault="00C6116A" w:rsidP="00BA5DAA">
      <w:pPr>
        <w:pStyle w:val="Default"/>
        <w:numPr>
          <w:ilvl w:val="0"/>
          <w:numId w:val="21"/>
        </w:numPr>
        <w:spacing w:line="360" w:lineRule="auto"/>
        <w:ind w:left="1134" w:hanging="425"/>
        <w:rPr>
          <w:del w:id="781" w:author="Grant Lowe" w:date="2021-04-19T16:07:00Z"/>
          <w:rFonts w:ascii="Arial" w:hAnsi="Arial" w:cs="Arial"/>
          <w:sz w:val="22"/>
          <w:szCs w:val="22"/>
          <w:lang w:val="en-GB"/>
        </w:rPr>
      </w:pPr>
      <w:del w:id="782" w:author="Grant Lowe" w:date="2021-04-19T16:07:00Z">
        <w:r w:rsidDel="006A2401">
          <w:rPr>
            <w:rFonts w:ascii="Arial" w:hAnsi="Arial" w:cs="Arial"/>
            <w:sz w:val="22"/>
            <w:szCs w:val="22"/>
            <w:lang w:val="en-GB"/>
          </w:rPr>
          <w:delText>C</w:delText>
        </w:r>
        <w:r w:rsidR="0006343F" w:rsidDel="006A2401">
          <w:rPr>
            <w:rFonts w:ascii="Arial" w:hAnsi="Arial" w:cs="Arial"/>
            <w:sz w:val="22"/>
            <w:szCs w:val="22"/>
            <w:lang w:val="en-GB"/>
          </w:rPr>
          <w:delText>ontingency and Disaster Recovering plan</w:delText>
        </w:r>
        <w:r w:rsidDel="006A2401">
          <w:rPr>
            <w:rFonts w:ascii="Arial" w:hAnsi="Arial" w:cs="Arial"/>
            <w:sz w:val="22"/>
            <w:szCs w:val="22"/>
            <w:lang w:val="en-GB"/>
          </w:rPr>
          <w:delText xml:space="preserve"> review.</w:delText>
        </w:r>
        <w:r w:rsidR="0006343F" w:rsidDel="006A2401">
          <w:rPr>
            <w:rFonts w:ascii="Arial" w:hAnsi="Arial" w:cs="Arial"/>
            <w:sz w:val="22"/>
            <w:szCs w:val="22"/>
            <w:lang w:val="en-GB"/>
          </w:rPr>
          <w:delText xml:space="preserve"> </w:delText>
        </w:r>
      </w:del>
    </w:p>
    <w:p w14:paraId="2828B0AC" w14:textId="3F6BF87A" w:rsidR="0006343F" w:rsidRPr="00AE5B2B" w:rsidDel="006A2401" w:rsidRDefault="0006343F" w:rsidP="002C07B1">
      <w:pPr>
        <w:pStyle w:val="Default"/>
        <w:numPr>
          <w:ilvl w:val="0"/>
          <w:numId w:val="19"/>
        </w:numPr>
        <w:tabs>
          <w:tab w:val="clear" w:pos="720"/>
          <w:tab w:val="num" w:pos="567"/>
        </w:tabs>
        <w:spacing w:line="360" w:lineRule="auto"/>
        <w:ind w:left="709" w:hanging="709"/>
        <w:rPr>
          <w:del w:id="783" w:author="Grant Lowe" w:date="2021-04-19T16:07:00Z"/>
          <w:rFonts w:ascii="Arial" w:hAnsi="Arial" w:cs="Arial"/>
          <w:sz w:val="22"/>
          <w:szCs w:val="22"/>
          <w:lang w:val="en-GB"/>
        </w:rPr>
      </w:pPr>
      <w:del w:id="784" w:author="Grant Lowe" w:date="2021-04-19T16:07:00Z">
        <w:r w:rsidRPr="00AE5B2B" w:rsidDel="006A2401">
          <w:rPr>
            <w:rFonts w:ascii="Arial" w:hAnsi="Arial" w:cs="Arial"/>
            <w:sz w:val="22"/>
            <w:szCs w:val="22"/>
            <w:lang w:val="en-GB"/>
          </w:rPr>
          <w:delText>Link to Department RCSA</w:delText>
        </w:r>
        <w:r w:rsidDel="006A2401">
          <w:rPr>
            <w:rFonts w:ascii="Arial" w:hAnsi="Arial" w:cs="Arial"/>
            <w:sz w:val="22"/>
            <w:szCs w:val="22"/>
            <w:lang w:val="en-GB"/>
          </w:rPr>
          <w:delText>’s</w:delText>
        </w:r>
        <w:r w:rsidR="00C6116A" w:rsidDel="006A2401">
          <w:rPr>
            <w:rFonts w:ascii="Arial" w:hAnsi="Arial" w:cs="Arial"/>
            <w:sz w:val="22"/>
            <w:szCs w:val="22"/>
            <w:lang w:val="en-GB"/>
          </w:rPr>
          <w:delText xml:space="preserve"> and/or any Internal Audit findings.</w:delText>
        </w:r>
        <w:r w:rsidRPr="00AE5B2B" w:rsidDel="006A2401">
          <w:rPr>
            <w:rFonts w:ascii="Arial" w:hAnsi="Arial" w:cs="Arial"/>
            <w:sz w:val="22"/>
            <w:szCs w:val="22"/>
            <w:lang w:val="en-GB"/>
          </w:rPr>
          <w:delText xml:space="preserve"> </w:delText>
        </w:r>
      </w:del>
    </w:p>
    <w:p w14:paraId="431787D8" w14:textId="2C284254" w:rsidR="002C07B1" w:rsidRPr="00AE5B2B" w:rsidDel="006A2401" w:rsidRDefault="002C07B1" w:rsidP="002C07B1">
      <w:pPr>
        <w:pStyle w:val="Default"/>
        <w:spacing w:line="360" w:lineRule="auto"/>
        <w:rPr>
          <w:del w:id="785" w:author="Grant Lowe" w:date="2021-04-19T16:07:00Z"/>
          <w:rFonts w:ascii="Arial" w:hAnsi="Arial" w:cs="Arial"/>
          <w:b/>
          <w:sz w:val="22"/>
          <w:szCs w:val="22"/>
          <w:u w:val="single"/>
        </w:rPr>
      </w:pPr>
      <w:del w:id="786" w:author="Grant Lowe" w:date="2021-04-19T16:07:00Z">
        <w:r w:rsidRPr="00AE5B2B" w:rsidDel="006A2401">
          <w:rPr>
            <w:rFonts w:ascii="Arial" w:hAnsi="Arial" w:cs="Arial"/>
            <w:b/>
            <w:sz w:val="22"/>
            <w:szCs w:val="22"/>
            <w:u w:val="single"/>
          </w:rPr>
          <w:delText xml:space="preserve">Methodology </w:delText>
        </w:r>
      </w:del>
    </w:p>
    <w:p w14:paraId="7897C13C" w14:textId="63AF8C80" w:rsidR="002C07B1" w:rsidRPr="00AE5B2B" w:rsidDel="006A2401" w:rsidRDefault="002C07B1" w:rsidP="002C07B1">
      <w:pPr>
        <w:pStyle w:val="Default"/>
        <w:spacing w:line="360" w:lineRule="auto"/>
        <w:rPr>
          <w:del w:id="787" w:author="Grant Lowe" w:date="2021-04-19T16:07:00Z"/>
          <w:rFonts w:ascii="Arial" w:hAnsi="Arial" w:cs="Arial"/>
          <w:sz w:val="22"/>
          <w:szCs w:val="22"/>
          <w:lang w:val="en-GB"/>
        </w:rPr>
      </w:pPr>
      <w:del w:id="788" w:author="Grant Lowe" w:date="2021-04-19T16:07:00Z">
        <w:r w:rsidDel="006A2401">
          <w:rPr>
            <w:noProof/>
            <w:lang w:val="en-GB" w:eastAsia="zh-CN"/>
          </w:rPr>
          <mc:AlternateContent>
            <mc:Choice Requires="wps">
              <w:drawing>
                <wp:anchor distT="0" distB="0" distL="114300" distR="114300" simplePos="0" relativeHeight="251661312" behindDoc="0" locked="0" layoutInCell="1" allowOverlap="1" wp14:anchorId="34E9C862" wp14:editId="2EB29D9D">
                  <wp:simplePos x="0" y="0"/>
                  <wp:positionH relativeFrom="column">
                    <wp:posOffset>4223385</wp:posOffset>
                  </wp:positionH>
                  <wp:positionV relativeFrom="paragraph">
                    <wp:posOffset>484505</wp:posOffset>
                  </wp:positionV>
                  <wp:extent cx="1771015" cy="457200"/>
                  <wp:effectExtent l="57150" t="38100" r="76835" b="95250"/>
                  <wp:wrapNone/>
                  <wp:docPr id="2" name="Text Box 2"/>
                  <wp:cNvGraphicFramePr/>
                  <a:graphic xmlns:a="http://schemas.openxmlformats.org/drawingml/2006/main">
                    <a:graphicData uri="http://schemas.microsoft.com/office/word/2010/wordprocessingShape">
                      <wps:wsp>
                        <wps:cNvSpPr txBox="1"/>
                        <wps:spPr>
                          <a:xfrm>
                            <a:off x="0" y="0"/>
                            <a:ext cx="1771015" cy="4572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B27CEBA" w14:textId="4DFB8100" w:rsidR="00A014C7" w:rsidRPr="002C07B1" w:rsidRDefault="00A014C7"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9C862" id="_x0000_t202" coordsize="21600,21600" o:spt="202" path="m,l,21600r21600,l21600,xe">
                  <v:stroke joinstyle="miter"/>
                  <v:path gradientshapeok="t" o:connecttype="rect"/>
                </v:shapetype>
                <v:shape id="Text Box 2" o:spid="_x0000_s1026" type="#_x0000_t202" style="position:absolute;margin-left:332.55pt;margin-top:38.15pt;width:13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14:paraId="1B27CEBA" w14:textId="4DFB8100" w:rsidR="00A014C7" w:rsidRPr="002C07B1" w:rsidRDefault="00A014C7"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v:textbox>
                </v:shape>
              </w:pict>
            </mc:Fallback>
          </mc:AlternateContent>
        </w:r>
        <w:r w:rsidRPr="00AE5B2B" w:rsidDel="006A2401">
          <w:rPr>
            <w:rFonts w:ascii="Arial" w:hAnsi="Arial" w:cs="Arial"/>
            <w:sz w:val="22"/>
            <w:szCs w:val="22"/>
            <w:lang w:val="en-GB"/>
          </w:rPr>
          <w:delText>Supplier/vendor risk calculated using the R= I X L formula where the risk is assessed using the following risk table:</w:delText>
        </w:r>
      </w:del>
    </w:p>
    <w:p w14:paraId="70DD197F" w14:textId="22112F4B" w:rsidR="002C07B1" w:rsidRPr="002C07B1" w:rsidDel="006A2401" w:rsidRDefault="002C07B1" w:rsidP="002C07B1">
      <w:pPr>
        <w:pStyle w:val="ListParagraph"/>
        <w:ind w:left="720" w:hanging="720"/>
        <w:rPr>
          <w:del w:id="789" w:author="Grant Lowe" w:date="2021-04-19T16:07:00Z"/>
          <w:rFonts w:cstheme="minorBidi"/>
          <w:color w:val="292B2D"/>
          <w:sz w:val="20"/>
        </w:rPr>
      </w:pPr>
      <w:del w:id="790" w:author="Grant Lowe" w:date="2021-04-19T16:07:00Z">
        <w:r w:rsidDel="006A2401">
          <w:rPr>
            <w:noProof/>
            <w:lang w:val="en-GB" w:eastAsia="zh-CN" w:bidi="ar-SA"/>
          </w:rPr>
          <mc:AlternateContent>
            <mc:Choice Requires="wps">
              <w:drawing>
                <wp:anchor distT="0" distB="0" distL="114300" distR="114300" simplePos="0" relativeHeight="251663360" behindDoc="0" locked="0" layoutInCell="1" allowOverlap="1" wp14:anchorId="64184B56" wp14:editId="7D5DF55B">
                  <wp:simplePos x="0" y="0"/>
                  <wp:positionH relativeFrom="margin">
                    <wp:posOffset>4262755</wp:posOffset>
                  </wp:positionH>
                  <wp:positionV relativeFrom="paragraph">
                    <wp:posOffset>827405</wp:posOffset>
                  </wp:positionV>
                  <wp:extent cx="1762125" cy="419100"/>
                  <wp:effectExtent l="57150" t="38100" r="85725" b="95250"/>
                  <wp:wrapNone/>
                  <wp:docPr id="5" name="Text Box 5"/>
                  <wp:cNvGraphicFramePr/>
                  <a:graphic xmlns:a="http://schemas.openxmlformats.org/drawingml/2006/main">
                    <a:graphicData uri="http://schemas.microsoft.com/office/word/2010/wordprocessingShape">
                      <wps:wsp>
                        <wps:cNvSpPr txBox="1"/>
                        <wps:spPr>
                          <a:xfrm>
                            <a:off x="0" y="0"/>
                            <a:ext cx="1762125" cy="4191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6B55A5D" w14:textId="35C5AB3F" w:rsidR="00A014C7" w:rsidRPr="002C07B1" w:rsidRDefault="00A014C7"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4B56" id="Text Box 5" o:spid="_x0000_s1027" type="#_x0000_t202" style="position:absolute;left:0;text-align:left;margin-left:335.65pt;margin-top:65.15pt;width:138.7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66B55A5D" w14:textId="35C5AB3F" w:rsidR="00A014C7" w:rsidRPr="002C07B1" w:rsidRDefault="00A014C7"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v:textbox>
                  <w10:wrap anchorx="margin"/>
                </v:shape>
              </w:pict>
            </mc:Fallback>
          </mc:AlternateContent>
        </w:r>
        <w:r w:rsidDel="006A2401">
          <w:rPr>
            <w:noProof/>
            <w:lang w:val="en-GB" w:eastAsia="zh-CN" w:bidi="ar-SA"/>
          </w:rPr>
          <mc:AlternateContent>
            <mc:Choice Requires="wps">
              <w:drawing>
                <wp:anchor distT="0" distB="0" distL="114300" distR="114300" simplePos="0" relativeHeight="251662336" behindDoc="0" locked="0" layoutInCell="1" allowOverlap="1" wp14:anchorId="444ABC60" wp14:editId="4A1ED36E">
                  <wp:simplePos x="0" y="0"/>
                  <wp:positionH relativeFrom="column">
                    <wp:posOffset>4242435</wp:posOffset>
                  </wp:positionH>
                  <wp:positionV relativeFrom="paragraph">
                    <wp:posOffset>322579</wp:posOffset>
                  </wp:positionV>
                  <wp:extent cx="1751965" cy="409575"/>
                  <wp:effectExtent l="57150" t="38100" r="76835" b="104775"/>
                  <wp:wrapNone/>
                  <wp:docPr id="4" name="Text Box 4"/>
                  <wp:cNvGraphicFramePr/>
                  <a:graphic xmlns:a="http://schemas.openxmlformats.org/drawingml/2006/main">
                    <a:graphicData uri="http://schemas.microsoft.com/office/word/2010/wordprocessingShape">
                      <wps:wsp>
                        <wps:cNvSpPr txBox="1"/>
                        <wps:spPr>
                          <a:xfrm>
                            <a:off x="0" y="0"/>
                            <a:ext cx="1751965" cy="4095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017A66C" w14:textId="77777777" w:rsidR="00A014C7" w:rsidRPr="002C07B1" w:rsidRDefault="00A014C7"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ABC60" id="Text Box 4" o:spid="_x0000_s1028" type="#_x0000_t202" style="position:absolute;left:0;text-align:left;margin-left:334.05pt;margin-top:25.4pt;width:137.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14:paraId="2017A66C" w14:textId="77777777" w:rsidR="00A014C7" w:rsidRPr="002C07B1" w:rsidRDefault="00A014C7"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v:textbox>
                </v:shape>
              </w:pict>
            </mc:Fallback>
          </mc:AlternateContent>
        </w:r>
        <w:r w:rsidDel="006A2401">
          <w:rPr>
            <w:noProof/>
            <w:lang w:val="en-GB" w:eastAsia="zh-CN" w:bidi="ar-SA"/>
          </w:rPr>
          <w:drawing>
            <wp:inline distT="0" distB="0" distL="0" distR="0" wp14:anchorId="206FF99B" wp14:editId="085F17A8">
              <wp:extent cx="4165600" cy="958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5600" cy="958215"/>
                      </a:xfrm>
                      <a:prstGeom prst="rect">
                        <a:avLst/>
                      </a:prstGeom>
                      <a:noFill/>
                      <a:ln>
                        <a:noFill/>
                      </a:ln>
                    </pic:spPr>
                  </pic:pic>
                </a:graphicData>
              </a:graphic>
            </wp:inline>
          </w:drawing>
        </w:r>
      </w:del>
    </w:p>
    <w:p w14:paraId="5BFDD352" w14:textId="77777777" w:rsidR="0006343F" w:rsidRDefault="0006343F" w:rsidP="00865E9B">
      <w:pPr>
        <w:rPr>
          <w:lang w:eastAsia="zh-CN"/>
        </w:rPr>
      </w:pPr>
    </w:p>
    <w:p w14:paraId="2B1D84C8" w14:textId="5E99DDB9" w:rsidR="001C2E79" w:rsidRPr="001C2E79" w:rsidRDefault="001C2E79" w:rsidP="001C2E79">
      <w:pPr>
        <w:pStyle w:val="Heading1"/>
        <w:spacing w:after="0" w:line="360" w:lineRule="auto"/>
        <w:ind w:left="431" w:hanging="431"/>
        <w:rPr>
          <w:rFonts w:ascii="Arial" w:hAnsi="Arial" w:cs="Arial"/>
          <w:color w:val="auto"/>
          <w:sz w:val="22"/>
          <w:szCs w:val="22"/>
          <w:lang w:eastAsia="zh-CN"/>
        </w:rPr>
      </w:pPr>
      <w:bookmarkStart w:id="791" w:name="_Toc71114514"/>
      <w:r w:rsidRPr="001C2E79">
        <w:rPr>
          <w:rFonts w:ascii="Arial" w:hAnsi="Arial" w:cs="Arial"/>
          <w:color w:val="auto"/>
          <w:sz w:val="22"/>
          <w:szCs w:val="22"/>
          <w:lang w:eastAsia="zh-CN"/>
        </w:rPr>
        <w:t>Appendix D</w:t>
      </w:r>
      <w:r>
        <w:rPr>
          <w:rFonts w:ascii="Arial" w:hAnsi="Arial" w:cs="Arial"/>
          <w:color w:val="auto"/>
          <w:sz w:val="22"/>
          <w:szCs w:val="22"/>
          <w:lang w:eastAsia="zh-CN"/>
        </w:rPr>
        <w:t xml:space="preserve">: </w:t>
      </w:r>
      <w:r w:rsidRPr="001C2E79">
        <w:rPr>
          <w:rFonts w:ascii="Arial" w:hAnsi="Arial" w:cs="Arial"/>
          <w:color w:val="auto"/>
          <w:sz w:val="22"/>
          <w:szCs w:val="22"/>
          <w:lang w:eastAsia="zh-CN"/>
        </w:rPr>
        <w:t>O</w:t>
      </w:r>
      <w:r>
        <w:rPr>
          <w:rFonts w:ascii="Arial" w:hAnsi="Arial" w:cs="Arial"/>
          <w:color w:val="auto"/>
          <w:sz w:val="22"/>
          <w:szCs w:val="22"/>
          <w:lang w:eastAsia="zh-CN"/>
        </w:rPr>
        <w:t>utsourcing Agreement Checklist</w:t>
      </w:r>
      <w:bookmarkEnd w:id="791"/>
      <w:r>
        <w:rPr>
          <w:rFonts w:ascii="Arial" w:hAnsi="Arial" w:cs="Arial"/>
          <w:color w:val="auto"/>
          <w:sz w:val="22"/>
          <w:szCs w:val="22"/>
          <w:lang w:eastAsia="zh-CN"/>
        </w:rPr>
        <w:t xml:space="preserve"> </w:t>
      </w:r>
    </w:p>
    <w:tbl>
      <w:tblPr>
        <w:tblStyle w:val="TableGrid"/>
        <w:tblW w:w="14454" w:type="dxa"/>
        <w:tblLook w:val="04A0" w:firstRow="1" w:lastRow="0" w:firstColumn="1" w:lastColumn="0" w:noHBand="0" w:noVBand="1"/>
      </w:tblPr>
      <w:tblGrid>
        <w:gridCol w:w="6799"/>
        <w:gridCol w:w="7655"/>
      </w:tblGrid>
      <w:tr w:rsidR="00E14D4C" w:rsidRPr="00DB4E54" w14:paraId="64305664" w14:textId="77777777" w:rsidTr="00A438B8">
        <w:tc>
          <w:tcPr>
            <w:tcW w:w="6799" w:type="dxa"/>
          </w:tcPr>
          <w:p w14:paraId="62BB2F7E" w14:textId="77777777" w:rsidR="00A438B8" w:rsidRDefault="00E14D4C" w:rsidP="00E14D4C">
            <w:pPr>
              <w:spacing w:before="0" w:after="0" w:line="240" w:lineRule="auto"/>
              <w:jc w:val="left"/>
              <w:rPr>
                <w:rFonts w:ascii="Arial" w:hAnsi="Arial" w:cs="Arial"/>
                <w:lang w:eastAsia="zh-CN"/>
              </w:rPr>
            </w:pPr>
            <w:r>
              <w:rPr>
                <w:rFonts w:ascii="Arial" w:hAnsi="Arial" w:cs="Arial"/>
                <w:lang w:eastAsia="zh-CN"/>
              </w:rPr>
              <w:t xml:space="preserve">As contract law can be complicated, CNCBLB owners of outsourcing relationships need to </w:t>
            </w:r>
            <w:r w:rsidR="00331C48">
              <w:rPr>
                <w:rFonts w:ascii="Arial" w:hAnsi="Arial" w:cs="Arial"/>
                <w:lang w:eastAsia="zh-CN"/>
              </w:rPr>
              <w:t xml:space="preserve">ensure the branch is always protected. In most cases, external legal advice should be taken for any significant outsourcing arrangements. </w:t>
            </w:r>
            <w:r w:rsidRPr="00E14D4C">
              <w:rPr>
                <w:rFonts w:ascii="Arial" w:hAnsi="Arial" w:cs="Arial"/>
                <w:lang w:eastAsia="zh-CN"/>
              </w:rPr>
              <w:t>Th</w:t>
            </w:r>
            <w:r w:rsidR="00331C48">
              <w:rPr>
                <w:rFonts w:ascii="Arial" w:hAnsi="Arial" w:cs="Arial"/>
                <w:lang w:eastAsia="zh-CN"/>
              </w:rPr>
              <w:t>e checklist below provides some guidance to potential risks when considering outsource contracts, MOU’s or Service Level Agreements:</w:t>
            </w:r>
          </w:p>
          <w:p w14:paraId="152E6241" w14:textId="4219DA9A" w:rsidR="00E14D4C" w:rsidRPr="00DB4E54" w:rsidRDefault="00E14D4C" w:rsidP="00E14D4C">
            <w:pPr>
              <w:spacing w:before="0" w:after="0" w:line="240" w:lineRule="auto"/>
              <w:jc w:val="left"/>
              <w:rPr>
                <w:rFonts w:ascii="Arial" w:hAnsi="Arial" w:cs="Arial"/>
                <w:b/>
                <w:sz w:val="20"/>
                <w:szCs w:val="20"/>
              </w:rPr>
            </w:pPr>
            <w:r w:rsidRPr="00DB4E54">
              <w:rPr>
                <w:rFonts w:ascii="Arial" w:hAnsi="Arial" w:cs="Arial"/>
                <w:b/>
                <w:sz w:val="20"/>
                <w:szCs w:val="20"/>
              </w:rPr>
              <w:t xml:space="preserve">Parties </w:t>
            </w:r>
          </w:p>
        </w:tc>
        <w:tc>
          <w:tcPr>
            <w:tcW w:w="7655" w:type="dxa"/>
          </w:tcPr>
          <w:p w14:paraId="2F7C262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Contracting parties, legal structure, authority and jurisdictions</w:t>
            </w:r>
          </w:p>
          <w:p w14:paraId="48CFF457"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Third party beneficiaries, e.g. affiliates, customers</w:t>
            </w:r>
          </w:p>
          <w:p w14:paraId="6CDD8F76"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Agents and subcontractors</w:t>
            </w:r>
          </w:p>
          <w:p w14:paraId="0AD5844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Guarantees from the customer/vendor’s parent company</w:t>
            </w:r>
          </w:p>
          <w:p w14:paraId="3C3F51C2"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Required consents</w:t>
            </w:r>
          </w:p>
        </w:tc>
      </w:tr>
      <w:tr w:rsidR="00E14D4C" w:rsidRPr="00DB4E54" w14:paraId="61D14653" w14:textId="77777777" w:rsidTr="00A438B8">
        <w:tc>
          <w:tcPr>
            <w:tcW w:w="6799" w:type="dxa"/>
          </w:tcPr>
          <w:p w14:paraId="2D6F2F25"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Transitional Provisions (Commencement and Transitioning-in)</w:t>
            </w:r>
          </w:p>
          <w:p w14:paraId="1D7058BD"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A090A45"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Allocation of responsibility for orderly and efficient transition</w:t>
            </w:r>
          </w:p>
          <w:p w14:paraId="47DC017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 xml:space="preserve">Employee transfers, if required </w:t>
            </w:r>
          </w:p>
          <w:p w14:paraId="5E2FEFA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Timetable</w:t>
            </w:r>
          </w:p>
          <w:p w14:paraId="70094B21"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Consequences of Delay</w:t>
            </w:r>
          </w:p>
          <w:p w14:paraId="2F94280D"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Commencement of service levels</w:t>
            </w:r>
          </w:p>
        </w:tc>
      </w:tr>
      <w:tr w:rsidR="00E14D4C" w:rsidRPr="00DB4E54" w14:paraId="63FCDCDF" w14:textId="77777777" w:rsidTr="00A438B8">
        <w:tc>
          <w:tcPr>
            <w:tcW w:w="6799" w:type="dxa"/>
          </w:tcPr>
          <w:p w14:paraId="3483C28F"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Services and Change Orders</w:t>
            </w:r>
          </w:p>
          <w:p w14:paraId="3DCBAAB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960DBE3" w14:textId="77777777" w:rsidR="00E14D4C" w:rsidRPr="00DB4E54" w:rsidRDefault="00E14D4C" w:rsidP="00A438B8">
            <w:pPr>
              <w:pStyle w:val="ListParagraph"/>
              <w:numPr>
                <w:ilvl w:val="0"/>
                <w:numId w:val="33"/>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services</w:t>
            </w:r>
          </w:p>
          <w:p w14:paraId="23E0702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Due diligence on scope</w:t>
            </w:r>
          </w:p>
          <w:p w14:paraId="743B561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Risk of undisclosed services</w:t>
            </w:r>
          </w:p>
          <w:p w14:paraId="2362ACF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Exclusivity of right of first refusal clauses</w:t>
            </w:r>
          </w:p>
          <w:p w14:paraId="1B9235E8"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Clear change order process</w:t>
            </w:r>
          </w:p>
          <w:p w14:paraId="532AC545"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Triggers, e.g. by either party, government, regulatory environment, force majeure</w:t>
            </w:r>
          </w:p>
          <w:p w14:paraId="2ADEC68D"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Change management</w:t>
            </w:r>
          </w:p>
          <w:p w14:paraId="3F73EAEF"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Requests and responses</w:t>
            </w:r>
          </w:p>
          <w:p w14:paraId="5D08B940"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Acceptance, rejection and reviews</w:t>
            </w:r>
          </w:p>
          <w:p w14:paraId="32B7B1B4"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Pricing parameters for additional services</w:t>
            </w:r>
          </w:p>
          <w:p w14:paraId="4C291DFB"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Tie into governance</w:t>
            </w:r>
          </w:p>
          <w:p w14:paraId="60700CFC"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Exclusions</w:t>
            </w:r>
          </w:p>
          <w:p w14:paraId="45AF017A"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Service levels and Remedies</w:t>
            </w:r>
          </w:p>
          <w:p w14:paraId="65D88EAB"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When will service levels start? Concurrent with warranties? During testing, initial phases, rollout?</w:t>
            </w:r>
          </w:p>
          <w:p w14:paraId="3FE61ECC"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 xml:space="preserve">Initial grace period </w:t>
            </w:r>
          </w:p>
          <w:p w14:paraId="7A38486E"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How are service levels being set/measured? Cost, timing. Outcomes, results, surveys, quantitative and qualitative criteria</w:t>
            </w:r>
          </w:p>
          <w:p w14:paraId="5C3F995F"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Service level guarantees vs. objectives/targets</w:t>
            </w:r>
          </w:p>
          <w:p w14:paraId="0EEBC3A1"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Weighting of services performed</w:t>
            </w:r>
          </w:p>
          <w:p w14:paraId="05BCC378"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Reference to existing, third party, or industry standard service levels and specifications</w:t>
            </w:r>
          </w:p>
          <w:p w14:paraId="35A38D1D"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Verification of performance</w:t>
            </w:r>
          </w:p>
          <w:p w14:paraId="5E69660E"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 xml:space="preserve">Periodic reports </w:t>
            </w:r>
          </w:p>
          <w:p w14:paraId="0C7CFCBC"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Internal of third party audits</w:t>
            </w:r>
          </w:p>
          <w:p w14:paraId="31F85D03"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End user surveys, stakeholder reviews</w:t>
            </w:r>
          </w:p>
          <w:p w14:paraId="201516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Failures, termination, relief, remedies(e.g. credits, refunds, discounts, repricing changes to scope/services, phase-out, business continuity and disaster recovery plan initiation, termination, repatriation, etc.)</w:t>
            </w:r>
          </w:p>
        </w:tc>
      </w:tr>
      <w:tr w:rsidR="00E14D4C" w:rsidRPr="00DB4E54" w14:paraId="2415FF43" w14:textId="77777777" w:rsidTr="00A438B8">
        <w:tc>
          <w:tcPr>
            <w:tcW w:w="6799" w:type="dxa"/>
          </w:tcPr>
          <w:p w14:paraId="76B24E85"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Subcontracting</w:t>
            </w:r>
          </w:p>
          <w:p w14:paraId="317B39A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F5FA6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Approval, review process</w:t>
            </w:r>
          </w:p>
          <w:p w14:paraId="73924F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Pre-existing, pre-approved list</w:t>
            </w:r>
          </w:p>
          <w:p w14:paraId="4F0FE09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third parties, default, remedies, indemnities</w:t>
            </w:r>
          </w:p>
          <w:p w14:paraId="2F27664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Control, limitations</w:t>
            </w:r>
          </w:p>
          <w:p w14:paraId="158AB950"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w:t>
            </w:r>
          </w:p>
          <w:p w14:paraId="05F3E28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Audit</w:t>
            </w:r>
          </w:p>
          <w:p w14:paraId="7846B5F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Warranties, liens, waivers</w:t>
            </w:r>
          </w:p>
          <w:p w14:paraId="4BC01C9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Assignment</w:t>
            </w:r>
          </w:p>
        </w:tc>
      </w:tr>
      <w:tr w:rsidR="00E14D4C" w:rsidRPr="00DB4E54" w14:paraId="33E0C2E1" w14:textId="77777777" w:rsidTr="00A438B8">
        <w:tc>
          <w:tcPr>
            <w:tcW w:w="6799" w:type="dxa"/>
          </w:tcPr>
          <w:p w14:paraId="7AEE737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Pricing</w:t>
            </w:r>
          </w:p>
          <w:p w14:paraId="28D0C36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6BE4DC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Base price (Fixed or Variable)</w:t>
            </w:r>
          </w:p>
          <w:p w14:paraId="45F84A0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Pass-through expenses and/or service level credits</w:t>
            </w:r>
          </w:p>
          <w:p w14:paraId="613D553F"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Inflation adjustments, cost of living adjustments(COLA)</w:t>
            </w:r>
          </w:p>
          <w:p w14:paraId="08FC36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Measurement methodology, reporting, audit</w:t>
            </w:r>
          </w:p>
          <w:p w14:paraId="4EB5DE4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Innovation, improvements, cost saving and gain sharing</w:t>
            </w:r>
          </w:p>
          <w:p w14:paraId="321CB2B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Most favoured customer</w:t>
            </w:r>
          </w:p>
          <w:p w14:paraId="1200F26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Invoicing, payment, timing, currency</w:t>
            </w:r>
          </w:p>
          <w:p w14:paraId="4960C7D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Late charges, prepayments, refunds</w:t>
            </w:r>
          </w:p>
          <w:p w14:paraId="20DF5C3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Taxes, credits</w:t>
            </w:r>
          </w:p>
        </w:tc>
      </w:tr>
      <w:tr w:rsidR="00E14D4C" w:rsidRPr="00DB4E54" w14:paraId="5EF9A6BD" w14:textId="77777777" w:rsidTr="00A438B8">
        <w:tc>
          <w:tcPr>
            <w:tcW w:w="6799" w:type="dxa"/>
          </w:tcPr>
          <w:p w14:paraId="50A10DF9"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Benchmarking</w:t>
            </w:r>
          </w:p>
          <w:p w14:paraId="4DA1FA4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A0C249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Quality of service, results, outcomes</w:t>
            </w:r>
          </w:p>
          <w:p w14:paraId="1EE41BFB" w14:textId="24ECDDD5"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Price benchmarking: comparison against other organizations that </w:t>
            </w:r>
            <w:r w:rsidR="00A438B8">
              <w:rPr>
                <w:rFonts w:ascii="Arial" w:hAnsi="Arial" w:cs="Arial"/>
                <w:sz w:val="20"/>
                <w:szCs w:val="20"/>
              </w:rPr>
              <w:t>o</w:t>
            </w:r>
            <w:r w:rsidRPr="00DB4E54">
              <w:rPr>
                <w:rFonts w:ascii="Arial" w:hAnsi="Arial" w:cs="Arial"/>
                <w:sz w:val="20"/>
                <w:szCs w:val="20"/>
              </w:rPr>
              <w:t>utsourced</w:t>
            </w:r>
          </w:p>
          <w:p w14:paraId="30123A5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Cost benchmarking: comparison against insourced organizations</w:t>
            </w:r>
          </w:p>
          <w:p w14:paraId="4654BA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Benchmarking provisions:</w:t>
            </w:r>
          </w:p>
          <w:p w14:paraId="3B716EA4"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Frequency: daily, weekly, monthly, yearly?</w:t>
            </w:r>
          </w:p>
          <w:p w14:paraId="09AE6A17"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Subgroups: Which services will be measured?</w:t>
            </w:r>
          </w:p>
          <w:p w14:paraId="0328A609"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Costs: how will benchmarking be paid for?</w:t>
            </w:r>
          </w:p>
          <w:p w14:paraId="49766B28"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Focus: cost, quality or both?</w:t>
            </w:r>
          </w:p>
        </w:tc>
      </w:tr>
      <w:tr w:rsidR="00E14D4C" w:rsidRPr="00DB4E54" w14:paraId="69F006F3" w14:textId="77777777" w:rsidTr="00A438B8">
        <w:tc>
          <w:tcPr>
            <w:tcW w:w="6799" w:type="dxa"/>
          </w:tcPr>
          <w:p w14:paraId="2A7E7CE6"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Intellectual Property Rights</w:t>
            </w:r>
          </w:p>
          <w:p w14:paraId="518A4E0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E077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Ownership of intellectual property (during and post term of agreement)</w:t>
            </w:r>
          </w:p>
          <w:p w14:paraId="5B63A69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Assignments and transfers of ownership</w:t>
            </w:r>
          </w:p>
          <w:p w14:paraId="18FABD0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Licenses</w:t>
            </w:r>
          </w:p>
          <w:p w14:paraId="6631BA82"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Patents, Trademarks, Copyrights</w:t>
            </w:r>
          </w:p>
          <w:p w14:paraId="1CCD03B1"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Scope of rights, e.g. make, use, copy, sell, distribute, etc.</w:t>
            </w:r>
          </w:p>
          <w:p w14:paraId="00135773"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Term and termination, survival</w:t>
            </w:r>
          </w:p>
          <w:p w14:paraId="010E8875"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Transferability and change of control impact</w:t>
            </w:r>
          </w:p>
          <w:p w14:paraId="2595B464"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Exclusive vs. non-exclusive</w:t>
            </w:r>
          </w:p>
          <w:p w14:paraId="7B36372F"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 xml:space="preserve">Indemnities for infringement </w:t>
            </w:r>
          </w:p>
        </w:tc>
      </w:tr>
      <w:tr w:rsidR="00E14D4C" w:rsidRPr="00DB4E54" w14:paraId="1B0AE83F" w14:textId="77777777" w:rsidTr="00A438B8">
        <w:tc>
          <w:tcPr>
            <w:tcW w:w="6799" w:type="dxa"/>
          </w:tcPr>
          <w:p w14:paraId="3847824D" w14:textId="77777777" w:rsidR="00E14D4C" w:rsidRPr="00DB4E54" w:rsidRDefault="00E14D4C" w:rsidP="00E14D4C">
            <w:pPr>
              <w:pStyle w:val="ListParagraph"/>
              <w:spacing w:before="0" w:after="0" w:line="240" w:lineRule="auto"/>
              <w:ind w:left="0" w:firstLine="0"/>
              <w:jc w:val="left"/>
              <w:rPr>
                <w:rFonts w:ascii="Arial" w:hAnsi="Arial" w:cs="Arial"/>
                <w:sz w:val="20"/>
                <w:szCs w:val="20"/>
              </w:rPr>
            </w:pPr>
            <w:r w:rsidRPr="00DB4E54">
              <w:rPr>
                <w:rFonts w:ascii="Arial" w:hAnsi="Arial" w:cs="Arial"/>
                <w:sz w:val="20"/>
                <w:szCs w:val="20"/>
              </w:rPr>
              <w:t>Security, Privacy and Confidentiality</w:t>
            </w:r>
          </w:p>
          <w:p w14:paraId="2A5E9EA3"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AF8A4D1"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Compliance with corporate policies</w:t>
            </w:r>
          </w:p>
          <w:p w14:paraId="7FD791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Criminal, financial premises, systems checks</w:t>
            </w:r>
          </w:p>
          <w:p w14:paraId="0C0842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Privacy laws and regulatory guidelines </w:t>
            </w:r>
          </w:p>
          <w:p w14:paraId="33FB16A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Responsibility for third party compliance – cannot contract out of accountability</w:t>
            </w:r>
          </w:p>
          <w:p w14:paraId="42A08E6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confidential information and trade secrets</w:t>
            </w:r>
          </w:p>
          <w:p w14:paraId="24841D2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Inclusions/ Exclusions, access, permitted disclosure</w:t>
            </w:r>
          </w:p>
          <w:p w14:paraId="7B5F0D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Timing, term of agreement</w:t>
            </w:r>
          </w:p>
          <w:p w14:paraId="08A23B6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Return and destruction</w:t>
            </w:r>
          </w:p>
          <w:p w14:paraId="52CCEF7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Notification and remedies for breach / Indemnities</w:t>
            </w:r>
          </w:p>
        </w:tc>
      </w:tr>
      <w:tr w:rsidR="00E14D4C" w:rsidRPr="00DB4E54" w14:paraId="59D06A2F" w14:textId="77777777" w:rsidTr="00A438B8">
        <w:tc>
          <w:tcPr>
            <w:tcW w:w="6799" w:type="dxa"/>
          </w:tcPr>
          <w:p w14:paraId="0C7C67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Limitation of Liability</w:t>
            </w:r>
          </w:p>
          <w:p w14:paraId="1BA3C57A"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4DBA5A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Exclusions, e.g. for indirects, special, consequential, privacy/security breaches</w:t>
            </w:r>
          </w:p>
          <w:p w14:paraId="296F94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Lost profits (could be direct or indirect)</w:t>
            </w:r>
          </w:p>
          <w:p w14:paraId="38AE08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Types of damages included</w:t>
            </w:r>
          </w:p>
          <w:p w14:paraId="07981EA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Claims by beneficiaries of services or third parties</w:t>
            </w:r>
          </w:p>
          <w:p w14:paraId="71DC778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assignees and subcontractors</w:t>
            </w:r>
          </w:p>
          <w:p w14:paraId="31E2833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Limitation periods</w:t>
            </w:r>
          </w:p>
        </w:tc>
      </w:tr>
      <w:tr w:rsidR="00E14D4C" w:rsidRPr="00DB4E54" w14:paraId="0665A7B0" w14:textId="77777777" w:rsidTr="00A438B8">
        <w:tc>
          <w:tcPr>
            <w:tcW w:w="6799" w:type="dxa"/>
          </w:tcPr>
          <w:p w14:paraId="2B86766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Warranties</w:t>
            </w:r>
          </w:p>
          <w:p w14:paraId="6079F5E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DBBBF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Corporate and organizational </w:t>
            </w:r>
          </w:p>
          <w:p w14:paraId="25C6E8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Authority</w:t>
            </w:r>
          </w:p>
          <w:p w14:paraId="5AC49F1E"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Litigation and consents</w:t>
            </w:r>
          </w:p>
          <w:p w14:paraId="44192D4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Quality, systems, service levels, performance</w:t>
            </w:r>
          </w:p>
          <w:p w14:paraId="14EA9513" w14:textId="65C83EF6" w:rsidR="00A438B8"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Subcontractors and third parties</w:t>
            </w:r>
          </w:p>
        </w:tc>
      </w:tr>
      <w:tr w:rsidR="00E14D4C" w:rsidRPr="00DB4E54" w14:paraId="086E4DAB" w14:textId="77777777" w:rsidTr="00A438B8">
        <w:tc>
          <w:tcPr>
            <w:tcW w:w="6799" w:type="dxa"/>
          </w:tcPr>
          <w:p w14:paraId="04DEBDB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Indemnities</w:t>
            </w:r>
          </w:p>
          <w:p w14:paraId="7021DB57"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DE897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Beneficiaries</w:t>
            </w:r>
          </w:p>
          <w:p w14:paraId="3EF8F1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e.g. only third party claims, territory</w:t>
            </w:r>
          </w:p>
          <w:p w14:paraId="6F62D6EA"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indemnitor, e.g. defend, modify, replace non-infringing software</w:t>
            </w:r>
          </w:p>
          <w:p w14:paraId="3DDBBA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indemnitee, e.g. notify and implement changes right to step in and defend litigation</w:t>
            </w:r>
          </w:p>
          <w:p w14:paraId="31A0FF4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 to ensure indemnitor has sufficient financial backing</w:t>
            </w:r>
          </w:p>
        </w:tc>
      </w:tr>
      <w:tr w:rsidR="00E14D4C" w:rsidRPr="00DB4E54" w14:paraId="540F8D72" w14:textId="77777777" w:rsidTr="00A438B8">
        <w:tc>
          <w:tcPr>
            <w:tcW w:w="6799" w:type="dxa"/>
          </w:tcPr>
          <w:p w14:paraId="0AA64AC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Business Continuity Planning</w:t>
            </w:r>
          </w:p>
          <w:p w14:paraId="28905E5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580B8A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Requirements for disaster recovery plan</w:t>
            </w:r>
          </w:p>
          <w:p w14:paraId="7637BDB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Testing</w:t>
            </w:r>
          </w:p>
          <w:p w14:paraId="537635C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Loss or theft of data</w:t>
            </w:r>
          </w:p>
          <w:p w14:paraId="78F8F4F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Data backup storage</w:t>
            </w:r>
          </w:p>
          <w:p w14:paraId="01DAAF5B"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Media and communications management in case of disaster</w:t>
            </w:r>
          </w:p>
          <w:p w14:paraId="3D85E0D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Scope of force majeure clauses</w:t>
            </w:r>
          </w:p>
        </w:tc>
      </w:tr>
      <w:tr w:rsidR="00E14D4C" w:rsidRPr="00DB4E54" w14:paraId="7A5A61D2" w14:textId="77777777" w:rsidTr="00A438B8">
        <w:tc>
          <w:tcPr>
            <w:tcW w:w="6799" w:type="dxa"/>
          </w:tcPr>
          <w:p w14:paraId="73B22A20"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Dispute Resolution</w:t>
            </w:r>
          </w:p>
          <w:p w14:paraId="1506F40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6CD7C4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Resolution prior to litigation</w:t>
            </w:r>
          </w:p>
          <w:p w14:paraId="542481CF"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Escalation levels for grievances</w:t>
            </w:r>
          </w:p>
          <w:p w14:paraId="1794C4E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Alternative dispute resolution mechanisms</w:t>
            </w:r>
          </w:p>
          <w:p w14:paraId="4151CE0B" w14:textId="77777777" w:rsidR="00E14D4C" w:rsidRPr="00DB4E54" w:rsidRDefault="00E14D4C" w:rsidP="00A438B8">
            <w:pPr>
              <w:spacing w:before="0" w:after="0" w:line="240" w:lineRule="auto"/>
              <w:ind w:left="318" w:hanging="284"/>
              <w:jc w:val="left"/>
              <w:rPr>
                <w:rFonts w:ascii="Arial" w:hAnsi="Arial" w:cs="Arial"/>
                <w:sz w:val="20"/>
                <w:szCs w:val="20"/>
              </w:rPr>
            </w:pPr>
          </w:p>
        </w:tc>
      </w:tr>
      <w:tr w:rsidR="00E14D4C" w:rsidRPr="00DB4E54" w14:paraId="40773462" w14:textId="77777777" w:rsidTr="00A438B8">
        <w:tc>
          <w:tcPr>
            <w:tcW w:w="6799" w:type="dxa"/>
          </w:tcPr>
          <w:p w14:paraId="7867AF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International agreements</w:t>
            </w:r>
          </w:p>
          <w:p w14:paraId="3CCD1E8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2419F90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law</w:t>
            </w:r>
          </w:p>
          <w:p w14:paraId="1373C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jurisdiction, dispute resolution</w:t>
            </w:r>
          </w:p>
          <w:p w14:paraId="5C436F7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Currency</w:t>
            </w:r>
          </w:p>
          <w:p w14:paraId="221761CD"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Language</w:t>
            </w:r>
          </w:p>
          <w:p w14:paraId="760FB2D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Withholding taxes</w:t>
            </w:r>
          </w:p>
          <w:p w14:paraId="534CB2E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Local regulations, e.g. employment, outsourcing guidelines/regulations</w:t>
            </w:r>
          </w:p>
        </w:tc>
      </w:tr>
      <w:tr w:rsidR="00E14D4C" w:rsidRPr="00DB4E54" w14:paraId="12E9EFEA" w14:textId="77777777" w:rsidTr="00A438B8">
        <w:tc>
          <w:tcPr>
            <w:tcW w:w="6799" w:type="dxa"/>
          </w:tcPr>
          <w:p w14:paraId="38217ADB"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 xml:space="preserve">Termination and Transition </w:t>
            </w:r>
          </w:p>
          <w:p w14:paraId="7772E29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D6AF2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 of agreement, various services and extension options</w:t>
            </w:r>
          </w:p>
          <w:p w14:paraId="5AD3B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Vendor/Customer termination provisions</w:t>
            </w:r>
          </w:p>
          <w:p w14:paraId="07BDB60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Cause (Convenience, Change of control, Insolvency, Force Majeure)</w:t>
            </w:r>
          </w:p>
          <w:p w14:paraId="13FC0A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Notice periods</w:t>
            </w:r>
          </w:p>
          <w:p w14:paraId="4739E3EE"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Termination fees</w:t>
            </w:r>
          </w:p>
        </w:tc>
      </w:tr>
      <w:tr w:rsidR="00E14D4C" w:rsidRPr="00DB4E54" w14:paraId="78215902" w14:textId="77777777" w:rsidTr="00A438B8">
        <w:tc>
          <w:tcPr>
            <w:tcW w:w="6799" w:type="dxa"/>
          </w:tcPr>
          <w:p w14:paraId="33A59E4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Transition Issues</w:t>
            </w:r>
          </w:p>
          <w:p w14:paraId="73B6D5F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83AAD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Cooperation, knowledge transfer and the provision of assistance in transfer activities</w:t>
            </w:r>
          </w:p>
          <w:p w14:paraId="0E16937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 of licenses and agreements</w:t>
            </w:r>
          </w:p>
          <w:p w14:paraId="13246D8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Solicitation of key employees, announcements, responsibility benefits</w:t>
            </w:r>
          </w:p>
          <w:p w14:paraId="778A0B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Division of costs associated with transition</w:t>
            </w:r>
          </w:p>
          <w:p w14:paraId="05DFE16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Privacy and confidentially </w:t>
            </w:r>
          </w:p>
          <w:p w14:paraId="78D75694" w14:textId="77777777" w:rsidR="00E14D4C" w:rsidRPr="00DB4E54" w:rsidRDefault="00E14D4C" w:rsidP="00A438B8">
            <w:pPr>
              <w:spacing w:before="0" w:after="0" w:line="240" w:lineRule="auto"/>
              <w:ind w:left="318" w:hanging="284"/>
              <w:jc w:val="left"/>
              <w:rPr>
                <w:rFonts w:ascii="Arial" w:hAnsi="Arial" w:cs="Arial"/>
                <w:sz w:val="20"/>
                <w:szCs w:val="20"/>
              </w:rPr>
            </w:pPr>
          </w:p>
        </w:tc>
      </w:tr>
    </w:tbl>
    <w:p w14:paraId="5323883D" w14:textId="77777777" w:rsidR="00E14D4C" w:rsidRPr="00865E9B" w:rsidRDefault="00E14D4C" w:rsidP="00E14D4C">
      <w:pPr>
        <w:spacing w:before="0" w:after="160" w:line="259" w:lineRule="auto"/>
        <w:jc w:val="left"/>
        <w:rPr>
          <w:lang w:eastAsia="zh-CN"/>
        </w:rPr>
      </w:pPr>
    </w:p>
    <w:sectPr w:rsidR="00E14D4C" w:rsidRPr="00865E9B" w:rsidSect="006A2401">
      <w:pgSz w:w="16838" w:h="11906" w:orient="landscape" w:code="9"/>
      <w:pgMar w:top="1134" w:right="1134" w:bottom="1134" w:left="1134" w:header="624"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5C07" w14:textId="77777777" w:rsidR="00A014C7" w:rsidRDefault="00A014C7">
      <w:r>
        <w:separator/>
      </w:r>
    </w:p>
  </w:endnote>
  <w:endnote w:type="continuationSeparator" w:id="0">
    <w:p w14:paraId="65D9AA83" w14:textId="77777777" w:rsidR="00A014C7" w:rsidRDefault="00A0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58F5" w14:textId="77777777" w:rsidR="00A014C7" w:rsidRDefault="00A014C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46185B">
      <w:rPr>
        <w:b/>
        <w:noProof/>
      </w:rPr>
      <w:t>38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6185B">
      <w:rPr>
        <w:b/>
        <w:noProof/>
      </w:rPr>
      <w:t>38</w:t>
    </w:r>
    <w:r>
      <w:rPr>
        <w:b/>
        <w:sz w:val="24"/>
        <w:szCs w:val="24"/>
      </w:rPr>
      <w:fldChar w:fldCharType="end"/>
    </w:r>
  </w:p>
  <w:p w14:paraId="00757746" w14:textId="77777777" w:rsidR="00A014C7" w:rsidRDefault="00A014C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D37EF" w14:textId="77777777" w:rsidR="00A014C7" w:rsidRDefault="00A014C7">
      <w:r>
        <w:separator/>
      </w:r>
    </w:p>
  </w:footnote>
  <w:footnote w:type="continuationSeparator" w:id="0">
    <w:p w14:paraId="1DE74D2C" w14:textId="77777777" w:rsidR="00A014C7" w:rsidRDefault="00A0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E2BF" w14:textId="7CE34FE3" w:rsidR="00A014C7" w:rsidRDefault="00A014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FC5D" w14:textId="377CACF4" w:rsidR="00A014C7" w:rsidRDefault="00A014C7" w:rsidP="00A72245">
    <w:pPr>
      <w:pStyle w:val="Header"/>
      <w:spacing w:before="0" w:after="0"/>
    </w:pPr>
    <w:r>
      <w:tab/>
    </w:r>
    <w:r>
      <w:tab/>
    </w:r>
    <w:r>
      <w:tab/>
    </w:r>
    <w:r>
      <w:tab/>
    </w:r>
  </w:p>
  <w:p w14:paraId="4FCE4E9C" w14:textId="240AC71B" w:rsidR="00A014C7" w:rsidRPr="00825672" w:rsidRDefault="00A014C7"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A111" w14:textId="130333B5" w:rsidR="00A014C7" w:rsidRDefault="00A014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E154FC"/>
    <w:multiLevelType w:val="hybridMultilevel"/>
    <w:tmpl w:val="27EABF6A"/>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BB2275"/>
    <w:multiLevelType w:val="hybridMultilevel"/>
    <w:tmpl w:val="2E82B4E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47C19"/>
    <w:multiLevelType w:val="hybridMultilevel"/>
    <w:tmpl w:val="2344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80827"/>
    <w:multiLevelType w:val="hybridMultilevel"/>
    <w:tmpl w:val="0D083994"/>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D1589C"/>
    <w:multiLevelType w:val="hybridMultilevel"/>
    <w:tmpl w:val="661A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14"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5"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7FA6610"/>
    <w:multiLevelType w:val="hybridMultilevel"/>
    <w:tmpl w:val="89B6A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1D27F55"/>
    <w:multiLevelType w:val="hybridMultilevel"/>
    <w:tmpl w:val="FA949F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B816E0"/>
    <w:multiLevelType w:val="hybridMultilevel"/>
    <w:tmpl w:val="85E6527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7C754DC"/>
    <w:multiLevelType w:val="hybridMultilevel"/>
    <w:tmpl w:val="7A62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E0393"/>
    <w:multiLevelType w:val="hybridMultilevel"/>
    <w:tmpl w:val="9CF02C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1"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3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34" w15:restartNumberingAfterBreak="0">
    <w:nsid w:val="5ECE3DD5"/>
    <w:multiLevelType w:val="hybridMultilevel"/>
    <w:tmpl w:val="0F64E342"/>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6" w15:restartNumberingAfterBreak="0">
    <w:nsid w:val="68554610"/>
    <w:multiLevelType w:val="hybridMultilevel"/>
    <w:tmpl w:val="F15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D0B11"/>
    <w:multiLevelType w:val="hybridMultilevel"/>
    <w:tmpl w:val="6CCE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98551FE"/>
    <w:multiLevelType w:val="hybridMultilevel"/>
    <w:tmpl w:val="1F30C3F4"/>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A32B93"/>
    <w:multiLevelType w:val="hybridMultilevel"/>
    <w:tmpl w:val="DA660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E8066AB"/>
    <w:multiLevelType w:val="hybridMultilevel"/>
    <w:tmpl w:val="3A1A74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6FC3579D"/>
    <w:multiLevelType w:val="hybridMultilevel"/>
    <w:tmpl w:val="048CB962"/>
    <w:lvl w:ilvl="0" w:tplc="E2A6B390">
      <w:numFmt w:val="bullet"/>
      <w:lvlText w:val="-"/>
      <w:lvlJc w:val="left"/>
      <w:pPr>
        <w:ind w:left="1440" w:hanging="360"/>
      </w:pPr>
      <w:rPr>
        <w:rFonts w:ascii="Calibri Light" w:eastAsiaTheme="minorEastAsia"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1B036C6"/>
    <w:multiLevelType w:val="hybridMultilevel"/>
    <w:tmpl w:val="368AD2C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E42E14"/>
    <w:multiLevelType w:val="hybridMultilevel"/>
    <w:tmpl w:val="F87AEE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1"/>
  </w:num>
  <w:num w:numId="3">
    <w:abstractNumId w:val="19"/>
  </w:num>
  <w:num w:numId="4">
    <w:abstractNumId w:val="23"/>
  </w:num>
  <w:num w:numId="5">
    <w:abstractNumId w:val="20"/>
  </w:num>
  <w:num w:numId="6">
    <w:abstractNumId w:val="30"/>
  </w:num>
  <w:num w:numId="7">
    <w:abstractNumId w:val="0"/>
  </w:num>
  <w:num w:numId="8">
    <w:abstractNumId w:val="1"/>
  </w:num>
  <w:num w:numId="9">
    <w:abstractNumId w:val="35"/>
  </w:num>
  <w:num w:numId="10">
    <w:abstractNumId w:val="16"/>
  </w:num>
  <w:num w:numId="11">
    <w:abstractNumId w:val="41"/>
  </w:num>
  <w:num w:numId="12">
    <w:abstractNumId w:val="33"/>
  </w:num>
  <w:num w:numId="13">
    <w:abstractNumId w:val="25"/>
  </w:num>
  <w:num w:numId="14">
    <w:abstractNumId w:val="48"/>
  </w:num>
  <w:num w:numId="15">
    <w:abstractNumId w:val="47"/>
  </w:num>
  <w:num w:numId="16">
    <w:abstractNumId w:val="14"/>
  </w:num>
  <w:num w:numId="17">
    <w:abstractNumId w:val="40"/>
  </w:num>
  <w:num w:numId="18">
    <w:abstractNumId w:val="13"/>
  </w:num>
  <w:num w:numId="19">
    <w:abstractNumId w:val="32"/>
  </w:num>
  <w:num w:numId="20">
    <w:abstractNumId w:val="29"/>
  </w:num>
  <w:num w:numId="21">
    <w:abstractNumId w:val="12"/>
  </w:num>
  <w:num w:numId="22">
    <w:abstractNumId w:val="11"/>
  </w:num>
  <w:num w:numId="23">
    <w:abstractNumId w:val="39"/>
  </w:num>
  <w:num w:numId="24">
    <w:abstractNumId w:val="3"/>
  </w:num>
  <w:num w:numId="25">
    <w:abstractNumId w:val="36"/>
  </w:num>
  <w:num w:numId="26">
    <w:abstractNumId w:val="21"/>
  </w:num>
  <w:num w:numId="27">
    <w:abstractNumId w:val="6"/>
  </w:num>
  <w:num w:numId="28">
    <w:abstractNumId w:val="46"/>
  </w:num>
  <w:num w:numId="29">
    <w:abstractNumId w:val="27"/>
  </w:num>
  <w:num w:numId="30">
    <w:abstractNumId w:val="15"/>
  </w:num>
  <w:num w:numId="31">
    <w:abstractNumId w:val="5"/>
  </w:num>
  <w:num w:numId="32">
    <w:abstractNumId w:val="34"/>
  </w:num>
  <w:num w:numId="33">
    <w:abstractNumId w:val="9"/>
  </w:num>
  <w:num w:numId="34">
    <w:abstractNumId w:val="43"/>
  </w:num>
  <w:num w:numId="35">
    <w:abstractNumId w:val="17"/>
  </w:num>
  <w:num w:numId="36">
    <w:abstractNumId w:val="38"/>
  </w:num>
  <w:num w:numId="37">
    <w:abstractNumId w:val="18"/>
  </w:num>
  <w:num w:numId="38">
    <w:abstractNumId w:val="42"/>
  </w:num>
  <w:num w:numId="39">
    <w:abstractNumId w:val="2"/>
  </w:num>
  <w:num w:numId="40">
    <w:abstractNumId w:val="44"/>
  </w:num>
  <w:num w:numId="41">
    <w:abstractNumId w:val="7"/>
  </w:num>
  <w:num w:numId="42">
    <w:abstractNumId w:val="45"/>
  </w:num>
  <w:num w:numId="43">
    <w:abstractNumId w:val="28"/>
  </w:num>
  <w:num w:numId="44">
    <w:abstractNumId w:val="24"/>
  </w:num>
  <w:num w:numId="45">
    <w:abstractNumId w:val="1"/>
  </w:num>
  <w:num w:numId="46">
    <w:abstractNumId w:val="37"/>
  </w:num>
  <w:num w:numId="47">
    <w:abstractNumId w:val="8"/>
  </w:num>
  <w:num w:numId="48">
    <w:abstractNumId w:val="22"/>
  </w:num>
  <w:num w:numId="49">
    <w:abstractNumId w:val="10"/>
  </w:num>
  <w:num w:numId="50">
    <w:abstractNumId w:val="26"/>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rson w15:author="Qiaoqiao Ren">
    <w15:presenceInfo w15:providerId="AD" w15:userId="S-1-5-21-3651734471-1060686537-3650278027-2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194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674DD"/>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87417"/>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19F"/>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589"/>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2E79"/>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6876"/>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1C48"/>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09E0"/>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65CB1"/>
    <w:rsid w:val="00372188"/>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1282"/>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AA7"/>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216"/>
    <w:rsid w:val="004265E9"/>
    <w:rsid w:val="0043037B"/>
    <w:rsid w:val="00432E93"/>
    <w:rsid w:val="00434781"/>
    <w:rsid w:val="00435350"/>
    <w:rsid w:val="00436445"/>
    <w:rsid w:val="00437AC7"/>
    <w:rsid w:val="00440E1A"/>
    <w:rsid w:val="00440EAF"/>
    <w:rsid w:val="00440EDE"/>
    <w:rsid w:val="00441B6B"/>
    <w:rsid w:val="004439AC"/>
    <w:rsid w:val="00443F38"/>
    <w:rsid w:val="00444016"/>
    <w:rsid w:val="0044475E"/>
    <w:rsid w:val="0044494A"/>
    <w:rsid w:val="0044673A"/>
    <w:rsid w:val="004468A5"/>
    <w:rsid w:val="00446A5C"/>
    <w:rsid w:val="00446A6F"/>
    <w:rsid w:val="00446C91"/>
    <w:rsid w:val="00447503"/>
    <w:rsid w:val="00447737"/>
    <w:rsid w:val="00451306"/>
    <w:rsid w:val="004513CB"/>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185B"/>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205"/>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53E1"/>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6F73"/>
    <w:rsid w:val="005E78F2"/>
    <w:rsid w:val="005F00BA"/>
    <w:rsid w:val="005F0635"/>
    <w:rsid w:val="005F13A6"/>
    <w:rsid w:val="005F31CD"/>
    <w:rsid w:val="005F41DE"/>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401"/>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678"/>
    <w:rsid w:val="006E1BB7"/>
    <w:rsid w:val="006E1DA3"/>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C7A"/>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467B"/>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0B84"/>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24AA0"/>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135"/>
    <w:rsid w:val="009B292C"/>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C79B9"/>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4C7"/>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B78"/>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38B8"/>
    <w:rsid w:val="00A45711"/>
    <w:rsid w:val="00A46715"/>
    <w:rsid w:val="00A473B1"/>
    <w:rsid w:val="00A47563"/>
    <w:rsid w:val="00A51BA4"/>
    <w:rsid w:val="00A5243B"/>
    <w:rsid w:val="00A5299A"/>
    <w:rsid w:val="00A529C3"/>
    <w:rsid w:val="00A52FC8"/>
    <w:rsid w:val="00A54A0E"/>
    <w:rsid w:val="00A54B58"/>
    <w:rsid w:val="00A55974"/>
    <w:rsid w:val="00A5663E"/>
    <w:rsid w:val="00A56889"/>
    <w:rsid w:val="00A6102D"/>
    <w:rsid w:val="00A6115A"/>
    <w:rsid w:val="00A61434"/>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0E4B"/>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B71"/>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08D9"/>
    <w:rsid w:val="00B10945"/>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12D"/>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1CF0"/>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660"/>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126"/>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9FB"/>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5047"/>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4479"/>
    <w:rsid w:val="00E0509B"/>
    <w:rsid w:val="00E05A39"/>
    <w:rsid w:val="00E066D7"/>
    <w:rsid w:val="00E07633"/>
    <w:rsid w:val="00E1187D"/>
    <w:rsid w:val="00E1232C"/>
    <w:rsid w:val="00E12943"/>
    <w:rsid w:val="00E13E9F"/>
    <w:rsid w:val="00E14301"/>
    <w:rsid w:val="00E14396"/>
    <w:rsid w:val="00E14915"/>
    <w:rsid w:val="00E14979"/>
    <w:rsid w:val="00E14D4C"/>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312"/>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8D7"/>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0BC3"/>
    <w:rsid w:val="00F717C8"/>
    <w:rsid w:val="00F71A46"/>
    <w:rsid w:val="00F73089"/>
    <w:rsid w:val="00F730EF"/>
    <w:rsid w:val="00F73F4C"/>
    <w:rsid w:val="00F77200"/>
    <w:rsid w:val="00F7722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50D"/>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C0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0694224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 w:id="2060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111111111111.vsdx"/><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07C9-D71B-4CC5-97B1-9253E52B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20774</TotalTime>
  <Pages>38</Pages>
  <Words>7207</Words>
  <Characters>45672</Characters>
  <Application>Microsoft Office Word</Application>
  <DocSecurity>0</DocSecurity>
  <Lines>380</Lines>
  <Paragraphs>105</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52774</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12</cp:revision>
  <cp:lastPrinted>2020-08-28T15:21:00Z</cp:lastPrinted>
  <dcterms:created xsi:type="dcterms:W3CDTF">2021-04-19T15:17:00Z</dcterms:created>
  <dcterms:modified xsi:type="dcterms:W3CDTF">2021-05-12T15:48:00Z</dcterms:modified>
</cp:coreProperties>
</file>