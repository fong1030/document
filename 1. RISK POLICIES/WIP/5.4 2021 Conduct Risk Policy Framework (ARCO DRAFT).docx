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B5752" w14:textId="77777777" w:rsidR="003A5142" w:rsidRPr="00DA1720" w:rsidRDefault="003A5142" w:rsidP="00DA1720">
      <w:pPr>
        <w:spacing w:before="0" w:after="0" w:line="360" w:lineRule="auto"/>
        <w:rPr>
          <w:rFonts w:ascii="Arial" w:hAnsi="Arial" w:cs="Arial"/>
          <w:lang w:val="en-GB"/>
        </w:rPr>
      </w:pPr>
    </w:p>
    <w:p w14:paraId="5331B530" w14:textId="77777777" w:rsidR="003A5142" w:rsidRPr="00DA1720" w:rsidRDefault="003A5142" w:rsidP="00DA1720">
      <w:pPr>
        <w:spacing w:before="0" w:after="0" w:line="360" w:lineRule="auto"/>
        <w:rPr>
          <w:rFonts w:ascii="Arial" w:hAnsi="Arial" w:cs="Arial"/>
          <w:lang w:val="en-GB"/>
        </w:rPr>
      </w:pPr>
    </w:p>
    <w:tbl>
      <w:tblPr>
        <w:tblpPr w:leftFromText="187" w:rightFromText="187" w:horzAnchor="margin" w:tblpXSpec="center" w:tblpY="2881"/>
        <w:tblW w:w="5422" w:type="pct"/>
        <w:tblLook w:val="04A0" w:firstRow="1" w:lastRow="0" w:firstColumn="1" w:lastColumn="0" w:noHBand="0" w:noVBand="1"/>
      </w:tblPr>
      <w:tblGrid>
        <w:gridCol w:w="9755"/>
      </w:tblGrid>
      <w:tr w:rsidR="00DA1720" w:rsidRPr="00DA1720" w14:paraId="7A16F80F" w14:textId="77777777" w:rsidTr="00DA1720">
        <w:trPr>
          <w:trHeight w:val="270"/>
        </w:trPr>
        <w:tc>
          <w:tcPr>
            <w:tcW w:w="10037" w:type="dxa"/>
            <w:tcBorders>
              <w:left w:val="single" w:sz="24" w:space="0" w:color="E60002"/>
            </w:tcBorders>
            <w:shd w:val="clear" w:color="auto" w:fill="FFFFFF" w:themeFill="background1"/>
            <w:tcMar>
              <w:top w:w="216" w:type="dxa"/>
              <w:left w:w="115" w:type="dxa"/>
              <w:bottom w:w="216" w:type="dxa"/>
              <w:right w:w="115" w:type="dxa"/>
            </w:tcMar>
          </w:tcPr>
          <w:p w14:paraId="3500C875" w14:textId="46EC6B78" w:rsidR="00A72245" w:rsidRPr="00DA1720" w:rsidRDefault="00FB72C4" w:rsidP="008F7F1C">
            <w:pPr>
              <w:pStyle w:val="NoSpacing"/>
              <w:spacing w:before="0" w:after="0" w:line="360" w:lineRule="auto"/>
              <w:rPr>
                <w:rFonts w:ascii="Arial" w:eastAsia="Times New Roman" w:hAnsi="Arial" w:cs="Arial"/>
                <w:lang w:val="en-GB"/>
              </w:rPr>
            </w:pPr>
            <w:r w:rsidRPr="00DA1720">
              <w:rPr>
                <w:rFonts w:ascii="Arial" w:eastAsia="Times New Roman" w:hAnsi="Arial" w:cs="Arial"/>
                <w:lang w:val="en-GB" w:eastAsia="zh-CN"/>
              </w:rPr>
              <w:t xml:space="preserve">Version </w:t>
            </w:r>
            <w:del w:id="0" w:author="Grant Lowe" w:date="2021-05-13T15:55:00Z">
              <w:r w:rsidR="0057274B" w:rsidDel="008F7F1C">
                <w:rPr>
                  <w:rFonts w:ascii="Arial" w:eastAsia="Times New Roman" w:hAnsi="Arial" w:cs="Arial"/>
                  <w:lang w:val="en-GB" w:eastAsia="zh-CN"/>
                </w:rPr>
                <w:delText>2.0</w:delText>
              </w:r>
            </w:del>
            <w:ins w:id="1" w:author="Grant Lowe" w:date="2021-05-13T15:55:00Z">
              <w:r w:rsidR="008F7F1C">
                <w:rPr>
                  <w:rFonts w:ascii="Arial" w:eastAsia="Times New Roman" w:hAnsi="Arial" w:cs="Arial"/>
                  <w:lang w:val="en-GB" w:eastAsia="zh-CN"/>
                </w:rPr>
                <w:t>3.0</w:t>
              </w:r>
            </w:ins>
            <w:r w:rsidR="0057274B">
              <w:rPr>
                <w:rFonts w:ascii="Arial" w:eastAsia="Times New Roman" w:hAnsi="Arial" w:cs="Arial"/>
                <w:lang w:val="en-GB" w:eastAsia="zh-CN"/>
              </w:rPr>
              <w:t xml:space="preserve"> May </w:t>
            </w:r>
            <w:del w:id="2" w:author="Grant Lowe" w:date="2021-05-13T15:55:00Z">
              <w:r w:rsidR="0057274B" w:rsidDel="008F7F1C">
                <w:rPr>
                  <w:rFonts w:ascii="Arial" w:eastAsia="Times New Roman" w:hAnsi="Arial" w:cs="Arial"/>
                  <w:lang w:val="en-GB" w:eastAsia="zh-CN"/>
                </w:rPr>
                <w:delText>2020</w:delText>
              </w:r>
              <w:r w:rsidR="00592652" w:rsidRPr="00DA1720" w:rsidDel="008F7F1C">
                <w:rPr>
                  <w:rFonts w:ascii="Arial" w:eastAsia="Times New Roman" w:hAnsi="Arial" w:cs="Arial"/>
                  <w:lang w:val="en-GB" w:eastAsia="zh-CN"/>
                </w:rPr>
                <w:delText xml:space="preserve"> </w:delText>
              </w:r>
            </w:del>
            <w:ins w:id="3" w:author="Grant Lowe" w:date="2021-05-13T15:55:00Z">
              <w:r w:rsidR="008F7F1C">
                <w:rPr>
                  <w:rFonts w:ascii="Arial" w:eastAsia="Times New Roman" w:hAnsi="Arial" w:cs="Arial"/>
                  <w:lang w:val="en-GB" w:eastAsia="zh-CN"/>
                </w:rPr>
                <w:t>2021</w:t>
              </w:r>
              <w:r w:rsidR="008F7F1C" w:rsidRPr="00DA1720">
                <w:rPr>
                  <w:rFonts w:ascii="Arial" w:eastAsia="Times New Roman" w:hAnsi="Arial" w:cs="Arial"/>
                  <w:lang w:val="en-GB" w:eastAsia="zh-CN"/>
                </w:rPr>
                <w:t xml:space="preserve"> </w:t>
              </w:r>
            </w:ins>
          </w:p>
        </w:tc>
      </w:tr>
      <w:tr w:rsidR="00DA1720" w:rsidRPr="00DA1720" w14:paraId="353A03B5" w14:textId="77777777" w:rsidTr="00E539F9">
        <w:trPr>
          <w:trHeight w:val="2879"/>
        </w:trPr>
        <w:tc>
          <w:tcPr>
            <w:tcW w:w="10037" w:type="dxa"/>
            <w:tcBorders>
              <w:left w:val="single" w:sz="24" w:space="0" w:color="E60002"/>
            </w:tcBorders>
          </w:tcPr>
          <w:p w14:paraId="0B2384A6" w14:textId="6CA48083" w:rsidR="00DA1720" w:rsidRDefault="00A72245" w:rsidP="00DA1720">
            <w:pPr>
              <w:pStyle w:val="StyleNoSpacingLatinCambria26ptBoldCustomColorRGB7"/>
              <w:spacing w:before="0" w:after="0" w:line="360" w:lineRule="auto"/>
              <w:jc w:val="center"/>
              <w:rPr>
                <w:rFonts w:ascii="Arial" w:hAnsi="Arial" w:cs="Arial"/>
                <w:color w:val="auto"/>
                <w:szCs w:val="52"/>
                <w:lang w:val="en-GB" w:eastAsia="zh-CN"/>
              </w:rPr>
            </w:pPr>
            <w:r w:rsidRPr="00DA1720">
              <w:rPr>
                <w:rFonts w:ascii="Arial" w:hAnsi="Arial" w:cs="Arial"/>
                <w:color w:val="auto"/>
                <w:szCs w:val="52"/>
                <w:lang w:val="en-GB" w:eastAsia="zh-CN"/>
              </w:rPr>
              <w:t>China CITIC Bank</w:t>
            </w:r>
          </w:p>
          <w:p w14:paraId="5E374332" w14:textId="7DE301DF" w:rsidR="00A72245" w:rsidRPr="00DA1720" w:rsidRDefault="00A72245" w:rsidP="00DA1720">
            <w:pPr>
              <w:pStyle w:val="StyleNoSpacingLatinCambria26ptBoldCustomColorRGB7"/>
              <w:spacing w:before="0" w:after="0" w:line="360" w:lineRule="auto"/>
              <w:jc w:val="center"/>
              <w:rPr>
                <w:rFonts w:ascii="Arial" w:hAnsi="Arial" w:cs="Arial"/>
                <w:color w:val="auto"/>
                <w:szCs w:val="52"/>
                <w:lang w:val="en-GB" w:eastAsia="zh-CN"/>
              </w:rPr>
            </w:pPr>
            <w:r w:rsidRPr="00DA1720">
              <w:rPr>
                <w:rFonts w:ascii="Arial" w:hAnsi="Arial" w:cs="Arial"/>
                <w:color w:val="auto"/>
                <w:szCs w:val="52"/>
                <w:lang w:val="en-GB" w:eastAsia="zh-CN"/>
              </w:rPr>
              <w:t>London Branch</w:t>
            </w:r>
          </w:p>
          <w:p w14:paraId="0919B6CD" w14:textId="77777777" w:rsidR="00A72245" w:rsidRPr="00DA1720" w:rsidRDefault="00A72245" w:rsidP="00DA1720">
            <w:pPr>
              <w:pStyle w:val="StyleNoSpacingLatinCambria26ptBoldCustomColorRGB7"/>
              <w:spacing w:before="0" w:after="0" w:line="360" w:lineRule="auto"/>
              <w:jc w:val="center"/>
              <w:rPr>
                <w:rFonts w:ascii="Arial" w:hAnsi="Arial" w:cs="Arial"/>
                <w:color w:val="auto"/>
                <w:szCs w:val="52"/>
                <w:lang w:val="en-GB" w:eastAsia="zh-CN"/>
              </w:rPr>
            </w:pPr>
          </w:p>
          <w:p w14:paraId="3A867D96" w14:textId="77777777" w:rsidR="00A72245" w:rsidRPr="00DA1720" w:rsidRDefault="00A72245" w:rsidP="00DA1720">
            <w:pPr>
              <w:pStyle w:val="StyleNoSpacingLatinCambria26ptBoldCustomColorRGB7"/>
              <w:spacing w:before="0" w:after="0" w:line="360" w:lineRule="auto"/>
              <w:jc w:val="center"/>
              <w:rPr>
                <w:rFonts w:ascii="Arial" w:hAnsi="Arial" w:cs="Arial"/>
                <w:color w:val="auto"/>
                <w:szCs w:val="52"/>
                <w:lang w:val="en-GB" w:eastAsia="zh-CN"/>
              </w:rPr>
            </w:pPr>
          </w:p>
          <w:p w14:paraId="548CB649" w14:textId="6DD3D16B" w:rsidR="00A72245" w:rsidRPr="00DA1720" w:rsidRDefault="00FA6601" w:rsidP="00DA1720">
            <w:pPr>
              <w:pStyle w:val="StyleNoSpacingLatinCambria26ptBoldText2"/>
              <w:spacing w:before="0" w:after="0" w:line="360" w:lineRule="auto"/>
              <w:jc w:val="center"/>
              <w:rPr>
                <w:rFonts w:ascii="Arial" w:hAnsi="Arial" w:cs="Arial"/>
                <w:color w:val="auto"/>
                <w:sz w:val="22"/>
                <w:lang w:val="en-GB"/>
              </w:rPr>
            </w:pPr>
            <w:r w:rsidRPr="00DA1720">
              <w:rPr>
                <w:rFonts w:ascii="Arial" w:hAnsi="Arial" w:cs="Arial"/>
                <w:color w:val="auto"/>
                <w:szCs w:val="52"/>
                <w:lang w:val="en-GB" w:eastAsia="zh-CN"/>
              </w:rPr>
              <w:t xml:space="preserve">Conduct Risk Policy </w:t>
            </w:r>
            <w:r w:rsidR="002E7719">
              <w:rPr>
                <w:rFonts w:ascii="Arial" w:hAnsi="Arial" w:cs="Arial"/>
                <w:color w:val="auto"/>
                <w:szCs w:val="52"/>
                <w:lang w:val="en-GB" w:eastAsia="zh-CN"/>
              </w:rPr>
              <w:t>Framework</w:t>
            </w:r>
          </w:p>
        </w:tc>
      </w:tr>
      <w:tr w:rsidR="00DA1720" w:rsidRPr="00DA1720" w14:paraId="43E0E333" w14:textId="77777777" w:rsidTr="00E539F9">
        <w:trPr>
          <w:trHeight w:val="270"/>
        </w:trPr>
        <w:tc>
          <w:tcPr>
            <w:tcW w:w="10037" w:type="dxa"/>
            <w:tcBorders>
              <w:left w:val="single" w:sz="24" w:space="0" w:color="E60002"/>
            </w:tcBorders>
            <w:tcMar>
              <w:top w:w="216" w:type="dxa"/>
              <w:left w:w="115" w:type="dxa"/>
              <w:bottom w:w="216" w:type="dxa"/>
              <w:right w:w="115" w:type="dxa"/>
            </w:tcMar>
          </w:tcPr>
          <w:p w14:paraId="0DAD13E5" w14:textId="77777777" w:rsidR="00A72245" w:rsidRPr="00DA1720" w:rsidRDefault="00A72245" w:rsidP="00DA1720">
            <w:pPr>
              <w:pStyle w:val="NoSpacing"/>
              <w:spacing w:before="0" w:after="0" w:line="360" w:lineRule="auto"/>
              <w:rPr>
                <w:rFonts w:ascii="Arial" w:eastAsia="Times New Roman" w:hAnsi="Arial" w:cs="Arial"/>
                <w:b/>
                <w:lang w:val="en-GB"/>
              </w:rPr>
            </w:pPr>
          </w:p>
        </w:tc>
      </w:tr>
    </w:tbl>
    <w:p w14:paraId="2578FF69" w14:textId="77777777" w:rsidR="00A72245" w:rsidRPr="00DA1720" w:rsidRDefault="00A72245" w:rsidP="00DA1720">
      <w:pPr>
        <w:spacing w:before="0" w:after="0" w:line="360" w:lineRule="auto"/>
        <w:rPr>
          <w:rFonts w:ascii="Arial" w:hAnsi="Arial" w:cs="Arial"/>
          <w:lang w:val="en-GB" w:eastAsia="zh-CN"/>
        </w:rPr>
      </w:pPr>
    </w:p>
    <w:p w14:paraId="2DEB177E" w14:textId="77777777" w:rsidR="00A72245" w:rsidRPr="00DA1720" w:rsidRDefault="00A72245" w:rsidP="00DA1720">
      <w:pPr>
        <w:spacing w:before="0" w:after="0" w:line="360" w:lineRule="auto"/>
        <w:rPr>
          <w:rFonts w:ascii="Arial" w:hAnsi="Arial" w:cs="Arial"/>
          <w:lang w:val="en-GB" w:eastAsia="zh-CN"/>
        </w:rPr>
      </w:pPr>
    </w:p>
    <w:p w14:paraId="2EF10707" w14:textId="302519FE" w:rsidR="00A72245" w:rsidRPr="00DA1720" w:rsidRDefault="00A665A8" w:rsidP="00027773">
      <w:pPr>
        <w:spacing w:before="0" w:after="0" w:line="360" w:lineRule="auto"/>
        <w:jc w:val="center"/>
        <w:rPr>
          <w:rFonts w:ascii="Arial" w:hAnsi="Arial" w:cs="Arial"/>
          <w:lang w:val="en-GB" w:eastAsia="zh-CN"/>
        </w:rPr>
      </w:pPr>
      <w:r w:rsidRPr="00DA1720">
        <w:rPr>
          <w:rFonts w:ascii="Arial" w:hAnsi="Arial" w:cs="Arial"/>
          <w:noProof/>
          <w:lang w:val="en-GB" w:eastAsia="zh-CN" w:bidi="ar-SA"/>
        </w:rPr>
        <w:drawing>
          <wp:inline distT="0" distB="0" distL="0" distR="0" wp14:anchorId="1A6304A9" wp14:editId="42FE27DE">
            <wp:extent cx="472440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952500"/>
                    </a:xfrm>
                    <a:prstGeom prst="rect">
                      <a:avLst/>
                    </a:prstGeom>
                  </pic:spPr>
                </pic:pic>
              </a:graphicData>
            </a:graphic>
          </wp:inline>
        </w:drawing>
      </w:r>
    </w:p>
    <w:p w14:paraId="6FA7719B" w14:textId="77777777" w:rsidR="003A5142" w:rsidRPr="00DA1720" w:rsidRDefault="003A5142" w:rsidP="00DA1720">
      <w:pPr>
        <w:spacing w:before="0" w:after="0" w:line="360" w:lineRule="auto"/>
        <w:rPr>
          <w:rFonts w:ascii="Arial" w:hAnsi="Arial" w:cs="Arial"/>
          <w:b/>
          <w:lang w:val="en-GB"/>
        </w:rPr>
        <w:sectPr w:rsidR="003A5142" w:rsidRPr="00DA1720" w:rsidSect="00E14979">
          <w:footerReference w:type="default" r:id="rId9"/>
          <w:pgSz w:w="11906" w:h="16838"/>
          <w:pgMar w:top="1440" w:right="1440" w:bottom="1440" w:left="1440" w:header="708" w:footer="708" w:gutter="0"/>
          <w:cols w:space="708"/>
          <w:docGrid w:linePitch="360"/>
        </w:sectPr>
      </w:pPr>
    </w:p>
    <w:p w14:paraId="05BE2DE4" w14:textId="77777777" w:rsidR="00D8237B" w:rsidRPr="00DA1720" w:rsidRDefault="00A03C8A" w:rsidP="00DA1720">
      <w:pPr>
        <w:spacing w:before="0" w:after="0" w:line="360" w:lineRule="auto"/>
        <w:rPr>
          <w:rFonts w:ascii="Arial" w:hAnsi="Arial" w:cs="Arial"/>
          <w:b/>
          <w:lang w:val="en-GB"/>
        </w:rPr>
      </w:pPr>
      <w:r w:rsidRPr="00DA1720">
        <w:rPr>
          <w:rFonts w:ascii="Arial" w:hAnsi="Arial" w:cs="Arial"/>
          <w:b/>
          <w:lang w:val="en-GB"/>
        </w:rPr>
        <w:lastRenderedPageBreak/>
        <w:t>Document History</w:t>
      </w:r>
    </w:p>
    <w:p w14:paraId="2F124467" w14:textId="77777777" w:rsidR="00A72245" w:rsidRPr="00DA1720" w:rsidRDefault="00A72245" w:rsidP="00DA1720">
      <w:pPr>
        <w:spacing w:before="0" w:after="0" w:line="360" w:lineRule="auto"/>
        <w:rPr>
          <w:rFonts w:ascii="Arial" w:hAnsi="Arial" w:cs="Arial"/>
          <w:lang w:val="en-GB"/>
        </w:rPr>
      </w:pPr>
      <w:bookmarkStart w:id="4" w:name="_Toc236102561"/>
    </w:p>
    <w:tbl>
      <w:tblPr>
        <w:tblW w:w="9371" w:type="dxa"/>
        <w:tblLook w:val="04A0" w:firstRow="1" w:lastRow="0" w:firstColumn="1" w:lastColumn="0" w:noHBand="0" w:noVBand="1"/>
      </w:tblPr>
      <w:tblGrid>
        <w:gridCol w:w="1980"/>
        <w:gridCol w:w="2880"/>
        <w:gridCol w:w="2081"/>
        <w:gridCol w:w="2430"/>
      </w:tblGrid>
      <w:tr w:rsidR="00DA1720" w:rsidRPr="00DA1720" w14:paraId="402C82AE" w14:textId="77777777" w:rsidTr="00027773">
        <w:trPr>
          <w:trHeight w:val="315"/>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5C831" w14:textId="77777777" w:rsidR="00345418" w:rsidRPr="00DA1720" w:rsidRDefault="00345418" w:rsidP="00DA1720">
            <w:pPr>
              <w:spacing w:before="0" w:after="0" w:line="360" w:lineRule="auto"/>
              <w:rPr>
                <w:rFonts w:ascii="Arial" w:eastAsia="Times New Roman" w:hAnsi="Arial" w:cs="Arial"/>
                <w:b/>
                <w:bCs/>
                <w:lang w:val="en-GB"/>
              </w:rPr>
            </w:pPr>
            <w:r w:rsidRPr="00DA1720">
              <w:rPr>
                <w:rFonts w:ascii="Arial" w:eastAsia="Times New Roman" w:hAnsi="Arial" w:cs="Arial"/>
                <w:b/>
                <w:bCs/>
                <w:lang w:val="en-GB"/>
              </w:rPr>
              <w:t>Author</w:t>
            </w:r>
          </w:p>
        </w:tc>
        <w:tc>
          <w:tcPr>
            <w:tcW w:w="2880" w:type="dxa"/>
            <w:tcBorders>
              <w:top w:val="single" w:sz="4" w:space="0" w:color="auto"/>
              <w:left w:val="nil"/>
              <w:bottom w:val="single" w:sz="4" w:space="0" w:color="auto"/>
              <w:right w:val="single" w:sz="4" w:space="0" w:color="000000"/>
            </w:tcBorders>
            <w:shd w:val="clear" w:color="auto" w:fill="auto"/>
            <w:noWrap/>
            <w:vAlign w:val="bottom"/>
            <w:hideMark/>
          </w:tcPr>
          <w:p w14:paraId="053DD646" w14:textId="0A4AB796" w:rsidR="00345418" w:rsidRPr="00DA1720" w:rsidRDefault="00DA1720" w:rsidP="00DA1720">
            <w:pPr>
              <w:spacing w:before="0" w:after="0" w:line="360" w:lineRule="auto"/>
              <w:rPr>
                <w:rFonts w:ascii="Arial" w:eastAsia="Times New Roman" w:hAnsi="Arial" w:cs="Arial"/>
                <w:lang w:val="en-GB"/>
              </w:rPr>
            </w:pPr>
            <w:r>
              <w:rPr>
                <w:rFonts w:ascii="Arial" w:eastAsia="Times New Roman" w:hAnsi="Arial" w:cs="Arial"/>
                <w:lang w:val="en-GB"/>
              </w:rPr>
              <w:t xml:space="preserve">Chief Risk Officer </w:t>
            </w:r>
          </w:p>
        </w:tc>
        <w:tc>
          <w:tcPr>
            <w:tcW w:w="2081" w:type="dxa"/>
            <w:tcBorders>
              <w:top w:val="single" w:sz="4" w:space="0" w:color="auto"/>
              <w:left w:val="nil"/>
              <w:bottom w:val="single" w:sz="4" w:space="0" w:color="auto"/>
              <w:right w:val="single" w:sz="4" w:space="0" w:color="auto"/>
            </w:tcBorders>
            <w:shd w:val="clear" w:color="auto" w:fill="auto"/>
            <w:noWrap/>
            <w:vAlign w:val="bottom"/>
            <w:hideMark/>
          </w:tcPr>
          <w:p w14:paraId="3051E012" w14:textId="77777777" w:rsidR="00345418" w:rsidRPr="00DA1720" w:rsidRDefault="00345418" w:rsidP="00DA1720">
            <w:pPr>
              <w:spacing w:before="0" w:after="0" w:line="360" w:lineRule="auto"/>
              <w:rPr>
                <w:rFonts w:ascii="Arial" w:eastAsia="Times New Roman" w:hAnsi="Arial" w:cs="Arial"/>
                <w:b/>
                <w:bCs/>
                <w:lang w:val="en-GB"/>
              </w:rPr>
            </w:pPr>
            <w:r w:rsidRPr="00DA1720">
              <w:rPr>
                <w:rFonts w:ascii="Arial" w:eastAsia="Times New Roman" w:hAnsi="Arial" w:cs="Arial"/>
                <w:b/>
                <w:bCs/>
                <w:lang w:val="en-GB"/>
              </w:rPr>
              <w:t>Status</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500DE58F" w14:textId="1C52948D" w:rsidR="00345418" w:rsidRPr="00DA1720" w:rsidRDefault="000D29AC" w:rsidP="00DA1720">
            <w:pPr>
              <w:spacing w:before="0" w:after="0" w:line="360" w:lineRule="auto"/>
              <w:rPr>
                <w:rFonts w:ascii="Arial" w:eastAsia="Times New Roman" w:hAnsi="Arial" w:cs="Arial"/>
                <w:lang w:val="en-GB"/>
              </w:rPr>
            </w:pPr>
            <w:del w:id="5" w:author="Grant Lowe" w:date="2021-05-13T15:56:00Z">
              <w:r w:rsidDel="008F7F1C">
                <w:rPr>
                  <w:rFonts w:ascii="Arial" w:eastAsia="Times New Roman" w:hAnsi="Arial" w:cs="Arial"/>
                  <w:lang w:val="en-GB"/>
                </w:rPr>
                <w:delText xml:space="preserve">Approved </w:delText>
              </w:r>
            </w:del>
            <w:ins w:id="6" w:author="Grant Lowe" w:date="2021-05-13T15:56:00Z">
              <w:r w:rsidR="008F7F1C">
                <w:rPr>
                  <w:rFonts w:ascii="Arial" w:eastAsia="Times New Roman" w:hAnsi="Arial" w:cs="Arial"/>
                  <w:lang w:val="en-GB"/>
                </w:rPr>
                <w:t>Draft</w:t>
              </w:r>
            </w:ins>
          </w:p>
        </w:tc>
      </w:tr>
      <w:tr w:rsidR="00DA1720" w:rsidRPr="00DA1720" w14:paraId="27429FAA" w14:textId="77777777" w:rsidTr="00027773">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69E1DFD" w14:textId="77777777" w:rsidR="00345418" w:rsidRPr="00DA1720" w:rsidRDefault="00345418" w:rsidP="00DA1720">
            <w:pPr>
              <w:spacing w:before="0" w:after="0" w:line="360" w:lineRule="auto"/>
              <w:rPr>
                <w:rFonts w:ascii="Arial" w:eastAsia="Times New Roman" w:hAnsi="Arial" w:cs="Arial"/>
                <w:b/>
                <w:bCs/>
                <w:lang w:val="en-GB"/>
              </w:rPr>
            </w:pPr>
            <w:r w:rsidRPr="00DA1720">
              <w:rPr>
                <w:rFonts w:ascii="Arial" w:eastAsia="Times New Roman" w:hAnsi="Arial" w:cs="Arial"/>
                <w:b/>
                <w:bCs/>
                <w:lang w:val="en-GB"/>
              </w:rPr>
              <w:t>Version</w:t>
            </w:r>
          </w:p>
        </w:tc>
        <w:tc>
          <w:tcPr>
            <w:tcW w:w="2880" w:type="dxa"/>
            <w:tcBorders>
              <w:top w:val="single" w:sz="4" w:space="0" w:color="auto"/>
              <w:left w:val="nil"/>
              <w:bottom w:val="nil"/>
              <w:right w:val="single" w:sz="4" w:space="0" w:color="000000"/>
            </w:tcBorders>
            <w:shd w:val="clear" w:color="auto" w:fill="auto"/>
            <w:noWrap/>
            <w:vAlign w:val="bottom"/>
            <w:hideMark/>
          </w:tcPr>
          <w:p w14:paraId="7AF11F0A" w14:textId="21E20AE4" w:rsidR="00345418" w:rsidRPr="00DA1720" w:rsidRDefault="0057274B" w:rsidP="00DA1720">
            <w:pPr>
              <w:spacing w:before="0" w:after="0" w:line="360" w:lineRule="auto"/>
              <w:rPr>
                <w:rFonts w:ascii="Arial" w:eastAsia="Times New Roman" w:hAnsi="Arial" w:cs="Arial"/>
                <w:lang w:val="en-GB"/>
              </w:rPr>
            </w:pPr>
            <w:r>
              <w:rPr>
                <w:rFonts w:ascii="Arial" w:eastAsia="Times New Roman" w:hAnsi="Arial" w:cs="Arial"/>
                <w:lang w:val="en-GB"/>
              </w:rPr>
              <w:t>2.0</w:t>
            </w:r>
          </w:p>
        </w:tc>
        <w:tc>
          <w:tcPr>
            <w:tcW w:w="2081" w:type="dxa"/>
            <w:tcBorders>
              <w:top w:val="nil"/>
              <w:left w:val="nil"/>
              <w:bottom w:val="single" w:sz="4" w:space="0" w:color="auto"/>
              <w:right w:val="single" w:sz="4" w:space="0" w:color="auto"/>
            </w:tcBorders>
            <w:shd w:val="clear" w:color="auto" w:fill="auto"/>
            <w:noWrap/>
            <w:vAlign w:val="bottom"/>
            <w:hideMark/>
          </w:tcPr>
          <w:p w14:paraId="0F40C250" w14:textId="77777777" w:rsidR="00345418" w:rsidRPr="00DA1720" w:rsidRDefault="00345418" w:rsidP="00DA1720">
            <w:pPr>
              <w:spacing w:before="0" w:after="0" w:line="360" w:lineRule="auto"/>
              <w:rPr>
                <w:rFonts w:ascii="Arial" w:eastAsia="Times New Roman" w:hAnsi="Arial" w:cs="Arial"/>
                <w:b/>
                <w:bCs/>
                <w:lang w:val="en-GB"/>
              </w:rPr>
            </w:pPr>
            <w:r w:rsidRPr="00DA1720">
              <w:rPr>
                <w:rFonts w:ascii="Arial" w:eastAsia="Times New Roman" w:hAnsi="Arial" w:cs="Arial"/>
                <w:b/>
                <w:bCs/>
                <w:lang w:val="en-GB"/>
              </w:rPr>
              <w:t>Date</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426B3E52" w14:textId="56F2C3E4" w:rsidR="00345418" w:rsidRPr="00DA1720" w:rsidRDefault="0057274B" w:rsidP="008F7F1C">
            <w:pPr>
              <w:spacing w:before="0" w:after="0" w:line="360" w:lineRule="auto"/>
              <w:rPr>
                <w:rFonts w:ascii="Arial" w:eastAsia="Times New Roman" w:hAnsi="Arial" w:cs="Arial"/>
                <w:lang w:val="en-GB"/>
              </w:rPr>
            </w:pPr>
            <w:del w:id="7" w:author="Grant Lowe" w:date="2021-05-13T16:18:00Z">
              <w:r w:rsidDel="00BF3161">
                <w:rPr>
                  <w:rFonts w:ascii="Arial" w:hAnsi="Arial" w:cs="Arial"/>
                  <w:lang w:val="en-GB"/>
                </w:rPr>
                <w:delText xml:space="preserve">May </w:delText>
              </w:r>
            </w:del>
            <w:ins w:id="8" w:author="Grant Lowe" w:date="2021-05-13T16:18:00Z">
              <w:r w:rsidR="00BF3161">
                <w:rPr>
                  <w:rFonts w:ascii="Arial" w:hAnsi="Arial" w:cs="Arial"/>
                  <w:lang w:val="en-GB"/>
                </w:rPr>
                <w:t>Nov</w:t>
              </w:r>
              <w:r w:rsidR="00BF3161">
                <w:rPr>
                  <w:rFonts w:ascii="Arial" w:hAnsi="Arial" w:cs="Arial"/>
                  <w:lang w:val="en-GB"/>
                </w:rPr>
                <w:t xml:space="preserve"> </w:t>
              </w:r>
            </w:ins>
            <w:del w:id="9" w:author="Grant Lowe" w:date="2021-05-13T15:56:00Z">
              <w:r w:rsidDel="008F7F1C">
                <w:rPr>
                  <w:rFonts w:ascii="Arial" w:hAnsi="Arial" w:cs="Arial"/>
                  <w:lang w:val="en-GB"/>
                </w:rPr>
                <w:delText>2020</w:delText>
              </w:r>
            </w:del>
            <w:ins w:id="10" w:author="Grant Lowe" w:date="2021-05-13T15:56:00Z">
              <w:r w:rsidR="008F7F1C">
                <w:rPr>
                  <w:rFonts w:ascii="Arial" w:hAnsi="Arial" w:cs="Arial"/>
                  <w:lang w:val="en-GB"/>
                </w:rPr>
                <w:t>2021</w:t>
              </w:r>
            </w:ins>
          </w:p>
        </w:tc>
      </w:tr>
      <w:tr w:rsidR="00DA1720" w:rsidRPr="00DA1720" w14:paraId="540DA8C7" w14:textId="77777777" w:rsidTr="0057274B">
        <w:trPr>
          <w:trHeight w:val="486"/>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1F4085C" w14:textId="77777777" w:rsidR="00345418" w:rsidRPr="00DA1720" w:rsidRDefault="00345418" w:rsidP="0057274B">
            <w:pPr>
              <w:spacing w:before="0" w:after="0" w:line="360" w:lineRule="auto"/>
              <w:rPr>
                <w:rFonts w:ascii="Arial" w:eastAsia="Times New Roman" w:hAnsi="Arial" w:cs="Arial"/>
                <w:b/>
                <w:bCs/>
                <w:lang w:val="en-GB"/>
              </w:rPr>
            </w:pPr>
            <w:r w:rsidRPr="00DA1720">
              <w:rPr>
                <w:rFonts w:ascii="Arial" w:eastAsia="Times New Roman" w:hAnsi="Arial" w:cs="Arial"/>
                <w:b/>
                <w:bCs/>
                <w:lang w:val="en-GB"/>
              </w:rPr>
              <w:t>Approved by</w:t>
            </w:r>
          </w:p>
        </w:tc>
        <w:tc>
          <w:tcPr>
            <w:tcW w:w="7391" w:type="dxa"/>
            <w:gridSpan w:val="3"/>
            <w:tcBorders>
              <w:top w:val="single" w:sz="4" w:space="0" w:color="auto"/>
              <w:left w:val="nil"/>
              <w:bottom w:val="single" w:sz="4" w:space="0" w:color="auto"/>
              <w:right w:val="single" w:sz="4" w:space="0" w:color="auto"/>
            </w:tcBorders>
            <w:shd w:val="clear" w:color="auto" w:fill="auto"/>
            <w:noWrap/>
            <w:vAlign w:val="center"/>
            <w:hideMark/>
          </w:tcPr>
          <w:p w14:paraId="49F195D3" w14:textId="24FB93B6" w:rsidR="00DA1720" w:rsidRPr="00DA1720" w:rsidRDefault="00DA1720" w:rsidP="0057274B">
            <w:pPr>
              <w:spacing w:before="0" w:after="0" w:line="360" w:lineRule="auto"/>
              <w:rPr>
                <w:rFonts w:ascii="Arial" w:eastAsia="Times New Roman" w:hAnsi="Arial" w:cs="Arial"/>
                <w:lang w:val="en-GB"/>
              </w:rPr>
            </w:pPr>
            <w:del w:id="11" w:author="Grant Lowe" w:date="2021-05-13T15:56:00Z">
              <w:r w:rsidDel="008F7F1C">
                <w:rPr>
                  <w:rFonts w:ascii="Arial" w:eastAsia="Times New Roman" w:hAnsi="Arial" w:cs="Arial"/>
                  <w:lang w:val="en-GB"/>
                </w:rPr>
                <w:delText>Management Committee</w:delText>
              </w:r>
            </w:del>
            <w:ins w:id="12" w:author="Grant Lowe" w:date="2021-05-13T15:56:00Z">
              <w:r w:rsidR="008F7F1C">
                <w:rPr>
                  <w:rFonts w:ascii="Arial" w:eastAsia="Times New Roman" w:hAnsi="Arial" w:cs="Arial"/>
                  <w:lang w:val="en-GB"/>
                </w:rPr>
                <w:t>Audit &amp; Risk Committee</w:t>
              </w:r>
            </w:ins>
          </w:p>
        </w:tc>
      </w:tr>
      <w:tr w:rsidR="00DA1720" w:rsidRPr="00DA1720" w14:paraId="2DCCE792" w14:textId="77777777" w:rsidTr="00027773">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10AE10" w14:textId="77777777" w:rsidR="00345418" w:rsidRPr="00DA1720" w:rsidRDefault="00345418" w:rsidP="00DA1720">
            <w:pPr>
              <w:spacing w:before="0" w:after="0" w:line="360" w:lineRule="auto"/>
              <w:rPr>
                <w:rFonts w:ascii="Arial" w:eastAsia="Times New Roman" w:hAnsi="Arial" w:cs="Arial"/>
                <w:b/>
                <w:bCs/>
                <w:lang w:val="en-GB"/>
              </w:rPr>
            </w:pPr>
            <w:r w:rsidRPr="00DA1720">
              <w:rPr>
                <w:rFonts w:ascii="Arial" w:eastAsia="Times New Roman" w:hAnsi="Arial" w:cs="Arial"/>
                <w:b/>
                <w:bCs/>
                <w:lang w:val="en-GB"/>
              </w:rPr>
              <w:t>Approved Date</w:t>
            </w:r>
          </w:p>
        </w:tc>
        <w:tc>
          <w:tcPr>
            <w:tcW w:w="2880" w:type="dxa"/>
            <w:tcBorders>
              <w:top w:val="nil"/>
              <w:left w:val="nil"/>
              <w:bottom w:val="single" w:sz="4" w:space="0" w:color="auto"/>
              <w:right w:val="single" w:sz="4" w:space="0" w:color="000000"/>
            </w:tcBorders>
            <w:shd w:val="clear" w:color="auto" w:fill="auto"/>
            <w:noWrap/>
            <w:vAlign w:val="bottom"/>
            <w:hideMark/>
          </w:tcPr>
          <w:p w14:paraId="39F27880" w14:textId="625E6935" w:rsidR="00345418" w:rsidRPr="00DA1720" w:rsidRDefault="000D29AC" w:rsidP="00DA1720">
            <w:pPr>
              <w:spacing w:before="0" w:after="0" w:line="360" w:lineRule="auto"/>
              <w:rPr>
                <w:rFonts w:ascii="Arial" w:eastAsia="Times New Roman" w:hAnsi="Arial" w:cs="Arial"/>
                <w:lang w:val="en-GB"/>
              </w:rPr>
            </w:pPr>
            <w:del w:id="13" w:author="Grant Lowe" w:date="2021-05-13T15:56:00Z">
              <w:r w:rsidDel="008F7F1C">
                <w:rPr>
                  <w:rFonts w:ascii="Arial" w:eastAsia="Times New Roman" w:hAnsi="Arial" w:cs="Arial"/>
                  <w:lang w:val="en-GB"/>
                </w:rPr>
                <w:delText>22/5/2020</w:delText>
              </w:r>
            </w:del>
          </w:p>
        </w:tc>
        <w:tc>
          <w:tcPr>
            <w:tcW w:w="2081" w:type="dxa"/>
            <w:tcBorders>
              <w:top w:val="nil"/>
              <w:left w:val="nil"/>
              <w:bottom w:val="nil"/>
              <w:right w:val="nil"/>
            </w:tcBorders>
            <w:shd w:val="clear" w:color="auto" w:fill="auto"/>
            <w:noWrap/>
            <w:vAlign w:val="bottom"/>
            <w:hideMark/>
          </w:tcPr>
          <w:p w14:paraId="2605946D" w14:textId="1A1318A7" w:rsidR="00345418" w:rsidRPr="00DA1720" w:rsidRDefault="00DA1720" w:rsidP="00DA1720">
            <w:pPr>
              <w:spacing w:before="0" w:after="0" w:line="360" w:lineRule="auto"/>
              <w:rPr>
                <w:rFonts w:ascii="Arial" w:eastAsia="Times New Roman" w:hAnsi="Arial" w:cs="Arial"/>
                <w:b/>
                <w:bCs/>
                <w:lang w:val="en-GB"/>
              </w:rPr>
            </w:pPr>
            <w:r>
              <w:rPr>
                <w:rFonts w:ascii="Arial" w:eastAsia="Times New Roman" w:hAnsi="Arial" w:cs="Arial"/>
                <w:b/>
                <w:bCs/>
                <w:lang w:val="en-GB"/>
              </w:rPr>
              <w:t xml:space="preserve">Next </w:t>
            </w:r>
            <w:r w:rsidR="00345418" w:rsidRPr="00DA1720">
              <w:rPr>
                <w:rFonts w:ascii="Arial" w:eastAsia="Times New Roman" w:hAnsi="Arial" w:cs="Arial"/>
                <w:b/>
                <w:bCs/>
                <w:lang w:val="en-GB"/>
              </w:rPr>
              <w:t>Review Date</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4D4193" w14:textId="77777777" w:rsidR="00345418" w:rsidRDefault="0057274B" w:rsidP="00BF3161">
            <w:pPr>
              <w:spacing w:before="0" w:after="0" w:line="360" w:lineRule="auto"/>
              <w:rPr>
                <w:ins w:id="14" w:author="Grant Lowe" w:date="2021-05-13T16:18:00Z"/>
                <w:rFonts w:ascii="Arial" w:hAnsi="Arial" w:cs="Arial"/>
                <w:lang w:val="en-GB"/>
              </w:rPr>
            </w:pPr>
            <w:r>
              <w:rPr>
                <w:rFonts w:ascii="Arial" w:hAnsi="Arial" w:cs="Arial"/>
                <w:lang w:val="en-GB"/>
              </w:rPr>
              <w:t xml:space="preserve">June </w:t>
            </w:r>
            <w:del w:id="15" w:author="Grant Lowe" w:date="2021-05-13T15:56:00Z">
              <w:r w:rsidDel="008F7F1C">
                <w:rPr>
                  <w:rFonts w:ascii="Arial" w:hAnsi="Arial" w:cs="Arial"/>
                  <w:lang w:val="en-GB"/>
                </w:rPr>
                <w:delText>2021</w:delText>
              </w:r>
            </w:del>
            <w:ins w:id="16" w:author="Grant Lowe" w:date="2021-05-13T15:56:00Z">
              <w:r w:rsidR="008F7F1C">
                <w:rPr>
                  <w:rFonts w:ascii="Arial" w:hAnsi="Arial" w:cs="Arial"/>
                  <w:lang w:val="en-GB"/>
                </w:rPr>
                <w:t>202</w:t>
              </w:r>
            </w:ins>
            <w:ins w:id="17" w:author="Grant Lowe" w:date="2021-05-13T16:18:00Z">
              <w:r w:rsidR="00BF3161">
                <w:rPr>
                  <w:rFonts w:ascii="Arial" w:hAnsi="Arial" w:cs="Arial"/>
                  <w:lang w:val="en-GB"/>
                </w:rPr>
                <w:t>3</w:t>
              </w:r>
            </w:ins>
          </w:p>
          <w:p w14:paraId="3F1BEFD7" w14:textId="73D94C30" w:rsidR="00BF3161" w:rsidRPr="00DA1720" w:rsidRDefault="00BF3161" w:rsidP="00BF3161">
            <w:pPr>
              <w:spacing w:before="0" w:after="0" w:line="360" w:lineRule="auto"/>
              <w:rPr>
                <w:rFonts w:ascii="Arial" w:eastAsia="Times New Roman" w:hAnsi="Arial" w:cs="Arial"/>
                <w:lang w:val="en-GB"/>
              </w:rPr>
            </w:pPr>
            <w:ins w:id="18" w:author="Grant Lowe" w:date="2021-05-13T16:18:00Z">
              <w:r>
                <w:rPr>
                  <w:rFonts w:ascii="Arial" w:hAnsi="Arial" w:cs="Arial"/>
                  <w:lang w:val="en-GB"/>
                </w:rPr>
                <w:t>(18 months)</w:t>
              </w:r>
            </w:ins>
            <w:bookmarkStart w:id="19" w:name="_GoBack"/>
            <w:bookmarkEnd w:id="19"/>
          </w:p>
        </w:tc>
      </w:tr>
      <w:tr w:rsidR="00DA1720" w:rsidRPr="00DA1720" w14:paraId="4CEFBB6C" w14:textId="77777777" w:rsidTr="00DA1720">
        <w:trPr>
          <w:trHeight w:val="315"/>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8DC8510" w14:textId="77777777" w:rsidR="00345418" w:rsidRPr="00DA1720" w:rsidRDefault="00345418" w:rsidP="00DA1720">
            <w:pPr>
              <w:spacing w:before="0" w:after="0" w:line="360" w:lineRule="auto"/>
              <w:rPr>
                <w:rFonts w:ascii="Arial" w:eastAsia="Times New Roman" w:hAnsi="Arial" w:cs="Arial"/>
                <w:b/>
                <w:bCs/>
                <w:lang w:val="en-GB"/>
              </w:rPr>
            </w:pPr>
            <w:r w:rsidRPr="00DA1720">
              <w:rPr>
                <w:rFonts w:ascii="Arial" w:eastAsia="Times New Roman" w:hAnsi="Arial" w:cs="Arial"/>
                <w:b/>
                <w:bCs/>
                <w:lang w:val="en-GB"/>
              </w:rPr>
              <w:t>Location</w:t>
            </w:r>
          </w:p>
        </w:tc>
        <w:tc>
          <w:tcPr>
            <w:tcW w:w="7391" w:type="dxa"/>
            <w:gridSpan w:val="3"/>
            <w:tcBorders>
              <w:top w:val="single" w:sz="4" w:space="0" w:color="auto"/>
              <w:left w:val="nil"/>
              <w:bottom w:val="single" w:sz="4" w:space="0" w:color="auto"/>
              <w:right w:val="single" w:sz="4" w:space="0" w:color="auto"/>
            </w:tcBorders>
            <w:shd w:val="clear" w:color="auto" w:fill="auto"/>
            <w:noWrap/>
            <w:vAlign w:val="bottom"/>
            <w:hideMark/>
          </w:tcPr>
          <w:p w14:paraId="2EE9730E" w14:textId="28519D40" w:rsidR="00345418" w:rsidRPr="00DA1720" w:rsidRDefault="00DA1720" w:rsidP="00DA1720">
            <w:pPr>
              <w:spacing w:before="0" w:after="0" w:line="360" w:lineRule="auto"/>
              <w:rPr>
                <w:rFonts w:ascii="Arial" w:eastAsia="Times New Roman" w:hAnsi="Arial" w:cs="Arial"/>
                <w:lang w:val="en-GB"/>
              </w:rPr>
            </w:pPr>
            <w:r>
              <w:rPr>
                <w:rFonts w:ascii="Arial" w:eastAsia="Times New Roman" w:hAnsi="Arial" w:cs="Arial"/>
                <w:lang w:val="en-GB"/>
              </w:rPr>
              <w:t xml:space="preserve">London </w:t>
            </w:r>
          </w:p>
        </w:tc>
      </w:tr>
    </w:tbl>
    <w:p w14:paraId="6AD6E5CD" w14:textId="77777777" w:rsidR="002427AF" w:rsidRPr="00DA1720" w:rsidRDefault="002427AF" w:rsidP="00DA1720">
      <w:pPr>
        <w:spacing w:before="0" w:after="0" w:line="360" w:lineRule="auto"/>
        <w:rPr>
          <w:rFonts w:ascii="Arial" w:hAnsi="Arial" w:cs="Arial"/>
          <w:lang w:val="en-GB"/>
        </w:rPr>
      </w:pPr>
    </w:p>
    <w:tbl>
      <w:tblPr>
        <w:tblStyle w:val="TableGrid"/>
        <w:tblW w:w="9351" w:type="dxa"/>
        <w:tblLook w:val="04A0" w:firstRow="1" w:lastRow="0" w:firstColumn="1" w:lastColumn="0" w:noHBand="0" w:noVBand="1"/>
      </w:tblPr>
      <w:tblGrid>
        <w:gridCol w:w="983"/>
        <w:gridCol w:w="1061"/>
        <w:gridCol w:w="1539"/>
        <w:gridCol w:w="1260"/>
        <w:gridCol w:w="4508"/>
      </w:tblGrid>
      <w:tr w:rsidR="00DA1720" w:rsidRPr="00702916" w14:paraId="37704C85" w14:textId="77777777" w:rsidTr="000D29AC">
        <w:tc>
          <w:tcPr>
            <w:tcW w:w="987" w:type="dxa"/>
          </w:tcPr>
          <w:bookmarkEnd w:id="4"/>
          <w:p w14:paraId="58CA3B51" w14:textId="77777777" w:rsidR="00DA1720" w:rsidRPr="00702916" w:rsidRDefault="00DA1720" w:rsidP="00B64127">
            <w:pPr>
              <w:spacing w:after="0" w:line="360" w:lineRule="auto"/>
              <w:rPr>
                <w:rFonts w:ascii="Arial" w:hAnsi="Arial" w:cs="Arial"/>
                <w:b/>
                <w:sz w:val="20"/>
                <w:szCs w:val="20"/>
              </w:rPr>
            </w:pPr>
            <w:r w:rsidRPr="00702916">
              <w:rPr>
                <w:rFonts w:ascii="Arial" w:hAnsi="Arial" w:cs="Arial"/>
                <w:b/>
                <w:sz w:val="20"/>
                <w:szCs w:val="20"/>
              </w:rPr>
              <w:t>Version</w:t>
            </w:r>
          </w:p>
        </w:tc>
        <w:tc>
          <w:tcPr>
            <w:tcW w:w="1061" w:type="dxa"/>
          </w:tcPr>
          <w:p w14:paraId="6152861D" w14:textId="77777777" w:rsidR="00DA1720" w:rsidRPr="00702916" w:rsidRDefault="00DA1720" w:rsidP="00B64127">
            <w:pPr>
              <w:spacing w:after="0" w:line="360" w:lineRule="auto"/>
              <w:rPr>
                <w:rFonts w:ascii="Arial" w:hAnsi="Arial" w:cs="Arial"/>
                <w:b/>
                <w:sz w:val="20"/>
                <w:szCs w:val="20"/>
              </w:rPr>
            </w:pPr>
            <w:r w:rsidRPr="00702916">
              <w:rPr>
                <w:rFonts w:ascii="Arial" w:hAnsi="Arial" w:cs="Arial"/>
                <w:b/>
                <w:sz w:val="20"/>
                <w:szCs w:val="20"/>
              </w:rPr>
              <w:t>Owner</w:t>
            </w:r>
          </w:p>
        </w:tc>
        <w:tc>
          <w:tcPr>
            <w:tcW w:w="1208" w:type="dxa"/>
          </w:tcPr>
          <w:p w14:paraId="35EFF1C2" w14:textId="77777777" w:rsidR="00DA1720" w:rsidRPr="00702916" w:rsidRDefault="00DA1720" w:rsidP="00B64127">
            <w:pPr>
              <w:spacing w:after="0" w:line="360" w:lineRule="auto"/>
              <w:rPr>
                <w:rFonts w:ascii="Arial" w:hAnsi="Arial" w:cs="Arial"/>
                <w:b/>
                <w:sz w:val="20"/>
                <w:szCs w:val="20"/>
              </w:rPr>
            </w:pPr>
            <w:r w:rsidRPr="00702916">
              <w:rPr>
                <w:rFonts w:ascii="Arial" w:hAnsi="Arial" w:cs="Arial"/>
                <w:b/>
                <w:sz w:val="20"/>
                <w:szCs w:val="20"/>
              </w:rPr>
              <w:t>Approval</w:t>
            </w:r>
          </w:p>
        </w:tc>
        <w:tc>
          <w:tcPr>
            <w:tcW w:w="1275" w:type="dxa"/>
          </w:tcPr>
          <w:p w14:paraId="511A768B" w14:textId="77777777" w:rsidR="00DA1720" w:rsidRPr="00702916" w:rsidRDefault="00DA1720" w:rsidP="00B64127">
            <w:pPr>
              <w:spacing w:after="0" w:line="360" w:lineRule="auto"/>
              <w:rPr>
                <w:rFonts w:ascii="Arial" w:hAnsi="Arial" w:cs="Arial"/>
                <w:b/>
                <w:sz w:val="20"/>
                <w:szCs w:val="20"/>
              </w:rPr>
            </w:pPr>
            <w:r w:rsidRPr="00702916">
              <w:rPr>
                <w:rFonts w:ascii="Arial" w:hAnsi="Arial" w:cs="Arial"/>
                <w:b/>
                <w:sz w:val="20"/>
                <w:szCs w:val="20"/>
              </w:rPr>
              <w:t>Date</w:t>
            </w:r>
          </w:p>
        </w:tc>
        <w:tc>
          <w:tcPr>
            <w:tcW w:w="4820" w:type="dxa"/>
          </w:tcPr>
          <w:p w14:paraId="7F428EE1" w14:textId="77777777" w:rsidR="00DA1720" w:rsidRPr="00702916" w:rsidRDefault="00DA1720" w:rsidP="00B64127">
            <w:pPr>
              <w:spacing w:after="0" w:line="360" w:lineRule="auto"/>
              <w:rPr>
                <w:rFonts w:ascii="Arial" w:hAnsi="Arial" w:cs="Arial"/>
                <w:b/>
                <w:sz w:val="20"/>
                <w:szCs w:val="20"/>
              </w:rPr>
            </w:pPr>
            <w:r w:rsidRPr="00702916">
              <w:rPr>
                <w:rFonts w:ascii="Arial" w:hAnsi="Arial" w:cs="Arial"/>
                <w:b/>
                <w:sz w:val="20"/>
                <w:szCs w:val="20"/>
              </w:rPr>
              <w:t xml:space="preserve">Major changes </w:t>
            </w:r>
          </w:p>
        </w:tc>
      </w:tr>
      <w:tr w:rsidR="00DA1720" w:rsidRPr="00702916" w14:paraId="2B127B9C" w14:textId="77777777" w:rsidTr="000D29AC">
        <w:tc>
          <w:tcPr>
            <w:tcW w:w="987" w:type="dxa"/>
          </w:tcPr>
          <w:p w14:paraId="6A344AAD" w14:textId="77777777" w:rsidR="00DA1720" w:rsidRPr="00702916" w:rsidRDefault="00DA1720" w:rsidP="00B64127">
            <w:pPr>
              <w:spacing w:after="0" w:line="360" w:lineRule="auto"/>
              <w:rPr>
                <w:rFonts w:ascii="Arial" w:hAnsi="Arial" w:cs="Arial"/>
                <w:sz w:val="20"/>
                <w:szCs w:val="20"/>
              </w:rPr>
            </w:pPr>
            <w:r w:rsidRPr="00702916">
              <w:rPr>
                <w:rFonts w:ascii="Arial" w:hAnsi="Arial" w:cs="Arial"/>
                <w:sz w:val="20"/>
                <w:szCs w:val="20"/>
              </w:rPr>
              <w:t>1.0</w:t>
            </w:r>
          </w:p>
        </w:tc>
        <w:tc>
          <w:tcPr>
            <w:tcW w:w="1061" w:type="dxa"/>
          </w:tcPr>
          <w:p w14:paraId="7321D02C" w14:textId="77777777" w:rsidR="00DA1720" w:rsidRPr="00702916" w:rsidRDefault="00DA1720" w:rsidP="00B64127">
            <w:pPr>
              <w:spacing w:after="0" w:line="360" w:lineRule="auto"/>
              <w:rPr>
                <w:rFonts w:ascii="Arial" w:hAnsi="Arial" w:cs="Arial"/>
                <w:sz w:val="20"/>
                <w:szCs w:val="20"/>
              </w:rPr>
            </w:pPr>
            <w:r w:rsidRPr="00702916">
              <w:rPr>
                <w:rFonts w:ascii="Arial" w:hAnsi="Arial" w:cs="Arial"/>
                <w:sz w:val="20"/>
                <w:szCs w:val="20"/>
              </w:rPr>
              <w:t>President</w:t>
            </w:r>
          </w:p>
        </w:tc>
        <w:tc>
          <w:tcPr>
            <w:tcW w:w="1208" w:type="dxa"/>
          </w:tcPr>
          <w:p w14:paraId="733C1574" w14:textId="77777777" w:rsidR="00DA1720" w:rsidRPr="00702916" w:rsidRDefault="00DA1720" w:rsidP="00B64127">
            <w:pPr>
              <w:spacing w:after="0" w:line="360" w:lineRule="auto"/>
              <w:rPr>
                <w:rFonts w:ascii="Arial" w:hAnsi="Arial" w:cs="Arial"/>
                <w:sz w:val="20"/>
                <w:szCs w:val="20"/>
              </w:rPr>
            </w:pPr>
            <w:r w:rsidRPr="00702916">
              <w:rPr>
                <w:rFonts w:ascii="Arial" w:hAnsi="Arial" w:cs="Arial"/>
                <w:sz w:val="20"/>
                <w:szCs w:val="20"/>
              </w:rPr>
              <w:t>President</w:t>
            </w:r>
          </w:p>
        </w:tc>
        <w:tc>
          <w:tcPr>
            <w:tcW w:w="1275" w:type="dxa"/>
          </w:tcPr>
          <w:p w14:paraId="630FEB84" w14:textId="77777777" w:rsidR="00DA1720" w:rsidRPr="00702916" w:rsidRDefault="00DA1720" w:rsidP="00B64127">
            <w:pPr>
              <w:spacing w:after="0" w:line="360" w:lineRule="auto"/>
              <w:rPr>
                <w:rFonts w:ascii="Arial" w:hAnsi="Arial" w:cs="Arial"/>
                <w:sz w:val="20"/>
                <w:szCs w:val="20"/>
              </w:rPr>
            </w:pPr>
            <w:r w:rsidRPr="00702916">
              <w:rPr>
                <w:rFonts w:ascii="Arial" w:hAnsi="Arial" w:cs="Arial"/>
                <w:sz w:val="20"/>
                <w:szCs w:val="20"/>
              </w:rPr>
              <w:t>May 2018</w:t>
            </w:r>
          </w:p>
        </w:tc>
        <w:tc>
          <w:tcPr>
            <w:tcW w:w="4820" w:type="dxa"/>
          </w:tcPr>
          <w:p w14:paraId="74CB01D7" w14:textId="77777777" w:rsidR="00DA1720" w:rsidRPr="00702916" w:rsidRDefault="00DA1720" w:rsidP="00B64127">
            <w:pPr>
              <w:spacing w:after="0" w:line="360" w:lineRule="auto"/>
              <w:rPr>
                <w:rFonts w:ascii="Arial" w:hAnsi="Arial" w:cs="Arial"/>
                <w:sz w:val="20"/>
                <w:szCs w:val="20"/>
              </w:rPr>
            </w:pPr>
            <w:r w:rsidRPr="00702916">
              <w:rPr>
                <w:rFonts w:ascii="Arial" w:hAnsi="Arial" w:cs="Arial"/>
                <w:sz w:val="20"/>
                <w:szCs w:val="20"/>
              </w:rPr>
              <w:t>PRA Regulatory Business Plan</w:t>
            </w:r>
          </w:p>
        </w:tc>
      </w:tr>
      <w:tr w:rsidR="00DA1720" w:rsidRPr="00702916" w14:paraId="684ACBFF" w14:textId="77777777" w:rsidTr="000D29AC">
        <w:tc>
          <w:tcPr>
            <w:tcW w:w="987" w:type="dxa"/>
          </w:tcPr>
          <w:p w14:paraId="7F1CD5BA" w14:textId="77777777" w:rsidR="00DA1720" w:rsidRPr="00702916" w:rsidRDefault="00DA1720" w:rsidP="00B64127">
            <w:pPr>
              <w:spacing w:after="0" w:line="360" w:lineRule="auto"/>
              <w:rPr>
                <w:rFonts w:ascii="Arial" w:hAnsi="Arial" w:cs="Arial"/>
                <w:sz w:val="20"/>
                <w:szCs w:val="20"/>
              </w:rPr>
            </w:pPr>
            <w:r w:rsidRPr="00702916">
              <w:rPr>
                <w:rFonts w:ascii="Arial" w:hAnsi="Arial" w:cs="Arial"/>
                <w:sz w:val="20"/>
                <w:szCs w:val="20"/>
              </w:rPr>
              <w:t>1.1</w:t>
            </w:r>
          </w:p>
        </w:tc>
        <w:tc>
          <w:tcPr>
            <w:tcW w:w="1061" w:type="dxa"/>
          </w:tcPr>
          <w:p w14:paraId="10403A68" w14:textId="77777777" w:rsidR="00DA1720" w:rsidRPr="00702916" w:rsidRDefault="00DA1720" w:rsidP="00B64127">
            <w:pPr>
              <w:spacing w:after="0" w:line="360" w:lineRule="auto"/>
              <w:rPr>
                <w:rFonts w:ascii="Arial" w:hAnsi="Arial" w:cs="Arial"/>
                <w:sz w:val="20"/>
                <w:szCs w:val="20"/>
              </w:rPr>
            </w:pPr>
            <w:r w:rsidRPr="00702916">
              <w:rPr>
                <w:rFonts w:ascii="Arial" w:hAnsi="Arial" w:cs="Arial"/>
                <w:sz w:val="20"/>
                <w:szCs w:val="20"/>
              </w:rPr>
              <w:t>CRO</w:t>
            </w:r>
          </w:p>
        </w:tc>
        <w:tc>
          <w:tcPr>
            <w:tcW w:w="1208" w:type="dxa"/>
          </w:tcPr>
          <w:p w14:paraId="0B0D68BF" w14:textId="77777777" w:rsidR="00DA1720" w:rsidRPr="00702916" w:rsidRDefault="00DA1720" w:rsidP="00B64127">
            <w:pPr>
              <w:spacing w:after="0" w:line="360" w:lineRule="auto"/>
              <w:rPr>
                <w:rFonts w:ascii="Arial" w:hAnsi="Arial" w:cs="Arial"/>
                <w:sz w:val="20"/>
                <w:szCs w:val="20"/>
              </w:rPr>
            </w:pPr>
            <w:r w:rsidRPr="00702916">
              <w:rPr>
                <w:rFonts w:ascii="Arial" w:hAnsi="Arial" w:cs="Arial"/>
                <w:sz w:val="20"/>
                <w:szCs w:val="20"/>
              </w:rPr>
              <w:t>MANCO</w:t>
            </w:r>
          </w:p>
        </w:tc>
        <w:tc>
          <w:tcPr>
            <w:tcW w:w="1275" w:type="dxa"/>
          </w:tcPr>
          <w:p w14:paraId="1C782D5F" w14:textId="77777777" w:rsidR="00DA1720" w:rsidRPr="00702916" w:rsidRDefault="00DA1720" w:rsidP="00B64127">
            <w:pPr>
              <w:spacing w:after="0" w:line="360" w:lineRule="auto"/>
              <w:rPr>
                <w:rFonts w:ascii="Arial" w:hAnsi="Arial" w:cs="Arial"/>
                <w:sz w:val="20"/>
                <w:szCs w:val="20"/>
              </w:rPr>
            </w:pPr>
            <w:r w:rsidRPr="00702916">
              <w:rPr>
                <w:rFonts w:ascii="Arial" w:hAnsi="Arial" w:cs="Arial"/>
                <w:sz w:val="20"/>
                <w:szCs w:val="20"/>
              </w:rPr>
              <w:t>Oct 2018</w:t>
            </w:r>
          </w:p>
        </w:tc>
        <w:tc>
          <w:tcPr>
            <w:tcW w:w="4820" w:type="dxa"/>
          </w:tcPr>
          <w:p w14:paraId="1DC9F864" w14:textId="147C139E" w:rsidR="00DA1720" w:rsidRPr="00D7682C" w:rsidRDefault="00D7682C" w:rsidP="00D7682C">
            <w:pPr>
              <w:spacing w:after="0" w:line="360" w:lineRule="auto"/>
              <w:rPr>
                <w:rFonts w:ascii="Arial" w:hAnsi="Arial" w:cs="Arial"/>
                <w:sz w:val="20"/>
                <w:szCs w:val="20"/>
              </w:rPr>
            </w:pPr>
            <w:r>
              <w:rPr>
                <w:rFonts w:ascii="Arial" w:hAnsi="Arial" w:cs="Arial"/>
                <w:sz w:val="20"/>
                <w:szCs w:val="20"/>
              </w:rPr>
              <w:t>As per Manco Approval in Oct 18</w:t>
            </w:r>
          </w:p>
        </w:tc>
      </w:tr>
      <w:tr w:rsidR="008F7F1C" w:rsidRPr="00702916" w14:paraId="2F1C39A0" w14:textId="77777777" w:rsidTr="000D29AC">
        <w:tc>
          <w:tcPr>
            <w:tcW w:w="987" w:type="dxa"/>
          </w:tcPr>
          <w:p w14:paraId="0D4DCACC" w14:textId="78A42935" w:rsidR="008F7F1C" w:rsidRDefault="008F7F1C" w:rsidP="008F7F1C">
            <w:pPr>
              <w:spacing w:after="0" w:line="360" w:lineRule="auto"/>
              <w:rPr>
                <w:rFonts w:ascii="Arial" w:hAnsi="Arial" w:cs="Arial"/>
                <w:sz w:val="20"/>
                <w:szCs w:val="20"/>
              </w:rPr>
            </w:pPr>
            <w:r>
              <w:rPr>
                <w:rFonts w:ascii="Arial" w:hAnsi="Arial" w:cs="Arial"/>
                <w:sz w:val="20"/>
                <w:szCs w:val="20"/>
              </w:rPr>
              <w:t>2.0</w:t>
            </w:r>
          </w:p>
        </w:tc>
        <w:tc>
          <w:tcPr>
            <w:tcW w:w="1061" w:type="dxa"/>
          </w:tcPr>
          <w:p w14:paraId="7C69A988" w14:textId="4CCDD51B" w:rsidR="008F7F1C" w:rsidRDefault="008F7F1C" w:rsidP="008F7F1C">
            <w:pPr>
              <w:spacing w:after="0" w:line="360" w:lineRule="auto"/>
              <w:rPr>
                <w:rFonts w:ascii="Arial" w:hAnsi="Arial" w:cs="Arial"/>
                <w:sz w:val="20"/>
                <w:szCs w:val="20"/>
              </w:rPr>
            </w:pPr>
            <w:r>
              <w:rPr>
                <w:rFonts w:ascii="Arial" w:hAnsi="Arial" w:cs="Arial"/>
                <w:sz w:val="20"/>
                <w:szCs w:val="20"/>
              </w:rPr>
              <w:t>CRO</w:t>
            </w:r>
          </w:p>
        </w:tc>
        <w:tc>
          <w:tcPr>
            <w:tcW w:w="1208" w:type="dxa"/>
          </w:tcPr>
          <w:p w14:paraId="7C99B3CC" w14:textId="0F755A95" w:rsidR="008F7F1C" w:rsidRDefault="008F7F1C" w:rsidP="008F7F1C">
            <w:pPr>
              <w:spacing w:after="0" w:line="360" w:lineRule="auto"/>
              <w:rPr>
                <w:rFonts w:ascii="Arial" w:hAnsi="Arial" w:cs="Arial"/>
                <w:sz w:val="20"/>
                <w:szCs w:val="20"/>
              </w:rPr>
            </w:pPr>
            <w:r>
              <w:rPr>
                <w:rFonts w:ascii="Arial" w:hAnsi="Arial" w:cs="Arial"/>
                <w:sz w:val="20"/>
                <w:szCs w:val="20"/>
              </w:rPr>
              <w:t>MANCO</w:t>
            </w:r>
          </w:p>
        </w:tc>
        <w:tc>
          <w:tcPr>
            <w:tcW w:w="1275" w:type="dxa"/>
          </w:tcPr>
          <w:p w14:paraId="2F93A0CE" w14:textId="2420BD94" w:rsidR="008F7F1C" w:rsidRDefault="008F7F1C" w:rsidP="008F7F1C">
            <w:pPr>
              <w:spacing w:after="0" w:line="360" w:lineRule="auto"/>
              <w:rPr>
                <w:rFonts w:ascii="Arial" w:hAnsi="Arial" w:cs="Arial"/>
                <w:sz w:val="20"/>
                <w:szCs w:val="20"/>
              </w:rPr>
            </w:pPr>
            <w:r>
              <w:rPr>
                <w:rFonts w:ascii="Arial" w:hAnsi="Arial" w:cs="Arial"/>
                <w:sz w:val="20"/>
                <w:szCs w:val="20"/>
              </w:rPr>
              <w:t>May 2020</w:t>
            </w:r>
          </w:p>
        </w:tc>
        <w:tc>
          <w:tcPr>
            <w:tcW w:w="4820" w:type="dxa"/>
          </w:tcPr>
          <w:p w14:paraId="4D8CD6E0" w14:textId="36A5E092" w:rsidR="008F7F1C" w:rsidRPr="008F7F1C" w:rsidRDefault="008F7F1C" w:rsidP="008F7F1C">
            <w:pPr>
              <w:spacing w:after="0" w:line="360" w:lineRule="auto"/>
              <w:rPr>
                <w:rFonts w:ascii="Arial" w:hAnsi="Arial" w:cs="Arial"/>
                <w:sz w:val="20"/>
                <w:szCs w:val="20"/>
              </w:rPr>
            </w:pPr>
            <w:r>
              <w:rPr>
                <w:rFonts w:ascii="Arial" w:hAnsi="Arial" w:cs="Arial"/>
                <w:sz w:val="20"/>
                <w:szCs w:val="20"/>
              </w:rPr>
              <w:t>As per Manco Approval in May 2020</w:t>
            </w:r>
          </w:p>
        </w:tc>
      </w:tr>
      <w:tr w:rsidR="008F7F1C" w:rsidRPr="00702916" w14:paraId="7CD87103" w14:textId="77777777" w:rsidTr="000D29AC">
        <w:tc>
          <w:tcPr>
            <w:tcW w:w="987" w:type="dxa"/>
          </w:tcPr>
          <w:p w14:paraId="5A0EB013" w14:textId="5DC4F364" w:rsidR="008F7F1C" w:rsidRPr="00702916" w:rsidRDefault="008F7F1C" w:rsidP="008F7F1C">
            <w:pPr>
              <w:spacing w:after="0" w:line="360" w:lineRule="auto"/>
              <w:rPr>
                <w:rFonts w:ascii="Arial" w:hAnsi="Arial" w:cs="Arial"/>
                <w:sz w:val="20"/>
                <w:szCs w:val="20"/>
              </w:rPr>
            </w:pPr>
            <w:del w:id="20" w:author="Grant Lowe" w:date="2021-05-13T15:58:00Z">
              <w:r w:rsidDel="008F7F1C">
                <w:rPr>
                  <w:rFonts w:ascii="Arial" w:hAnsi="Arial" w:cs="Arial"/>
                  <w:sz w:val="20"/>
                  <w:szCs w:val="20"/>
                </w:rPr>
                <w:delText>2</w:delText>
              </w:r>
            </w:del>
            <w:ins w:id="21" w:author="Grant Lowe" w:date="2021-05-13T15:58:00Z">
              <w:r>
                <w:rPr>
                  <w:rFonts w:ascii="Arial" w:hAnsi="Arial" w:cs="Arial"/>
                  <w:sz w:val="20"/>
                  <w:szCs w:val="20"/>
                </w:rPr>
                <w:t>3</w:t>
              </w:r>
            </w:ins>
            <w:r>
              <w:rPr>
                <w:rFonts w:ascii="Arial" w:hAnsi="Arial" w:cs="Arial"/>
                <w:sz w:val="20"/>
                <w:szCs w:val="20"/>
              </w:rPr>
              <w:t>.0</w:t>
            </w:r>
          </w:p>
        </w:tc>
        <w:tc>
          <w:tcPr>
            <w:tcW w:w="1061" w:type="dxa"/>
          </w:tcPr>
          <w:p w14:paraId="0085B028" w14:textId="3D3EE9B5" w:rsidR="008F7F1C" w:rsidRPr="00702916" w:rsidRDefault="008F7F1C" w:rsidP="008F7F1C">
            <w:pPr>
              <w:spacing w:after="0" w:line="360" w:lineRule="auto"/>
              <w:rPr>
                <w:rFonts w:ascii="Arial" w:hAnsi="Arial" w:cs="Arial"/>
                <w:sz w:val="20"/>
                <w:szCs w:val="20"/>
              </w:rPr>
            </w:pPr>
            <w:r>
              <w:rPr>
                <w:rFonts w:ascii="Arial" w:hAnsi="Arial" w:cs="Arial"/>
                <w:sz w:val="20"/>
                <w:szCs w:val="20"/>
              </w:rPr>
              <w:t>CRO</w:t>
            </w:r>
          </w:p>
        </w:tc>
        <w:tc>
          <w:tcPr>
            <w:tcW w:w="1208" w:type="dxa"/>
          </w:tcPr>
          <w:p w14:paraId="23C3AD8C" w14:textId="0659BA5F" w:rsidR="008F7F1C" w:rsidRPr="00702916" w:rsidRDefault="008F7F1C" w:rsidP="008F7F1C">
            <w:pPr>
              <w:spacing w:after="0" w:line="360" w:lineRule="auto"/>
              <w:rPr>
                <w:rFonts w:ascii="Arial" w:hAnsi="Arial" w:cs="Arial"/>
                <w:sz w:val="20"/>
                <w:szCs w:val="20"/>
              </w:rPr>
            </w:pPr>
            <w:del w:id="22" w:author="Grant Lowe" w:date="2021-05-13T15:58:00Z">
              <w:r w:rsidDel="008F7F1C">
                <w:rPr>
                  <w:rFonts w:ascii="Arial" w:hAnsi="Arial" w:cs="Arial"/>
                  <w:sz w:val="20"/>
                  <w:szCs w:val="20"/>
                </w:rPr>
                <w:delText>MANCO</w:delText>
              </w:r>
            </w:del>
            <w:ins w:id="23" w:author="Grant Lowe" w:date="2021-05-13T15:58:00Z">
              <w:r>
                <w:rPr>
                  <w:rFonts w:ascii="Arial" w:hAnsi="Arial" w:cs="Arial"/>
                  <w:sz w:val="20"/>
                  <w:szCs w:val="20"/>
                </w:rPr>
                <w:t>ARCO</w:t>
              </w:r>
            </w:ins>
          </w:p>
        </w:tc>
        <w:tc>
          <w:tcPr>
            <w:tcW w:w="1275" w:type="dxa"/>
          </w:tcPr>
          <w:p w14:paraId="24E5A47C" w14:textId="3D12D97C" w:rsidR="008F7F1C" w:rsidRPr="00702916" w:rsidRDefault="008F7F1C" w:rsidP="008F7F1C">
            <w:pPr>
              <w:spacing w:after="0" w:line="360" w:lineRule="auto"/>
              <w:rPr>
                <w:rFonts w:ascii="Arial" w:hAnsi="Arial" w:cs="Arial"/>
                <w:sz w:val="20"/>
                <w:szCs w:val="20"/>
              </w:rPr>
            </w:pPr>
            <w:r>
              <w:rPr>
                <w:rFonts w:ascii="Arial" w:hAnsi="Arial" w:cs="Arial"/>
                <w:sz w:val="20"/>
                <w:szCs w:val="20"/>
              </w:rPr>
              <w:t xml:space="preserve">May </w:t>
            </w:r>
            <w:del w:id="24" w:author="Grant Lowe" w:date="2021-05-13T15:58:00Z">
              <w:r w:rsidDel="008F7F1C">
                <w:rPr>
                  <w:rFonts w:ascii="Arial" w:hAnsi="Arial" w:cs="Arial"/>
                  <w:sz w:val="20"/>
                  <w:szCs w:val="20"/>
                </w:rPr>
                <w:delText>2020</w:delText>
              </w:r>
            </w:del>
            <w:ins w:id="25" w:author="Grant Lowe" w:date="2021-05-13T15:58:00Z">
              <w:r>
                <w:rPr>
                  <w:rFonts w:ascii="Arial" w:hAnsi="Arial" w:cs="Arial"/>
                  <w:sz w:val="20"/>
                  <w:szCs w:val="20"/>
                </w:rPr>
                <w:t>2021</w:t>
              </w:r>
            </w:ins>
          </w:p>
        </w:tc>
        <w:tc>
          <w:tcPr>
            <w:tcW w:w="4820" w:type="dxa"/>
          </w:tcPr>
          <w:p w14:paraId="18E3F91C" w14:textId="3B60EC58" w:rsidR="008F7F1C" w:rsidRPr="00702916" w:rsidRDefault="009345DC" w:rsidP="009345DC">
            <w:pPr>
              <w:pStyle w:val="ListParagraph"/>
              <w:numPr>
                <w:ilvl w:val="0"/>
                <w:numId w:val="26"/>
              </w:numPr>
              <w:spacing w:after="0" w:line="360" w:lineRule="auto"/>
              <w:ind w:left="415" w:hanging="415"/>
              <w:rPr>
                <w:rFonts w:ascii="Arial" w:hAnsi="Arial" w:cs="Arial"/>
                <w:sz w:val="20"/>
                <w:szCs w:val="20"/>
              </w:rPr>
            </w:pPr>
            <w:r>
              <w:rPr>
                <w:rFonts w:ascii="Arial" w:hAnsi="Arial" w:cs="Arial"/>
                <w:sz w:val="20"/>
                <w:szCs w:val="20"/>
              </w:rPr>
              <w:t xml:space="preserve"> </w:t>
            </w:r>
            <w:ins w:id="26" w:author="Grant Lowe" w:date="2021-05-13T16:05:00Z">
              <w:r>
                <w:rPr>
                  <w:rFonts w:ascii="Arial" w:hAnsi="Arial" w:cs="Arial"/>
                  <w:sz w:val="20"/>
                  <w:szCs w:val="20"/>
                </w:rPr>
                <w:t xml:space="preserve">Update </w:t>
              </w:r>
              <w:proofErr w:type="spellStart"/>
              <w:r>
                <w:rPr>
                  <w:rFonts w:ascii="Arial" w:hAnsi="Arial" w:cs="Arial"/>
                  <w:sz w:val="20"/>
                  <w:szCs w:val="20"/>
                </w:rPr>
                <w:t>ARCo</w:t>
              </w:r>
              <w:proofErr w:type="spellEnd"/>
              <w:r>
                <w:rPr>
                  <w:rFonts w:ascii="Arial" w:hAnsi="Arial" w:cs="Arial"/>
                  <w:sz w:val="20"/>
                  <w:szCs w:val="20"/>
                </w:rPr>
                <w:t xml:space="preserve"> approval </w:t>
              </w:r>
            </w:ins>
            <w:r>
              <w:rPr>
                <w:rFonts w:ascii="Arial" w:hAnsi="Arial" w:cs="Arial"/>
                <w:sz w:val="20"/>
                <w:szCs w:val="20"/>
              </w:rPr>
              <w:t>(pages 6</w:t>
            </w:r>
            <w:r w:rsidR="008F7F1C">
              <w:rPr>
                <w:rFonts w:ascii="Arial" w:hAnsi="Arial" w:cs="Arial"/>
                <w:sz w:val="20"/>
                <w:szCs w:val="20"/>
              </w:rPr>
              <w:t>)</w:t>
            </w:r>
          </w:p>
        </w:tc>
      </w:tr>
    </w:tbl>
    <w:p w14:paraId="513AE720" w14:textId="77777777" w:rsidR="002427AF" w:rsidRPr="00DA1720" w:rsidRDefault="002427AF" w:rsidP="00DA1720">
      <w:pPr>
        <w:spacing w:before="0" w:after="0" w:line="360" w:lineRule="auto"/>
        <w:rPr>
          <w:rFonts w:ascii="Arial" w:hAnsi="Arial" w:cs="Arial"/>
          <w:lang w:val="en-GB"/>
        </w:rPr>
      </w:pPr>
    </w:p>
    <w:p w14:paraId="3341A785" w14:textId="22CF3B33" w:rsidR="008413F1" w:rsidRPr="00DA1720" w:rsidRDefault="008413F1" w:rsidP="00DA1720">
      <w:pPr>
        <w:tabs>
          <w:tab w:val="left" w:pos="567"/>
          <w:tab w:val="left" w:pos="750"/>
          <w:tab w:val="left" w:pos="1620"/>
          <w:tab w:val="left" w:pos="5812"/>
        </w:tabs>
        <w:spacing w:before="0" w:after="0" w:line="360" w:lineRule="auto"/>
        <w:ind w:right="-6"/>
        <w:rPr>
          <w:rFonts w:ascii="Arial" w:hAnsi="Arial" w:cs="Arial"/>
          <w:lang w:val="en-GB" w:eastAsia="zh-CN"/>
        </w:rPr>
      </w:pPr>
      <w:r w:rsidRPr="00DA1720">
        <w:rPr>
          <w:rFonts w:ascii="Arial" w:hAnsi="Arial" w:cs="Arial"/>
          <w:lang w:val="en-GB" w:eastAsia="zh-CN"/>
        </w:rPr>
        <w:tab/>
      </w:r>
      <w:r w:rsidRPr="00DA1720">
        <w:rPr>
          <w:rFonts w:ascii="Arial" w:hAnsi="Arial" w:cs="Arial"/>
          <w:lang w:val="en-GB" w:eastAsia="zh-CN"/>
        </w:rPr>
        <w:tab/>
      </w:r>
      <w:r w:rsidRPr="00DA1720">
        <w:rPr>
          <w:rFonts w:ascii="Arial" w:hAnsi="Arial" w:cs="Arial"/>
          <w:lang w:val="en-GB" w:eastAsia="zh-CN"/>
        </w:rPr>
        <w:tab/>
      </w:r>
    </w:p>
    <w:p w14:paraId="1F3E4859" w14:textId="336A50FB" w:rsidR="008413F1" w:rsidRPr="00DA1720" w:rsidRDefault="008413F1" w:rsidP="00DA1720">
      <w:pPr>
        <w:tabs>
          <w:tab w:val="left" w:pos="567"/>
          <w:tab w:val="left" w:pos="1620"/>
          <w:tab w:val="left" w:pos="5812"/>
        </w:tabs>
        <w:spacing w:before="0" w:after="0" w:line="360" w:lineRule="auto"/>
        <w:ind w:right="-6"/>
        <w:rPr>
          <w:rFonts w:ascii="Arial" w:hAnsi="Arial" w:cs="Arial"/>
          <w:lang w:val="en-GB" w:eastAsia="zh-CN"/>
        </w:rPr>
      </w:pPr>
    </w:p>
    <w:p w14:paraId="10B16E13" w14:textId="216CC617" w:rsidR="00DA400D" w:rsidRPr="00DA1720" w:rsidRDefault="00A03C8A" w:rsidP="00DA1720">
      <w:pPr>
        <w:tabs>
          <w:tab w:val="left" w:pos="567"/>
          <w:tab w:val="left" w:pos="1620"/>
          <w:tab w:val="left" w:pos="5812"/>
        </w:tabs>
        <w:spacing w:before="0" w:after="0" w:line="360" w:lineRule="auto"/>
        <w:ind w:right="-6"/>
        <w:rPr>
          <w:rStyle w:val="BookTitle"/>
          <w:rFonts w:ascii="Arial" w:hAnsi="Arial" w:cs="Arial"/>
          <w:u w:val="single"/>
          <w:lang w:val="en-GB"/>
        </w:rPr>
      </w:pPr>
      <w:r w:rsidRPr="00DA1720">
        <w:rPr>
          <w:rFonts w:ascii="Arial" w:hAnsi="Arial" w:cs="Arial"/>
          <w:lang w:val="en-GB" w:eastAsia="zh-CN"/>
        </w:rPr>
        <w:br w:type="page"/>
      </w:r>
      <w:r w:rsidR="00A8441D" w:rsidRPr="00DA1720">
        <w:rPr>
          <w:rStyle w:val="BookTitle"/>
          <w:rFonts w:ascii="Arial" w:hAnsi="Arial" w:cs="Arial"/>
          <w:u w:val="single"/>
          <w:lang w:val="en-GB"/>
        </w:rPr>
        <w:t>Content</w:t>
      </w:r>
    </w:p>
    <w:bookmarkStart w:id="27" w:name="_Toc389143243"/>
    <w:bookmarkStart w:id="28" w:name="_Toc389145972"/>
    <w:bookmarkStart w:id="29" w:name="_Toc389164252"/>
    <w:bookmarkStart w:id="30" w:name="_Toc389164735"/>
    <w:bookmarkStart w:id="31" w:name="_Toc389229757"/>
    <w:bookmarkStart w:id="32" w:name="_Toc389229807"/>
    <w:bookmarkStart w:id="33" w:name="_Toc389229856"/>
    <w:bookmarkStart w:id="34" w:name="_Toc389229974"/>
    <w:bookmarkStart w:id="35" w:name="_Toc389230802"/>
    <w:bookmarkStart w:id="36" w:name="_Toc389143244"/>
    <w:bookmarkStart w:id="37" w:name="_Toc389145973"/>
    <w:bookmarkStart w:id="38" w:name="_Toc389164253"/>
    <w:bookmarkStart w:id="39" w:name="_Toc389164736"/>
    <w:bookmarkStart w:id="40" w:name="_Toc389229758"/>
    <w:bookmarkStart w:id="41" w:name="_Toc389229808"/>
    <w:bookmarkStart w:id="42" w:name="_Toc389229857"/>
    <w:bookmarkStart w:id="43" w:name="_Toc389229975"/>
    <w:bookmarkStart w:id="44" w:name="_Toc389230803"/>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14:paraId="01BDB609" w14:textId="56C60C5D" w:rsidR="002C4E80" w:rsidRPr="002C4E80" w:rsidRDefault="00B64127">
      <w:pPr>
        <w:pStyle w:val="TOC1"/>
        <w:tabs>
          <w:tab w:val="left" w:pos="480"/>
        </w:tabs>
        <w:rPr>
          <w:rFonts w:ascii="Arial" w:eastAsiaTheme="minorEastAsia" w:hAnsi="Arial" w:cs="Arial"/>
          <w:noProof/>
          <w:lang w:val="en-GB" w:eastAsia="zh-CN" w:bidi="ar-SA"/>
        </w:rPr>
      </w:pPr>
      <w:r>
        <w:rPr>
          <w:rFonts w:ascii="Arial" w:hAnsi="Arial" w:cs="Arial"/>
          <w:b/>
          <w:lang w:val="en-GB" w:eastAsia="zh-CN"/>
        </w:rPr>
        <w:fldChar w:fldCharType="begin"/>
      </w:r>
      <w:r>
        <w:rPr>
          <w:rFonts w:ascii="Arial" w:hAnsi="Arial" w:cs="Arial"/>
          <w:b/>
          <w:lang w:val="en-GB" w:eastAsia="zh-CN"/>
        </w:rPr>
        <w:instrText xml:space="preserve"> TOC \o "1-2" \h \z \u </w:instrText>
      </w:r>
      <w:r>
        <w:rPr>
          <w:rFonts w:ascii="Arial" w:hAnsi="Arial" w:cs="Arial"/>
          <w:b/>
          <w:lang w:val="en-GB" w:eastAsia="zh-CN"/>
        </w:rPr>
        <w:fldChar w:fldCharType="separate"/>
      </w:r>
      <w:hyperlink w:anchor="_Toc528226855" w:history="1">
        <w:r w:rsidR="002C4E80" w:rsidRPr="002C4E80">
          <w:rPr>
            <w:rStyle w:val="Hyperlink"/>
            <w:rFonts w:ascii="Arial" w:hAnsi="Arial" w:cs="Arial"/>
            <w:noProof/>
            <w:lang w:val="en-GB" w:eastAsia="zh-CN"/>
          </w:rPr>
          <w:t>1</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eastAsia="zh-CN"/>
          </w:rPr>
          <w:t>Introduction</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_Toc528226855 \h </w:instrText>
        </w:r>
        <w:r w:rsidR="002C4E80" w:rsidRPr="002C4E80">
          <w:rPr>
            <w:rFonts w:ascii="Arial" w:hAnsi="Arial" w:cs="Arial"/>
            <w:noProof/>
            <w:webHidden/>
          </w:rPr>
        </w:r>
        <w:r w:rsidR="002C4E80" w:rsidRPr="002C4E80">
          <w:rPr>
            <w:rFonts w:ascii="Arial" w:hAnsi="Arial" w:cs="Arial"/>
            <w:noProof/>
            <w:webHidden/>
          </w:rPr>
          <w:fldChar w:fldCharType="separate"/>
        </w:r>
        <w:r w:rsidR="00753FEC">
          <w:rPr>
            <w:rFonts w:ascii="Arial" w:hAnsi="Arial" w:cs="Arial"/>
            <w:noProof/>
            <w:webHidden/>
          </w:rPr>
          <w:t>4</w:t>
        </w:r>
        <w:r w:rsidR="002C4E80" w:rsidRPr="002C4E80">
          <w:rPr>
            <w:rFonts w:ascii="Arial" w:hAnsi="Arial" w:cs="Arial"/>
            <w:noProof/>
            <w:webHidden/>
          </w:rPr>
          <w:fldChar w:fldCharType="end"/>
        </w:r>
      </w:hyperlink>
    </w:p>
    <w:p w14:paraId="65FD2234" w14:textId="6480BDC3" w:rsidR="002C4E80" w:rsidRPr="002C4E80" w:rsidRDefault="00BF3161">
      <w:pPr>
        <w:pStyle w:val="TOC1"/>
        <w:tabs>
          <w:tab w:val="left" w:pos="480"/>
        </w:tabs>
        <w:rPr>
          <w:rFonts w:ascii="Arial" w:eastAsiaTheme="minorEastAsia" w:hAnsi="Arial" w:cs="Arial"/>
          <w:noProof/>
          <w:lang w:val="en-GB" w:eastAsia="zh-CN" w:bidi="ar-SA"/>
        </w:rPr>
      </w:pPr>
      <w:hyperlink w:anchor="_Toc528226856" w:history="1">
        <w:r w:rsidR="002C4E80" w:rsidRPr="002C4E80">
          <w:rPr>
            <w:rStyle w:val="Hyperlink"/>
            <w:rFonts w:ascii="Arial" w:hAnsi="Arial" w:cs="Arial"/>
            <w:noProof/>
          </w:rPr>
          <w:t>2</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eastAsia="zh-CN"/>
          </w:rPr>
          <w:t>Objectives</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_Toc528226856 \h </w:instrText>
        </w:r>
        <w:r w:rsidR="002C4E80" w:rsidRPr="002C4E80">
          <w:rPr>
            <w:rFonts w:ascii="Arial" w:hAnsi="Arial" w:cs="Arial"/>
            <w:noProof/>
            <w:webHidden/>
          </w:rPr>
        </w:r>
        <w:r w:rsidR="002C4E80" w:rsidRPr="002C4E80">
          <w:rPr>
            <w:rFonts w:ascii="Arial" w:hAnsi="Arial" w:cs="Arial"/>
            <w:noProof/>
            <w:webHidden/>
          </w:rPr>
          <w:fldChar w:fldCharType="separate"/>
        </w:r>
        <w:r w:rsidR="00753FEC">
          <w:rPr>
            <w:rFonts w:ascii="Arial" w:hAnsi="Arial" w:cs="Arial"/>
            <w:noProof/>
            <w:webHidden/>
          </w:rPr>
          <w:t>5</w:t>
        </w:r>
        <w:r w:rsidR="002C4E80" w:rsidRPr="002C4E80">
          <w:rPr>
            <w:rFonts w:ascii="Arial" w:hAnsi="Arial" w:cs="Arial"/>
            <w:noProof/>
            <w:webHidden/>
          </w:rPr>
          <w:fldChar w:fldCharType="end"/>
        </w:r>
      </w:hyperlink>
    </w:p>
    <w:p w14:paraId="3B1601CE" w14:textId="30EC660C" w:rsidR="002C4E80" w:rsidRPr="002C4E80" w:rsidRDefault="00BF3161">
      <w:pPr>
        <w:pStyle w:val="TOC1"/>
        <w:tabs>
          <w:tab w:val="left" w:pos="480"/>
        </w:tabs>
        <w:rPr>
          <w:rFonts w:ascii="Arial" w:eastAsiaTheme="minorEastAsia" w:hAnsi="Arial" w:cs="Arial"/>
          <w:noProof/>
          <w:lang w:val="en-GB" w:eastAsia="zh-CN" w:bidi="ar-SA"/>
        </w:rPr>
      </w:pPr>
      <w:hyperlink w:anchor="_Toc528226857" w:history="1">
        <w:r w:rsidR="002C4E80" w:rsidRPr="002C4E80">
          <w:rPr>
            <w:rStyle w:val="Hyperlink"/>
            <w:rFonts w:ascii="Arial" w:hAnsi="Arial" w:cs="Arial"/>
            <w:noProof/>
            <w:lang w:val="en-GB"/>
          </w:rPr>
          <w:t>3</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rPr>
          <w:t>Framework Ownership</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_Toc528226857 \h </w:instrText>
        </w:r>
        <w:r w:rsidR="002C4E80" w:rsidRPr="002C4E80">
          <w:rPr>
            <w:rFonts w:ascii="Arial" w:hAnsi="Arial" w:cs="Arial"/>
            <w:noProof/>
            <w:webHidden/>
          </w:rPr>
        </w:r>
        <w:r w:rsidR="002C4E80" w:rsidRPr="002C4E80">
          <w:rPr>
            <w:rFonts w:ascii="Arial" w:hAnsi="Arial" w:cs="Arial"/>
            <w:noProof/>
            <w:webHidden/>
          </w:rPr>
          <w:fldChar w:fldCharType="separate"/>
        </w:r>
        <w:r w:rsidR="00753FEC">
          <w:rPr>
            <w:rFonts w:ascii="Arial" w:hAnsi="Arial" w:cs="Arial"/>
            <w:noProof/>
            <w:webHidden/>
          </w:rPr>
          <w:t>6</w:t>
        </w:r>
        <w:r w:rsidR="002C4E80" w:rsidRPr="002C4E80">
          <w:rPr>
            <w:rFonts w:ascii="Arial" w:hAnsi="Arial" w:cs="Arial"/>
            <w:noProof/>
            <w:webHidden/>
          </w:rPr>
          <w:fldChar w:fldCharType="end"/>
        </w:r>
      </w:hyperlink>
    </w:p>
    <w:p w14:paraId="56500F4E" w14:textId="240C5BB2" w:rsidR="002C4E80" w:rsidRPr="002C4E80" w:rsidRDefault="00BF3161">
      <w:pPr>
        <w:pStyle w:val="TOC1"/>
        <w:tabs>
          <w:tab w:val="left" w:pos="480"/>
        </w:tabs>
        <w:rPr>
          <w:rFonts w:ascii="Arial" w:eastAsiaTheme="minorEastAsia" w:hAnsi="Arial" w:cs="Arial"/>
          <w:noProof/>
          <w:lang w:val="en-GB" w:eastAsia="zh-CN" w:bidi="ar-SA"/>
        </w:rPr>
      </w:pPr>
      <w:hyperlink w:anchor="_Toc528226858" w:history="1">
        <w:r w:rsidR="002C4E80" w:rsidRPr="002C4E80">
          <w:rPr>
            <w:rStyle w:val="Hyperlink"/>
            <w:rFonts w:ascii="Arial" w:hAnsi="Arial" w:cs="Arial"/>
            <w:noProof/>
            <w:lang w:val="en-GB"/>
          </w:rPr>
          <w:t>4</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rPr>
          <w:t>UK Senior Management and Certification Regime</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_Toc528226858 \h </w:instrText>
        </w:r>
        <w:r w:rsidR="002C4E80" w:rsidRPr="002C4E80">
          <w:rPr>
            <w:rFonts w:ascii="Arial" w:hAnsi="Arial" w:cs="Arial"/>
            <w:noProof/>
            <w:webHidden/>
          </w:rPr>
        </w:r>
        <w:r w:rsidR="002C4E80" w:rsidRPr="002C4E80">
          <w:rPr>
            <w:rFonts w:ascii="Arial" w:hAnsi="Arial" w:cs="Arial"/>
            <w:noProof/>
            <w:webHidden/>
          </w:rPr>
          <w:fldChar w:fldCharType="separate"/>
        </w:r>
        <w:r w:rsidR="00753FEC">
          <w:rPr>
            <w:rFonts w:ascii="Arial" w:hAnsi="Arial" w:cs="Arial"/>
            <w:noProof/>
            <w:webHidden/>
          </w:rPr>
          <w:t>7</w:t>
        </w:r>
        <w:r w:rsidR="002C4E80" w:rsidRPr="002C4E80">
          <w:rPr>
            <w:rFonts w:ascii="Arial" w:hAnsi="Arial" w:cs="Arial"/>
            <w:noProof/>
            <w:webHidden/>
          </w:rPr>
          <w:fldChar w:fldCharType="end"/>
        </w:r>
      </w:hyperlink>
    </w:p>
    <w:p w14:paraId="58680A83" w14:textId="272E53F4" w:rsidR="002C4E80" w:rsidRPr="002C4E80" w:rsidRDefault="00BF3161">
      <w:pPr>
        <w:pStyle w:val="TOC1"/>
        <w:tabs>
          <w:tab w:val="left" w:pos="480"/>
        </w:tabs>
        <w:rPr>
          <w:rFonts w:ascii="Arial" w:eastAsiaTheme="minorEastAsia" w:hAnsi="Arial" w:cs="Arial"/>
          <w:noProof/>
          <w:lang w:val="en-GB" w:eastAsia="zh-CN" w:bidi="ar-SA"/>
        </w:rPr>
      </w:pPr>
      <w:hyperlink w:anchor="_Toc528226859" w:history="1">
        <w:r w:rsidR="002C4E80" w:rsidRPr="002C4E80">
          <w:rPr>
            <w:rStyle w:val="Hyperlink"/>
            <w:rFonts w:ascii="Arial" w:hAnsi="Arial" w:cs="Arial"/>
            <w:noProof/>
            <w:lang w:val="en-GB"/>
          </w:rPr>
          <w:t>5</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rPr>
          <w:t>CNCB Culture and Corporate Values</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_Toc528226859 \h </w:instrText>
        </w:r>
        <w:r w:rsidR="002C4E80" w:rsidRPr="002C4E80">
          <w:rPr>
            <w:rFonts w:ascii="Arial" w:hAnsi="Arial" w:cs="Arial"/>
            <w:noProof/>
            <w:webHidden/>
          </w:rPr>
        </w:r>
        <w:r w:rsidR="002C4E80" w:rsidRPr="002C4E80">
          <w:rPr>
            <w:rFonts w:ascii="Arial" w:hAnsi="Arial" w:cs="Arial"/>
            <w:noProof/>
            <w:webHidden/>
          </w:rPr>
          <w:fldChar w:fldCharType="separate"/>
        </w:r>
        <w:r w:rsidR="00753FEC">
          <w:rPr>
            <w:rFonts w:ascii="Arial" w:hAnsi="Arial" w:cs="Arial"/>
            <w:noProof/>
            <w:webHidden/>
          </w:rPr>
          <w:t>8</w:t>
        </w:r>
        <w:r w:rsidR="002C4E80" w:rsidRPr="002C4E80">
          <w:rPr>
            <w:rFonts w:ascii="Arial" w:hAnsi="Arial" w:cs="Arial"/>
            <w:noProof/>
            <w:webHidden/>
          </w:rPr>
          <w:fldChar w:fldCharType="end"/>
        </w:r>
      </w:hyperlink>
    </w:p>
    <w:p w14:paraId="2A682200" w14:textId="316FDBA8" w:rsidR="002C4E80" w:rsidRPr="002C4E80" w:rsidRDefault="00BF3161">
      <w:pPr>
        <w:pStyle w:val="TOC1"/>
        <w:tabs>
          <w:tab w:val="left" w:pos="480"/>
        </w:tabs>
        <w:rPr>
          <w:rFonts w:ascii="Arial" w:eastAsiaTheme="minorEastAsia" w:hAnsi="Arial" w:cs="Arial"/>
          <w:noProof/>
          <w:lang w:val="en-GB" w:eastAsia="zh-CN" w:bidi="ar-SA"/>
        </w:rPr>
      </w:pPr>
      <w:hyperlink w:anchor="_Toc528226860" w:history="1">
        <w:r w:rsidR="002C4E80" w:rsidRPr="002C4E80">
          <w:rPr>
            <w:rStyle w:val="Hyperlink"/>
            <w:rFonts w:ascii="Arial" w:hAnsi="Arial" w:cs="Arial"/>
            <w:noProof/>
            <w:lang w:val="en-GB"/>
          </w:rPr>
          <w:t>6</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rPr>
          <w:t>CNCBLB Risk Management Framework</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_Toc528226860 \h </w:instrText>
        </w:r>
        <w:r w:rsidR="002C4E80" w:rsidRPr="002C4E80">
          <w:rPr>
            <w:rFonts w:ascii="Arial" w:hAnsi="Arial" w:cs="Arial"/>
            <w:noProof/>
            <w:webHidden/>
          </w:rPr>
        </w:r>
        <w:r w:rsidR="002C4E80" w:rsidRPr="002C4E80">
          <w:rPr>
            <w:rFonts w:ascii="Arial" w:hAnsi="Arial" w:cs="Arial"/>
            <w:noProof/>
            <w:webHidden/>
          </w:rPr>
          <w:fldChar w:fldCharType="separate"/>
        </w:r>
        <w:r w:rsidR="00753FEC">
          <w:rPr>
            <w:rFonts w:ascii="Arial" w:hAnsi="Arial" w:cs="Arial"/>
            <w:noProof/>
            <w:webHidden/>
          </w:rPr>
          <w:t>9</w:t>
        </w:r>
        <w:r w:rsidR="002C4E80" w:rsidRPr="002C4E80">
          <w:rPr>
            <w:rFonts w:ascii="Arial" w:hAnsi="Arial" w:cs="Arial"/>
            <w:noProof/>
            <w:webHidden/>
          </w:rPr>
          <w:fldChar w:fldCharType="end"/>
        </w:r>
      </w:hyperlink>
    </w:p>
    <w:p w14:paraId="77ED2EBE" w14:textId="64340269" w:rsidR="002C4E80" w:rsidRPr="002C4E80" w:rsidRDefault="00BF3161">
      <w:pPr>
        <w:pStyle w:val="TOC1"/>
        <w:tabs>
          <w:tab w:val="left" w:pos="480"/>
        </w:tabs>
        <w:rPr>
          <w:rFonts w:ascii="Arial" w:eastAsiaTheme="minorEastAsia" w:hAnsi="Arial" w:cs="Arial"/>
          <w:noProof/>
          <w:lang w:val="en-GB" w:eastAsia="zh-CN" w:bidi="ar-SA"/>
        </w:rPr>
      </w:pPr>
      <w:hyperlink w:anchor="_Toc528226861" w:history="1">
        <w:r w:rsidR="002C4E80" w:rsidRPr="002C4E80">
          <w:rPr>
            <w:rStyle w:val="Hyperlink"/>
            <w:rFonts w:ascii="Arial" w:hAnsi="Arial" w:cs="Arial"/>
            <w:noProof/>
            <w:lang w:val="en-GB"/>
          </w:rPr>
          <w:t>7</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rPr>
          <w:t>Definition of Conduct Risk</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_Toc528226861 \h </w:instrText>
        </w:r>
        <w:r w:rsidR="002C4E80" w:rsidRPr="002C4E80">
          <w:rPr>
            <w:rFonts w:ascii="Arial" w:hAnsi="Arial" w:cs="Arial"/>
            <w:noProof/>
            <w:webHidden/>
          </w:rPr>
        </w:r>
        <w:r w:rsidR="002C4E80" w:rsidRPr="002C4E80">
          <w:rPr>
            <w:rFonts w:ascii="Arial" w:hAnsi="Arial" w:cs="Arial"/>
            <w:noProof/>
            <w:webHidden/>
          </w:rPr>
          <w:fldChar w:fldCharType="separate"/>
        </w:r>
        <w:r w:rsidR="00753FEC">
          <w:rPr>
            <w:rFonts w:ascii="Arial" w:hAnsi="Arial" w:cs="Arial"/>
            <w:noProof/>
            <w:webHidden/>
          </w:rPr>
          <w:t>10</w:t>
        </w:r>
        <w:r w:rsidR="002C4E80" w:rsidRPr="002C4E80">
          <w:rPr>
            <w:rFonts w:ascii="Arial" w:hAnsi="Arial" w:cs="Arial"/>
            <w:noProof/>
            <w:webHidden/>
          </w:rPr>
          <w:fldChar w:fldCharType="end"/>
        </w:r>
      </w:hyperlink>
    </w:p>
    <w:p w14:paraId="61271992" w14:textId="45DC675F" w:rsidR="002C4E80" w:rsidRPr="002C4E80" w:rsidRDefault="00BF3161">
      <w:pPr>
        <w:pStyle w:val="TOC2"/>
        <w:tabs>
          <w:tab w:val="left" w:pos="1440"/>
        </w:tabs>
        <w:rPr>
          <w:rFonts w:ascii="Arial" w:eastAsiaTheme="minorEastAsia" w:hAnsi="Arial" w:cs="Arial"/>
          <w:noProof/>
          <w:lang w:val="en-GB" w:eastAsia="zh-CN" w:bidi="ar-SA"/>
        </w:rPr>
      </w:pPr>
      <w:hyperlink w:anchor="_Toc528226862" w:history="1">
        <w:r w:rsidR="002C4E80" w:rsidRPr="002C4E80">
          <w:rPr>
            <w:rStyle w:val="Hyperlink"/>
            <w:rFonts w:ascii="Arial" w:hAnsi="Arial" w:cs="Arial"/>
            <w:noProof/>
          </w:rPr>
          <w:t>7.1</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rPr>
          <w:t>Inherent factors of Conduct Risk to CNCBLB</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_Toc528226862 \h </w:instrText>
        </w:r>
        <w:r w:rsidR="002C4E80" w:rsidRPr="002C4E80">
          <w:rPr>
            <w:rFonts w:ascii="Arial" w:hAnsi="Arial" w:cs="Arial"/>
            <w:noProof/>
            <w:webHidden/>
          </w:rPr>
        </w:r>
        <w:r w:rsidR="002C4E80" w:rsidRPr="002C4E80">
          <w:rPr>
            <w:rFonts w:ascii="Arial" w:hAnsi="Arial" w:cs="Arial"/>
            <w:noProof/>
            <w:webHidden/>
          </w:rPr>
          <w:fldChar w:fldCharType="separate"/>
        </w:r>
        <w:r w:rsidR="00753FEC">
          <w:rPr>
            <w:rFonts w:ascii="Arial" w:hAnsi="Arial" w:cs="Arial"/>
            <w:noProof/>
            <w:webHidden/>
          </w:rPr>
          <w:t>10</w:t>
        </w:r>
        <w:r w:rsidR="002C4E80" w:rsidRPr="002C4E80">
          <w:rPr>
            <w:rFonts w:ascii="Arial" w:hAnsi="Arial" w:cs="Arial"/>
            <w:noProof/>
            <w:webHidden/>
          </w:rPr>
          <w:fldChar w:fldCharType="end"/>
        </w:r>
      </w:hyperlink>
    </w:p>
    <w:p w14:paraId="340CDB45" w14:textId="62983F06" w:rsidR="002C4E80" w:rsidRPr="002C4E80" w:rsidRDefault="00BF3161">
      <w:pPr>
        <w:pStyle w:val="TOC2"/>
        <w:tabs>
          <w:tab w:val="left" w:pos="1440"/>
        </w:tabs>
        <w:rPr>
          <w:rFonts w:ascii="Arial" w:eastAsiaTheme="minorEastAsia" w:hAnsi="Arial" w:cs="Arial"/>
          <w:noProof/>
          <w:lang w:val="en-GB" w:eastAsia="zh-CN" w:bidi="ar-SA"/>
        </w:rPr>
      </w:pPr>
      <w:hyperlink w:anchor="_Toc528226863" w:history="1">
        <w:r w:rsidR="002C4E80" w:rsidRPr="002C4E80">
          <w:rPr>
            <w:rStyle w:val="Hyperlink"/>
            <w:rFonts w:ascii="Arial" w:hAnsi="Arial" w:cs="Arial"/>
            <w:noProof/>
          </w:rPr>
          <w:t>7.2</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rPr>
          <w:t>Structures and Behaviours</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_Toc528226863 \h </w:instrText>
        </w:r>
        <w:r w:rsidR="002C4E80" w:rsidRPr="002C4E80">
          <w:rPr>
            <w:rFonts w:ascii="Arial" w:hAnsi="Arial" w:cs="Arial"/>
            <w:noProof/>
            <w:webHidden/>
          </w:rPr>
        </w:r>
        <w:r w:rsidR="002C4E80" w:rsidRPr="002C4E80">
          <w:rPr>
            <w:rFonts w:ascii="Arial" w:hAnsi="Arial" w:cs="Arial"/>
            <w:noProof/>
            <w:webHidden/>
          </w:rPr>
          <w:fldChar w:fldCharType="separate"/>
        </w:r>
        <w:r w:rsidR="00753FEC">
          <w:rPr>
            <w:rFonts w:ascii="Arial" w:hAnsi="Arial" w:cs="Arial"/>
            <w:noProof/>
            <w:webHidden/>
          </w:rPr>
          <w:t>11</w:t>
        </w:r>
        <w:r w:rsidR="002C4E80" w:rsidRPr="002C4E80">
          <w:rPr>
            <w:rFonts w:ascii="Arial" w:hAnsi="Arial" w:cs="Arial"/>
            <w:noProof/>
            <w:webHidden/>
          </w:rPr>
          <w:fldChar w:fldCharType="end"/>
        </w:r>
      </w:hyperlink>
    </w:p>
    <w:p w14:paraId="6C44A8C0" w14:textId="4C6A7389" w:rsidR="002C4E80" w:rsidRPr="002C4E80" w:rsidRDefault="00BF3161">
      <w:pPr>
        <w:pStyle w:val="TOC1"/>
        <w:tabs>
          <w:tab w:val="left" w:pos="480"/>
        </w:tabs>
        <w:rPr>
          <w:rFonts w:ascii="Arial" w:eastAsiaTheme="minorEastAsia" w:hAnsi="Arial" w:cs="Arial"/>
          <w:noProof/>
          <w:lang w:val="en-GB" w:eastAsia="zh-CN" w:bidi="ar-SA"/>
        </w:rPr>
      </w:pPr>
      <w:hyperlink w:anchor="_Toc528226864" w:history="1">
        <w:r w:rsidR="002C4E80" w:rsidRPr="002C4E80">
          <w:rPr>
            <w:rStyle w:val="Hyperlink"/>
            <w:rFonts w:ascii="Arial" w:hAnsi="Arial" w:cs="Arial"/>
            <w:noProof/>
            <w:lang w:val="en-GB" w:eastAsia="zh-CN"/>
          </w:rPr>
          <w:t>8</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eastAsia="zh-CN"/>
          </w:rPr>
          <w:t>Key Conduct Risks</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_Toc528226864 \h </w:instrText>
        </w:r>
        <w:r w:rsidR="002C4E80" w:rsidRPr="002C4E80">
          <w:rPr>
            <w:rFonts w:ascii="Arial" w:hAnsi="Arial" w:cs="Arial"/>
            <w:noProof/>
            <w:webHidden/>
          </w:rPr>
        </w:r>
        <w:r w:rsidR="002C4E80" w:rsidRPr="002C4E80">
          <w:rPr>
            <w:rFonts w:ascii="Arial" w:hAnsi="Arial" w:cs="Arial"/>
            <w:noProof/>
            <w:webHidden/>
          </w:rPr>
          <w:fldChar w:fldCharType="separate"/>
        </w:r>
        <w:r w:rsidR="00753FEC">
          <w:rPr>
            <w:rFonts w:ascii="Arial" w:hAnsi="Arial" w:cs="Arial"/>
            <w:noProof/>
            <w:webHidden/>
          </w:rPr>
          <w:t>12</w:t>
        </w:r>
        <w:r w:rsidR="002C4E80" w:rsidRPr="002C4E80">
          <w:rPr>
            <w:rFonts w:ascii="Arial" w:hAnsi="Arial" w:cs="Arial"/>
            <w:noProof/>
            <w:webHidden/>
          </w:rPr>
          <w:fldChar w:fldCharType="end"/>
        </w:r>
      </w:hyperlink>
    </w:p>
    <w:p w14:paraId="210AC0EB" w14:textId="5184138C" w:rsidR="002C4E80" w:rsidRPr="002C4E80" w:rsidRDefault="00BF3161">
      <w:pPr>
        <w:pStyle w:val="TOC1"/>
        <w:tabs>
          <w:tab w:val="left" w:pos="480"/>
        </w:tabs>
        <w:rPr>
          <w:rFonts w:ascii="Arial" w:eastAsiaTheme="minorEastAsia" w:hAnsi="Arial" w:cs="Arial"/>
          <w:noProof/>
          <w:lang w:val="en-GB" w:eastAsia="zh-CN" w:bidi="ar-SA"/>
        </w:rPr>
      </w:pPr>
      <w:hyperlink w:anchor="_Toc528226865" w:history="1">
        <w:r w:rsidR="002C4E80" w:rsidRPr="002C4E80">
          <w:rPr>
            <w:rStyle w:val="Hyperlink"/>
            <w:rFonts w:ascii="Arial" w:hAnsi="Arial" w:cs="Arial"/>
            <w:noProof/>
            <w:lang w:val="en-GB" w:eastAsia="zh-CN"/>
          </w:rPr>
          <w:t>9</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eastAsia="zh-CN"/>
          </w:rPr>
          <w:t>Conduct Risk Events</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_Toc528226865 \h </w:instrText>
        </w:r>
        <w:r w:rsidR="002C4E80" w:rsidRPr="002C4E80">
          <w:rPr>
            <w:rFonts w:ascii="Arial" w:hAnsi="Arial" w:cs="Arial"/>
            <w:noProof/>
            <w:webHidden/>
          </w:rPr>
        </w:r>
        <w:r w:rsidR="002C4E80" w:rsidRPr="002C4E80">
          <w:rPr>
            <w:rFonts w:ascii="Arial" w:hAnsi="Arial" w:cs="Arial"/>
            <w:noProof/>
            <w:webHidden/>
          </w:rPr>
          <w:fldChar w:fldCharType="separate"/>
        </w:r>
        <w:r w:rsidR="00753FEC">
          <w:rPr>
            <w:rFonts w:ascii="Arial" w:hAnsi="Arial" w:cs="Arial"/>
            <w:noProof/>
            <w:webHidden/>
          </w:rPr>
          <w:t>12</w:t>
        </w:r>
        <w:r w:rsidR="002C4E80" w:rsidRPr="002C4E80">
          <w:rPr>
            <w:rFonts w:ascii="Arial" w:hAnsi="Arial" w:cs="Arial"/>
            <w:noProof/>
            <w:webHidden/>
          </w:rPr>
          <w:fldChar w:fldCharType="end"/>
        </w:r>
      </w:hyperlink>
    </w:p>
    <w:p w14:paraId="3497B1E4" w14:textId="2A44E37B" w:rsidR="002C4E80" w:rsidRPr="002C4E80" w:rsidRDefault="00BF3161">
      <w:pPr>
        <w:pStyle w:val="TOC1"/>
        <w:tabs>
          <w:tab w:val="left" w:pos="480"/>
        </w:tabs>
        <w:rPr>
          <w:rFonts w:ascii="Arial" w:eastAsiaTheme="minorEastAsia" w:hAnsi="Arial" w:cs="Arial"/>
          <w:noProof/>
          <w:lang w:val="en-GB" w:eastAsia="zh-CN" w:bidi="ar-SA"/>
        </w:rPr>
      </w:pPr>
      <w:hyperlink w:anchor="_Toc528226866" w:history="1">
        <w:r w:rsidR="002C4E80" w:rsidRPr="002C4E80">
          <w:rPr>
            <w:rStyle w:val="Hyperlink"/>
            <w:rFonts w:ascii="Arial" w:hAnsi="Arial" w:cs="Arial"/>
            <w:noProof/>
            <w:lang w:val="en-GB" w:eastAsia="zh-CN"/>
          </w:rPr>
          <w:t>10</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eastAsia="zh-CN"/>
          </w:rPr>
          <w:t>The Conduct Risk Policy Framework</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_Toc528226866 \h </w:instrText>
        </w:r>
        <w:r w:rsidR="002C4E80" w:rsidRPr="002C4E80">
          <w:rPr>
            <w:rFonts w:ascii="Arial" w:hAnsi="Arial" w:cs="Arial"/>
            <w:noProof/>
            <w:webHidden/>
          </w:rPr>
        </w:r>
        <w:r w:rsidR="002C4E80" w:rsidRPr="002C4E80">
          <w:rPr>
            <w:rFonts w:ascii="Arial" w:hAnsi="Arial" w:cs="Arial"/>
            <w:noProof/>
            <w:webHidden/>
          </w:rPr>
          <w:fldChar w:fldCharType="separate"/>
        </w:r>
        <w:r w:rsidR="00753FEC">
          <w:rPr>
            <w:rFonts w:ascii="Arial" w:hAnsi="Arial" w:cs="Arial"/>
            <w:noProof/>
            <w:webHidden/>
          </w:rPr>
          <w:t>13</w:t>
        </w:r>
        <w:r w:rsidR="002C4E80" w:rsidRPr="002C4E80">
          <w:rPr>
            <w:rFonts w:ascii="Arial" w:hAnsi="Arial" w:cs="Arial"/>
            <w:noProof/>
            <w:webHidden/>
          </w:rPr>
          <w:fldChar w:fldCharType="end"/>
        </w:r>
      </w:hyperlink>
    </w:p>
    <w:p w14:paraId="3A904C59" w14:textId="7DA5855B" w:rsidR="002C4E80" w:rsidRPr="002C4E80" w:rsidRDefault="00BF3161">
      <w:pPr>
        <w:pStyle w:val="TOC1"/>
        <w:tabs>
          <w:tab w:val="left" w:pos="480"/>
        </w:tabs>
        <w:rPr>
          <w:rFonts w:ascii="Arial" w:eastAsiaTheme="minorEastAsia" w:hAnsi="Arial" w:cs="Arial"/>
          <w:noProof/>
          <w:lang w:val="en-GB" w:eastAsia="zh-CN" w:bidi="ar-SA"/>
        </w:rPr>
      </w:pPr>
      <w:hyperlink w:anchor="_Toc528226867" w:history="1">
        <w:r w:rsidR="002C4E80" w:rsidRPr="002C4E80">
          <w:rPr>
            <w:rStyle w:val="Hyperlink"/>
            <w:rFonts w:ascii="Arial" w:hAnsi="Arial" w:cs="Arial"/>
            <w:noProof/>
            <w:lang w:val="en-GB" w:eastAsia="zh-CN"/>
          </w:rPr>
          <w:t>11</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eastAsia="zh-CN"/>
          </w:rPr>
          <w:t>Conduct Risk Related Policies</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_Toc528226867 \h </w:instrText>
        </w:r>
        <w:r w:rsidR="002C4E80" w:rsidRPr="002C4E80">
          <w:rPr>
            <w:rFonts w:ascii="Arial" w:hAnsi="Arial" w:cs="Arial"/>
            <w:noProof/>
            <w:webHidden/>
          </w:rPr>
        </w:r>
        <w:r w:rsidR="002C4E80" w:rsidRPr="002C4E80">
          <w:rPr>
            <w:rFonts w:ascii="Arial" w:hAnsi="Arial" w:cs="Arial"/>
            <w:noProof/>
            <w:webHidden/>
          </w:rPr>
          <w:fldChar w:fldCharType="separate"/>
        </w:r>
        <w:r w:rsidR="00753FEC">
          <w:rPr>
            <w:rFonts w:ascii="Arial" w:hAnsi="Arial" w:cs="Arial"/>
            <w:noProof/>
            <w:webHidden/>
          </w:rPr>
          <w:t>14</w:t>
        </w:r>
        <w:r w:rsidR="002C4E80" w:rsidRPr="002C4E80">
          <w:rPr>
            <w:rFonts w:ascii="Arial" w:hAnsi="Arial" w:cs="Arial"/>
            <w:noProof/>
            <w:webHidden/>
          </w:rPr>
          <w:fldChar w:fldCharType="end"/>
        </w:r>
      </w:hyperlink>
    </w:p>
    <w:p w14:paraId="4CCDC7FA" w14:textId="7C254B35" w:rsidR="002C4E80" w:rsidRPr="002C4E80" w:rsidRDefault="00BF3161">
      <w:pPr>
        <w:pStyle w:val="TOC1"/>
        <w:tabs>
          <w:tab w:val="left" w:pos="480"/>
        </w:tabs>
        <w:rPr>
          <w:rFonts w:ascii="Arial" w:eastAsiaTheme="minorEastAsia" w:hAnsi="Arial" w:cs="Arial"/>
          <w:noProof/>
          <w:lang w:val="en-GB" w:eastAsia="zh-CN" w:bidi="ar-SA"/>
        </w:rPr>
      </w:pPr>
      <w:hyperlink w:anchor="_Toc528226868" w:history="1">
        <w:r w:rsidR="002C4E80" w:rsidRPr="002C4E80">
          <w:rPr>
            <w:rStyle w:val="Hyperlink"/>
            <w:rFonts w:ascii="Arial" w:hAnsi="Arial" w:cs="Arial"/>
            <w:noProof/>
            <w:lang w:val="en-GB" w:eastAsia="zh-CN"/>
          </w:rPr>
          <w:t>12</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eastAsia="zh-CN"/>
          </w:rPr>
          <w:t>Education and Training</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_Toc528226868 \h </w:instrText>
        </w:r>
        <w:r w:rsidR="002C4E80" w:rsidRPr="002C4E80">
          <w:rPr>
            <w:rFonts w:ascii="Arial" w:hAnsi="Arial" w:cs="Arial"/>
            <w:noProof/>
            <w:webHidden/>
          </w:rPr>
        </w:r>
        <w:r w:rsidR="002C4E80" w:rsidRPr="002C4E80">
          <w:rPr>
            <w:rFonts w:ascii="Arial" w:hAnsi="Arial" w:cs="Arial"/>
            <w:noProof/>
            <w:webHidden/>
          </w:rPr>
          <w:fldChar w:fldCharType="separate"/>
        </w:r>
        <w:r w:rsidR="00753FEC">
          <w:rPr>
            <w:rFonts w:ascii="Arial" w:hAnsi="Arial" w:cs="Arial"/>
            <w:noProof/>
            <w:webHidden/>
          </w:rPr>
          <w:t>14</w:t>
        </w:r>
        <w:r w:rsidR="002C4E80" w:rsidRPr="002C4E80">
          <w:rPr>
            <w:rFonts w:ascii="Arial" w:hAnsi="Arial" w:cs="Arial"/>
            <w:noProof/>
            <w:webHidden/>
          </w:rPr>
          <w:fldChar w:fldCharType="end"/>
        </w:r>
      </w:hyperlink>
    </w:p>
    <w:p w14:paraId="0D7D8CE7" w14:textId="00BFD15E" w:rsidR="002C4E80" w:rsidRPr="002C4E80" w:rsidRDefault="00BF3161">
      <w:pPr>
        <w:pStyle w:val="TOC1"/>
        <w:tabs>
          <w:tab w:val="left" w:pos="480"/>
        </w:tabs>
        <w:rPr>
          <w:rFonts w:ascii="Arial" w:eastAsiaTheme="minorEastAsia" w:hAnsi="Arial" w:cs="Arial"/>
          <w:noProof/>
          <w:lang w:val="en-GB" w:eastAsia="zh-CN" w:bidi="ar-SA"/>
        </w:rPr>
      </w:pPr>
      <w:hyperlink w:anchor="_Toc528226869" w:history="1">
        <w:r w:rsidR="002C4E80" w:rsidRPr="002C4E80">
          <w:rPr>
            <w:rStyle w:val="Hyperlink"/>
            <w:rFonts w:ascii="Arial" w:hAnsi="Arial" w:cs="Arial"/>
            <w:noProof/>
          </w:rPr>
          <w:t>13</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rPr>
          <w:t>Review and Update of Policy</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_Toc528226869 \h </w:instrText>
        </w:r>
        <w:r w:rsidR="002C4E80" w:rsidRPr="002C4E80">
          <w:rPr>
            <w:rFonts w:ascii="Arial" w:hAnsi="Arial" w:cs="Arial"/>
            <w:noProof/>
            <w:webHidden/>
          </w:rPr>
        </w:r>
        <w:r w:rsidR="002C4E80" w:rsidRPr="002C4E80">
          <w:rPr>
            <w:rFonts w:ascii="Arial" w:hAnsi="Arial" w:cs="Arial"/>
            <w:noProof/>
            <w:webHidden/>
          </w:rPr>
          <w:fldChar w:fldCharType="separate"/>
        </w:r>
        <w:r w:rsidR="00753FEC">
          <w:rPr>
            <w:rFonts w:ascii="Arial" w:hAnsi="Arial" w:cs="Arial"/>
            <w:noProof/>
            <w:webHidden/>
          </w:rPr>
          <w:t>14</w:t>
        </w:r>
        <w:r w:rsidR="002C4E80" w:rsidRPr="002C4E80">
          <w:rPr>
            <w:rFonts w:ascii="Arial" w:hAnsi="Arial" w:cs="Arial"/>
            <w:noProof/>
            <w:webHidden/>
          </w:rPr>
          <w:fldChar w:fldCharType="end"/>
        </w:r>
      </w:hyperlink>
    </w:p>
    <w:p w14:paraId="24932D8C" w14:textId="0DF4A874" w:rsidR="002C4E80" w:rsidRPr="002C4E80" w:rsidRDefault="00BF3161">
      <w:pPr>
        <w:pStyle w:val="TOC1"/>
        <w:tabs>
          <w:tab w:val="left" w:pos="480"/>
        </w:tabs>
        <w:rPr>
          <w:rFonts w:ascii="Arial" w:eastAsiaTheme="minorEastAsia" w:hAnsi="Arial" w:cs="Arial"/>
          <w:noProof/>
          <w:lang w:val="en-GB" w:eastAsia="zh-CN" w:bidi="ar-SA"/>
        </w:rPr>
      </w:pPr>
      <w:hyperlink w:anchor="_Toc528226870" w:history="1">
        <w:r w:rsidR="002C4E80" w:rsidRPr="002C4E80">
          <w:rPr>
            <w:rStyle w:val="Hyperlink"/>
            <w:rFonts w:ascii="Arial" w:hAnsi="Arial" w:cs="Arial"/>
            <w:noProof/>
            <w:lang w:val="en-GB" w:eastAsia="zh-CN"/>
          </w:rPr>
          <w:t>14</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eastAsia="zh-CN"/>
          </w:rPr>
          <w:t>Appendix A - CNCBLB Senior Management Functions</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_Toc528226870 \h </w:instrText>
        </w:r>
        <w:r w:rsidR="002C4E80" w:rsidRPr="002C4E80">
          <w:rPr>
            <w:rFonts w:ascii="Arial" w:hAnsi="Arial" w:cs="Arial"/>
            <w:noProof/>
            <w:webHidden/>
          </w:rPr>
        </w:r>
        <w:r w:rsidR="002C4E80" w:rsidRPr="002C4E80">
          <w:rPr>
            <w:rFonts w:ascii="Arial" w:hAnsi="Arial" w:cs="Arial"/>
            <w:noProof/>
            <w:webHidden/>
          </w:rPr>
          <w:fldChar w:fldCharType="separate"/>
        </w:r>
        <w:r w:rsidR="00753FEC">
          <w:rPr>
            <w:rFonts w:ascii="Arial" w:hAnsi="Arial" w:cs="Arial"/>
            <w:noProof/>
            <w:webHidden/>
          </w:rPr>
          <w:t>15</w:t>
        </w:r>
        <w:r w:rsidR="002C4E80" w:rsidRPr="002C4E80">
          <w:rPr>
            <w:rFonts w:ascii="Arial" w:hAnsi="Arial" w:cs="Arial"/>
            <w:noProof/>
            <w:webHidden/>
          </w:rPr>
          <w:fldChar w:fldCharType="end"/>
        </w:r>
      </w:hyperlink>
    </w:p>
    <w:p w14:paraId="3D470D1B" w14:textId="57DA58E2" w:rsidR="002C4E80" w:rsidRPr="002C4E80" w:rsidRDefault="00BF3161">
      <w:pPr>
        <w:pStyle w:val="TOC1"/>
        <w:tabs>
          <w:tab w:val="left" w:pos="480"/>
        </w:tabs>
        <w:rPr>
          <w:rFonts w:ascii="Arial" w:eastAsiaTheme="minorEastAsia" w:hAnsi="Arial" w:cs="Arial"/>
          <w:noProof/>
          <w:lang w:val="en-GB" w:eastAsia="zh-CN" w:bidi="ar-SA"/>
        </w:rPr>
      </w:pPr>
      <w:hyperlink w:anchor="_Toc528226871" w:history="1">
        <w:r w:rsidR="002C4E80" w:rsidRPr="002C4E80">
          <w:rPr>
            <w:rStyle w:val="Hyperlink"/>
            <w:rFonts w:ascii="Arial" w:hAnsi="Arial" w:cs="Arial"/>
            <w:noProof/>
            <w:lang w:val="en-GB" w:eastAsia="zh-CN"/>
          </w:rPr>
          <w:t>15</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eastAsia="zh-CN"/>
          </w:rPr>
          <w:t>Appendix B – FCA Principles of Business</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_Toc528226871 \h </w:instrText>
        </w:r>
        <w:r w:rsidR="002C4E80" w:rsidRPr="002C4E80">
          <w:rPr>
            <w:rFonts w:ascii="Arial" w:hAnsi="Arial" w:cs="Arial"/>
            <w:noProof/>
            <w:webHidden/>
          </w:rPr>
        </w:r>
        <w:r w:rsidR="002C4E80" w:rsidRPr="002C4E80">
          <w:rPr>
            <w:rFonts w:ascii="Arial" w:hAnsi="Arial" w:cs="Arial"/>
            <w:noProof/>
            <w:webHidden/>
          </w:rPr>
          <w:fldChar w:fldCharType="separate"/>
        </w:r>
        <w:r w:rsidR="00753FEC">
          <w:rPr>
            <w:rFonts w:ascii="Arial" w:hAnsi="Arial" w:cs="Arial"/>
            <w:noProof/>
            <w:webHidden/>
          </w:rPr>
          <w:t>16</w:t>
        </w:r>
        <w:r w:rsidR="002C4E80" w:rsidRPr="002C4E80">
          <w:rPr>
            <w:rFonts w:ascii="Arial" w:hAnsi="Arial" w:cs="Arial"/>
            <w:noProof/>
            <w:webHidden/>
          </w:rPr>
          <w:fldChar w:fldCharType="end"/>
        </w:r>
      </w:hyperlink>
    </w:p>
    <w:p w14:paraId="69CE95F4" w14:textId="3F758554" w:rsidR="002C4E80" w:rsidRPr="002C4E80" w:rsidRDefault="00BF3161">
      <w:pPr>
        <w:pStyle w:val="TOC1"/>
        <w:tabs>
          <w:tab w:val="left" w:pos="480"/>
        </w:tabs>
        <w:rPr>
          <w:rFonts w:ascii="Arial" w:eastAsiaTheme="minorEastAsia" w:hAnsi="Arial" w:cs="Arial"/>
          <w:noProof/>
          <w:lang w:val="en-GB" w:eastAsia="zh-CN" w:bidi="ar-SA"/>
        </w:rPr>
      </w:pPr>
      <w:hyperlink w:anchor="_Toc528226872" w:history="1">
        <w:r w:rsidR="002C4E80" w:rsidRPr="002C4E80">
          <w:rPr>
            <w:rStyle w:val="Hyperlink"/>
            <w:rFonts w:ascii="Arial" w:hAnsi="Arial" w:cs="Arial"/>
            <w:noProof/>
            <w:lang w:val="en-GB" w:eastAsia="zh-CN"/>
          </w:rPr>
          <w:t>16</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eastAsia="zh-CN"/>
          </w:rPr>
          <w:t>Appendix C – FCA Conduct Rules</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_Toc528226872 \h </w:instrText>
        </w:r>
        <w:r w:rsidR="002C4E80" w:rsidRPr="002C4E80">
          <w:rPr>
            <w:rFonts w:ascii="Arial" w:hAnsi="Arial" w:cs="Arial"/>
            <w:noProof/>
            <w:webHidden/>
          </w:rPr>
        </w:r>
        <w:r w:rsidR="002C4E80" w:rsidRPr="002C4E80">
          <w:rPr>
            <w:rFonts w:ascii="Arial" w:hAnsi="Arial" w:cs="Arial"/>
            <w:noProof/>
            <w:webHidden/>
          </w:rPr>
          <w:fldChar w:fldCharType="separate"/>
        </w:r>
        <w:r w:rsidR="00753FEC">
          <w:rPr>
            <w:rFonts w:ascii="Arial" w:hAnsi="Arial" w:cs="Arial"/>
            <w:noProof/>
            <w:webHidden/>
          </w:rPr>
          <w:t>17</w:t>
        </w:r>
        <w:r w:rsidR="002C4E80" w:rsidRPr="002C4E80">
          <w:rPr>
            <w:rFonts w:ascii="Arial" w:hAnsi="Arial" w:cs="Arial"/>
            <w:noProof/>
            <w:webHidden/>
          </w:rPr>
          <w:fldChar w:fldCharType="end"/>
        </w:r>
      </w:hyperlink>
    </w:p>
    <w:p w14:paraId="355BA6FB" w14:textId="08F62E30" w:rsidR="002C4E80" w:rsidRPr="002C4E80" w:rsidRDefault="00BF3161">
      <w:pPr>
        <w:pStyle w:val="TOC1"/>
        <w:tabs>
          <w:tab w:val="left" w:pos="480"/>
        </w:tabs>
        <w:rPr>
          <w:rFonts w:ascii="Arial" w:eastAsiaTheme="minorEastAsia" w:hAnsi="Arial" w:cs="Arial"/>
          <w:noProof/>
          <w:lang w:val="en-GB" w:eastAsia="zh-CN" w:bidi="ar-SA"/>
        </w:rPr>
      </w:pPr>
      <w:hyperlink w:anchor="_Toc528226873" w:history="1">
        <w:r w:rsidR="002C4E80" w:rsidRPr="002C4E80">
          <w:rPr>
            <w:rStyle w:val="Hyperlink"/>
            <w:rFonts w:ascii="Arial" w:hAnsi="Arial" w:cs="Arial"/>
            <w:noProof/>
            <w:lang w:val="en-GB" w:eastAsia="zh-CN"/>
          </w:rPr>
          <w:t>17</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eastAsia="zh-CN"/>
          </w:rPr>
          <w:t>Appendix D – FCA Conduct Risk Questions /Management Information</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_Toc528226873 \h </w:instrText>
        </w:r>
        <w:r w:rsidR="002C4E80" w:rsidRPr="002C4E80">
          <w:rPr>
            <w:rFonts w:ascii="Arial" w:hAnsi="Arial" w:cs="Arial"/>
            <w:noProof/>
            <w:webHidden/>
          </w:rPr>
        </w:r>
        <w:r w:rsidR="002C4E80" w:rsidRPr="002C4E80">
          <w:rPr>
            <w:rFonts w:ascii="Arial" w:hAnsi="Arial" w:cs="Arial"/>
            <w:noProof/>
            <w:webHidden/>
          </w:rPr>
          <w:fldChar w:fldCharType="separate"/>
        </w:r>
        <w:r w:rsidR="00753FEC">
          <w:rPr>
            <w:rFonts w:ascii="Arial" w:hAnsi="Arial" w:cs="Arial"/>
            <w:noProof/>
            <w:webHidden/>
          </w:rPr>
          <w:t>18</w:t>
        </w:r>
        <w:r w:rsidR="002C4E80" w:rsidRPr="002C4E80">
          <w:rPr>
            <w:rFonts w:ascii="Arial" w:hAnsi="Arial" w:cs="Arial"/>
            <w:noProof/>
            <w:webHidden/>
          </w:rPr>
          <w:fldChar w:fldCharType="end"/>
        </w:r>
      </w:hyperlink>
    </w:p>
    <w:p w14:paraId="151CBA98" w14:textId="2F98533A" w:rsidR="00A665A8" w:rsidRPr="00DA1720" w:rsidRDefault="00B64127" w:rsidP="00DA1720">
      <w:pPr>
        <w:spacing w:before="0" w:after="0" w:line="360" w:lineRule="auto"/>
        <w:rPr>
          <w:rFonts w:ascii="Arial" w:hAnsi="Arial" w:cs="Arial"/>
          <w:b/>
          <w:lang w:val="en-GB" w:eastAsia="zh-CN"/>
        </w:rPr>
      </w:pPr>
      <w:r>
        <w:rPr>
          <w:rFonts w:ascii="Arial" w:hAnsi="Arial" w:cs="Arial"/>
          <w:b/>
          <w:lang w:val="en-GB" w:eastAsia="zh-CN"/>
        </w:rPr>
        <w:fldChar w:fldCharType="end"/>
      </w:r>
    </w:p>
    <w:p w14:paraId="0B7EC92D" w14:textId="77777777" w:rsidR="00A665A8" w:rsidRPr="00DA1720" w:rsidRDefault="00A665A8" w:rsidP="00DA1720">
      <w:pPr>
        <w:spacing w:before="0" w:after="0" w:line="360" w:lineRule="auto"/>
        <w:rPr>
          <w:rFonts w:ascii="Arial" w:hAnsi="Arial" w:cs="Arial"/>
          <w:b/>
          <w:lang w:val="en-GB" w:eastAsia="zh-CN"/>
        </w:rPr>
      </w:pPr>
      <w:r w:rsidRPr="00DA1720">
        <w:rPr>
          <w:rFonts w:ascii="Arial" w:hAnsi="Arial" w:cs="Arial"/>
          <w:b/>
          <w:lang w:val="en-GB" w:eastAsia="zh-CN"/>
        </w:rPr>
        <w:br w:type="page"/>
      </w:r>
    </w:p>
    <w:p w14:paraId="4AE0BB81" w14:textId="105C2903" w:rsidR="009B006C" w:rsidRPr="00DA1720" w:rsidRDefault="00C635C4" w:rsidP="00DA1720">
      <w:pPr>
        <w:pStyle w:val="Heading1"/>
        <w:spacing w:before="0" w:line="360" w:lineRule="auto"/>
        <w:rPr>
          <w:rFonts w:ascii="Arial" w:hAnsi="Arial" w:cs="Arial"/>
          <w:color w:val="auto"/>
          <w:sz w:val="22"/>
          <w:szCs w:val="22"/>
          <w:lang w:val="en-GB" w:eastAsia="zh-CN"/>
        </w:rPr>
      </w:pPr>
      <w:bookmarkStart w:id="45" w:name="_Toc509602735"/>
      <w:bookmarkStart w:id="46" w:name="_Toc509602736"/>
      <w:bookmarkStart w:id="47" w:name="_Toc254113503"/>
      <w:bookmarkStart w:id="48" w:name="_Toc254113859"/>
      <w:bookmarkStart w:id="49" w:name="_Toc528226855"/>
      <w:bookmarkEnd w:id="45"/>
      <w:bookmarkEnd w:id="46"/>
      <w:r w:rsidRPr="00DA1720">
        <w:rPr>
          <w:rFonts w:ascii="Arial" w:hAnsi="Arial" w:cs="Arial"/>
          <w:color w:val="auto"/>
          <w:sz w:val="22"/>
          <w:szCs w:val="22"/>
          <w:lang w:val="en-GB" w:eastAsia="zh-CN"/>
        </w:rPr>
        <w:t>Introduction</w:t>
      </w:r>
      <w:bookmarkEnd w:id="47"/>
      <w:bookmarkEnd w:id="48"/>
      <w:bookmarkEnd w:id="49"/>
    </w:p>
    <w:p w14:paraId="28CE1462" w14:textId="77777777" w:rsidR="00027773" w:rsidRDefault="00027773" w:rsidP="00DA1720">
      <w:pPr>
        <w:spacing w:before="0" w:after="0" w:line="360" w:lineRule="auto"/>
        <w:rPr>
          <w:rFonts w:ascii="Arial" w:hAnsi="Arial" w:cs="Arial"/>
          <w:lang w:val="en-GB"/>
        </w:rPr>
      </w:pPr>
    </w:p>
    <w:p w14:paraId="0BC0FEAD" w14:textId="2481F62E" w:rsidR="00A8441D" w:rsidRDefault="00A8441D" w:rsidP="00DA1720">
      <w:pPr>
        <w:spacing w:before="0" w:after="0" w:line="360" w:lineRule="auto"/>
        <w:rPr>
          <w:rFonts w:ascii="Arial" w:hAnsi="Arial" w:cs="Arial"/>
          <w:lang w:val="en-GB"/>
        </w:rPr>
      </w:pPr>
      <w:r w:rsidRPr="00DA1720">
        <w:rPr>
          <w:rFonts w:ascii="Arial" w:hAnsi="Arial" w:cs="Arial"/>
          <w:lang w:val="en-GB"/>
        </w:rPr>
        <w:t xml:space="preserve">This policy document sets out China CITIC Bank London Branch’s (“CNCBLB’s” and / </w:t>
      </w:r>
      <w:r w:rsidR="00C567C0" w:rsidRPr="00DA1720">
        <w:rPr>
          <w:rFonts w:ascii="Arial" w:hAnsi="Arial" w:cs="Arial"/>
          <w:lang w:val="en-GB"/>
        </w:rPr>
        <w:t>or “the Branch’s”) overarching Conduct R</w:t>
      </w:r>
      <w:r w:rsidRPr="00DA1720">
        <w:rPr>
          <w:rFonts w:ascii="Arial" w:hAnsi="Arial" w:cs="Arial"/>
          <w:lang w:val="en-GB"/>
        </w:rPr>
        <w:t xml:space="preserve">isk approach and outlines the underlying component parts that together makes up the way the Branch manages its Conduct Risk. </w:t>
      </w:r>
    </w:p>
    <w:p w14:paraId="45D9E5BB" w14:textId="77777777" w:rsidR="00FD06BC" w:rsidRPr="00DA1720" w:rsidRDefault="00FD06BC" w:rsidP="00DA1720">
      <w:pPr>
        <w:spacing w:before="0" w:after="0" w:line="360" w:lineRule="auto"/>
        <w:rPr>
          <w:rFonts w:ascii="Arial" w:hAnsi="Arial" w:cs="Arial"/>
          <w:lang w:val="en-GB"/>
        </w:rPr>
      </w:pPr>
    </w:p>
    <w:p w14:paraId="6BF02A45" w14:textId="04F0CCFF" w:rsidR="00A8441D" w:rsidRDefault="00A8441D" w:rsidP="00DA1720">
      <w:pPr>
        <w:spacing w:before="0" w:after="0" w:line="360" w:lineRule="auto"/>
        <w:rPr>
          <w:rFonts w:ascii="Arial" w:hAnsi="Arial" w:cs="Arial"/>
          <w:lang w:val="en-GB"/>
        </w:rPr>
      </w:pPr>
      <w:r w:rsidRPr="00DA1720">
        <w:rPr>
          <w:rFonts w:ascii="Arial" w:hAnsi="Arial" w:cs="Arial"/>
          <w:lang w:val="en-GB"/>
        </w:rPr>
        <w:t xml:space="preserve">The Branch’s regulatory Permission permits it to undertake wholesale business only. Therefore, its customer base consists of both large corporate customers and financial institutions but no retail customer. </w:t>
      </w:r>
    </w:p>
    <w:p w14:paraId="24F4FA80" w14:textId="77777777" w:rsidR="00027773" w:rsidRPr="00DA1720" w:rsidRDefault="00027773" w:rsidP="00DA1720">
      <w:pPr>
        <w:spacing w:before="0" w:after="0" w:line="360" w:lineRule="auto"/>
        <w:rPr>
          <w:rFonts w:ascii="Arial" w:hAnsi="Arial" w:cs="Arial"/>
          <w:lang w:val="en-GB"/>
        </w:rPr>
      </w:pPr>
    </w:p>
    <w:p w14:paraId="60B4809A" w14:textId="77777777" w:rsidR="00FD06BC" w:rsidRDefault="00FD06BC" w:rsidP="00FD06BC">
      <w:pPr>
        <w:spacing w:after="0" w:line="360" w:lineRule="auto"/>
        <w:rPr>
          <w:rFonts w:ascii="Arial" w:hAnsi="Arial" w:cs="Arial"/>
        </w:rPr>
      </w:pPr>
      <w:r>
        <w:rPr>
          <w:rFonts w:ascii="Arial" w:hAnsi="Arial" w:cs="Arial"/>
        </w:rPr>
        <w:t xml:space="preserve">The Financial Conduct Authority (“FCA”) has specific </w:t>
      </w:r>
      <w:r w:rsidRPr="00763D7C">
        <w:rPr>
          <w:rFonts w:ascii="Arial" w:hAnsi="Arial" w:cs="Arial"/>
        </w:rPr>
        <w:t>focus on consumer outcomes and conduct risk. Historic</w:t>
      </w:r>
      <w:r>
        <w:rPr>
          <w:rFonts w:ascii="Arial" w:hAnsi="Arial" w:cs="Arial"/>
        </w:rPr>
        <w:t>ally this</w:t>
      </w:r>
      <w:r w:rsidRPr="00763D7C">
        <w:rPr>
          <w:rFonts w:ascii="Arial" w:hAnsi="Arial" w:cs="Arial"/>
        </w:rPr>
        <w:t xml:space="preserve"> focus was on retail markets but there has been increased focus on the impacts of conduct risk for wholesale businesses</w:t>
      </w:r>
      <w:r>
        <w:rPr>
          <w:rFonts w:ascii="Arial" w:hAnsi="Arial" w:cs="Arial"/>
        </w:rPr>
        <w:t xml:space="preserve"> and markets</w:t>
      </w:r>
      <w:r w:rsidRPr="00763D7C">
        <w:rPr>
          <w:rFonts w:ascii="Arial" w:hAnsi="Arial" w:cs="Arial"/>
        </w:rPr>
        <w:t xml:space="preserve">. </w:t>
      </w:r>
      <w:r w:rsidRPr="00AF3A4D">
        <w:rPr>
          <w:rFonts w:ascii="Arial" w:hAnsi="Arial" w:cs="Arial"/>
        </w:rPr>
        <w:t xml:space="preserve">It is </w:t>
      </w:r>
      <w:r>
        <w:rPr>
          <w:rFonts w:ascii="Arial" w:hAnsi="Arial" w:cs="Arial"/>
        </w:rPr>
        <w:t>important</w:t>
      </w:r>
      <w:r w:rsidRPr="00AF3A4D">
        <w:rPr>
          <w:rFonts w:ascii="Arial" w:hAnsi="Arial" w:cs="Arial"/>
        </w:rPr>
        <w:t xml:space="preserve"> for financial institutions to establish a risk culture that not</w:t>
      </w:r>
      <w:r>
        <w:rPr>
          <w:rFonts w:ascii="Arial" w:hAnsi="Arial" w:cs="Arial"/>
        </w:rPr>
        <w:t xml:space="preserve"> </w:t>
      </w:r>
      <w:r w:rsidRPr="00AF3A4D">
        <w:rPr>
          <w:rFonts w:ascii="Arial" w:hAnsi="Arial" w:cs="Arial"/>
        </w:rPr>
        <w:t>only addresses the risk of misconduct but also highlights clear accountability of actions</w:t>
      </w:r>
      <w:r>
        <w:rPr>
          <w:rFonts w:ascii="Arial" w:hAnsi="Arial" w:cs="Arial"/>
        </w:rPr>
        <w:t xml:space="preserve"> </w:t>
      </w:r>
      <w:r w:rsidRPr="00AF3A4D">
        <w:rPr>
          <w:rFonts w:ascii="Arial" w:hAnsi="Arial" w:cs="Arial"/>
        </w:rPr>
        <w:t>through a preventive approach.</w:t>
      </w:r>
      <w:r>
        <w:rPr>
          <w:rFonts w:ascii="Arial" w:hAnsi="Arial" w:cs="Arial"/>
        </w:rPr>
        <w:t xml:space="preserve"> </w:t>
      </w:r>
    </w:p>
    <w:p w14:paraId="7CF7A5AE" w14:textId="77777777" w:rsidR="00FD06BC" w:rsidRDefault="00FD06BC" w:rsidP="00FD06BC">
      <w:pPr>
        <w:spacing w:after="0" w:line="360" w:lineRule="auto"/>
        <w:rPr>
          <w:rFonts w:ascii="Arial" w:hAnsi="Arial" w:cs="Arial"/>
        </w:rPr>
      </w:pPr>
    </w:p>
    <w:p w14:paraId="2CF12C8F" w14:textId="2038D924" w:rsidR="00FD06BC" w:rsidRDefault="00FD06BC" w:rsidP="00FD06BC">
      <w:pPr>
        <w:spacing w:after="0" w:line="360" w:lineRule="auto"/>
        <w:rPr>
          <w:rFonts w:ascii="Arial" w:hAnsi="Arial" w:cs="Arial"/>
          <w:lang w:val="en-GB"/>
        </w:rPr>
      </w:pPr>
      <w:r>
        <w:rPr>
          <w:rFonts w:ascii="Arial" w:hAnsi="Arial" w:cs="Arial"/>
        </w:rPr>
        <w:t>This is a challenging task as c</w:t>
      </w:r>
      <w:r w:rsidRPr="00AF3A4D">
        <w:rPr>
          <w:rFonts w:ascii="Arial" w:hAnsi="Arial" w:cs="Arial"/>
        </w:rPr>
        <w:t>onduct risk cannot be pinpointed to a single function or business of a financial</w:t>
      </w:r>
      <w:r>
        <w:rPr>
          <w:rFonts w:ascii="Arial" w:hAnsi="Arial" w:cs="Arial"/>
        </w:rPr>
        <w:t xml:space="preserve"> </w:t>
      </w:r>
      <w:r w:rsidRPr="00AF3A4D">
        <w:rPr>
          <w:rFonts w:ascii="Arial" w:hAnsi="Arial" w:cs="Arial"/>
        </w:rPr>
        <w:t xml:space="preserve">institution as </w:t>
      </w:r>
      <w:r>
        <w:rPr>
          <w:rFonts w:ascii="Arial" w:hAnsi="Arial" w:cs="Arial"/>
        </w:rPr>
        <w:t xml:space="preserve">these risks </w:t>
      </w:r>
      <w:r w:rsidRPr="00AF3A4D">
        <w:rPr>
          <w:rFonts w:ascii="Arial" w:hAnsi="Arial" w:cs="Arial"/>
        </w:rPr>
        <w:t>c</w:t>
      </w:r>
      <w:r>
        <w:rPr>
          <w:rFonts w:ascii="Arial" w:hAnsi="Arial" w:cs="Arial"/>
        </w:rPr>
        <w:t xml:space="preserve">ould be already entrenched within </w:t>
      </w:r>
      <w:r w:rsidRPr="00AF3A4D">
        <w:rPr>
          <w:rFonts w:ascii="Arial" w:hAnsi="Arial" w:cs="Arial"/>
        </w:rPr>
        <w:t>the business and operating model</w:t>
      </w:r>
      <w:r>
        <w:rPr>
          <w:rFonts w:ascii="Arial" w:hAnsi="Arial" w:cs="Arial"/>
        </w:rPr>
        <w:t>.</w:t>
      </w:r>
      <w:r w:rsidRPr="00FD06BC">
        <w:rPr>
          <w:rFonts w:ascii="Arial" w:hAnsi="Arial" w:cs="Arial"/>
          <w:lang w:val="en-GB"/>
        </w:rPr>
        <w:t xml:space="preserve"> </w:t>
      </w:r>
      <w:r>
        <w:rPr>
          <w:rFonts w:ascii="Arial" w:hAnsi="Arial" w:cs="Arial"/>
          <w:lang w:val="en-GB"/>
        </w:rPr>
        <w:t xml:space="preserve">Despite the </w:t>
      </w:r>
      <w:r w:rsidR="00027773">
        <w:rPr>
          <w:rFonts w:ascii="Arial" w:hAnsi="Arial" w:cs="Arial"/>
          <w:lang w:val="en-GB"/>
        </w:rPr>
        <w:t>consequences</w:t>
      </w:r>
      <w:r w:rsidR="00027773" w:rsidRPr="00DA1720" w:rsidDel="00FD06BC">
        <w:rPr>
          <w:rFonts w:ascii="Arial" w:hAnsi="Arial" w:cs="Arial"/>
          <w:lang w:val="en-GB"/>
        </w:rPr>
        <w:t>,</w:t>
      </w:r>
      <w:r w:rsidR="00C567C0" w:rsidRPr="00DA1720">
        <w:rPr>
          <w:rFonts w:ascii="Arial" w:hAnsi="Arial" w:cs="Arial"/>
          <w:lang w:val="en-GB"/>
        </w:rPr>
        <w:t xml:space="preserve"> Conduct R</w:t>
      </w:r>
      <w:r w:rsidR="00A8441D" w:rsidRPr="00DA1720">
        <w:rPr>
          <w:rFonts w:ascii="Arial" w:hAnsi="Arial" w:cs="Arial"/>
          <w:lang w:val="en-GB"/>
        </w:rPr>
        <w:t xml:space="preserve">isk </w:t>
      </w:r>
      <w:r>
        <w:rPr>
          <w:rFonts w:ascii="Arial" w:hAnsi="Arial" w:cs="Arial"/>
          <w:lang w:val="en-GB"/>
        </w:rPr>
        <w:t xml:space="preserve">may </w:t>
      </w:r>
      <w:r w:rsidR="00A8441D" w:rsidRPr="00DA1720">
        <w:rPr>
          <w:rFonts w:ascii="Arial" w:hAnsi="Arial" w:cs="Arial"/>
          <w:lang w:val="en-GB"/>
        </w:rPr>
        <w:t>arise in a number of areas across the product suite and CNCBLB is committed to ensuring all custome</w:t>
      </w:r>
      <w:r w:rsidR="00C567C0" w:rsidRPr="00DA1720">
        <w:rPr>
          <w:rFonts w:ascii="Arial" w:hAnsi="Arial" w:cs="Arial"/>
          <w:lang w:val="en-GB"/>
        </w:rPr>
        <w:t>rs are treated fairly and that Conduct R</w:t>
      </w:r>
      <w:r w:rsidR="00A8441D" w:rsidRPr="00DA1720">
        <w:rPr>
          <w:rFonts w:ascii="Arial" w:hAnsi="Arial" w:cs="Arial"/>
          <w:lang w:val="en-GB"/>
        </w:rPr>
        <w:t>isks are appropriately</w:t>
      </w:r>
      <w:r>
        <w:rPr>
          <w:rFonts w:ascii="Arial" w:hAnsi="Arial" w:cs="Arial"/>
          <w:lang w:val="en-GB"/>
        </w:rPr>
        <w:t>:</w:t>
      </w:r>
      <w:r w:rsidR="00A8441D" w:rsidRPr="00DA1720">
        <w:rPr>
          <w:rFonts w:ascii="Arial" w:hAnsi="Arial" w:cs="Arial"/>
          <w:lang w:val="en-GB"/>
        </w:rPr>
        <w:t xml:space="preserve"> </w:t>
      </w:r>
    </w:p>
    <w:p w14:paraId="3FEEEDB4" w14:textId="77777777" w:rsidR="00027773" w:rsidRDefault="00027773" w:rsidP="00FD06BC">
      <w:pPr>
        <w:spacing w:after="0" w:line="360" w:lineRule="auto"/>
        <w:rPr>
          <w:rFonts w:ascii="Arial" w:hAnsi="Arial" w:cs="Arial"/>
          <w:lang w:val="en-GB"/>
        </w:rPr>
      </w:pPr>
    </w:p>
    <w:p w14:paraId="2CC0F2ED" w14:textId="1514FCA5" w:rsidR="00FD06BC" w:rsidRDefault="00A8441D" w:rsidP="00FD06BC">
      <w:pPr>
        <w:pStyle w:val="ListParagraph"/>
        <w:numPr>
          <w:ilvl w:val="0"/>
          <w:numId w:val="26"/>
        </w:numPr>
        <w:spacing w:after="0" w:line="360" w:lineRule="auto"/>
        <w:ind w:left="567" w:hanging="567"/>
        <w:rPr>
          <w:rFonts w:ascii="Arial" w:hAnsi="Arial" w:cs="Arial"/>
          <w:lang w:val="en-GB"/>
        </w:rPr>
      </w:pPr>
      <w:r w:rsidRPr="00FD06BC">
        <w:rPr>
          <w:rFonts w:ascii="Arial" w:hAnsi="Arial" w:cs="Arial"/>
          <w:lang w:val="en-GB"/>
        </w:rPr>
        <w:t xml:space="preserve">identified at all points in the product life cycle;  </w:t>
      </w:r>
    </w:p>
    <w:p w14:paraId="4D2BBA32" w14:textId="77777777" w:rsidR="00FD06BC" w:rsidRDefault="00A8441D" w:rsidP="00FD06BC">
      <w:pPr>
        <w:pStyle w:val="ListParagraph"/>
        <w:numPr>
          <w:ilvl w:val="0"/>
          <w:numId w:val="26"/>
        </w:numPr>
        <w:spacing w:after="0" w:line="360" w:lineRule="auto"/>
        <w:ind w:left="567" w:hanging="567"/>
        <w:rPr>
          <w:rFonts w:ascii="Arial" w:hAnsi="Arial" w:cs="Arial"/>
          <w:lang w:val="en-GB"/>
        </w:rPr>
      </w:pPr>
      <w:r w:rsidRPr="00FD06BC">
        <w:rPr>
          <w:rFonts w:ascii="Arial" w:hAnsi="Arial" w:cs="Arial"/>
          <w:lang w:val="en-GB"/>
        </w:rPr>
        <w:t xml:space="preserve">monitored and managed; and </w:t>
      </w:r>
    </w:p>
    <w:p w14:paraId="0B80EC26" w14:textId="01344445" w:rsidR="00A8441D" w:rsidRPr="00FD06BC" w:rsidRDefault="00A8441D" w:rsidP="00FD06BC">
      <w:pPr>
        <w:pStyle w:val="ListParagraph"/>
        <w:numPr>
          <w:ilvl w:val="0"/>
          <w:numId w:val="26"/>
        </w:numPr>
        <w:spacing w:after="0" w:line="360" w:lineRule="auto"/>
        <w:ind w:left="567" w:hanging="567"/>
        <w:rPr>
          <w:rFonts w:ascii="Arial" w:hAnsi="Arial" w:cs="Arial"/>
          <w:lang w:val="en-GB"/>
        </w:rPr>
      </w:pPr>
      <w:proofErr w:type="gramStart"/>
      <w:r w:rsidRPr="00FD06BC">
        <w:rPr>
          <w:rFonts w:ascii="Arial" w:hAnsi="Arial" w:cs="Arial"/>
          <w:lang w:val="en-GB"/>
        </w:rPr>
        <w:t>where</w:t>
      </w:r>
      <w:proofErr w:type="gramEnd"/>
      <w:r w:rsidRPr="00FD06BC">
        <w:rPr>
          <w:rFonts w:ascii="Arial" w:hAnsi="Arial" w:cs="Arial"/>
          <w:lang w:val="en-GB"/>
        </w:rPr>
        <w:t xml:space="preserve"> risk crystallises, risks are dealt with promptly, appropriately and consistently. </w:t>
      </w:r>
    </w:p>
    <w:p w14:paraId="19326566" w14:textId="7DEAD368" w:rsidR="00FD06BC" w:rsidRDefault="00FD06BC" w:rsidP="00DA1720">
      <w:pPr>
        <w:spacing w:before="0" w:after="0" w:line="360" w:lineRule="auto"/>
        <w:rPr>
          <w:rFonts w:ascii="Arial" w:hAnsi="Arial" w:cs="Arial"/>
          <w:lang w:val="en-GB"/>
        </w:rPr>
      </w:pPr>
    </w:p>
    <w:p w14:paraId="693107E4" w14:textId="1C24FA87" w:rsidR="00D619FC" w:rsidRDefault="00D619FC" w:rsidP="00D619FC">
      <w:pPr>
        <w:spacing w:after="0" w:line="360" w:lineRule="auto"/>
        <w:rPr>
          <w:rFonts w:ascii="Arial" w:hAnsi="Arial" w:cs="Arial"/>
        </w:rPr>
      </w:pPr>
      <w:r>
        <w:rPr>
          <w:rFonts w:ascii="Arial" w:hAnsi="Arial" w:cs="Arial"/>
        </w:rPr>
        <w:t>CNCBLB</w:t>
      </w:r>
      <w:r w:rsidRPr="00763D7C">
        <w:rPr>
          <w:rFonts w:ascii="Arial" w:hAnsi="Arial" w:cs="Arial"/>
        </w:rPr>
        <w:t xml:space="preserve"> maintains zero </w:t>
      </w:r>
      <w:r>
        <w:rPr>
          <w:rFonts w:ascii="Arial" w:hAnsi="Arial" w:cs="Arial"/>
        </w:rPr>
        <w:t xml:space="preserve">risk </w:t>
      </w:r>
      <w:r w:rsidRPr="00763D7C">
        <w:rPr>
          <w:rFonts w:ascii="Arial" w:hAnsi="Arial" w:cs="Arial"/>
        </w:rPr>
        <w:t>appetite for Conduct Risk failings</w:t>
      </w:r>
      <w:r>
        <w:rPr>
          <w:rFonts w:ascii="Arial" w:hAnsi="Arial" w:cs="Arial"/>
        </w:rPr>
        <w:t xml:space="preserve"> and a</w:t>
      </w:r>
      <w:r w:rsidRPr="00763D7C">
        <w:rPr>
          <w:rFonts w:ascii="Arial" w:hAnsi="Arial" w:cs="Arial"/>
        </w:rPr>
        <w:t xml:space="preserve">ll </w:t>
      </w:r>
      <w:r>
        <w:rPr>
          <w:rFonts w:ascii="Arial" w:hAnsi="Arial" w:cs="Arial"/>
        </w:rPr>
        <w:t>employees</w:t>
      </w:r>
      <w:r w:rsidRPr="00763D7C">
        <w:rPr>
          <w:rFonts w:ascii="Arial" w:hAnsi="Arial" w:cs="Arial"/>
        </w:rPr>
        <w:t xml:space="preserve"> must maintain</w:t>
      </w:r>
      <w:r>
        <w:rPr>
          <w:rFonts w:ascii="Arial" w:hAnsi="Arial" w:cs="Arial"/>
        </w:rPr>
        <w:t xml:space="preserve"> a</w:t>
      </w:r>
      <w:r w:rsidRPr="00763D7C">
        <w:rPr>
          <w:rFonts w:ascii="Arial" w:hAnsi="Arial" w:cs="Arial"/>
        </w:rPr>
        <w:t xml:space="preserve"> client focused service </w:t>
      </w:r>
      <w:r>
        <w:rPr>
          <w:rFonts w:ascii="Arial" w:hAnsi="Arial" w:cs="Arial"/>
        </w:rPr>
        <w:t>approach</w:t>
      </w:r>
      <w:r w:rsidRPr="00763D7C">
        <w:rPr>
          <w:rFonts w:ascii="Arial" w:hAnsi="Arial" w:cs="Arial"/>
        </w:rPr>
        <w:t xml:space="preserve"> without any detriment to our clients. </w:t>
      </w:r>
    </w:p>
    <w:p w14:paraId="51ABD68C" w14:textId="77777777" w:rsidR="00D619FC" w:rsidRPr="00DA1720" w:rsidRDefault="00D619FC" w:rsidP="00D619FC">
      <w:pPr>
        <w:spacing w:after="0" w:line="360" w:lineRule="auto"/>
        <w:rPr>
          <w:rFonts w:ascii="Arial" w:hAnsi="Arial" w:cs="Arial"/>
          <w:lang w:val="en-GB"/>
        </w:rPr>
      </w:pPr>
    </w:p>
    <w:p w14:paraId="209E106B" w14:textId="6AE89470" w:rsidR="007E13BE" w:rsidRPr="00DA1720" w:rsidRDefault="007E13BE" w:rsidP="00DA1720">
      <w:pPr>
        <w:pStyle w:val="Heading1"/>
        <w:spacing w:before="0" w:line="360" w:lineRule="auto"/>
        <w:rPr>
          <w:rFonts w:ascii="Arial" w:hAnsi="Arial" w:cs="Arial"/>
          <w:color w:val="auto"/>
          <w:sz w:val="22"/>
          <w:szCs w:val="22"/>
        </w:rPr>
      </w:pPr>
      <w:bookmarkStart w:id="50" w:name="_Toc509602738"/>
      <w:bookmarkStart w:id="51" w:name="_Toc528226856"/>
      <w:bookmarkStart w:id="52" w:name="_Toc455144088"/>
      <w:bookmarkStart w:id="53" w:name="_Toc254113504"/>
      <w:bookmarkStart w:id="54" w:name="_Toc254113860"/>
      <w:bookmarkEnd w:id="50"/>
      <w:r w:rsidRPr="00DA1720">
        <w:rPr>
          <w:rFonts w:ascii="Arial" w:hAnsi="Arial" w:cs="Arial"/>
          <w:color w:val="auto"/>
          <w:sz w:val="22"/>
          <w:szCs w:val="22"/>
          <w:lang w:val="en-GB" w:eastAsia="zh-CN"/>
        </w:rPr>
        <w:t>Objectives</w:t>
      </w:r>
      <w:bookmarkEnd w:id="51"/>
    </w:p>
    <w:p w14:paraId="28537AA0" w14:textId="3D68CA74" w:rsidR="00A8441D" w:rsidRPr="00DA1720" w:rsidRDefault="00A8441D" w:rsidP="00DA1720">
      <w:pPr>
        <w:spacing w:before="0" w:after="0" w:line="360" w:lineRule="auto"/>
        <w:rPr>
          <w:rFonts w:ascii="Arial" w:hAnsi="Arial" w:cs="Arial"/>
          <w:lang w:val="en-GB"/>
        </w:rPr>
      </w:pPr>
      <w:r w:rsidRPr="00DA1720">
        <w:rPr>
          <w:rFonts w:ascii="Arial" w:hAnsi="Arial" w:cs="Arial"/>
          <w:lang w:val="en-GB"/>
        </w:rPr>
        <w:t>This policy outlines the key Conduct Risks and the policies implemented to mitigate these</w:t>
      </w:r>
      <w:r w:rsidRPr="00DA1720">
        <w:rPr>
          <w:rFonts w:ascii="Arial" w:hAnsi="Arial" w:cs="Arial"/>
          <w:lang w:val="en-GB" w:eastAsia="zh-CN"/>
        </w:rPr>
        <w:t xml:space="preserve"> </w:t>
      </w:r>
      <w:r w:rsidRPr="00DA1720">
        <w:rPr>
          <w:rFonts w:ascii="Arial" w:hAnsi="Arial" w:cs="Arial"/>
          <w:lang w:val="en-GB"/>
        </w:rPr>
        <w:t>risks as they arise as a result of CNCBLB’s business activities. An overview of the key Conduct Risks identified by the Branch can be found in Section 4 of this policy</w:t>
      </w:r>
    </w:p>
    <w:p w14:paraId="5F3645CC" w14:textId="3BC5DE74" w:rsidR="007E13BE" w:rsidRDefault="007E13BE" w:rsidP="00DA1720">
      <w:pPr>
        <w:spacing w:before="0" w:after="0" w:line="360" w:lineRule="auto"/>
        <w:rPr>
          <w:rFonts w:ascii="Arial" w:hAnsi="Arial" w:cs="Arial"/>
          <w:lang w:val="en-GB"/>
        </w:rPr>
      </w:pPr>
      <w:r w:rsidRPr="00DA1720">
        <w:rPr>
          <w:rFonts w:ascii="Arial" w:hAnsi="Arial" w:cs="Arial"/>
          <w:lang w:val="en-GB"/>
        </w:rPr>
        <w:t xml:space="preserve">The objectives of this </w:t>
      </w:r>
      <w:r w:rsidR="00B772A1" w:rsidRPr="00DA1720">
        <w:rPr>
          <w:rFonts w:ascii="Arial" w:hAnsi="Arial" w:cs="Arial"/>
          <w:lang w:val="en-GB"/>
        </w:rPr>
        <w:t xml:space="preserve">framework document </w:t>
      </w:r>
      <w:r w:rsidRPr="00DA1720">
        <w:rPr>
          <w:rFonts w:ascii="Arial" w:hAnsi="Arial" w:cs="Arial"/>
          <w:lang w:val="en-GB"/>
        </w:rPr>
        <w:t xml:space="preserve">are to: </w:t>
      </w:r>
    </w:p>
    <w:p w14:paraId="30F3CD9A" w14:textId="77777777" w:rsidR="00FD06BC" w:rsidRPr="00DA1720" w:rsidRDefault="00FD06BC" w:rsidP="00DA1720">
      <w:pPr>
        <w:spacing w:before="0" w:after="0" w:line="360" w:lineRule="auto"/>
        <w:rPr>
          <w:rFonts w:ascii="Arial" w:hAnsi="Arial" w:cs="Arial"/>
          <w:lang w:val="en-GB"/>
        </w:rPr>
      </w:pPr>
    </w:p>
    <w:p w14:paraId="402090A8" w14:textId="45B787A1" w:rsidR="007E13BE" w:rsidRPr="00DA1720" w:rsidRDefault="007E13BE" w:rsidP="00DA1720">
      <w:pPr>
        <w:pStyle w:val="ListParagraph"/>
        <w:numPr>
          <w:ilvl w:val="0"/>
          <w:numId w:val="10"/>
        </w:numPr>
        <w:spacing w:before="0" w:after="0" w:line="360" w:lineRule="auto"/>
        <w:rPr>
          <w:rFonts w:ascii="Arial" w:hAnsi="Arial" w:cs="Arial"/>
          <w:lang w:val="en-GB"/>
        </w:rPr>
      </w:pPr>
      <w:r w:rsidRPr="00DA1720">
        <w:rPr>
          <w:rFonts w:ascii="Arial" w:hAnsi="Arial" w:cs="Arial"/>
          <w:lang w:val="en-GB"/>
        </w:rPr>
        <w:t xml:space="preserve">Document, at a high level, how CNCBLB considers and manages Conduct Risk through a wide range of policies and </w:t>
      </w:r>
      <w:r w:rsidR="00B772A1" w:rsidRPr="00DA1720">
        <w:rPr>
          <w:rFonts w:ascii="Arial" w:hAnsi="Arial" w:cs="Arial"/>
          <w:lang w:val="en-GB"/>
        </w:rPr>
        <w:t xml:space="preserve">compliance </w:t>
      </w:r>
      <w:r w:rsidRPr="00DA1720">
        <w:rPr>
          <w:rFonts w:ascii="Arial" w:hAnsi="Arial" w:cs="Arial"/>
          <w:lang w:val="en-GB"/>
        </w:rPr>
        <w:t xml:space="preserve">activities; </w:t>
      </w:r>
    </w:p>
    <w:p w14:paraId="6E39D7E9" w14:textId="129F946C" w:rsidR="007E13BE" w:rsidRPr="00DA1720" w:rsidRDefault="007E13BE" w:rsidP="00DA1720">
      <w:pPr>
        <w:pStyle w:val="ListParagraph"/>
        <w:numPr>
          <w:ilvl w:val="0"/>
          <w:numId w:val="10"/>
        </w:numPr>
        <w:spacing w:before="0" w:after="0" w:line="360" w:lineRule="auto"/>
        <w:rPr>
          <w:rFonts w:ascii="Arial" w:hAnsi="Arial" w:cs="Arial"/>
          <w:lang w:val="en-GB"/>
        </w:rPr>
      </w:pPr>
      <w:r w:rsidRPr="00DA1720">
        <w:rPr>
          <w:rFonts w:ascii="Arial" w:hAnsi="Arial" w:cs="Arial"/>
          <w:lang w:val="en-GB"/>
        </w:rPr>
        <w:t>Assign ownership and accountability for the maintenance of the Conduct Risk Policy document;</w:t>
      </w:r>
      <w:r w:rsidR="00345418" w:rsidRPr="00DA1720">
        <w:rPr>
          <w:rFonts w:ascii="Arial" w:hAnsi="Arial" w:cs="Arial"/>
          <w:lang w:val="en-GB"/>
        </w:rPr>
        <w:t xml:space="preserve"> and</w:t>
      </w:r>
    </w:p>
    <w:p w14:paraId="3C1CE9AD" w14:textId="3C15E3E0" w:rsidR="007E13BE" w:rsidRPr="00DA1720" w:rsidRDefault="007E13BE" w:rsidP="00DA1720">
      <w:pPr>
        <w:pStyle w:val="ListParagraph"/>
        <w:numPr>
          <w:ilvl w:val="0"/>
          <w:numId w:val="10"/>
        </w:numPr>
        <w:spacing w:before="0" w:after="0" w:line="360" w:lineRule="auto"/>
        <w:rPr>
          <w:rFonts w:ascii="Arial" w:hAnsi="Arial" w:cs="Arial"/>
          <w:lang w:val="en-GB"/>
        </w:rPr>
      </w:pPr>
      <w:r w:rsidRPr="00DA1720">
        <w:rPr>
          <w:rFonts w:ascii="Arial" w:hAnsi="Arial" w:cs="Arial"/>
          <w:lang w:val="en-GB"/>
        </w:rPr>
        <w:t xml:space="preserve">Support the </w:t>
      </w:r>
      <w:r w:rsidR="00B772A1" w:rsidRPr="00DA1720">
        <w:rPr>
          <w:rFonts w:ascii="Arial" w:hAnsi="Arial" w:cs="Arial"/>
          <w:lang w:val="en-GB"/>
        </w:rPr>
        <w:t xml:space="preserve">implementation of </w:t>
      </w:r>
      <w:r w:rsidRPr="00DA1720">
        <w:rPr>
          <w:rFonts w:ascii="Arial" w:hAnsi="Arial" w:cs="Arial"/>
          <w:lang w:val="en-GB"/>
        </w:rPr>
        <w:t xml:space="preserve">CNCBLB’s Conduct Risk strategy and Conduct Risk </w:t>
      </w:r>
      <w:r w:rsidR="00B772A1" w:rsidRPr="00DA1720">
        <w:rPr>
          <w:rFonts w:ascii="Arial" w:hAnsi="Arial" w:cs="Arial"/>
          <w:lang w:val="en-GB"/>
        </w:rPr>
        <w:t>A</w:t>
      </w:r>
      <w:r w:rsidRPr="00DA1720">
        <w:rPr>
          <w:rFonts w:ascii="Arial" w:hAnsi="Arial" w:cs="Arial"/>
          <w:lang w:val="en-GB"/>
        </w:rPr>
        <w:t>ppetite which form part of CNCBLB’s overall Risk appetite.</w:t>
      </w:r>
    </w:p>
    <w:p w14:paraId="26AE6447" w14:textId="43CE5CAB" w:rsidR="007E13BE" w:rsidRPr="00DA1720" w:rsidRDefault="007E13BE" w:rsidP="00DA1720">
      <w:pPr>
        <w:spacing w:before="0" w:after="0" w:line="360" w:lineRule="auto"/>
        <w:rPr>
          <w:rFonts w:ascii="Arial" w:hAnsi="Arial" w:cs="Arial"/>
          <w:lang w:val="en-GB"/>
        </w:rPr>
      </w:pPr>
      <w:r w:rsidRPr="00DA1720">
        <w:rPr>
          <w:rFonts w:ascii="Arial" w:hAnsi="Arial" w:cs="Arial"/>
          <w:lang w:val="en-GB"/>
        </w:rPr>
        <w:t xml:space="preserve">. </w:t>
      </w:r>
    </w:p>
    <w:p w14:paraId="239E75A9" w14:textId="77777777" w:rsidR="00FB72C4" w:rsidRPr="00DA1720" w:rsidRDefault="00FB72C4" w:rsidP="00DA1720">
      <w:pPr>
        <w:spacing w:before="0" w:after="0" w:line="360" w:lineRule="auto"/>
        <w:rPr>
          <w:rFonts w:ascii="Arial" w:hAnsi="Arial" w:cs="Arial"/>
          <w:b/>
          <w:bCs/>
          <w:lang w:val="en-GB" w:eastAsia="zh-CN"/>
        </w:rPr>
      </w:pPr>
      <w:r w:rsidRPr="00DA1720">
        <w:rPr>
          <w:rFonts w:ascii="Arial" w:hAnsi="Arial" w:cs="Arial"/>
          <w:lang w:val="en-GB"/>
        </w:rPr>
        <w:br w:type="page"/>
      </w:r>
    </w:p>
    <w:p w14:paraId="48B6182E" w14:textId="4D752F25" w:rsidR="00E71F02" w:rsidRPr="00DA1720" w:rsidRDefault="00FA6601" w:rsidP="00DA1720">
      <w:pPr>
        <w:pStyle w:val="Heading1"/>
        <w:spacing w:before="0" w:line="360" w:lineRule="auto"/>
        <w:rPr>
          <w:rFonts w:ascii="Arial" w:hAnsi="Arial" w:cs="Arial"/>
          <w:color w:val="auto"/>
          <w:sz w:val="22"/>
          <w:szCs w:val="22"/>
          <w:lang w:val="en-GB"/>
        </w:rPr>
      </w:pPr>
      <w:bookmarkStart w:id="55" w:name="_Toc528226857"/>
      <w:r w:rsidRPr="00DA1720">
        <w:rPr>
          <w:rFonts w:ascii="Arial" w:hAnsi="Arial" w:cs="Arial"/>
          <w:color w:val="auto"/>
          <w:sz w:val="22"/>
          <w:szCs w:val="22"/>
          <w:lang w:val="en-GB"/>
        </w:rPr>
        <w:t>Framework</w:t>
      </w:r>
      <w:r w:rsidR="00E71F02" w:rsidRPr="00DA1720">
        <w:rPr>
          <w:rFonts w:ascii="Arial" w:hAnsi="Arial" w:cs="Arial"/>
          <w:color w:val="auto"/>
          <w:sz w:val="22"/>
          <w:szCs w:val="22"/>
          <w:lang w:val="en-GB"/>
        </w:rPr>
        <w:t xml:space="preserve"> Ownership</w:t>
      </w:r>
      <w:bookmarkEnd w:id="52"/>
      <w:bookmarkEnd w:id="55"/>
    </w:p>
    <w:p w14:paraId="0CCA84A4" w14:textId="57E32CC4" w:rsidR="00E71F02" w:rsidRDefault="00E71F02" w:rsidP="00DA1720">
      <w:pPr>
        <w:spacing w:before="0" w:after="0" w:line="360" w:lineRule="auto"/>
        <w:rPr>
          <w:rFonts w:ascii="Arial" w:hAnsi="Arial" w:cs="Arial"/>
          <w:lang w:val="en-GB"/>
        </w:rPr>
      </w:pPr>
      <w:r w:rsidRPr="00DA1720">
        <w:rPr>
          <w:rFonts w:ascii="Arial" w:hAnsi="Arial" w:cs="Arial"/>
          <w:lang w:val="en-GB"/>
        </w:rPr>
        <w:t xml:space="preserve">The ‘ownership chain’ for this </w:t>
      </w:r>
      <w:r w:rsidR="00A8441D" w:rsidRPr="00DA1720">
        <w:rPr>
          <w:rFonts w:ascii="Arial" w:hAnsi="Arial" w:cs="Arial"/>
          <w:lang w:val="en-GB"/>
        </w:rPr>
        <w:t xml:space="preserve">framework document </w:t>
      </w:r>
      <w:r w:rsidRPr="00DA1720">
        <w:rPr>
          <w:rFonts w:ascii="Arial" w:hAnsi="Arial" w:cs="Arial"/>
          <w:lang w:val="en-GB"/>
        </w:rPr>
        <w:t xml:space="preserve">is </w:t>
      </w:r>
      <w:r w:rsidR="00A8441D" w:rsidRPr="00DA1720">
        <w:rPr>
          <w:rFonts w:ascii="Arial" w:hAnsi="Arial" w:cs="Arial"/>
          <w:lang w:val="en-GB"/>
        </w:rPr>
        <w:t xml:space="preserve">outlined </w:t>
      </w:r>
      <w:r w:rsidRPr="00DA1720">
        <w:rPr>
          <w:rFonts w:ascii="Arial" w:hAnsi="Arial" w:cs="Arial"/>
          <w:lang w:val="en-GB"/>
        </w:rPr>
        <w:t xml:space="preserve">below: </w:t>
      </w:r>
    </w:p>
    <w:p w14:paraId="4139490C" w14:textId="77777777" w:rsidR="00FD06BC" w:rsidRPr="00DA1720" w:rsidRDefault="00FD06BC" w:rsidP="00DA1720">
      <w:pPr>
        <w:spacing w:before="0" w:after="0" w:line="360" w:lineRule="auto"/>
        <w:rPr>
          <w:rFonts w:ascii="Arial" w:hAnsi="Arial" w:cs="Arial"/>
          <w:lang w:val="en-GB"/>
        </w:rPr>
      </w:pPr>
    </w:p>
    <w:tbl>
      <w:tblPr>
        <w:tblStyle w:val="TableGrid"/>
        <w:tblW w:w="0" w:type="auto"/>
        <w:tblLook w:val="04A0" w:firstRow="1" w:lastRow="0" w:firstColumn="1" w:lastColumn="0" w:noHBand="0" w:noVBand="1"/>
      </w:tblPr>
      <w:tblGrid>
        <w:gridCol w:w="1524"/>
        <w:gridCol w:w="7282"/>
      </w:tblGrid>
      <w:tr w:rsidR="00DA1720" w:rsidRPr="00DA1720" w14:paraId="01019A7A" w14:textId="77777777" w:rsidTr="00FD06BC">
        <w:tc>
          <w:tcPr>
            <w:tcW w:w="1439" w:type="dxa"/>
          </w:tcPr>
          <w:p w14:paraId="504F3895" w14:textId="5E8E1A09" w:rsidR="00E71F02" w:rsidRPr="00DA1720" w:rsidRDefault="00345418" w:rsidP="00DA1720">
            <w:pPr>
              <w:pStyle w:val="BodyText10"/>
              <w:spacing w:before="0" w:after="0" w:line="360" w:lineRule="auto"/>
              <w:rPr>
                <w:rFonts w:ascii="Arial" w:hAnsi="Arial" w:cs="Arial"/>
                <w:b/>
                <w:color w:val="auto"/>
              </w:rPr>
            </w:pPr>
            <w:r w:rsidRPr="00DA1720">
              <w:rPr>
                <w:rFonts w:ascii="Arial" w:hAnsi="Arial" w:cs="Arial"/>
                <w:b/>
                <w:color w:val="auto"/>
              </w:rPr>
              <w:t xml:space="preserve">Document </w:t>
            </w:r>
            <w:r w:rsidR="00E71F02" w:rsidRPr="00DA1720">
              <w:rPr>
                <w:rFonts w:ascii="Arial" w:hAnsi="Arial" w:cs="Arial"/>
                <w:b/>
                <w:color w:val="auto"/>
              </w:rPr>
              <w:t>Owner</w:t>
            </w:r>
          </w:p>
        </w:tc>
        <w:tc>
          <w:tcPr>
            <w:tcW w:w="7367" w:type="dxa"/>
          </w:tcPr>
          <w:p w14:paraId="17970670" w14:textId="17073CEC" w:rsidR="00E71F02" w:rsidRPr="00DA1720" w:rsidRDefault="00FA6601" w:rsidP="00DA1720">
            <w:pPr>
              <w:pStyle w:val="BodyText10"/>
              <w:spacing w:before="0" w:after="0" w:line="360" w:lineRule="auto"/>
              <w:rPr>
                <w:rFonts w:ascii="Arial" w:hAnsi="Arial" w:cs="Arial"/>
                <w:color w:val="auto"/>
              </w:rPr>
            </w:pPr>
            <w:r w:rsidRPr="00DA1720">
              <w:rPr>
                <w:rFonts w:ascii="Arial" w:hAnsi="Arial" w:cs="Arial"/>
                <w:color w:val="auto"/>
              </w:rPr>
              <w:t xml:space="preserve">The Branch’s </w:t>
            </w:r>
            <w:r w:rsidR="005A39DB" w:rsidRPr="00DA1720">
              <w:rPr>
                <w:rFonts w:ascii="Arial" w:hAnsi="Arial" w:cs="Arial"/>
                <w:color w:val="auto"/>
              </w:rPr>
              <w:t xml:space="preserve">Chief </w:t>
            </w:r>
            <w:r w:rsidR="00FD06BC">
              <w:rPr>
                <w:rFonts w:ascii="Arial" w:hAnsi="Arial" w:cs="Arial"/>
                <w:color w:val="auto"/>
              </w:rPr>
              <w:t>Risk</w:t>
            </w:r>
            <w:r w:rsidR="00FD06BC" w:rsidRPr="00DA1720">
              <w:rPr>
                <w:rFonts w:ascii="Arial" w:hAnsi="Arial" w:cs="Arial"/>
                <w:color w:val="auto"/>
              </w:rPr>
              <w:t xml:space="preserve"> </w:t>
            </w:r>
            <w:r w:rsidR="005A39DB" w:rsidRPr="00DA1720">
              <w:rPr>
                <w:rFonts w:ascii="Arial" w:hAnsi="Arial" w:cs="Arial"/>
                <w:color w:val="auto"/>
              </w:rPr>
              <w:t>Officer (“</w:t>
            </w:r>
            <w:r w:rsidR="00B43C0A" w:rsidRPr="00DA1720">
              <w:rPr>
                <w:rFonts w:ascii="Arial" w:eastAsiaTheme="minorEastAsia" w:hAnsi="Arial" w:cs="Arial"/>
                <w:color w:val="auto"/>
                <w:lang w:eastAsia="zh-CN"/>
              </w:rPr>
              <w:t>C</w:t>
            </w:r>
            <w:r w:rsidR="00FD06BC">
              <w:rPr>
                <w:rFonts w:ascii="Arial" w:eastAsiaTheme="minorEastAsia" w:hAnsi="Arial" w:cs="Arial"/>
                <w:color w:val="auto"/>
                <w:lang w:eastAsia="zh-CN"/>
              </w:rPr>
              <w:t>R</w:t>
            </w:r>
            <w:r w:rsidR="00B43C0A" w:rsidRPr="00DA1720">
              <w:rPr>
                <w:rFonts w:ascii="Arial" w:eastAsiaTheme="minorEastAsia" w:hAnsi="Arial" w:cs="Arial"/>
                <w:color w:val="auto"/>
                <w:lang w:eastAsia="zh-CN"/>
              </w:rPr>
              <w:t>O</w:t>
            </w:r>
            <w:r w:rsidR="005A39DB" w:rsidRPr="00DA1720">
              <w:rPr>
                <w:rFonts w:ascii="Arial" w:eastAsiaTheme="minorEastAsia" w:hAnsi="Arial" w:cs="Arial"/>
                <w:color w:val="auto"/>
                <w:lang w:eastAsia="zh-CN"/>
              </w:rPr>
              <w:t>”)</w:t>
            </w:r>
            <w:r w:rsidR="00E71F02" w:rsidRPr="00DA1720">
              <w:rPr>
                <w:rFonts w:ascii="Arial" w:hAnsi="Arial" w:cs="Arial"/>
                <w:color w:val="auto"/>
              </w:rPr>
              <w:t xml:space="preserve"> is responsible for the maintenance for this document.</w:t>
            </w:r>
          </w:p>
          <w:p w14:paraId="6B377311" w14:textId="77777777" w:rsidR="00345418" w:rsidRPr="00DA1720" w:rsidRDefault="00345418" w:rsidP="00DA1720">
            <w:pPr>
              <w:pStyle w:val="BodyText10"/>
              <w:spacing w:before="0" w:after="0" w:line="360" w:lineRule="auto"/>
              <w:rPr>
                <w:rFonts w:ascii="Arial" w:hAnsi="Arial" w:cs="Arial"/>
                <w:color w:val="auto"/>
              </w:rPr>
            </w:pPr>
          </w:p>
          <w:p w14:paraId="719901F1" w14:textId="5107CFE3" w:rsidR="00345418" w:rsidRPr="00DA1720" w:rsidRDefault="00345418" w:rsidP="00DA1720">
            <w:pPr>
              <w:pStyle w:val="BodyText10"/>
              <w:spacing w:before="0" w:after="0" w:line="360" w:lineRule="auto"/>
              <w:rPr>
                <w:rFonts w:ascii="Arial" w:hAnsi="Arial" w:cs="Arial"/>
                <w:color w:val="auto"/>
              </w:rPr>
            </w:pPr>
            <w:r w:rsidRPr="00DA1720">
              <w:rPr>
                <w:rFonts w:ascii="Arial" w:hAnsi="Arial" w:cs="Arial"/>
                <w:color w:val="auto"/>
              </w:rPr>
              <w:t xml:space="preserve">The </w:t>
            </w:r>
            <w:r w:rsidR="00FD06BC" w:rsidRPr="00DA1720">
              <w:rPr>
                <w:rFonts w:ascii="Arial" w:hAnsi="Arial" w:cs="Arial"/>
                <w:color w:val="auto"/>
              </w:rPr>
              <w:t>C</w:t>
            </w:r>
            <w:r w:rsidR="00FD06BC">
              <w:rPr>
                <w:rFonts w:ascii="Arial" w:hAnsi="Arial" w:cs="Arial"/>
                <w:color w:val="auto"/>
              </w:rPr>
              <w:t>R</w:t>
            </w:r>
            <w:r w:rsidR="00FD06BC" w:rsidRPr="00DA1720">
              <w:rPr>
                <w:rFonts w:ascii="Arial" w:hAnsi="Arial" w:cs="Arial"/>
                <w:color w:val="auto"/>
              </w:rPr>
              <w:t xml:space="preserve">O </w:t>
            </w:r>
            <w:r w:rsidRPr="00DA1720">
              <w:rPr>
                <w:rFonts w:ascii="Arial" w:hAnsi="Arial" w:cs="Arial"/>
                <w:color w:val="auto"/>
              </w:rPr>
              <w:t>will also be responsible for reviewing the ongoing adequacy of the policy framework on an annual basis or as required. Any material changes to this document will be communicated to staff accordingly.</w:t>
            </w:r>
          </w:p>
          <w:p w14:paraId="0A3A7E07" w14:textId="49463A0D" w:rsidR="00FB72C4" w:rsidRPr="00DA1720" w:rsidRDefault="00FB72C4" w:rsidP="00DA1720">
            <w:pPr>
              <w:pStyle w:val="BodyText10"/>
              <w:spacing w:before="0" w:after="0" w:line="360" w:lineRule="auto"/>
              <w:rPr>
                <w:rFonts w:ascii="Arial" w:hAnsi="Arial" w:cs="Arial"/>
                <w:color w:val="auto"/>
              </w:rPr>
            </w:pPr>
          </w:p>
        </w:tc>
      </w:tr>
      <w:tr w:rsidR="00DA1720" w:rsidRPr="00DA1720" w14:paraId="42695484" w14:textId="77777777" w:rsidTr="00FD06BC">
        <w:tc>
          <w:tcPr>
            <w:tcW w:w="1439" w:type="dxa"/>
          </w:tcPr>
          <w:p w14:paraId="358FFC2F" w14:textId="0BF151E0" w:rsidR="00FA6601" w:rsidRPr="00DA1720" w:rsidRDefault="00563F25" w:rsidP="00DA1720">
            <w:pPr>
              <w:pStyle w:val="BodyText10"/>
              <w:spacing w:before="0" w:after="0" w:line="360" w:lineRule="auto"/>
              <w:rPr>
                <w:rFonts w:ascii="Arial" w:hAnsi="Arial" w:cs="Arial"/>
                <w:b/>
                <w:color w:val="auto"/>
              </w:rPr>
            </w:pPr>
            <w:r w:rsidRPr="00DA1720">
              <w:rPr>
                <w:rFonts w:ascii="Arial" w:hAnsi="Arial" w:cs="Arial"/>
                <w:b/>
                <w:color w:val="auto"/>
              </w:rPr>
              <w:t>Oversight and c</w:t>
            </w:r>
            <w:r w:rsidR="00CB071C" w:rsidRPr="00DA1720">
              <w:rPr>
                <w:rFonts w:ascii="Arial" w:hAnsi="Arial" w:cs="Arial"/>
                <w:b/>
                <w:color w:val="auto"/>
              </w:rPr>
              <w:t>hallenge</w:t>
            </w:r>
            <w:r w:rsidR="00345418" w:rsidRPr="00DA1720">
              <w:rPr>
                <w:rFonts w:ascii="Arial" w:hAnsi="Arial" w:cs="Arial"/>
                <w:b/>
                <w:color w:val="auto"/>
              </w:rPr>
              <w:t xml:space="preserve"> </w:t>
            </w:r>
          </w:p>
        </w:tc>
        <w:tc>
          <w:tcPr>
            <w:tcW w:w="7367" w:type="dxa"/>
          </w:tcPr>
          <w:p w14:paraId="34895407" w14:textId="135E2D4C" w:rsidR="00FA6601" w:rsidRPr="00DA1720" w:rsidRDefault="00345418" w:rsidP="00DA1720">
            <w:pPr>
              <w:pStyle w:val="BodyText10"/>
              <w:spacing w:before="0" w:after="0" w:line="360" w:lineRule="auto"/>
              <w:rPr>
                <w:rFonts w:ascii="Arial" w:hAnsi="Arial" w:cs="Arial"/>
                <w:color w:val="auto"/>
              </w:rPr>
            </w:pPr>
            <w:r w:rsidRPr="00DA1720">
              <w:rPr>
                <w:rFonts w:ascii="Arial" w:hAnsi="Arial" w:cs="Arial"/>
                <w:color w:val="auto"/>
              </w:rPr>
              <w:t>The Audit and Risk Committee (“</w:t>
            </w:r>
            <w:proofErr w:type="spellStart"/>
            <w:r w:rsidRPr="00DA1720">
              <w:rPr>
                <w:rFonts w:ascii="Arial" w:hAnsi="Arial" w:cs="Arial"/>
                <w:color w:val="auto"/>
              </w:rPr>
              <w:t>ARC</w:t>
            </w:r>
            <w:r w:rsidR="005A39DB" w:rsidRPr="00DA1720">
              <w:rPr>
                <w:rFonts w:ascii="Arial" w:hAnsi="Arial" w:cs="Arial"/>
                <w:color w:val="auto"/>
              </w:rPr>
              <w:t>o</w:t>
            </w:r>
            <w:proofErr w:type="spellEnd"/>
            <w:r w:rsidRPr="00DA1720">
              <w:rPr>
                <w:rFonts w:ascii="Arial" w:hAnsi="Arial" w:cs="Arial"/>
                <w:color w:val="auto"/>
              </w:rPr>
              <w:t>”) will review and challenge this framework at least annually or more frequently as necessary</w:t>
            </w:r>
          </w:p>
          <w:p w14:paraId="13696F2E" w14:textId="77777777" w:rsidR="00345418" w:rsidRPr="00DA1720" w:rsidRDefault="00345418" w:rsidP="00DA1720">
            <w:pPr>
              <w:pStyle w:val="BodyText10"/>
              <w:spacing w:before="0" w:after="0" w:line="360" w:lineRule="auto"/>
              <w:rPr>
                <w:rFonts w:ascii="Arial" w:hAnsi="Arial" w:cs="Arial"/>
                <w:color w:val="auto"/>
              </w:rPr>
            </w:pPr>
          </w:p>
          <w:p w14:paraId="15EC7EE1" w14:textId="71F067CA" w:rsidR="00345418" w:rsidRPr="00DA1720" w:rsidDel="008F7F1C" w:rsidRDefault="00345418" w:rsidP="008F7F1C">
            <w:pPr>
              <w:pStyle w:val="BodyText10"/>
              <w:spacing w:before="0" w:after="0" w:line="360" w:lineRule="auto"/>
              <w:rPr>
                <w:del w:id="56" w:author="Grant Lowe" w:date="2021-05-13T15:59:00Z"/>
                <w:rFonts w:ascii="Arial" w:hAnsi="Arial" w:cs="Arial"/>
                <w:color w:val="auto"/>
              </w:rPr>
            </w:pPr>
            <w:r w:rsidRPr="00DA1720">
              <w:rPr>
                <w:rFonts w:ascii="Arial" w:hAnsi="Arial" w:cs="Arial"/>
                <w:color w:val="auto"/>
              </w:rPr>
              <w:t xml:space="preserve">If an issue arising from this policy framework presents a material risk to the Branch or one of its customers then the </w:t>
            </w:r>
            <w:r w:rsidR="00FD06BC" w:rsidRPr="00DA1720">
              <w:rPr>
                <w:rFonts w:ascii="Arial" w:hAnsi="Arial" w:cs="Arial"/>
                <w:color w:val="auto"/>
              </w:rPr>
              <w:t>C</w:t>
            </w:r>
            <w:r w:rsidR="00FD06BC">
              <w:rPr>
                <w:rFonts w:ascii="Arial" w:hAnsi="Arial" w:cs="Arial"/>
                <w:color w:val="auto"/>
              </w:rPr>
              <w:t>R</w:t>
            </w:r>
            <w:r w:rsidR="00FD06BC" w:rsidRPr="00DA1720">
              <w:rPr>
                <w:rFonts w:ascii="Arial" w:hAnsi="Arial" w:cs="Arial"/>
                <w:color w:val="auto"/>
              </w:rPr>
              <w:t xml:space="preserve">O </w:t>
            </w:r>
            <w:r w:rsidRPr="00DA1720">
              <w:rPr>
                <w:rFonts w:ascii="Arial" w:hAnsi="Arial" w:cs="Arial"/>
                <w:color w:val="auto"/>
              </w:rPr>
              <w:t xml:space="preserve">will escalate the matter to the </w:t>
            </w:r>
            <w:proofErr w:type="spellStart"/>
            <w:r w:rsidRPr="00DA1720">
              <w:rPr>
                <w:rFonts w:ascii="Arial" w:hAnsi="Arial" w:cs="Arial"/>
                <w:color w:val="auto"/>
              </w:rPr>
              <w:t>ARC</w:t>
            </w:r>
            <w:r w:rsidR="005A39DB" w:rsidRPr="00DA1720">
              <w:rPr>
                <w:rFonts w:ascii="Arial" w:hAnsi="Arial" w:cs="Arial"/>
                <w:color w:val="auto"/>
              </w:rPr>
              <w:t>o</w:t>
            </w:r>
            <w:proofErr w:type="spellEnd"/>
            <w:r w:rsidRPr="00DA1720">
              <w:rPr>
                <w:rFonts w:ascii="Arial" w:hAnsi="Arial" w:cs="Arial"/>
                <w:color w:val="auto"/>
              </w:rPr>
              <w:t>, or the regulators as appropriate.</w:t>
            </w:r>
            <w:r w:rsidR="00A8441D" w:rsidRPr="00DA1720">
              <w:rPr>
                <w:rFonts w:ascii="Arial" w:hAnsi="Arial" w:cs="Arial"/>
                <w:color w:val="auto"/>
              </w:rPr>
              <w:t xml:space="preserve"> </w:t>
            </w:r>
            <w:del w:id="57" w:author="Grant Lowe" w:date="2021-05-13T15:59:00Z">
              <w:r w:rsidR="00A8441D" w:rsidRPr="00DA1720" w:rsidDel="008F7F1C">
                <w:rPr>
                  <w:rFonts w:ascii="Arial" w:hAnsi="Arial" w:cs="Arial"/>
                  <w:color w:val="auto"/>
                </w:rPr>
                <w:delText>Following each review of this document the ARCo will recommend approval or otherwise to The Management Committee (“ManCo”)</w:delText>
              </w:r>
            </w:del>
          </w:p>
          <w:p w14:paraId="6FCA63F3" w14:textId="4EDAFAFF" w:rsidR="00FB72C4" w:rsidRPr="00DA1720" w:rsidRDefault="00FB72C4" w:rsidP="009345DC">
            <w:pPr>
              <w:pStyle w:val="BodyText10"/>
              <w:spacing w:before="0" w:after="0" w:line="360" w:lineRule="auto"/>
              <w:rPr>
                <w:rFonts w:ascii="Arial" w:hAnsi="Arial" w:cs="Arial"/>
                <w:color w:val="auto"/>
              </w:rPr>
            </w:pPr>
          </w:p>
        </w:tc>
      </w:tr>
      <w:tr w:rsidR="00DA1720" w:rsidRPr="00DA1720" w14:paraId="067F7259" w14:textId="77777777" w:rsidTr="00FD06BC">
        <w:tc>
          <w:tcPr>
            <w:tcW w:w="1439" w:type="dxa"/>
          </w:tcPr>
          <w:p w14:paraId="24D58B82" w14:textId="62527E39" w:rsidR="00345418" w:rsidRPr="00DA1720" w:rsidDel="00345418" w:rsidRDefault="00345418" w:rsidP="00DA1720">
            <w:pPr>
              <w:pStyle w:val="BodyText10"/>
              <w:spacing w:before="0" w:after="0" w:line="360" w:lineRule="auto"/>
              <w:rPr>
                <w:rFonts w:ascii="Arial" w:hAnsi="Arial" w:cs="Arial"/>
                <w:b/>
                <w:color w:val="auto"/>
              </w:rPr>
            </w:pPr>
            <w:r w:rsidRPr="00DA1720">
              <w:rPr>
                <w:rFonts w:ascii="Arial" w:hAnsi="Arial" w:cs="Arial"/>
                <w:b/>
                <w:color w:val="auto"/>
              </w:rPr>
              <w:t>Approval</w:t>
            </w:r>
          </w:p>
        </w:tc>
        <w:tc>
          <w:tcPr>
            <w:tcW w:w="7367" w:type="dxa"/>
          </w:tcPr>
          <w:p w14:paraId="2CCC28D3" w14:textId="4846BA5F" w:rsidR="00345418" w:rsidRPr="00DA1720" w:rsidRDefault="008F7F1C" w:rsidP="00DA1720">
            <w:pPr>
              <w:pStyle w:val="BodyText10"/>
              <w:spacing w:before="0" w:after="0" w:line="360" w:lineRule="auto"/>
              <w:rPr>
                <w:rFonts w:ascii="Arial" w:hAnsi="Arial" w:cs="Arial"/>
                <w:color w:val="auto"/>
              </w:rPr>
            </w:pPr>
            <w:proofErr w:type="spellStart"/>
            <w:ins w:id="58" w:author="Grant Lowe" w:date="2021-05-13T15:59:00Z">
              <w:r>
                <w:rPr>
                  <w:rFonts w:ascii="Arial" w:hAnsi="Arial" w:cs="Arial"/>
                  <w:color w:val="auto"/>
                </w:rPr>
                <w:t>ARCo</w:t>
              </w:r>
              <w:proofErr w:type="spellEnd"/>
              <w:r>
                <w:rPr>
                  <w:rFonts w:ascii="Arial" w:hAnsi="Arial" w:cs="Arial"/>
                  <w:color w:val="auto"/>
                </w:rPr>
                <w:t xml:space="preserve"> will review and approve, the policy will be sent to </w:t>
              </w:r>
            </w:ins>
            <w:proofErr w:type="spellStart"/>
            <w:r w:rsidR="005A39DB" w:rsidRPr="00DA1720">
              <w:rPr>
                <w:rFonts w:ascii="Arial" w:hAnsi="Arial" w:cs="Arial"/>
                <w:color w:val="auto"/>
              </w:rPr>
              <w:t>ManCo</w:t>
            </w:r>
            <w:proofErr w:type="spellEnd"/>
            <w:r w:rsidR="00345418" w:rsidRPr="00DA1720">
              <w:rPr>
                <w:rFonts w:ascii="Arial" w:hAnsi="Arial" w:cs="Arial"/>
                <w:color w:val="auto"/>
              </w:rPr>
              <w:t xml:space="preserve"> </w:t>
            </w:r>
            <w:ins w:id="59" w:author="Grant Lowe" w:date="2021-05-13T16:00:00Z">
              <w:r>
                <w:rPr>
                  <w:rFonts w:ascii="Arial" w:hAnsi="Arial" w:cs="Arial"/>
                  <w:color w:val="auto"/>
                </w:rPr>
                <w:t>for final challenge and ratification</w:t>
              </w:r>
            </w:ins>
            <w:del w:id="60" w:author="Grant Lowe" w:date="2021-05-13T16:00:00Z">
              <w:r w:rsidR="00345418" w:rsidRPr="00DA1720" w:rsidDel="008F7F1C">
                <w:rPr>
                  <w:rFonts w:ascii="Arial" w:hAnsi="Arial" w:cs="Arial"/>
                  <w:color w:val="auto"/>
                </w:rPr>
                <w:delText>is responsible for the approval</w:delText>
              </w:r>
            </w:del>
            <w:r w:rsidR="00345418" w:rsidRPr="00DA1720">
              <w:rPr>
                <w:rFonts w:ascii="Arial" w:hAnsi="Arial" w:cs="Arial"/>
                <w:color w:val="auto"/>
              </w:rPr>
              <w:t xml:space="preserve"> of this document</w:t>
            </w:r>
            <w:r w:rsidR="00EE066A" w:rsidRPr="00DA1720">
              <w:rPr>
                <w:rFonts w:ascii="Arial" w:hAnsi="Arial" w:cs="Arial"/>
                <w:color w:val="auto"/>
              </w:rPr>
              <w:t>.</w:t>
            </w:r>
          </w:p>
          <w:p w14:paraId="2F55B7F8" w14:textId="45C6F886" w:rsidR="00FB72C4" w:rsidRPr="00DA1720" w:rsidDel="00345418" w:rsidRDefault="00FB72C4" w:rsidP="00DA1720">
            <w:pPr>
              <w:pStyle w:val="BodyText10"/>
              <w:spacing w:before="0" w:after="0" w:line="360" w:lineRule="auto"/>
              <w:rPr>
                <w:rFonts w:ascii="Arial" w:hAnsi="Arial" w:cs="Arial"/>
                <w:color w:val="auto"/>
              </w:rPr>
            </w:pPr>
          </w:p>
        </w:tc>
      </w:tr>
      <w:tr w:rsidR="00DA1720" w:rsidRPr="00DA1720" w14:paraId="34BFDBB5" w14:textId="77777777" w:rsidTr="00FD06BC">
        <w:tc>
          <w:tcPr>
            <w:tcW w:w="1439" w:type="dxa"/>
          </w:tcPr>
          <w:p w14:paraId="5DDC33E1" w14:textId="0E7D0A0E" w:rsidR="00CB071C" w:rsidRPr="00DA1720" w:rsidRDefault="00345418" w:rsidP="00DA1720">
            <w:pPr>
              <w:pStyle w:val="BodyText10"/>
              <w:spacing w:before="0" w:after="0" w:line="360" w:lineRule="auto"/>
              <w:rPr>
                <w:rFonts w:ascii="Arial" w:hAnsi="Arial" w:cs="Arial"/>
                <w:b/>
                <w:color w:val="auto"/>
              </w:rPr>
            </w:pPr>
            <w:r w:rsidRPr="00DA1720">
              <w:rPr>
                <w:rFonts w:ascii="Arial" w:hAnsi="Arial" w:cs="Arial"/>
                <w:b/>
                <w:color w:val="auto"/>
              </w:rPr>
              <w:t>Applicability</w:t>
            </w:r>
          </w:p>
          <w:p w14:paraId="6DF77F91" w14:textId="77777777" w:rsidR="00FA6601" w:rsidRPr="00DA1720" w:rsidRDefault="00FA6601" w:rsidP="00DA1720">
            <w:pPr>
              <w:spacing w:before="0" w:after="0" w:line="360" w:lineRule="auto"/>
              <w:rPr>
                <w:rFonts w:ascii="Arial" w:hAnsi="Arial" w:cs="Arial"/>
                <w:lang w:val="en-GB" w:bidi="ar-SA"/>
              </w:rPr>
            </w:pPr>
          </w:p>
        </w:tc>
        <w:tc>
          <w:tcPr>
            <w:tcW w:w="7367" w:type="dxa"/>
          </w:tcPr>
          <w:p w14:paraId="303D7353" w14:textId="482169F0" w:rsidR="008714E4" w:rsidRPr="00DA1720" w:rsidRDefault="00345418" w:rsidP="00DA1720">
            <w:pPr>
              <w:spacing w:before="0" w:after="0" w:line="360" w:lineRule="auto"/>
              <w:rPr>
                <w:rFonts w:ascii="Arial" w:hAnsi="Arial" w:cs="Arial"/>
                <w:lang w:val="en-GB"/>
              </w:rPr>
            </w:pPr>
            <w:bookmarkStart w:id="61" w:name="OLE_LINK1"/>
            <w:r w:rsidRPr="00DA1720">
              <w:rPr>
                <w:rFonts w:ascii="Arial" w:hAnsi="Arial" w:cs="Arial"/>
                <w:lang w:val="en-GB"/>
              </w:rPr>
              <w:t xml:space="preserve">All members of staff, whether permanent (local hires and Expatriate alike) or contractors must operate in accordance with this framework document and all policies associated therewith. Escalation of any matters arising in respect of this should be </w:t>
            </w:r>
            <w:r w:rsidR="00FD06BC">
              <w:rPr>
                <w:rFonts w:ascii="Arial" w:hAnsi="Arial" w:cs="Arial"/>
                <w:lang w:val="en-GB"/>
              </w:rPr>
              <w:t>through</w:t>
            </w:r>
            <w:r w:rsidR="00FD06BC" w:rsidRPr="00DA1720" w:rsidDel="00FD06BC">
              <w:rPr>
                <w:rFonts w:ascii="Arial" w:hAnsi="Arial" w:cs="Arial"/>
                <w:lang w:val="en-GB"/>
              </w:rPr>
              <w:t xml:space="preserve"> </w:t>
            </w:r>
            <w:r w:rsidRPr="00DA1720">
              <w:rPr>
                <w:rFonts w:ascii="Arial" w:hAnsi="Arial" w:cs="Arial"/>
                <w:lang w:val="en-GB"/>
              </w:rPr>
              <w:t xml:space="preserve">the individual’s Head of Department or directly to the </w:t>
            </w:r>
            <w:r w:rsidR="001753A7">
              <w:rPr>
                <w:rFonts w:ascii="Arial" w:hAnsi="Arial" w:cs="Arial"/>
                <w:lang w:val="en-GB"/>
              </w:rPr>
              <w:t xml:space="preserve">CRO or </w:t>
            </w:r>
            <w:r w:rsidR="00476C9F" w:rsidRPr="00DA1720">
              <w:rPr>
                <w:rFonts w:ascii="Arial" w:hAnsi="Arial" w:cs="Arial"/>
                <w:lang w:val="en-GB"/>
              </w:rPr>
              <w:t>C</w:t>
            </w:r>
            <w:r w:rsidR="001753A7">
              <w:rPr>
                <w:rFonts w:ascii="Arial" w:hAnsi="Arial" w:cs="Arial"/>
                <w:lang w:val="en-GB"/>
              </w:rPr>
              <w:t xml:space="preserve">hief </w:t>
            </w:r>
            <w:r w:rsidR="00476C9F" w:rsidRPr="00DA1720">
              <w:rPr>
                <w:rFonts w:ascii="Arial" w:hAnsi="Arial" w:cs="Arial"/>
                <w:lang w:val="en-GB"/>
              </w:rPr>
              <w:t>C</w:t>
            </w:r>
            <w:r w:rsidR="001753A7">
              <w:rPr>
                <w:rFonts w:ascii="Arial" w:hAnsi="Arial" w:cs="Arial"/>
                <w:lang w:val="en-GB"/>
              </w:rPr>
              <w:t xml:space="preserve">ompliance </w:t>
            </w:r>
            <w:r w:rsidR="00476C9F" w:rsidRPr="00DA1720">
              <w:rPr>
                <w:rFonts w:ascii="Arial" w:hAnsi="Arial" w:cs="Arial"/>
                <w:lang w:val="en-GB"/>
              </w:rPr>
              <w:t>O</w:t>
            </w:r>
            <w:r w:rsidR="001753A7">
              <w:rPr>
                <w:rFonts w:ascii="Arial" w:hAnsi="Arial" w:cs="Arial"/>
                <w:lang w:val="en-GB"/>
              </w:rPr>
              <w:t>fficer (“CCO”)</w:t>
            </w:r>
            <w:r w:rsidR="008714E4" w:rsidRPr="00DA1720">
              <w:rPr>
                <w:rFonts w:ascii="Arial" w:hAnsi="Arial" w:cs="Arial"/>
                <w:lang w:val="en-GB"/>
              </w:rPr>
              <w:t xml:space="preserve">. </w:t>
            </w:r>
          </w:p>
          <w:p w14:paraId="3E663E58" w14:textId="77777777" w:rsidR="001753A7" w:rsidRDefault="001753A7" w:rsidP="00DA1720">
            <w:pPr>
              <w:spacing w:before="0" w:after="0" w:line="360" w:lineRule="auto"/>
              <w:rPr>
                <w:rFonts w:ascii="Arial" w:hAnsi="Arial" w:cs="Arial"/>
                <w:lang w:val="en-GB"/>
              </w:rPr>
            </w:pPr>
          </w:p>
          <w:p w14:paraId="63BF161A" w14:textId="5397C25B" w:rsidR="00FA6601" w:rsidRPr="00DA1720" w:rsidRDefault="00FA6601" w:rsidP="00DA1720">
            <w:pPr>
              <w:spacing w:before="0" w:after="0" w:line="360" w:lineRule="auto"/>
              <w:rPr>
                <w:rFonts w:ascii="Arial" w:hAnsi="Arial" w:cs="Arial"/>
                <w:lang w:val="en-GB"/>
              </w:rPr>
            </w:pPr>
            <w:r w:rsidRPr="00DA1720">
              <w:rPr>
                <w:rFonts w:ascii="Arial" w:hAnsi="Arial" w:cs="Arial"/>
                <w:lang w:val="en-GB"/>
              </w:rPr>
              <w:t xml:space="preserve">To ensure compliance with the requirements of this policy the </w:t>
            </w:r>
            <w:r w:rsidR="00476C9F" w:rsidRPr="00DA1720">
              <w:rPr>
                <w:rFonts w:ascii="Arial" w:hAnsi="Arial" w:cs="Arial"/>
                <w:lang w:val="en-GB"/>
              </w:rPr>
              <w:t>CCO</w:t>
            </w:r>
            <w:r w:rsidRPr="00DA1720">
              <w:rPr>
                <w:rFonts w:ascii="Arial" w:hAnsi="Arial" w:cs="Arial"/>
                <w:lang w:val="en-GB"/>
              </w:rPr>
              <w:t xml:space="preserve"> will also conduct ad-hoc reviews as per the Branch’s Compliance Monitoring Programme.</w:t>
            </w:r>
            <w:bookmarkEnd w:id="61"/>
          </w:p>
        </w:tc>
      </w:tr>
    </w:tbl>
    <w:p w14:paraId="6F73B96A" w14:textId="77777777" w:rsidR="00B772A1" w:rsidRPr="00DA1720" w:rsidRDefault="00B772A1" w:rsidP="00DA1720">
      <w:pPr>
        <w:spacing w:before="0" w:after="0" w:line="360" w:lineRule="auto"/>
        <w:rPr>
          <w:rFonts w:ascii="Arial" w:hAnsi="Arial" w:cs="Arial"/>
          <w:b/>
          <w:bCs/>
          <w:lang w:val="en-GB"/>
        </w:rPr>
      </w:pPr>
      <w:r w:rsidRPr="00DA1720">
        <w:rPr>
          <w:rFonts w:ascii="Arial" w:hAnsi="Arial" w:cs="Arial"/>
          <w:lang w:val="en-GB"/>
        </w:rPr>
        <w:br w:type="page"/>
      </w:r>
    </w:p>
    <w:p w14:paraId="5A8D519B" w14:textId="66BE6F66" w:rsidR="001753A7" w:rsidRDefault="001753A7" w:rsidP="00DA1720">
      <w:pPr>
        <w:pStyle w:val="Heading1"/>
        <w:spacing w:before="0" w:line="360" w:lineRule="auto"/>
        <w:rPr>
          <w:rFonts w:ascii="Arial" w:hAnsi="Arial" w:cs="Arial"/>
          <w:color w:val="auto"/>
          <w:sz w:val="22"/>
          <w:szCs w:val="22"/>
          <w:lang w:val="en-GB"/>
        </w:rPr>
      </w:pPr>
      <w:bookmarkStart w:id="62" w:name="_Toc528226858"/>
      <w:r>
        <w:rPr>
          <w:rFonts w:ascii="Arial" w:hAnsi="Arial" w:cs="Arial"/>
          <w:color w:val="auto"/>
          <w:sz w:val="22"/>
          <w:szCs w:val="22"/>
          <w:lang w:val="en-GB"/>
        </w:rPr>
        <w:t>UK Senior Management and Certification Regime</w:t>
      </w:r>
      <w:bookmarkEnd w:id="62"/>
    </w:p>
    <w:p w14:paraId="39F0E7DE" w14:textId="45BECE29" w:rsidR="001753A7" w:rsidRPr="00FE23CD" w:rsidRDefault="001753A7" w:rsidP="001753A7">
      <w:pPr>
        <w:shd w:val="clear" w:color="auto" w:fill="FFFFFF"/>
        <w:spacing w:after="0" w:line="360" w:lineRule="auto"/>
        <w:rPr>
          <w:rFonts w:ascii="Arial" w:eastAsia="Times New Roman" w:hAnsi="Arial" w:cs="Arial"/>
          <w:lang w:eastAsia="en-GB"/>
        </w:rPr>
      </w:pPr>
      <w:r w:rsidRPr="00FE23CD">
        <w:rPr>
          <w:rFonts w:ascii="Arial" w:eastAsia="Times New Roman" w:hAnsi="Arial" w:cs="Arial"/>
          <w:lang w:eastAsia="en-GB"/>
        </w:rPr>
        <w:t xml:space="preserve">The </w:t>
      </w:r>
      <w:r w:rsidRPr="00162560">
        <w:rPr>
          <w:rFonts w:ascii="Arial" w:eastAsia="Times New Roman" w:hAnsi="Arial" w:cs="Arial"/>
          <w:lang w:eastAsia="en-GB"/>
        </w:rPr>
        <w:t>Senior Managers Regime ensure</w:t>
      </w:r>
      <w:r w:rsidRPr="00FE23CD">
        <w:rPr>
          <w:rFonts w:ascii="Arial" w:eastAsia="Times New Roman" w:hAnsi="Arial" w:cs="Arial"/>
          <w:lang w:eastAsia="en-GB"/>
        </w:rPr>
        <w:t>s</w:t>
      </w:r>
      <w:r w:rsidRPr="00162560">
        <w:rPr>
          <w:rFonts w:ascii="Arial" w:eastAsia="Times New Roman" w:hAnsi="Arial" w:cs="Arial"/>
          <w:lang w:eastAsia="en-GB"/>
        </w:rPr>
        <w:t xml:space="preserve"> that senior managers can be held accountable for any misconduct that falls within their areas of responsibilities, the new Certification Regime and Conduct Rules aim to hold individuals working at all levels in banking to appropriate standards of conduct.</w:t>
      </w:r>
    </w:p>
    <w:p w14:paraId="69FC0EE1" w14:textId="77777777" w:rsidR="001753A7" w:rsidRPr="00162560" w:rsidRDefault="001753A7" w:rsidP="001753A7">
      <w:pPr>
        <w:shd w:val="clear" w:color="auto" w:fill="FFFFFF"/>
        <w:spacing w:after="0" w:line="360" w:lineRule="auto"/>
        <w:rPr>
          <w:rFonts w:ascii="Arial" w:eastAsia="Times New Roman" w:hAnsi="Arial" w:cs="Arial"/>
          <w:lang w:eastAsia="en-GB"/>
        </w:rPr>
      </w:pPr>
    </w:p>
    <w:p w14:paraId="05D3C8C6" w14:textId="77777777" w:rsidR="001753A7" w:rsidRPr="00FE23CD" w:rsidRDefault="001753A7" w:rsidP="001753A7">
      <w:pPr>
        <w:shd w:val="clear" w:color="auto" w:fill="FFFFFF"/>
        <w:spacing w:after="0" w:line="360" w:lineRule="auto"/>
        <w:rPr>
          <w:rFonts w:ascii="Arial" w:eastAsia="Times New Roman" w:hAnsi="Arial" w:cs="Arial"/>
          <w:lang w:eastAsia="en-GB"/>
        </w:rPr>
      </w:pPr>
      <w:r w:rsidRPr="00FE23CD">
        <w:rPr>
          <w:rFonts w:ascii="Arial" w:eastAsia="Times New Roman" w:hAnsi="Arial" w:cs="Arial"/>
          <w:lang w:eastAsia="en-GB"/>
        </w:rPr>
        <w:t>The FCA p</w:t>
      </w:r>
      <w:r w:rsidRPr="00162560">
        <w:rPr>
          <w:rFonts w:ascii="Arial" w:eastAsia="Times New Roman" w:hAnsi="Arial" w:cs="Arial"/>
          <w:lang w:eastAsia="en-GB"/>
        </w:rPr>
        <w:t>ublish</w:t>
      </w:r>
      <w:r w:rsidRPr="00FE23CD">
        <w:rPr>
          <w:rFonts w:ascii="Arial" w:eastAsia="Times New Roman" w:hAnsi="Arial" w:cs="Arial"/>
          <w:lang w:eastAsia="en-GB"/>
        </w:rPr>
        <w:t xml:space="preserve">ed the </w:t>
      </w:r>
      <w:r w:rsidRPr="00162560">
        <w:rPr>
          <w:rFonts w:ascii="Arial" w:eastAsia="Times New Roman" w:hAnsi="Arial" w:cs="Arial"/>
          <w:lang w:eastAsia="en-GB"/>
        </w:rPr>
        <w:t>final rules</w:t>
      </w:r>
      <w:r w:rsidRPr="00FE23CD">
        <w:rPr>
          <w:rFonts w:ascii="Arial" w:eastAsia="Times New Roman" w:hAnsi="Arial" w:cs="Arial"/>
          <w:lang w:eastAsia="en-GB"/>
        </w:rPr>
        <w:t xml:space="preserve"> in 2015 and provided an overview of the requirements</w:t>
      </w:r>
      <w:r w:rsidRPr="00162560">
        <w:rPr>
          <w:rFonts w:ascii="Arial" w:eastAsia="Times New Roman" w:hAnsi="Arial" w:cs="Arial"/>
          <w:lang w:eastAsia="en-GB"/>
        </w:rPr>
        <w:t>:</w:t>
      </w:r>
    </w:p>
    <w:p w14:paraId="28CA1126" w14:textId="77777777" w:rsidR="001753A7" w:rsidRPr="00162560" w:rsidRDefault="001753A7" w:rsidP="001753A7">
      <w:pPr>
        <w:shd w:val="clear" w:color="auto" w:fill="FFFFFF"/>
        <w:spacing w:after="0" w:line="360" w:lineRule="auto"/>
        <w:rPr>
          <w:rFonts w:ascii="Arial" w:eastAsia="Times New Roman" w:hAnsi="Arial" w:cs="Arial"/>
          <w:lang w:eastAsia="en-GB"/>
        </w:rPr>
      </w:pPr>
    </w:p>
    <w:p w14:paraId="6B00A1A3" w14:textId="77777777" w:rsidR="001753A7" w:rsidRPr="00FE23CD" w:rsidRDefault="001753A7" w:rsidP="001753A7">
      <w:pPr>
        <w:numPr>
          <w:ilvl w:val="0"/>
          <w:numId w:val="27"/>
        </w:numPr>
        <w:shd w:val="clear" w:color="auto" w:fill="FFFFFF"/>
        <w:tabs>
          <w:tab w:val="clear" w:pos="720"/>
          <w:tab w:val="num" w:pos="567"/>
        </w:tabs>
        <w:spacing w:before="0" w:after="0" w:line="360" w:lineRule="auto"/>
        <w:ind w:left="567" w:hanging="567"/>
        <w:rPr>
          <w:rFonts w:ascii="Arial" w:eastAsia="Times New Roman" w:hAnsi="Arial" w:cs="Arial"/>
          <w:lang w:eastAsia="en-GB"/>
        </w:rPr>
      </w:pPr>
      <w:r w:rsidRPr="00162560">
        <w:rPr>
          <w:rFonts w:ascii="Arial" w:eastAsia="Times New Roman" w:hAnsi="Arial" w:cs="Arial"/>
          <w:b/>
          <w:bCs/>
          <w:lang w:eastAsia="en-GB"/>
        </w:rPr>
        <w:t>The Senior Managers Regime</w:t>
      </w:r>
      <w:r w:rsidRPr="00FE23CD">
        <w:rPr>
          <w:rFonts w:ascii="Arial" w:eastAsia="Times New Roman" w:hAnsi="Arial" w:cs="Arial"/>
          <w:lang w:eastAsia="en-GB"/>
        </w:rPr>
        <w:t> </w:t>
      </w:r>
      <w:r w:rsidRPr="00162560">
        <w:rPr>
          <w:rFonts w:ascii="Arial" w:eastAsia="Times New Roman" w:hAnsi="Arial" w:cs="Arial"/>
          <w:lang w:eastAsia="en-GB"/>
        </w:rPr>
        <w:t xml:space="preserve">focuses on individuals who hold key roles and responsibilities in relevant firms. </w:t>
      </w:r>
      <w:r w:rsidRPr="00FE23CD">
        <w:rPr>
          <w:rFonts w:ascii="Arial" w:eastAsia="Times New Roman" w:hAnsi="Arial" w:cs="Arial"/>
          <w:lang w:eastAsia="en-GB"/>
        </w:rPr>
        <w:t xml:space="preserve">This </w:t>
      </w:r>
      <w:r w:rsidRPr="00162560">
        <w:rPr>
          <w:rFonts w:ascii="Arial" w:eastAsia="Times New Roman" w:hAnsi="Arial" w:cs="Arial"/>
          <w:lang w:eastAsia="en-GB"/>
        </w:rPr>
        <w:t>involve</w:t>
      </w:r>
      <w:r w:rsidRPr="00FE23CD">
        <w:rPr>
          <w:rFonts w:ascii="Arial" w:eastAsia="Times New Roman" w:hAnsi="Arial" w:cs="Arial"/>
          <w:lang w:eastAsia="en-GB"/>
        </w:rPr>
        <w:t>s</w:t>
      </w:r>
      <w:r w:rsidRPr="00162560">
        <w:rPr>
          <w:rFonts w:ascii="Arial" w:eastAsia="Times New Roman" w:hAnsi="Arial" w:cs="Arial"/>
          <w:lang w:eastAsia="en-GB"/>
        </w:rPr>
        <w:t xml:space="preserve"> allocating and mapping out responsibilities and preparing Statements of Responsibilities for individuals carrying out Senior Management Functions (SMFs). While individuals who fall under this regime will continue to be pre-approved by regulators, firms will also be legally required to ensure that they have procedures in place to assess their fitness and propriety before applying for approval and at least annually afterwards.</w:t>
      </w:r>
    </w:p>
    <w:p w14:paraId="1F615B11" w14:textId="3A116FC8" w:rsidR="001753A7" w:rsidRPr="00FE23CD" w:rsidRDefault="001753A7" w:rsidP="001753A7">
      <w:pPr>
        <w:numPr>
          <w:ilvl w:val="0"/>
          <w:numId w:val="27"/>
        </w:numPr>
        <w:shd w:val="clear" w:color="auto" w:fill="FFFFFF"/>
        <w:tabs>
          <w:tab w:val="clear" w:pos="720"/>
          <w:tab w:val="num" w:pos="567"/>
        </w:tabs>
        <w:spacing w:before="0" w:after="0" w:line="360" w:lineRule="auto"/>
        <w:ind w:left="567" w:hanging="567"/>
        <w:rPr>
          <w:rFonts w:ascii="Arial" w:eastAsia="Times New Roman" w:hAnsi="Arial" w:cs="Arial"/>
          <w:lang w:eastAsia="en-GB"/>
        </w:rPr>
      </w:pPr>
      <w:r w:rsidRPr="00162560">
        <w:rPr>
          <w:rFonts w:ascii="Arial" w:eastAsia="Times New Roman" w:hAnsi="Arial" w:cs="Arial"/>
          <w:b/>
          <w:bCs/>
          <w:lang w:eastAsia="en-GB"/>
        </w:rPr>
        <w:t>The Certification Regime</w:t>
      </w:r>
      <w:r w:rsidRPr="00FE23CD">
        <w:rPr>
          <w:rFonts w:ascii="Arial" w:eastAsia="Times New Roman" w:hAnsi="Arial" w:cs="Arial"/>
          <w:lang w:eastAsia="en-GB"/>
        </w:rPr>
        <w:t> </w:t>
      </w:r>
      <w:r w:rsidRPr="00162560">
        <w:rPr>
          <w:rFonts w:ascii="Arial" w:eastAsia="Times New Roman" w:hAnsi="Arial" w:cs="Arial"/>
          <w:lang w:eastAsia="en-GB"/>
        </w:rPr>
        <w:t xml:space="preserve">applies to other staff who could pose a risk of significant harm to the firm or any of its customers. These staff will not be pre-approved by regulators and firms’ preparations will need to include putting in place procedures for assessing for themselves the fitness and propriety of staff, for which they will be accountable to the regulators. These preparations will be important not only when recruiting for roles that come under the Certification Regime but when reassessing each </w:t>
      </w:r>
      <w:r w:rsidR="00027773" w:rsidRPr="00162560">
        <w:rPr>
          <w:rFonts w:ascii="Arial" w:eastAsia="Times New Roman" w:hAnsi="Arial" w:cs="Arial"/>
          <w:lang w:eastAsia="en-GB"/>
        </w:rPr>
        <w:t>year,</w:t>
      </w:r>
      <w:r w:rsidRPr="00162560">
        <w:rPr>
          <w:rFonts w:ascii="Arial" w:eastAsia="Times New Roman" w:hAnsi="Arial" w:cs="Arial"/>
          <w:lang w:eastAsia="en-GB"/>
        </w:rPr>
        <w:t xml:space="preserve"> the fitness and propriety of staff who are subject to the regime.</w:t>
      </w:r>
    </w:p>
    <w:p w14:paraId="0A7025C3" w14:textId="3E415EA2" w:rsidR="001753A7" w:rsidRDefault="001753A7" w:rsidP="001753A7">
      <w:pPr>
        <w:numPr>
          <w:ilvl w:val="0"/>
          <w:numId w:val="27"/>
        </w:numPr>
        <w:shd w:val="clear" w:color="auto" w:fill="FFFFFF"/>
        <w:tabs>
          <w:tab w:val="clear" w:pos="720"/>
          <w:tab w:val="num" w:pos="567"/>
        </w:tabs>
        <w:spacing w:before="0" w:after="0" w:line="360" w:lineRule="auto"/>
        <w:ind w:left="567" w:hanging="567"/>
        <w:rPr>
          <w:rFonts w:ascii="Arial" w:eastAsia="Times New Roman" w:hAnsi="Arial" w:cs="Arial"/>
          <w:lang w:eastAsia="en-GB"/>
        </w:rPr>
      </w:pPr>
      <w:r w:rsidRPr="001753A7">
        <w:rPr>
          <w:rFonts w:ascii="Arial" w:eastAsia="Times New Roman" w:hAnsi="Arial" w:cs="Arial"/>
          <w:b/>
          <w:bCs/>
          <w:lang w:eastAsia="en-GB"/>
        </w:rPr>
        <w:t>The Conduct Rules</w:t>
      </w:r>
      <w:r w:rsidRPr="001753A7">
        <w:rPr>
          <w:rFonts w:ascii="Arial" w:eastAsia="Times New Roman" w:hAnsi="Arial" w:cs="Arial"/>
          <w:lang w:eastAsia="en-GB"/>
        </w:rPr>
        <w:t xml:space="preserve"> set out a basic standard for </w:t>
      </w:r>
      <w:proofErr w:type="spellStart"/>
      <w:r w:rsidRPr="001753A7">
        <w:rPr>
          <w:rFonts w:ascii="Arial" w:eastAsia="Times New Roman" w:hAnsi="Arial" w:cs="Arial"/>
          <w:lang w:eastAsia="en-GB"/>
        </w:rPr>
        <w:t>behaviour</w:t>
      </w:r>
      <w:proofErr w:type="spellEnd"/>
      <w:r w:rsidRPr="001753A7">
        <w:rPr>
          <w:rFonts w:ascii="Arial" w:eastAsia="Times New Roman" w:hAnsi="Arial" w:cs="Arial"/>
          <w:lang w:eastAsia="en-GB"/>
        </w:rPr>
        <w:t xml:space="preserve"> that all those covered by the new regimes will be expected meet. Firms’ preparations will need to include ensuring that staff who will be subject to the new rules are aware of the conduct rules and how they apply to them. </w:t>
      </w:r>
    </w:p>
    <w:p w14:paraId="6CD83D06" w14:textId="77777777" w:rsidR="001753A7" w:rsidRPr="001753A7" w:rsidRDefault="001753A7" w:rsidP="001753A7">
      <w:pPr>
        <w:shd w:val="clear" w:color="auto" w:fill="FFFFFF"/>
        <w:spacing w:before="0" w:after="0" w:line="360" w:lineRule="auto"/>
        <w:ind w:left="567"/>
        <w:rPr>
          <w:rFonts w:ascii="Arial" w:eastAsia="Times New Roman" w:hAnsi="Arial" w:cs="Arial"/>
          <w:lang w:eastAsia="en-GB"/>
        </w:rPr>
      </w:pPr>
    </w:p>
    <w:p w14:paraId="0B65682F" w14:textId="77777777" w:rsidR="001753A7" w:rsidRDefault="001753A7" w:rsidP="001753A7">
      <w:pPr>
        <w:rPr>
          <w:rFonts w:ascii="Arial" w:eastAsia="Times New Roman" w:hAnsi="Arial" w:cs="Arial"/>
          <w:lang w:eastAsia="en-GB"/>
        </w:rPr>
      </w:pPr>
      <w:r w:rsidRPr="00027773">
        <w:rPr>
          <w:rFonts w:ascii="Arial" w:eastAsia="Times New Roman" w:hAnsi="Arial" w:cs="Arial"/>
          <w:b/>
          <w:i/>
          <w:lang w:eastAsia="en-GB"/>
        </w:rPr>
        <w:t>Appendix A</w:t>
      </w:r>
      <w:r>
        <w:rPr>
          <w:rFonts w:ascii="Arial" w:eastAsia="Times New Roman" w:hAnsi="Arial" w:cs="Arial"/>
          <w:lang w:eastAsia="en-GB"/>
        </w:rPr>
        <w:t xml:space="preserve"> – Senior Management Functions </w:t>
      </w:r>
    </w:p>
    <w:p w14:paraId="4C5A8B58" w14:textId="77777777" w:rsidR="001753A7" w:rsidRDefault="001753A7" w:rsidP="001753A7">
      <w:pPr>
        <w:rPr>
          <w:rFonts w:ascii="Arial" w:eastAsia="Times New Roman" w:hAnsi="Arial" w:cs="Arial"/>
          <w:lang w:eastAsia="en-GB"/>
        </w:rPr>
      </w:pPr>
      <w:r w:rsidRPr="00027773">
        <w:rPr>
          <w:rFonts w:ascii="Arial" w:eastAsia="Times New Roman" w:hAnsi="Arial" w:cs="Arial"/>
          <w:b/>
          <w:i/>
          <w:lang w:eastAsia="en-GB"/>
        </w:rPr>
        <w:t>Appendix B</w:t>
      </w:r>
      <w:r>
        <w:rPr>
          <w:rFonts w:ascii="Arial" w:eastAsia="Times New Roman" w:hAnsi="Arial" w:cs="Arial"/>
          <w:lang w:eastAsia="en-GB"/>
        </w:rPr>
        <w:t xml:space="preserve"> – FCA Principles for Business </w:t>
      </w:r>
    </w:p>
    <w:p w14:paraId="48A0989E" w14:textId="62F962DB" w:rsidR="001753A7" w:rsidRDefault="001753A7" w:rsidP="001753A7">
      <w:pPr>
        <w:rPr>
          <w:rFonts w:ascii="Arial" w:eastAsia="Times New Roman" w:hAnsi="Arial" w:cs="Arial"/>
          <w:lang w:eastAsia="en-GB"/>
        </w:rPr>
      </w:pPr>
      <w:r w:rsidRPr="00027773">
        <w:rPr>
          <w:rFonts w:ascii="Arial" w:eastAsia="Times New Roman" w:hAnsi="Arial" w:cs="Arial"/>
          <w:b/>
          <w:i/>
          <w:lang w:eastAsia="en-GB"/>
        </w:rPr>
        <w:t>Appendix C</w:t>
      </w:r>
      <w:r>
        <w:rPr>
          <w:rFonts w:ascii="Arial" w:eastAsia="Times New Roman" w:hAnsi="Arial" w:cs="Arial"/>
          <w:lang w:eastAsia="en-GB"/>
        </w:rPr>
        <w:t xml:space="preserve"> – FCA Conduct rules </w:t>
      </w:r>
    </w:p>
    <w:p w14:paraId="1452635F" w14:textId="41E1A735" w:rsidR="00FD2A8F" w:rsidRPr="00E73DFA" w:rsidRDefault="00FD2A8F" w:rsidP="001753A7">
      <w:pPr>
        <w:rPr>
          <w:rFonts w:ascii="Arial" w:eastAsia="Times New Roman" w:hAnsi="Arial" w:cs="Arial"/>
          <w:lang w:eastAsia="en-GB"/>
        </w:rPr>
      </w:pPr>
      <w:r w:rsidRPr="00027773">
        <w:rPr>
          <w:rFonts w:ascii="Arial" w:eastAsia="Times New Roman" w:hAnsi="Arial" w:cs="Arial"/>
          <w:b/>
          <w:i/>
          <w:lang w:eastAsia="en-GB"/>
        </w:rPr>
        <w:t>Appendix D</w:t>
      </w:r>
      <w:r>
        <w:rPr>
          <w:rFonts w:ascii="Arial" w:eastAsia="Times New Roman" w:hAnsi="Arial" w:cs="Arial"/>
          <w:lang w:eastAsia="en-GB"/>
        </w:rPr>
        <w:t xml:space="preserve"> – FCA Conduct Risk Questions</w:t>
      </w:r>
    </w:p>
    <w:p w14:paraId="2DEB2AF4" w14:textId="31DB9268" w:rsidR="001753A7" w:rsidRDefault="001753A7" w:rsidP="001753A7">
      <w:pPr>
        <w:rPr>
          <w:lang w:val="en-GB"/>
        </w:rPr>
      </w:pPr>
    </w:p>
    <w:p w14:paraId="0C386ABD" w14:textId="4DBBBADF" w:rsidR="00FD2A8F" w:rsidRDefault="00FD2A8F" w:rsidP="00DA1720">
      <w:pPr>
        <w:pStyle w:val="Heading1"/>
        <w:spacing w:before="0" w:line="360" w:lineRule="auto"/>
        <w:rPr>
          <w:rFonts w:ascii="Arial" w:hAnsi="Arial" w:cs="Arial"/>
          <w:color w:val="auto"/>
          <w:sz w:val="22"/>
          <w:szCs w:val="22"/>
          <w:lang w:val="en-GB"/>
        </w:rPr>
      </w:pPr>
      <w:bookmarkStart w:id="63" w:name="_Toc528226859"/>
      <w:r>
        <w:rPr>
          <w:rFonts w:ascii="Arial" w:hAnsi="Arial" w:cs="Arial"/>
          <w:color w:val="auto"/>
          <w:sz w:val="22"/>
          <w:szCs w:val="22"/>
          <w:lang w:val="en-GB"/>
        </w:rPr>
        <w:t>CNCB Culture and Corporate Values</w:t>
      </w:r>
      <w:bookmarkEnd w:id="63"/>
      <w:r>
        <w:rPr>
          <w:rFonts w:ascii="Arial" w:hAnsi="Arial" w:cs="Arial"/>
          <w:color w:val="auto"/>
          <w:sz w:val="22"/>
          <w:szCs w:val="22"/>
          <w:lang w:val="en-GB"/>
        </w:rPr>
        <w:t xml:space="preserve"> </w:t>
      </w:r>
    </w:p>
    <w:p w14:paraId="1952AF48" w14:textId="77777777" w:rsidR="00027773" w:rsidRDefault="00027773" w:rsidP="00FD2A8F">
      <w:pPr>
        <w:spacing w:before="0" w:after="0" w:line="360" w:lineRule="auto"/>
        <w:rPr>
          <w:rFonts w:ascii="Arial" w:hAnsi="Arial" w:cs="Arial"/>
          <w:lang w:val="en-GB"/>
        </w:rPr>
      </w:pPr>
    </w:p>
    <w:p w14:paraId="675C331B" w14:textId="49FA105D" w:rsidR="00131934" w:rsidRDefault="00FD2A8F" w:rsidP="00FD2A8F">
      <w:pPr>
        <w:spacing w:before="0" w:after="0" w:line="360" w:lineRule="auto"/>
        <w:rPr>
          <w:rFonts w:ascii="Arial" w:hAnsi="Arial" w:cs="Arial"/>
          <w:lang w:val="en-GB"/>
        </w:rPr>
      </w:pPr>
      <w:r>
        <w:rPr>
          <w:rFonts w:ascii="Arial" w:hAnsi="Arial" w:cs="Arial"/>
          <w:lang w:val="en-GB"/>
        </w:rPr>
        <w:t xml:space="preserve">CITIC Group are a multi-national conglomerate and have </w:t>
      </w:r>
      <w:r w:rsidR="00421FE2">
        <w:rPr>
          <w:rFonts w:ascii="Arial" w:hAnsi="Arial" w:cs="Arial"/>
          <w:lang w:val="en-GB"/>
        </w:rPr>
        <w:t xml:space="preserve">some </w:t>
      </w:r>
      <w:r>
        <w:rPr>
          <w:rFonts w:ascii="Arial" w:hAnsi="Arial" w:cs="Arial"/>
          <w:lang w:val="en-GB"/>
        </w:rPr>
        <w:t>entities listed on major stock-exchange markets. A significant part of the Group is C</w:t>
      </w:r>
      <w:r w:rsidR="00131934">
        <w:rPr>
          <w:rFonts w:ascii="Arial" w:hAnsi="Arial" w:cs="Arial"/>
          <w:lang w:val="en-GB"/>
        </w:rPr>
        <w:t>hina CITIC Bank (“CNCB” or “HO”) which is listed on the Hong Kong and Shanghai stock exchanges and regulated by the China Banking Regulatory Commission.</w:t>
      </w:r>
    </w:p>
    <w:p w14:paraId="3D0657CA" w14:textId="2AFB45F0" w:rsidR="00131934" w:rsidRDefault="00131934" w:rsidP="00FD2A8F">
      <w:pPr>
        <w:spacing w:before="0" w:after="0" w:line="360" w:lineRule="auto"/>
        <w:rPr>
          <w:rFonts w:ascii="Arial" w:hAnsi="Arial" w:cs="Arial"/>
          <w:lang w:val="en-GB"/>
        </w:rPr>
      </w:pPr>
    </w:p>
    <w:p w14:paraId="62CE2C2C" w14:textId="141B1B6D" w:rsidR="00131934" w:rsidRDefault="00131934" w:rsidP="00FD2A8F">
      <w:pPr>
        <w:spacing w:before="0" w:after="0" w:line="360" w:lineRule="auto"/>
        <w:rPr>
          <w:rFonts w:ascii="Arial" w:hAnsi="Arial" w:cs="Arial"/>
          <w:lang w:val="en-GB"/>
        </w:rPr>
      </w:pPr>
      <w:r>
        <w:rPr>
          <w:rFonts w:ascii="Arial" w:hAnsi="Arial" w:cs="Arial"/>
          <w:lang w:val="en-GB"/>
        </w:rPr>
        <w:t>CNCB culture can be summarised in four key principles:</w:t>
      </w:r>
    </w:p>
    <w:p w14:paraId="6EF7D5E6" w14:textId="77777777" w:rsidR="00027773" w:rsidRDefault="00027773" w:rsidP="00FD2A8F">
      <w:pPr>
        <w:spacing w:before="0" w:after="0" w:line="360" w:lineRule="auto"/>
        <w:rPr>
          <w:rFonts w:ascii="Arial" w:hAnsi="Arial" w:cs="Arial"/>
          <w:lang w:val="en-GB"/>
        </w:rPr>
      </w:pPr>
    </w:p>
    <w:p w14:paraId="655BF3A3" w14:textId="4F6634D4" w:rsidR="00131934" w:rsidRPr="00131934" w:rsidRDefault="00131934" w:rsidP="00131934">
      <w:pPr>
        <w:pStyle w:val="ListParagraph"/>
        <w:numPr>
          <w:ilvl w:val="0"/>
          <w:numId w:val="40"/>
        </w:numPr>
        <w:spacing w:line="360" w:lineRule="auto"/>
        <w:ind w:left="567" w:hanging="567"/>
        <w:rPr>
          <w:rFonts w:ascii="Arial" w:hAnsi="Arial" w:cs="Arial"/>
        </w:rPr>
      </w:pPr>
      <w:r w:rsidRPr="00131934">
        <w:rPr>
          <w:rFonts w:ascii="Arial" w:hAnsi="Arial" w:cs="Arial"/>
        </w:rPr>
        <w:t xml:space="preserve">Pride in delivering world class service to </w:t>
      </w:r>
      <w:r w:rsidRPr="00131934">
        <w:rPr>
          <w:rFonts w:ascii="Arial" w:hAnsi="Arial" w:cs="Arial"/>
          <w:b/>
          <w:bCs/>
          <w:i/>
          <w:iCs/>
        </w:rPr>
        <w:t>customers</w:t>
      </w:r>
      <w:r w:rsidRPr="00131934">
        <w:rPr>
          <w:rFonts w:ascii="Arial" w:hAnsi="Arial" w:cs="Arial"/>
        </w:rPr>
        <w:t xml:space="preserve"> </w:t>
      </w:r>
    </w:p>
    <w:p w14:paraId="139EA5E2" w14:textId="77777777" w:rsidR="00131934" w:rsidRPr="00131934" w:rsidRDefault="00131934" w:rsidP="00131934">
      <w:pPr>
        <w:pStyle w:val="ListParagraph"/>
        <w:numPr>
          <w:ilvl w:val="0"/>
          <w:numId w:val="40"/>
        </w:numPr>
        <w:spacing w:before="0" w:after="0" w:line="360" w:lineRule="auto"/>
        <w:ind w:left="567" w:hanging="567"/>
        <w:rPr>
          <w:rFonts w:ascii="Arial" w:hAnsi="Arial" w:cs="Arial"/>
          <w:lang w:val="en-GB"/>
        </w:rPr>
      </w:pPr>
      <w:r w:rsidRPr="00131934">
        <w:rPr>
          <w:rFonts w:ascii="Arial" w:hAnsi="Arial" w:cs="Arial"/>
        </w:rPr>
        <w:t xml:space="preserve">Comprehensive financing service by providing value-creating financial solutions to </w:t>
      </w:r>
      <w:r w:rsidRPr="00131934">
        <w:rPr>
          <w:rFonts w:ascii="Arial" w:hAnsi="Arial" w:cs="Arial"/>
          <w:b/>
          <w:bCs/>
          <w:i/>
          <w:iCs/>
        </w:rPr>
        <w:t>customers</w:t>
      </w:r>
    </w:p>
    <w:p w14:paraId="484E97A2" w14:textId="77777777" w:rsidR="00131934" w:rsidRPr="00131934" w:rsidRDefault="00131934" w:rsidP="00131934">
      <w:pPr>
        <w:pStyle w:val="ListParagraph"/>
        <w:numPr>
          <w:ilvl w:val="0"/>
          <w:numId w:val="40"/>
        </w:numPr>
        <w:spacing w:before="0" w:after="0" w:line="360" w:lineRule="auto"/>
        <w:ind w:left="567" w:hanging="567"/>
        <w:rPr>
          <w:rFonts w:ascii="Arial" w:hAnsi="Arial" w:cs="Arial"/>
          <w:lang w:val="en-GB"/>
        </w:rPr>
      </w:pPr>
      <w:r w:rsidRPr="00131934">
        <w:rPr>
          <w:rFonts w:ascii="Arial" w:hAnsi="Arial" w:cs="Arial"/>
        </w:rPr>
        <w:t xml:space="preserve">Leverage off unique advantages of </w:t>
      </w:r>
      <w:r w:rsidRPr="00131934">
        <w:rPr>
          <w:rFonts w:ascii="Arial" w:hAnsi="Arial" w:cs="Arial"/>
          <w:b/>
          <w:bCs/>
          <w:i/>
          <w:iCs/>
        </w:rPr>
        <w:t>CITIC Group</w:t>
      </w:r>
    </w:p>
    <w:p w14:paraId="0A1BF51A" w14:textId="77777777" w:rsidR="00131934" w:rsidRPr="00131934" w:rsidRDefault="00131934" w:rsidP="00131934">
      <w:pPr>
        <w:pStyle w:val="ListParagraph"/>
        <w:numPr>
          <w:ilvl w:val="0"/>
          <w:numId w:val="40"/>
        </w:numPr>
        <w:spacing w:before="0" w:after="0" w:line="360" w:lineRule="auto"/>
        <w:ind w:left="567" w:hanging="567"/>
        <w:rPr>
          <w:rFonts w:ascii="Arial" w:hAnsi="Arial" w:cs="Arial"/>
          <w:lang w:val="en-GB"/>
        </w:rPr>
      </w:pPr>
      <w:r w:rsidRPr="00131934">
        <w:rPr>
          <w:rFonts w:ascii="Arial" w:hAnsi="Arial" w:cs="Arial"/>
          <w:b/>
          <w:bCs/>
          <w:i/>
          <w:iCs/>
        </w:rPr>
        <w:t>Employees</w:t>
      </w:r>
      <w:r w:rsidRPr="00131934">
        <w:rPr>
          <w:rFonts w:ascii="Arial" w:hAnsi="Arial" w:cs="Arial"/>
        </w:rPr>
        <w:t xml:space="preserve"> - nurturing talent, team spirit and sharing ownership and success</w:t>
      </w:r>
      <w:r w:rsidRPr="00131934">
        <w:rPr>
          <w:rFonts w:ascii="Arial" w:hAnsi="Arial" w:cs="Arial"/>
          <w:lang w:val="en-GB"/>
        </w:rPr>
        <w:t xml:space="preserve"> </w:t>
      </w:r>
    </w:p>
    <w:p w14:paraId="04B6D0F2" w14:textId="692C47DF" w:rsidR="00131934" w:rsidRPr="00C02E21" w:rsidRDefault="00131934" w:rsidP="00C02E21">
      <w:pPr>
        <w:spacing w:before="0" w:after="0" w:line="360" w:lineRule="auto"/>
        <w:rPr>
          <w:rFonts w:ascii="Arial" w:hAnsi="Arial" w:cs="Arial"/>
          <w:lang w:val="en-GB"/>
        </w:rPr>
      </w:pPr>
    </w:p>
    <w:p w14:paraId="21414FF0" w14:textId="77777777" w:rsidR="00C02E21" w:rsidRDefault="00C02E21" w:rsidP="00C02E21">
      <w:pPr>
        <w:autoSpaceDE w:val="0"/>
        <w:autoSpaceDN w:val="0"/>
        <w:adjustRightInd w:val="0"/>
        <w:spacing w:before="0" w:after="0" w:line="360" w:lineRule="auto"/>
        <w:rPr>
          <w:rFonts w:ascii="Arial" w:hAnsi="Arial" w:cs="Arial"/>
          <w:color w:val="000000"/>
          <w:lang w:val="en-GB" w:eastAsia="zh-CN" w:bidi="ar-SA"/>
        </w:rPr>
      </w:pPr>
      <w:r w:rsidRPr="00C02E21">
        <w:rPr>
          <w:rFonts w:ascii="Arial" w:hAnsi="Arial" w:cs="Arial"/>
          <w:color w:val="000000"/>
          <w:lang w:val="en-GB" w:eastAsia="zh-CN" w:bidi="ar-SA"/>
        </w:rPr>
        <w:t>The Bank’s Corporate Culture framework consists of five core elements, namely cultural inheritance, values, occupational norms, the motto oath and the logo of the Bank. The chapter on values include six parts, namely vision, mission, core values, business management philosophy, human resource philosophy and responsibility philosophy.</w:t>
      </w:r>
    </w:p>
    <w:p w14:paraId="59E8F9FB" w14:textId="58005ECA" w:rsidR="00C02E21" w:rsidRPr="00C02E21" w:rsidRDefault="00C02E21" w:rsidP="00C02E21">
      <w:pPr>
        <w:autoSpaceDE w:val="0"/>
        <w:autoSpaceDN w:val="0"/>
        <w:adjustRightInd w:val="0"/>
        <w:spacing w:before="0" w:after="0" w:line="360" w:lineRule="auto"/>
        <w:rPr>
          <w:rFonts w:ascii="Arial" w:hAnsi="Arial" w:cs="Arial"/>
          <w:color w:val="000000"/>
          <w:lang w:val="en-GB" w:eastAsia="zh-CN" w:bidi="ar-SA"/>
        </w:rPr>
      </w:pPr>
      <w:r w:rsidRPr="00C02E21">
        <w:rPr>
          <w:rFonts w:ascii="Arial" w:hAnsi="Arial" w:cs="Arial"/>
          <w:color w:val="000000"/>
          <w:lang w:val="en-GB" w:eastAsia="zh-CN" w:bidi="ar-SA"/>
        </w:rPr>
        <w:t xml:space="preserve"> </w:t>
      </w:r>
    </w:p>
    <w:p w14:paraId="2EE3496D" w14:textId="392125D9" w:rsidR="00C02E21" w:rsidRDefault="00027773" w:rsidP="00C02E21">
      <w:pPr>
        <w:spacing w:before="0" w:after="0" w:line="360" w:lineRule="auto"/>
        <w:rPr>
          <w:rFonts w:ascii="Arial" w:hAnsi="Arial" w:cs="Arial"/>
          <w:noProof/>
          <w:lang w:val="en-GB"/>
        </w:rPr>
      </w:pPr>
      <w:r>
        <w:rPr>
          <w:rFonts w:ascii="Arial" w:hAnsi="Arial" w:cs="Arial"/>
          <w:noProof/>
          <w:lang w:val="en-GB" w:eastAsia="zh-CN" w:bidi="ar-SA"/>
        </w:rPr>
        <w:drawing>
          <wp:anchor distT="0" distB="0" distL="114300" distR="114300" simplePos="0" relativeHeight="251658240" behindDoc="1" locked="0" layoutInCell="1" allowOverlap="1" wp14:anchorId="37585F07" wp14:editId="10EEFC13">
            <wp:simplePos x="0" y="0"/>
            <wp:positionH relativeFrom="column">
              <wp:posOffset>1033145</wp:posOffset>
            </wp:positionH>
            <wp:positionV relativeFrom="paragraph">
              <wp:posOffset>240665</wp:posOffset>
            </wp:positionV>
            <wp:extent cx="4267200" cy="34315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267200" cy="3431560"/>
                    </a:xfrm>
                    <a:prstGeom prst="rect">
                      <a:avLst/>
                    </a:prstGeom>
                    <a:noFill/>
                  </pic:spPr>
                </pic:pic>
              </a:graphicData>
            </a:graphic>
            <wp14:sizeRelH relativeFrom="margin">
              <wp14:pctWidth>0</wp14:pctWidth>
            </wp14:sizeRelH>
            <wp14:sizeRelV relativeFrom="margin">
              <wp14:pctHeight>0</wp14:pctHeight>
            </wp14:sizeRelV>
          </wp:anchor>
        </w:drawing>
      </w:r>
      <w:r w:rsidR="00C02E21" w:rsidRPr="00C02E21">
        <w:rPr>
          <w:rFonts w:ascii="Arial" w:hAnsi="Arial" w:cs="Arial"/>
          <w:color w:val="000000"/>
          <w:lang w:val="en-GB" w:eastAsia="zh-CN" w:bidi="ar-SA"/>
        </w:rPr>
        <w:t>An illustration of the Bank’s Corporate Values can be found in the figure below:</w:t>
      </w:r>
      <w:r w:rsidR="00C02E21" w:rsidRPr="00C02E21">
        <w:rPr>
          <w:rFonts w:ascii="Arial" w:hAnsi="Arial" w:cs="Arial"/>
          <w:noProof/>
          <w:lang w:val="en-GB"/>
        </w:rPr>
        <w:t xml:space="preserve"> </w:t>
      </w:r>
    </w:p>
    <w:p w14:paraId="0392052E" w14:textId="3A931F36" w:rsidR="00131934" w:rsidRPr="00C02E21" w:rsidRDefault="00131934" w:rsidP="00C02E21">
      <w:pPr>
        <w:spacing w:before="0" w:after="0" w:line="360" w:lineRule="auto"/>
        <w:jc w:val="center"/>
        <w:rPr>
          <w:rFonts w:ascii="Arial" w:hAnsi="Arial" w:cs="Arial"/>
          <w:lang w:val="en-GB"/>
        </w:rPr>
      </w:pPr>
    </w:p>
    <w:p w14:paraId="58F00F13" w14:textId="62CDF124" w:rsidR="00C02E21" w:rsidRDefault="00C02E21">
      <w:pPr>
        <w:spacing w:before="0" w:after="0" w:line="240" w:lineRule="auto"/>
        <w:rPr>
          <w:rFonts w:ascii="Arial" w:hAnsi="Arial" w:cs="Arial"/>
          <w:b/>
          <w:bCs/>
          <w:lang w:val="en-GB"/>
        </w:rPr>
      </w:pPr>
      <w:r>
        <w:rPr>
          <w:rFonts w:ascii="Arial" w:hAnsi="Arial" w:cs="Arial"/>
          <w:lang w:val="en-GB"/>
        </w:rPr>
        <w:br w:type="page"/>
      </w:r>
    </w:p>
    <w:p w14:paraId="796DAE67" w14:textId="7A08D78A" w:rsidR="001753A7" w:rsidRDefault="00FD2A8F" w:rsidP="00DA1720">
      <w:pPr>
        <w:pStyle w:val="Heading1"/>
        <w:spacing w:before="0" w:line="360" w:lineRule="auto"/>
        <w:rPr>
          <w:rFonts w:ascii="Arial" w:hAnsi="Arial" w:cs="Arial"/>
          <w:color w:val="auto"/>
          <w:sz w:val="22"/>
          <w:szCs w:val="22"/>
          <w:lang w:val="en-GB"/>
        </w:rPr>
      </w:pPr>
      <w:bookmarkStart w:id="64" w:name="_Toc528226860"/>
      <w:r>
        <w:rPr>
          <w:rFonts w:ascii="Arial" w:hAnsi="Arial" w:cs="Arial"/>
          <w:color w:val="auto"/>
          <w:sz w:val="22"/>
          <w:szCs w:val="22"/>
          <w:lang w:val="en-GB"/>
        </w:rPr>
        <w:t xml:space="preserve">CNCBLB </w:t>
      </w:r>
      <w:r w:rsidR="001753A7">
        <w:rPr>
          <w:rFonts w:ascii="Arial" w:hAnsi="Arial" w:cs="Arial"/>
          <w:color w:val="auto"/>
          <w:sz w:val="22"/>
          <w:szCs w:val="22"/>
          <w:lang w:val="en-GB"/>
        </w:rPr>
        <w:t>Risk Management Framework</w:t>
      </w:r>
      <w:bookmarkEnd w:id="64"/>
    </w:p>
    <w:p w14:paraId="0D463B6D" w14:textId="77777777" w:rsidR="001753A7" w:rsidRDefault="001753A7" w:rsidP="001753A7">
      <w:pPr>
        <w:spacing w:before="0" w:after="0" w:line="360" w:lineRule="auto"/>
        <w:rPr>
          <w:rFonts w:ascii="Arial" w:hAnsi="Arial" w:cs="Arial"/>
        </w:rPr>
      </w:pPr>
    </w:p>
    <w:p w14:paraId="5A64E43E" w14:textId="32B0B266" w:rsidR="001753A7" w:rsidRPr="00060651" w:rsidRDefault="001753A7" w:rsidP="001753A7">
      <w:pPr>
        <w:spacing w:before="0" w:after="0" w:line="360" w:lineRule="auto"/>
        <w:rPr>
          <w:rFonts w:ascii="Arial" w:hAnsi="Arial" w:cs="Arial"/>
        </w:rPr>
      </w:pPr>
      <w:r w:rsidRPr="00263473">
        <w:rPr>
          <w:rFonts w:ascii="Arial" w:hAnsi="Arial" w:cs="Arial"/>
        </w:rPr>
        <w:t xml:space="preserve">The </w:t>
      </w:r>
      <w:r>
        <w:rPr>
          <w:rFonts w:ascii="Arial" w:hAnsi="Arial" w:cs="Arial"/>
        </w:rPr>
        <w:t xml:space="preserve">Conduct Risk </w:t>
      </w:r>
      <w:r w:rsidRPr="00263473">
        <w:rPr>
          <w:rFonts w:ascii="Arial" w:hAnsi="Arial" w:cs="Arial"/>
        </w:rPr>
        <w:t>Policy is a</w:t>
      </w:r>
      <w:r w:rsidRPr="00060651">
        <w:rPr>
          <w:rFonts w:ascii="Arial" w:hAnsi="Arial" w:cs="Arial"/>
        </w:rPr>
        <w:t xml:space="preserve"> supporting policy for the Operational Risk framework that is integral part of the overall risk framework, which is presented as follows:</w:t>
      </w:r>
    </w:p>
    <w:p w14:paraId="6B94FB5B" w14:textId="77777777" w:rsidR="001753A7" w:rsidRPr="00263473" w:rsidRDefault="001753A7" w:rsidP="001753A7">
      <w:pPr>
        <w:spacing w:before="0" w:after="0" w:line="360" w:lineRule="auto"/>
        <w:rPr>
          <w:rFonts w:ascii="Arial" w:hAnsi="Arial" w:cs="Arial"/>
        </w:rPr>
      </w:pPr>
    </w:p>
    <w:p w14:paraId="4D7BD449" w14:textId="3F181A76" w:rsidR="001753A7" w:rsidRPr="00263473" w:rsidRDefault="00A322B6" w:rsidP="00027773">
      <w:pPr>
        <w:spacing w:before="0" w:after="0" w:line="360" w:lineRule="auto"/>
        <w:jc w:val="center"/>
        <w:rPr>
          <w:rFonts w:ascii="Arial" w:hAnsi="Arial" w:cs="Arial"/>
        </w:rPr>
      </w:pPr>
      <w:r w:rsidRPr="00A322B6">
        <w:rPr>
          <w:noProof/>
          <w:lang w:val="en-GB" w:eastAsia="zh-CN" w:bidi="ar-SA"/>
        </w:rPr>
        <w:drawing>
          <wp:inline distT="0" distB="0" distL="0" distR="0" wp14:anchorId="1631713C" wp14:editId="393201DA">
            <wp:extent cx="5175942" cy="56102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3675" cy="5618607"/>
                    </a:xfrm>
                    <a:prstGeom prst="rect">
                      <a:avLst/>
                    </a:prstGeom>
                    <a:noFill/>
                    <a:ln>
                      <a:noFill/>
                    </a:ln>
                  </pic:spPr>
                </pic:pic>
              </a:graphicData>
            </a:graphic>
          </wp:inline>
        </w:drawing>
      </w:r>
    </w:p>
    <w:p w14:paraId="6B294944" w14:textId="77777777" w:rsidR="00EB5D67" w:rsidRDefault="00EB5D67" w:rsidP="001753A7">
      <w:pPr>
        <w:spacing w:before="0" w:after="0" w:line="360" w:lineRule="auto"/>
        <w:rPr>
          <w:rFonts w:ascii="Arial" w:hAnsi="Arial" w:cs="Arial"/>
        </w:rPr>
      </w:pPr>
    </w:p>
    <w:p w14:paraId="535A836F" w14:textId="33923F1F" w:rsidR="001753A7" w:rsidRPr="00263473" w:rsidRDefault="001753A7" w:rsidP="001753A7">
      <w:pPr>
        <w:spacing w:before="0" w:after="0" w:line="360" w:lineRule="auto"/>
        <w:rPr>
          <w:rFonts w:ascii="Arial" w:hAnsi="Arial" w:cs="Arial"/>
        </w:rPr>
      </w:pPr>
      <w:r w:rsidRPr="00263473">
        <w:rPr>
          <w:rFonts w:ascii="Arial" w:hAnsi="Arial" w:cs="Arial"/>
        </w:rPr>
        <w:t xml:space="preserve">Risk </w:t>
      </w:r>
      <w:r w:rsidR="00EB5D67">
        <w:rPr>
          <w:rFonts w:ascii="Arial" w:hAnsi="Arial" w:cs="Arial"/>
        </w:rPr>
        <w:t xml:space="preserve">and Compliance </w:t>
      </w:r>
      <w:r w:rsidRPr="00263473">
        <w:rPr>
          <w:rFonts w:ascii="Arial" w:hAnsi="Arial" w:cs="Arial"/>
        </w:rPr>
        <w:t>department</w:t>
      </w:r>
      <w:r w:rsidR="00EB5D67">
        <w:rPr>
          <w:rFonts w:ascii="Arial" w:hAnsi="Arial" w:cs="Arial"/>
        </w:rPr>
        <w:t>s</w:t>
      </w:r>
      <w:r w:rsidRPr="00263473">
        <w:rPr>
          <w:rFonts w:ascii="Arial" w:hAnsi="Arial" w:cs="Arial"/>
        </w:rPr>
        <w:t xml:space="preserve"> will manage </w:t>
      </w:r>
      <w:r w:rsidR="00EB5D67">
        <w:rPr>
          <w:rFonts w:ascii="Arial" w:hAnsi="Arial" w:cs="Arial"/>
        </w:rPr>
        <w:t>conduct risk</w:t>
      </w:r>
      <w:r w:rsidRPr="00263473">
        <w:rPr>
          <w:rFonts w:ascii="Arial" w:hAnsi="Arial" w:cs="Arial"/>
        </w:rPr>
        <w:t xml:space="preserve"> through the </w:t>
      </w:r>
      <w:r w:rsidR="00EB5D67">
        <w:rPr>
          <w:rFonts w:ascii="Arial" w:hAnsi="Arial" w:cs="Arial"/>
        </w:rPr>
        <w:t>life-cycle of transactions and customer relationships</w:t>
      </w:r>
      <w:r w:rsidRPr="00263473">
        <w:rPr>
          <w:rFonts w:ascii="Arial" w:hAnsi="Arial" w:cs="Arial"/>
        </w:rPr>
        <w:t xml:space="preserve">. </w:t>
      </w:r>
    </w:p>
    <w:p w14:paraId="4FC013EC" w14:textId="77777777" w:rsidR="001753A7" w:rsidRPr="001753A7" w:rsidRDefault="001753A7" w:rsidP="001753A7"/>
    <w:p w14:paraId="5941FFCC" w14:textId="78C00430" w:rsidR="00E71F02" w:rsidRPr="00DA1720" w:rsidRDefault="00FA6601" w:rsidP="00DA1720">
      <w:pPr>
        <w:pStyle w:val="Heading1"/>
        <w:spacing w:before="0" w:line="360" w:lineRule="auto"/>
        <w:rPr>
          <w:rFonts w:ascii="Arial" w:hAnsi="Arial" w:cs="Arial"/>
          <w:color w:val="auto"/>
          <w:sz w:val="22"/>
          <w:szCs w:val="22"/>
          <w:lang w:val="en-GB"/>
        </w:rPr>
      </w:pPr>
      <w:bookmarkStart w:id="65" w:name="_Toc528226861"/>
      <w:r w:rsidRPr="00DA1720">
        <w:rPr>
          <w:rFonts w:ascii="Arial" w:hAnsi="Arial" w:cs="Arial"/>
          <w:color w:val="auto"/>
          <w:sz w:val="22"/>
          <w:szCs w:val="22"/>
          <w:lang w:val="en-GB"/>
        </w:rPr>
        <w:t>Definition of Conduct Risk</w:t>
      </w:r>
      <w:bookmarkEnd w:id="65"/>
      <w:r w:rsidRPr="00DA1720">
        <w:rPr>
          <w:rFonts w:ascii="Arial" w:hAnsi="Arial" w:cs="Arial"/>
          <w:color w:val="auto"/>
          <w:sz w:val="22"/>
          <w:szCs w:val="22"/>
          <w:lang w:val="en-GB"/>
        </w:rPr>
        <w:t xml:space="preserve"> </w:t>
      </w:r>
    </w:p>
    <w:p w14:paraId="4AAF0EF9" w14:textId="77777777" w:rsidR="00027773" w:rsidRDefault="00027773" w:rsidP="00DA1720">
      <w:pPr>
        <w:spacing w:before="0" w:after="0" w:line="360" w:lineRule="auto"/>
        <w:rPr>
          <w:rFonts w:ascii="Arial" w:hAnsi="Arial" w:cs="Arial"/>
          <w:lang w:val="en-GB"/>
        </w:rPr>
      </w:pPr>
    </w:p>
    <w:p w14:paraId="26D7E8CC" w14:textId="4E7DC9AF" w:rsidR="002B5517" w:rsidRDefault="002B5517" w:rsidP="00DA1720">
      <w:pPr>
        <w:spacing w:before="0" w:after="0" w:line="360" w:lineRule="auto"/>
        <w:rPr>
          <w:rFonts w:ascii="Arial" w:hAnsi="Arial" w:cs="Arial"/>
          <w:lang w:val="en-GB"/>
        </w:rPr>
      </w:pPr>
      <w:r w:rsidRPr="00DA1720">
        <w:rPr>
          <w:rFonts w:ascii="Arial" w:hAnsi="Arial" w:cs="Arial"/>
          <w:lang w:val="en-GB"/>
        </w:rPr>
        <w:t xml:space="preserve">CNCBLB defines </w:t>
      </w:r>
      <w:r w:rsidR="00C567C0" w:rsidRPr="00DA1720">
        <w:rPr>
          <w:rFonts w:ascii="Arial" w:hAnsi="Arial" w:cs="Arial"/>
          <w:lang w:val="en-GB"/>
        </w:rPr>
        <w:t>C</w:t>
      </w:r>
      <w:r w:rsidRPr="00DA1720">
        <w:rPr>
          <w:rFonts w:ascii="Arial" w:hAnsi="Arial" w:cs="Arial"/>
          <w:lang w:val="en-GB"/>
        </w:rPr>
        <w:t xml:space="preserve">onduct </w:t>
      </w:r>
      <w:r w:rsidR="00C567C0" w:rsidRPr="00DA1720">
        <w:rPr>
          <w:rFonts w:ascii="Arial" w:hAnsi="Arial" w:cs="Arial"/>
          <w:lang w:val="en-GB"/>
        </w:rPr>
        <w:t>R</w:t>
      </w:r>
      <w:r w:rsidRPr="00DA1720">
        <w:rPr>
          <w:rFonts w:ascii="Arial" w:hAnsi="Arial" w:cs="Arial"/>
          <w:lang w:val="en-GB"/>
        </w:rPr>
        <w:t xml:space="preserve">isk as </w:t>
      </w:r>
      <w:r w:rsidR="00810802" w:rsidRPr="00DA1720">
        <w:rPr>
          <w:rFonts w:ascii="Arial" w:hAnsi="Arial" w:cs="Arial"/>
          <w:lang w:val="en-GB"/>
        </w:rPr>
        <w:t>the risk of customers being treated unfairly or being disadvantaged by the actions of the Branch and includes the potential for conflicts of interest between the Branch, HO and its customers. It also includes the risk of failing to meet market rules or standards, or general laws covering the Branch’s activities.</w:t>
      </w:r>
    </w:p>
    <w:p w14:paraId="4BC5D0AB" w14:textId="77777777" w:rsidR="001753A7" w:rsidRPr="00DA1720" w:rsidRDefault="001753A7" w:rsidP="00DA1720">
      <w:pPr>
        <w:spacing w:before="0" w:after="0" w:line="360" w:lineRule="auto"/>
        <w:rPr>
          <w:rFonts w:ascii="Arial" w:hAnsi="Arial" w:cs="Arial"/>
          <w:lang w:val="en-GB"/>
        </w:rPr>
      </w:pPr>
    </w:p>
    <w:p w14:paraId="3B21D810" w14:textId="7EE30370" w:rsidR="00EE066A" w:rsidRDefault="002B5517" w:rsidP="00DA1720">
      <w:pPr>
        <w:spacing w:before="0" w:after="0" w:line="360" w:lineRule="auto"/>
        <w:rPr>
          <w:rFonts w:ascii="Arial" w:hAnsi="Arial" w:cs="Arial"/>
          <w:lang w:val="en-GB"/>
        </w:rPr>
      </w:pPr>
      <w:r w:rsidRPr="00DA1720">
        <w:rPr>
          <w:rFonts w:ascii="Arial" w:hAnsi="Arial" w:cs="Arial"/>
          <w:lang w:val="en-GB"/>
        </w:rPr>
        <w:t>In determining the respon</w:t>
      </w:r>
      <w:r w:rsidR="003553BE" w:rsidRPr="00DA1720">
        <w:rPr>
          <w:rFonts w:ascii="Arial" w:hAnsi="Arial" w:cs="Arial"/>
          <w:lang w:val="en-GB"/>
        </w:rPr>
        <w:t>se to each Conduct Risk</w:t>
      </w:r>
      <w:r w:rsidR="00EE066A" w:rsidRPr="00DA1720">
        <w:rPr>
          <w:rFonts w:ascii="Arial" w:hAnsi="Arial" w:cs="Arial"/>
          <w:lang w:val="en-GB"/>
        </w:rPr>
        <w:t>,</w:t>
      </w:r>
      <w:r w:rsidR="003553BE" w:rsidRPr="00DA1720">
        <w:rPr>
          <w:rFonts w:ascii="Arial" w:hAnsi="Arial" w:cs="Arial"/>
          <w:lang w:val="en-GB"/>
        </w:rPr>
        <w:t xml:space="preserve"> the Branch</w:t>
      </w:r>
      <w:r w:rsidRPr="00DA1720">
        <w:rPr>
          <w:rFonts w:ascii="Arial" w:hAnsi="Arial" w:cs="Arial"/>
          <w:lang w:val="en-GB"/>
        </w:rPr>
        <w:t xml:space="preserve"> considers both the ‘inherent’ risk (the risk before any </w:t>
      </w:r>
      <w:proofErr w:type="spellStart"/>
      <w:r w:rsidRPr="00DA1720">
        <w:rPr>
          <w:rFonts w:ascii="Arial" w:hAnsi="Arial" w:cs="Arial"/>
          <w:lang w:val="en-GB"/>
        </w:rPr>
        <w:t>mitigants</w:t>
      </w:r>
      <w:proofErr w:type="spellEnd"/>
      <w:r w:rsidRPr="00DA1720">
        <w:rPr>
          <w:rFonts w:ascii="Arial" w:hAnsi="Arial" w:cs="Arial"/>
          <w:lang w:val="en-GB"/>
        </w:rPr>
        <w:t xml:space="preserve"> have been implemented) and the ‘residual’ risk (actual risk remaining after mitigating action have been taken). </w:t>
      </w:r>
    </w:p>
    <w:p w14:paraId="6607ECED" w14:textId="77777777" w:rsidR="001753A7" w:rsidRPr="00DA1720" w:rsidRDefault="001753A7" w:rsidP="00DA1720">
      <w:pPr>
        <w:spacing w:before="0" w:after="0" w:line="360" w:lineRule="auto"/>
        <w:rPr>
          <w:rFonts w:ascii="Arial" w:hAnsi="Arial" w:cs="Arial"/>
          <w:lang w:val="en-GB"/>
        </w:rPr>
      </w:pPr>
    </w:p>
    <w:p w14:paraId="440AA9FC" w14:textId="44E9ED1C" w:rsidR="002B5517" w:rsidRDefault="002B5517" w:rsidP="00DA1720">
      <w:pPr>
        <w:spacing w:before="0" w:after="0" w:line="360" w:lineRule="auto"/>
        <w:rPr>
          <w:rFonts w:ascii="Arial" w:hAnsi="Arial" w:cs="Arial"/>
          <w:lang w:val="en-GB"/>
        </w:rPr>
      </w:pPr>
      <w:r w:rsidRPr="00DA1720">
        <w:rPr>
          <w:rFonts w:ascii="Arial" w:hAnsi="Arial" w:cs="Arial"/>
          <w:lang w:val="en-GB"/>
        </w:rPr>
        <w:t xml:space="preserve">This is in line with the Risk Scoring Methodology which is set out in the Branch’s Risk </w:t>
      </w:r>
      <w:r w:rsidR="001753A7">
        <w:rPr>
          <w:rFonts w:ascii="Arial" w:hAnsi="Arial" w:cs="Arial"/>
          <w:lang w:val="en-GB"/>
        </w:rPr>
        <w:t>Matrix</w:t>
      </w:r>
      <w:r w:rsidR="00D619FC">
        <w:rPr>
          <w:rFonts w:ascii="Arial" w:hAnsi="Arial" w:cs="Arial"/>
          <w:lang w:val="en-GB"/>
        </w:rPr>
        <w:t>, under the Operational Risk Policy</w:t>
      </w:r>
      <w:r w:rsidRPr="00DA1720">
        <w:rPr>
          <w:rFonts w:ascii="Arial" w:hAnsi="Arial" w:cs="Arial"/>
          <w:lang w:val="en-GB"/>
        </w:rPr>
        <w:t xml:space="preserve">. </w:t>
      </w:r>
    </w:p>
    <w:p w14:paraId="354983BD" w14:textId="77777777" w:rsidR="001753A7" w:rsidRPr="00DA1720" w:rsidRDefault="001753A7" w:rsidP="00DA1720">
      <w:pPr>
        <w:spacing w:before="0" w:after="0" w:line="360" w:lineRule="auto"/>
        <w:rPr>
          <w:rFonts w:ascii="Arial" w:hAnsi="Arial" w:cs="Arial"/>
          <w:lang w:val="en-GB"/>
        </w:rPr>
      </w:pPr>
    </w:p>
    <w:p w14:paraId="059BEC62" w14:textId="49C81902" w:rsidR="002B5517" w:rsidRPr="00DA1720" w:rsidRDefault="002B5517" w:rsidP="00DA1720">
      <w:pPr>
        <w:pStyle w:val="Heading2"/>
        <w:keepLines/>
        <w:spacing w:before="0" w:after="0" w:line="360" w:lineRule="auto"/>
        <w:ind w:left="0" w:firstLine="0"/>
        <w:jc w:val="left"/>
        <w:rPr>
          <w:rFonts w:ascii="Arial" w:hAnsi="Arial" w:cs="Arial"/>
          <w:color w:val="auto"/>
          <w:sz w:val="22"/>
          <w:szCs w:val="22"/>
        </w:rPr>
      </w:pPr>
      <w:bookmarkStart w:id="66" w:name="_Toc528226862"/>
      <w:r w:rsidRPr="00DA1720">
        <w:rPr>
          <w:rFonts w:ascii="Arial" w:hAnsi="Arial" w:cs="Arial"/>
          <w:color w:val="auto"/>
          <w:sz w:val="22"/>
          <w:szCs w:val="22"/>
        </w:rPr>
        <w:t>Inherent factors of Conduct Risk to CNCBLB</w:t>
      </w:r>
      <w:bookmarkEnd w:id="66"/>
      <w:r w:rsidRPr="00DA1720">
        <w:rPr>
          <w:rFonts w:ascii="Arial" w:hAnsi="Arial" w:cs="Arial"/>
          <w:color w:val="auto"/>
          <w:sz w:val="22"/>
          <w:szCs w:val="22"/>
        </w:rPr>
        <w:t xml:space="preserve"> </w:t>
      </w:r>
    </w:p>
    <w:p w14:paraId="02BC1223" w14:textId="1883B8E5" w:rsidR="007E13BE" w:rsidRDefault="007E13BE" w:rsidP="00DA1720">
      <w:pPr>
        <w:spacing w:before="0" w:after="0" w:line="360" w:lineRule="auto"/>
        <w:rPr>
          <w:rFonts w:ascii="Arial" w:hAnsi="Arial" w:cs="Arial"/>
          <w:lang w:val="en-GB"/>
        </w:rPr>
      </w:pPr>
      <w:r w:rsidRPr="00DA1720">
        <w:rPr>
          <w:rFonts w:ascii="Arial" w:hAnsi="Arial" w:cs="Arial"/>
          <w:lang w:val="en-GB"/>
        </w:rPr>
        <w:t xml:space="preserve">As a result of the nature of the activities conducted by the Branch there will be a number of Conduct Risks that need to be managed. The inherent factors of Conduct Risk that the Branch may be exposed to in the course of carrying on its business include, but are not limited to: </w:t>
      </w:r>
    </w:p>
    <w:p w14:paraId="1058E284" w14:textId="77777777" w:rsidR="001753A7" w:rsidRPr="00DA1720" w:rsidRDefault="001753A7" w:rsidP="00DA1720">
      <w:pPr>
        <w:spacing w:before="0" w:after="0" w:line="360" w:lineRule="auto"/>
        <w:rPr>
          <w:rFonts w:ascii="Arial" w:hAnsi="Arial" w:cs="Arial"/>
          <w:lang w:val="en-GB"/>
        </w:rPr>
      </w:pPr>
    </w:p>
    <w:p w14:paraId="04108560" w14:textId="77777777" w:rsidR="007E13BE" w:rsidRPr="00DA1720" w:rsidRDefault="007E13BE" w:rsidP="00DA1720">
      <w:pPr>
        <w:pStyle w:val="Heading3"/>
        <w:spacing w:before="0" w:line="360" w:lineRule="auto"/>
        <w:ind w:left="142" w:firstLine="0"/>
        <w:rPr>
          <w:rFonts w:ascii="Arial" w:hAnsi="Arial" w:cs="Arial"/>
          <w:color w:val="auto"/>
          <w:lang w:val="en-GB"/>
        </w:rPr>
      </w:pPr>
      <w:r w:rsidRPr="00DA1720">
        <w:rPr>
          <w:rFonts w:ascii="Arial" w:hAnsi="Arial" w:cs="Arial"/>
          <w:color w:val="auto"/>
          <w:lang w:val="en-GB"/>
        </w:rPr>
        <w:t xml:space="preserve">Information Asymmetries </w:t>
      </w:r>
    </w:p>
    <w:p w14:paraId="19685F07" w14:textId="5D3A2B9A" w:rsidR="001753A7" w:rsidRDefault="007E13BE" w:rsidP="00DA1720">
      <w:pPr>
        <w:spacing w:before="0" w:after="0" w:line="360" w:lineRule="auto"/>
        <w:rPr>
          <w:rFonts w:ascii="Arial" w:hAnsi="Arial" w:cs="Arial"/>
          <w:lang w:val="en-GB"/>
        </w:rPr>
      </w:pPr>
      <w:r w:rsidRPr="00DA1720">
        <w:rPr>
          <w:rFonts w:ascii="Arial" w:hAnsi="Arial" w:cs="Arial"/>
          <w:lang w:val="en-GB"/>
        </w:rPr>
        <w:t xml:space="preserve">The products offered by CNCBLB are in the main, ‘plain vanilla’ products and are designed to be clear and transparent to </w:t>
      </w:r>
      <w:r w:rsidR="006871CF" w:rsidRPr="00DA1720">
        <w:rPr>
          <w:rFonts w:ascii="Arial" w:hAnsi="Arial" w:cs="Arial"/>
          <w:lang w:val="en-GB"/>
        </w:rPr>
        <w:t>customer</w:t>
      </w:r>
      <w:r w:rsidRPr="00DA1720">
        <w:rPr>
          <w:rFonts w:ascii="Arial" w:hAnsi="Arial" w:cs="Arial"/>
          <w:lang w:val="en-GB"/>
        </w:rPr>
        <w:t>s. As the Branch’s customers are wholesale corporate and financial institution customers, it is expected that they are capable of understanding and assessing the suitability of the Branch’s products for their respective needs. However</w:t>
      </w:r>
      <w:r w:rsidR="001753A7">
        <w:rPr>
          <w:rFonts w:ascii="Arial" w:hAnsi="Arial" w:cs="Arial"/>
          <w:lang w:val="en-GB"/>
        </w:rPr>
        <w:t>,</w:t>
      </w:r>
      <w:r w:rsidRPr="00DA1720">
        <w:rPr>
          <w:rFonts w:ascii="Arial" w:hAnsi="Arial" w:cs="Arial"/>
          <w:lang w:val="en-GB"/>
        </w:rPr>
        <w:t xml:space="preserve"> the Branch and its staff will put </w:t>
      </w:r>
      <w:r w:rsidR="001753A7">
        <w:rPr>
          <w:rFonts w:ascii="Arial" w:hAnsi="Arial" w:cs="Arial"/>
          <w:lang w:val="en-GB"/>
        </w:rPr>
        <w:t>controls</w:t>
      </w:r>
      <w:r w:rsidRPr="00DA1720">
        <w:rPr>
          <w:rFonts w:ascii="Arial" w:hAnsi="Arial" w:cs="Arial"/>
          <w:lang w:val="en-GB"/>
        </w:rPr>
        <w:t xml:space="preserve"> in place to make sure that any information asymmetries between the branch and the </w:t>
      </w:r>
      <w:r w:rsidR="006871CF" w:rsidRPr="00DA1720">
        <w:rPr>
          <w:rFonts w:ascii="Arial" w:hAnsi="Arial" w:cs="Arial"/>
          <w:lang w:val="en-GB"/>
        </w:rPr>
        <w:t>customer</w:t>
      </w:r>
      <w:r w:rsidRPr="00DA1720">
        <w:rPr>
          <w:rFonts w:ascii="Arial" w:hAnsi="Arial" w:cs="Arial"/>
          <w:lang w:val="en-GB"/>
        </w:rPr>
        <w:t xml:space="preserve"> are not exploited and that the </w:t>
      </w:r>
      <w:r w:rsidR="006871CF" w:rsidRPr="00DA1720">
        <w:rPr>
          <w:rFonts w:ascii="Arial" w:hAnsi="Arial" w:cs="Arial"/>
          <w:lang w:val="en-GB"/>
        </w:rPr>
        <w:t>customer</w:t>
      </w:r>
      <w:r w:rsidRPr="00DA1720">
        <w:rPr>
          <w:rFonts w:ascii="Arial" w:hAnsi="Arial" w:cs="Arial"/>
          <w:lang w:val="en-GB"/>
        </w:rPr>
        <w:t xml:space="preserve"> will be supplied with a full set of information in order that they can make an informed decision in regards to the products offered by the Branch.</w:t>
      </w:r>
    </w:p>
    <w:p w14:paraId="08D955A3" w14:textId="3EA9F6A8" w:rsidR="007E13BE" w:rsidRPr="00DA1720" w:rsidRDefault="007E13BE" w:rsidP="00DA1720">
      <w:pPr>
        <w:spacing w:before="0" w:after="0" w:line="360" w:lineRule="auto"/>
        <w:rPr>
          <w:rFonts w:ascii="Arial" w:hAnsi="Arial" w:cs="Arial"/>
          <w:lang w:val="en-GB"/>
        </w:rPr>
      </w:pPr>
      <w:r w:rsidRPr="00DA1720">
        <w:rPr>
          <w:rFonts w:ascii="Arial" w:hAnsi="Arial" w:cs="Arial"/>
          <w:lang w:val="en-GB"/>
        </w:rPr>
        <w:t xml:space="preserve"> </w:t>
      </w:r>
    </w:p>
    <w:p w14:paraId="14B6FEF3" w14:textId="7ECAB55C" w:rsidR="007E13BE" w:rsidRPr="00DA1720" w:rsidRDefault="008714E4" w:rsidP="00DA1720">
      <w:pPr>
        <w:pStyle w:val="Heading3"/>
        <w:spacing w:before="0" w:line="360" w:lineRule="auto"/>
        <w:ind w:left="142" w:firstLine="0"/>
        <w:rPr>
          <w:rFonts w:ascii="Arial" w:hAnsi="Arial" w:cs="Arial"/>
          <w:color w:val="auto"/>
          <w:lang w:val="en-GB"/>
        </w:rPr>
      </w:pPr>
      <w:r w:rsidRPr="00DA1720">
        <w:rPr>
          <w:rFonts w:ascii="Arial" w:hAnsi="Arial" w:cs="Arial"/>
          <w:color w:val="auto"/>
          <w:lang w:val="en-GB"/>
        </w:rPr>
        <w:t>Clear, fair and not misleading</w:t>
      </w:r>
      <w:r w:rsidR="007E13BE" w:rsidRPr="00DA1720">
        <w:rPr>
          <w:rFonts w:ascii="Arial" w:hAnsi="Arial" w:cs="Arial"/>
          <w:color w:val="auto"/>
          <w:lang w:val="en-GB"/>
        </w:rPr>
        <w:t xml:space="preserve"> </w:t>
      </w:r>
    </w:p>
    <w:p w14:paraId="4B5F6DB5" w14:textId="1BA7AA62" w:rsidR="007E13BE" w:rsidRDefault="007E13BE" w:rsidP="00DA1720">
      <w:pPr>
        <w:spacing w:before="0" w:after="0" w:line="360" w:lineRule="auto"/>
        <w:rPr>
          <w:rFonts w:ascii="Arial" w:hAnsi="Arial" w:cs="Arial"/>
          <w:lang w:val="en-GB"/>
        </w:rPr>
      </w:pPr>
      <w:r w:rsidRPr="00DA1720">
        <w:rPr>
          <w:rFonts w:ascii="Arial" w:hAnsi="Arial" w:cs="Arial"/>
          <w:lang w:val="en-GB"/>
        </w:rPr>
        <w:t xml:space="preserve">It is expected that the majority of the Branch’s </w:t>
      </w:r>
      <w:r w:rsidR="008714E4" w:rsidRPr="00DA1720">
        <w:rPr>
          <w:rFonts w:ascii="Arial" w:hAnsi="Arial" w:cs="Arial"/>
          <w:lang w:val="en-GB"/>
        </w:rPr>
        <w:t xml:space="preserve">target </w:t>
      </w:r>
      <w:r w:rsidR="006871CF" w:rsidRPr="00DA1720">
        <w:rPr>
          <w:rFonts w:ascii="Arial" w:hAnsi="Arial" w:cs="Arial"/>
          <w:lang w:val="en-GB"/>
        </w:rPr>
        <w:t>customer</w:t>
      </w:r>
      <w:r w:rsidRPr="00DA1720">
        <w:rPr>
          <w:rFonts w:ascii="Arial" w:hAnsi="Arial" w:cs="Arial"/>
          <w:lang w:val="en-GB"/>
        </w:rPr>
        <w:t xml:space="preserve"> base </w:t>
      </w:r>
      <w:r w:rsidR="008714E4" w:rsidRPr="00DA1720">
        <w:rPr>
          <w:rFonts w:ascii="Arial" w:hAnsi="Arial" w:cs="Arial"/>
          <w:lang w:val="en-GB"/>
        </w:rPr>
        <w:t xml:space="preserve">will be able </w:t>
      </w:r>
      <w:r w:rsidRPr="00DA1720">
        <w:rPr>
          <w:rFonts w:ascii="Arial" w:hAnsi="Arial" w:cs="Arial"/>
          <w:lang w:val="en-GB"/>
        </w:rPr>
        <w:t xml:space="preserve">to assess the suitability of the products </w:t>
      </w:r>
      <w:r w:rsidR="008714E4" w:rsidRPr="00DA1720">
        <w:rPr>
          <w:rFonts w:ascii="Arial" w:hAnsi="Arial" w:cs="Arial"/>
          <w:lang w:val="en-GB"/>
        </w:rPr>
        <w:t>and services they are</w:t>
      </w:r>
      <w:r w:rsidRPr="00DA1720">
        <w:rPr>
          <w:rFonts w:ascii="Arial" w:hAnsi="Arial" w:cs="Arial"/>
          <w:lang w:val="en-GB"/>
        </w:rPr>
        <w:t xml:space="preserve"> offered both</w:t>
      </w:r>
      <w:r w:rsidR="008714E4" w:rsidRPr="00DA1720">
        <w:rPr>
          <w:rFonts w:ascii="Arial" w:hAnsi="Arial" w:cs="Arial"/>
          <w:lang w:val="en-GB"/>
        </w:rPr>
        <w:t>.</w:t>
      </w:r>
      <w:r w:rsidRPr="00DA1720">
        <w:rPr>
          <w:rFonts w:ascii="Arial" w:hAnsi="Arial" w:cs="Arial"/>
          <w:lang w:val="en-GB"/>
        </w:rPr>
        <w:t xml:space="preserve"> </w:t>
      </w:r>
      <w:r w:rsidR="008714E4" w:rsidRPr="00DA1720">
        <w:rPr>
          <w:rFonts w:ascii="Arial" w:hAnsi="Arial" w:cs="Arial"/>
          <w:lang w:val="en-GB"/>
        </w:rPr>
        <w:t xml:space="preserve">Regardless, </w:t>
      </w:r>
      <w:r w:rsidRPr="00DA1720">
        <w:rPr>
          <w:rFonts w:ascii="Arial" w:hAnsi="Arial" w:cs="Arial"/>
          <w:lang w:val="en-GB"/>
        </w:rPr>
        <w:t xml:space="preserve">Branch staff </w:t>
      </w:r>
      <w:r w:rsidR="008714E4" w:rsidRPr="00DA1720">
        <w:rPr>
          <w:rFonts w:ascii="Arial" w:hAnsi="Arial" w:cs="Arial"/>
          <w:lang w:val="en-GB"/>
        </w:rPr>
        <w:t xml:space="preserve">will be </w:t>
      </w:r>
      <w:r w:rsidR="00EB5D67">
        <w:rPr>
          <w:rFonts w:ascii="Arial" w:hAnsi="Arial" w:cs="Arial"/>
          <w:lang w:val="en-GB"/>
        </w:rPr>
        <w:t>provided ongoing training</w:t>
      </w:r>
      <w:r w:rsidR="00EB5D67" w:rsidRPr="00DA1720">
        <w:rPr>
          <w:rFonts w:ascii="Arial" w:hAnsi="Arial" w:cs="Arial"/>
          <w:lang w:val="en-GB"/>
        </w:rPr>
        <w:t xml:space="preserve"> </w:t>
      </w:r>
      <w:r w:rsidRPr="00DA1720">
        <w:rPr>
          <w:rFonts w:ascii="Arial" w:hAnsi="Arial" w:cs="Arial"/>
          <w:lang w:val="en-GB"/>
        </w:rPr>
        <w:t xml:space="preserve">to ensure that </w:t>
      </w:r>
      <w:r w:rsidR="008714E4" w:rsidRPr="00DA1720">
        <w:rPr>
          <w:rFonts w:ascii="Arial" w:hAnsi="Arial" w:cs="Arial"/>
          <w:lang w:val="en-GB"/>
        </w:rPr>
        <w:t xml:space="preserve">all </w:t>
      </w:r>
      <w:r w:rsidRPr="00DA1720">
        <w:rPr>
          <w:rFonts w:ascii="Arial" w:hAnsi="Arial" w:cs="Arial"/>
          <w:lang w:val="en-GB"/>
        </w:rPr>
        <w:t xml:space="preserve">information </w:t>
      </w:r>
      <w:r w:rsidR="008714E4" w:rsidRPr="00DA1720">
        <w:rPr>
          <w:rFonts w:ascii="Arial" w:hAnsi="Arial" w:cs="Arial"/>
          <w:lang w:val="en-GB"/>
        </w:rPr>
        <w:t xml:space="preserve">provided </w:t>
      </w:r>
      <w:r w:rsidRPr="00DA1720">
        <w:rPr>
          <w:rFonts w:ascii="Arial" w:hAnsi="Arial" w:cs="Arial"/>
          <w:lang w:val="en-GB"/>
        </w:rPr>
        <w:t xml:space="preserve">to </w:t>
      </w:r>
      <w:r w:rsidR="006871CF" w:rsidRPr="00DA1720">
        <w:rPr>
          <w:rFonts w:ascii="Arial" w:hAnsi="Arial" w:cs="Arial"/>
          <w:lang w:val="en-GB"/>
        </w:rPr>
        <w:t>customer</w:t>
      </w:r>
      <w:r w:rsidRPr="00DA1720">
        <w:rPr>
          <w:rFonts w:ascii="Arial" w:hAnsi="Arial" w:cs="Arial"/>
          <w:lang w:val="en-GB"/>
        </w:rPr>
        <w:t>s is clear, fair and not misleading</w:t>
      </w:r>
      <w:r w:rsidR="008714E4" w:rsidRPr="00DA1720">
        <w:rPr>
          <w:rFonts w:ascii="Arial" w:hAnsi="Arial" w:cs="Arial"/>
          <w:lang w:val="en-GB"/>
        </w:rPr>
        <w:t xml:space="preserve"> to ensure</w:t>
      </w:r>
      <w:r w:rsidRPr="00DA1720">
        <w:rPr>
          <w:rFonts w:ascii="Arial" w:hAnsi="Arial" w:cs="Arial"/>
          <w:lang w:val="en-GB"/>
        </w:rPr>
        <w:t xml:space="preserve"> </w:t>
      </w:r>
      <w:r w:rsidR="006871CF" w:rsidRPr="00DA1720">
        <w:rPr>
          <w:rFonts w:ascii="Arial" w:hAnsi="Arial" w:cs="Arial"/>
          <w:lang w:val="en-GB"/>
        </w:rPr>
        <w:t>customer</w:t>
      </w:r>
      <w:r w:rsidRPr="00DA1720">
        <w:rPr>
          <w:rFonts w:ascii="Arial" w:hAnsi="Arial" w:cs="Arial"/>
          <w:lang w:val="en-GB"/>
        </w:rPr>
        <w:t xml:space="preserve">s </w:t>
      </w:r>
      <w:r w:rsidR="008714E4" w:rsidRPr="00DA1720">
        <w:rPr>
          <w:rFonts w:ascii="Arial" w:hAnsi="Arial" w:cs="Arial"/>
          <w:lang w:val="en-GB"/>
        </w:rPr>
        <w:t xml:space="preserve">have </w:t>
      </w:r>
      <w:r w:rsidRPr="00DA1720">
        <w:rPr>
          <w:rFonts w:ascii="Arial" w:hAnsi="Arial" w:cs="Arial"/>
          <w:lang w:val="en-GB"/>
        </w:rPr>
        <w:t>a clear understanding of the product</w:t>
      </w:r>
      <w:r w:rsidR="008714E4" w:rsidRPr="00DA1720">
        <w:rPr>
          <w:rFonts w:ascii="Arial" w:hAnsi="Arial" w:cs="Arial"/>
          <w:lang w:val="en-GB"/>
        </w:rPr>
        <w:t>/service</w:t>
      </w:r>
      <w:r w:rsidRPr="00DA1720">
        <w:rPr>
          <w:rFonts w:ascii="Arial" w:hAnsi="Arial" w:cs="Arial"/>
          <w:lang w:val="en-GB"/>
        </w:rPr>
        <w:t xml:space="preserve"> they </w:t>
      </w:r>
      <w:r w:rsidR="008714E4" w:rsidRPr="00DA1720">
        <w:rPr>
          <w:rFonts w:ascii="Arial" w:hAnsi="Arial" w:cs="Arial"/>
          <w:lang w:val="en-GB"/>
        </w:rPr>
        <w:t xml:space="preserve">will obtain from the Branch. </w:t>
      </w:r>
    </w:p>
    <w:p w14:paraId="0EA2616C" w14:textId="77777777" w:rsidR="00EB5D67" w:rsidRPr="00DA1720" w:rsidRDefault="00EB5D67" w:rsidP="00DA1720">
      <w:pPr>
        <w:spacing w:before="0" w:after="0" w:line="360" w:lineRule="auto"/>
        <w:rPr>
          <w:rFonts w:ascii="Arial" w:hAnsi="Arial" w:cs="Arial"/>
          <w:lang w:val="en-GB"/>
        </w:rPr>
      </w:pPr>
    </w:p>
    <w:p w14:paraId="2700A79D" w14:textId="77777777" w:rsidR="007E13BE" w:rsidRPr="00DA1720" w:rsidRDefault="007E13BE" w:rsidP="00DA1720">
      <w:pPr>
        <w:pStyle w:val="Heading3"/>
        <w:spacing w:before="0" w:line="360" w:lineRule="auto"/>
        <w:ind w:left="142" w:firstLine="0"/>
        <w:rPr>
          <w:rFonts w:ascii="Arial" w:hAnsi="Arial" w:cs="Arial"/>
          <w:color w:val="auto"/>
          <w:lang w:val="en-GB"/>
        </w:rPr>
      </w:pPr>
      <w:r w:rsidRPr="00DA1720">
        <w:rPr>
          <w:rFonts w:ascii="Arial" w:hAnsi="Arial" w:cs="Arial"/>
          <w:color w:val="auto"/>
          <w:lang w:val="en-GB"/>
        </w:rPr>
        <w:t xml:space="preserve">Inadequate Financial Capability </w:t>
      </w:r>
    </w:p>
    <w:p w14:paraId="459D10AB" w14:textId="06802E1A" w:rsidR="00B772A1" w:rsidRDefault="007E13BE" w:rsidP="00DA1720">
      <w:pPr>
        <w:spacing w:before="0" w:after="0" w:line="360" w:lineRule="auto"/>
        <w:rPr>
          <w:rFonts w:ascii="Arial" w:hAnsi="Arial" w:cs="Arial"/>
          <w:lang w:val="en-GB"/>
        </w:rPr>
      </w:pPr>
      <w:r w:rsidRPr="00DA1720">
        <w:rPr>
          <w:rFonts w:ascii="Arial" w:hAnsi="Arial" w:cs="Arial"/>
          <w:lang w:val="en-GB"/>
        </w:rPr>
        <w:t xml:space="preserve">The Branch anticipates that its wholesale corporate and financial institution </w:t>
      </w:r>
      <w:r w:rsidR="006871CF" w:rsidRPr="00DA1720">
        <w:rPr>
          <w:rFonts w:ascii="Arial" w:hAnsi="Arial" w:cs="Arial"/>
          <w:lang w:val="en-GB"/>
        </w:rPr>
        <w:t>customer</w:t>
      </w:r>
      <w:r w:rsidRPr="00DA1720">
        <w:rPr>
          <w:rFonts w:ascii="Arial" w:hAnsi="Arial" w:cs="Arial"/>
          <w:lang w:val="en-GB"/>
        </w:rPr>
        <w:t xml:space="preserve"> base has the necessary knowledge, experience to demonstrate sufficient financial capability when assessing their financial obligations both for the present and for the future. CNCBLB staff are trained to ensure that information given to </w:t>
      </w:r>
      <w:r w:rsidR="006871CF" w:rsidRPr="00DA1720">
        <w:rPr>
          <w:rFonts w:ascii="Arial" w:hAnsi="Arial" w:cs="Arial"/>
          <w:lang w:val="en-GB"/>
        </w:rPr>
        <w:t>customer</w:t>
      </w:r>
      <w:r w:rsidRPr="00DA1720">
        <w:rPr>
          <w:rFonts w:ascii="Arial" w:hAnsi="Arial" w:cs="Arial"/>
          <w:lang w:val="en-GB"/>
        </w:rPr>
        <w:t xml:space="preserve">s is clear, fair and not misleading, and that </w:t>
      </w:r>
      <w:r w:rsidR="006871CF" w:rsidRPr="00DA1720">
        <w:rPr>
          <w:rFonts w:ascii="Arial" w:hAnsi="Arial" w:cs="Arial"/>
          <w:lang w:val="en-GB"/>
        </w:rPr>
        <w:t>customer</w:t>
      </w:r>
      <w:r w:rsidRPr="00DA1720">
        <w:rPr>
          <w:rFonts w:ascii="Arial" w:hAnsi="Arial" w:cs="Arial"/>
          <w:lang w:val="en-GB"/>
        </w:rPr>
        <w:t>s can demonstrate a clear understanding of the product they are offered and the likely outcome of taking that product.</w:t>
      </w:r>
    </w:p>
    <w:p w14:paraId="7E7541F4" w14:textId="77777777" w:rsidR="00EB5D67" w:rsidRPr="00DA1720" w:rsidRDefault="00EB5D67" w:rsidP="00DA1720">
      <w:pPr>
        <w:spacing w:before="0" w:after="0" w:line="360" w:lineRule="auto"/>
        <w:rPr>
          <w:rFonts w:ascii="Arial" w:hAnsi="Arial" w:cs="Arial"/>
          <w:lang w:val="en-GB"/>
        </w:rPr>
      </w:pPr>
    </w:p>
    <w:p w14:paraId="0D0F749E" w14:textId="12B5902D" w:rsidR="007E13BE" w:rsidRPr="00DA1720" w:rsidRDefault="007E13BE" w:rsidP="00DA1720">
      <w:pPr>
        <w:pStyle w:val="Heading2"/>
        <w:keepLines/>
        <w:spacing w:before="0" w:after="0" w:line="360" w:lineRule="auto"/>
        <w:ind w:left="0" w:firstLine="0"/>
        <w:jc w:val="left"/>
        <w:rPr>
          <w:rFonts w:ascii="Arial" w:hAnsi="Arial" w:cs="Arial"/>
          <w:color w:val="auto"/>
          <w:sz w:val="22"/>
          <w:szCs w:val="22"/>
        </w:rPr>
      </w:pPr>
      <w:bookmarkStart w:id="67" w:name="_Toc456350318"/>
      <w:bookmarkStart w:id="68" w:name="_Toc528226863"/>
      <w:r w:rsidRPr="00DA1720">
        <w:rPr>
          <w:rFonts w:ascii="Arial" w:hAnsi="Arial" w:cs="Arial"/>
          <w:color w:val="auto"/>
          <w:sz w:val="22"/>
          <w:szCs w:val="22"/>
        </w:rPr>
        <w:t>Structures and Behaviours</w:t>
      </w:r>
      <w:bookmarkEnd w:id="67"/>
      <w:bookmarkEnd w:id="68"/>
      <w:r w:rsidRPr="00DA1720">
        <w:rPr>
          <w:rFonts w:ascii="Arial" w:hAnsi="Arial" w:cs="Arial"/>
          <w:color w:val="auto"/>
          <w:sz w:val="22"/>
          <w:szCs w:val="22"/>
        </w:rPr>
        <w:t xml:space="preserve"> </w:t>
      </w:r>
    </w:p>
    <w:p w14:paraId="462DA7C2" w14:textId="1124F1AA" w:rsidR="00EE066A" w:rsidRDefault="00EE066A" w:rsidP="00DA1720">
      <w:pPr>
        <w:spacing w:before="0" w:after="0" w:line="360" w:lineRule="auto"/>
        <w:rPr>
          <w:rFonts w:ascii="Arial" w:hAnsi="Arial" w:cs="Arial"/>
          <w:lang w:val="en-GB"/>
        </w:rPr>
      </w:pPr>
      <w:r w:rsidRPr="00DA1720">
        <w:rPr>
          <w:rFonts w:ascii="Arial" w:hAnsi="Arial" w:cs="Arial"/>
          <w:lang w:val="en-GB"/>
        </w:rPr>
        <w:t>Similarly</w:t>
      </w:r>
      <w:r w:rsidR="00EB5D67">
        <w:rPr>
          <w:rFonts w:ascii="Arial" w:hAnsi="Arial" w:cs="Arial"/>
          <w:lang w:val="en-GB"/>
        </w:rPr>
        <w:t>,</w:t>
      </w:r>
      <w:r w:rsidRPr="00DA1720">
        <w:rPr>
          <w:rFonts w:ascii="Arial" w:hAnsi="Arial" w:cs="Arial"/>
          <w:lang w:val="en-GB"/>
        </w:rPr>
        <w:t xml:space="preserve"> to </w:t>
      </w:r>
      <w:r w:rsidR="00350182" w:rsidRPr="00DA1720">
        <w:rPr>
          <w:rFonts w:ascii="Arial" w:hAnsi="Arial" w:cs="Arial"/>
          <w:lang w:val="en-GB"/>
        </w:rPr>
        <w:t xml:space="preserve">the inherent factors considered above, the nature of the products and services </w:t>
      </w:r>
      <w:r w:rsidR="00EB5D67">
        <w:rPr>
          <w:rFonts w:ascii="Arial" w:hAnsi="Arial" w:cs="Arial"/>
          <w:lang w:val="en-GB"/>
        </w:rPr>
        <w:t xml:space="preserve">could </w:t>
      </w:r>
      <w:r w:rsidR="00350182" w:rsidRPr="00DA1720">
        <w:rPr>
          <w:rFonts w:ascii="Arial" w:hAnsi="Arial" w:cs="Arial"/>
          <w:lang w:val="en-GB"/>
        </w:rPr>
        <w:t>give rise to Conduct Risk arising through organisational structures and the behaviours of staff. These are outlined below:</w:t>
      </w:r>
    </w:p>
    <w:p w14:paraId="5157C0C0" w14:textId="77777777" w:rsidR="00EB5D67" w:rsidRPr="00DA1720" w:rsidRDefault="00EB5D67" w:rsidP="00DA1720">
      <w:pPr>
        <w:spacing w:before="0" w:after="0" w:line="360" w:lineRule="auto"/>
        <w:rPr>
          <w:rFonts w:ascii="Arial" w:hAnsi="Arial" w:cs="Arial"/>
        </w:rPr>
      </w:pPr>
    </w:p>
    <w:p w14:paraId="24F98480" w14:textId="77777777" w:rsidR="007E13BE" w:rsidRPr="00DA1720" w:rsidRDefault="007E13BE" w:rsidP="00DA1720">
      <w:pPr>
        <w:pStyle w:val="Heading3"/>
        <w:spacing w:before="0" w:line="360" w:lineRule="auto"/>
        <w:ind w:left="142" w:firstLine="0"/>
        <w:rPr>
          <w:rFonts w:ascii="Arial" w:hAnsi="Arial" w:cs="Arial"/>
          <w:color w:val="auto"/>
          <w:lang w:val="en-GB"/>
        </w:rPr>
      </w:pPr>
      <w:r w:rsidRPr="00DA1720">
        <w:rPr>
          <w:rFonts w:ascii="Arial" w:hAnsi="Arial" w:cs="Arial"/>
          <w:color w:val="auto"/>
          <w:lang w:val="en-GB"/>
        </w:rPr>
        <w:t xml:space="preserve">Conflicts of Interest </w:t>
      </w:r>
    </w:p>
    <w:p w14:paraId="135CF7B2" w14:textId="2BA5ED27" w:rsidR="007E13BE" w:rsidRDefault="007E13BE" w:rsidP="00DA1720">
      <w:pPr>
        <w:spacing w:before="0" w:after="0" w:line="360" w:lineRule="auto"/>
        <w:rPr>
          <w:rFonts w:ascii="Arial" w:hAnsi="Arial" w:cs="Arial"/>
          <w:lang w:val="en-GB"/>
        </w:rPr>
      </w:pPr>
      <w:r w:rsidRPr="00DA1720">
        <w:rPr>
          <w:rFonts w:ascii="Arial" w:hAnsi="Arial" w:cs="Arial"/>
          <w:lang w:val="en-GB"/>
        </w:rPr>
        <w:t xml:space="preserve">Branch staff are not and will not be incentivised to carry out transactions that are not in the </w:t>
      </w:r>
      <w:r w:rsidR="006871CF" w:rsidRPr="00DA1720">
        <w:rPr>
          <w:rFonts w:ascii="Arial" w:hAnsi="Arial" w:cs="Arial"/>
          <w:lang w:val="en-GB"/>
        </w:rPr>
        <w:t>customer</w:t>
      </w:r>
      <w:r w:rsidRPr="00DA1720">
        <w:rPr>
          <w:rFonts w:ascii="Arial" w:hAnsi="Arial" w:cs="Arial"/>
          <w:lang w:val="en-GB"/>
        </w:rPr>
        <w:t xml:space="preserve">s’ interests and CNCBLB </w:t>
      </w:r>
      <w:r w:rsidR="006D4F7B">
        <w:rPr>
          <w:rFonts w:ascii="Arial" w:hAnsi="Arial" w:cs="Arial"/>
          <w:lang w:val="en-GB"/>
        </w:rPr>
        <w:t>only</w:t>
      </w:r>
      <w:r w:rsidR="006D4F7B" w:rsidRPr="00DA1720">
        <w:rPr>
          <w:rFonts w:ascii="Arial" w:hAnsi="Arial" w:cs="Arial"/>
          <w:lang w:val="en-GB"/>
        </w:rPr>
        <w:t xml:space="preserve"> </w:t>
      </w:r>
      <w:r w:rsidRPr="00DA1720">
        <w:rPr>
          <w:rFonts w:ascii="Arial" w:hAnsi="Arial" w:cs="Arial"/>
          <w:lang w:val="en-GB"/>
        </w:rPr>
        <w:t>offer</w:t>
      </w:r>
      <w:r w:rsidR="006D4F7B">
        <w:rPr>
          <w:rFonts w:ascii="Arial" w:hAnsi="Arial" w:cs="Arial"/>
          <w:lang w:val="en-GB"/>
        </w:rPr>
        <w:t>s</w:t>
      </w:r>
      <w:r w:rsidRPr="00DA1720">
        <w:rPr>
          <w:rFonts w:ascii="Arial" w:hAnsi="Arial" w:cs="Arial"/>
          <w:lang w:val="en-GB"/>
        </w:rPr>
        <w:t xml:space="preserve"> </w:t>
      </w:r>
      <w:r w:rsidR="00EB5D67">
        <w:rPr>
          <w:rFonts w:ascii="Arial" w:hAnsi="Arial" w:cs="Arial"/>
          <w:lang w:val="en-GB"/>
        </w:rPr>
        <w:t xml:space="preserve">vanilla banking and treasury </w:t>
      </w:r>
      <w:r w:rsidRPr="00DA1720">
        <w:rPr>
          <w:rFonts w:ascii="Arial" w:hAnsi="Arial" w:cs="Arial"/>
          <w:lang w:val="en-GB"/>
        </w:rPr>
        <w:t xml:space="preserve">products that </w:t>
      </w:r>
      <w:r w:rsidR="00EB5D67">
        <w:rPr>
          <w:rFonts w:ascii="Arial" w:hAnsi="Arial" w:cs="Arial"/>
          <w:lang w:val="en-GB"/>
        </w:rPr>
        <w:t>will not be</w:t>
      </w:r>
      <w:r w:rsidR="00EB5D67" w:rsidRPr="00DA1720">
        <w:rPr>
          <w:rFonts w:ascii="Arial" w:hAnsi="Arial" w:cs="Arial"/>
          <w:lang w:val="en-GB"/>
        </w:rPr>
        <w:t xml:space="preserve"> </w:t>
      </w:r>
      <w:r w:rsidRPr="00DA1720">
        <w:rPr>
          <w:rFonts w:ascii="Arial" w:hAnsi="Arial" w:cs="Arial"/>
          <w:lang w:val="en-GB"/>
        </w:rPr>
        <w:t>highly intermediated.</w:t>
      </w:r>
    </w:p>
    <w:p w14:paraId="1787C04C" w14:textId="77777777" w:rsidR="00D7682C" w:rsidRPr="00DA1720" w:rsidRDefault="00D7682C" w:rsidP="00DA1720">
      <w:pPr>
        <w:spacing w:before="0" w:after="0" w:line="360" w:lineRule="auto"/>
        <w:rPr>
          <w:rFonts w:ascii="Arial" w:hAnsi="Arial" w:cs="Arial"/>
          <w:lang w:val="en-GB"/>
        </w:rPr>
      </w:pPr>
    </w:p>
    <w:p w14:paraId="70972F4B" w14:textId="77777777" w:rsidR="007E13BE" w:rsidRPr="00DA1720" w:rsidRDefault="007E13BE" w:rsidP="00DA1720">
      <w:pPr>
        <w:pStyle w:val="Heading3"/>
        <w:spacing w:before="0" w:line="360" w:lineRule="auto"/>
        <w:ind w:left="142" w:firstLine="0"/>
        <w:rPr>
          <w:rFonts w:ascii="Arial" w:hAnsi="Arial" w:cs="Arial"/>
          <w:color w:val="auto"/>
          <w:lang w:val="en-GB"/>
        </w:rPr>
      </w:pPr>
      <w:r w:rsidRPr="00DA1720">
        <w:rPr>
          <w:rFonts w:ascii="Arial" w:hAnsi="Arial" w:cs="Arial"/>
          <w:color w:val="auto"/>
          <w:lang w:val="en-GB"/>
        </w:rPr>
        <w:t xml:space="preserve">Culture and Incentives </w:t>
      </w:r>
    </w:p>
    <w:p w14:paraId="72FE42F5" w14:textId="3B4911EF" w:rsidR="007E13BE" w:rsidRDefault="007E13BE" w:rsidP="00DA1720">
      <w:pPr>
        <w:spacing w:before="0" w:after="0" w:line="360" w:lineRule="auto"/>
        <w:rPr>
          <w:rFonts w:ascii="Arial" w:hAnsi="Arial" w:cs="Arial"/>
          <w:lang w:val="en-GB"/>
        </w:rPr>
      </w:pPr>
      <w:r w:rsidRPr="00DA1720">
        <w:rPr>
          <w:rFonts w:ascii="Arial" w:hAnsi="Arial" w:cs="Arial"/>
          <w:lang w:val="en-GB"/>
        </w:rPr>
        <w:t xml:space="preserve">All CNCBLB staff are reminded that they are expected to conduct business with the utmost integrity and in line with the Conduct Rules. Staff </w:t>
      </w:r>
      <w:r w:rsidR="00EB5D67">
        <w:rPr>
          <w:rFonts w:ascii="Arial" w:hAnsi="Arial" w:cs="Arial"/>
          <w:lang w:val="en-GB"/>
        </w:rPr>
        <w:t>will be provided ongoing training</w:t>
      </w:r>
      <w:r w:rsidRPr="00DA1720">
        <w:rPr>
          <w:rFonts w:ascii="Arial" w:hAnsi="Arial" w:cs="Arial"/>
          <w:lang w:val="en-GB"/>
        </w:rPr>
        <w:t xml:space="preserve"> to ensure that </w:t>
      </w:r>
      <w:r w:rsidR="006871CF" w:rsidRPr="00DA1720">
        <w:rPr>
          <w:rFonts w:ascii="Arial" w:hAnsi="Arial" w:cs="Arial"/>
          <w:lang w:val="en-GB"/>
        </w:rPr>
        <w:t>customer</w:t>
      </w:r>
      <w:r w:rsidRPr="00DA1720">
        <w:rPr>
          <w:rFonts w:ascii="Arial" w:hAnsi="Arial" w:cs="Arial"/>
          <w:lang w:val="en-GB"/>
        </w:rPr>
        <w:t>s are at the centre of their business. Staff will not be incentivised in any way which could result in conflicts arising and / or customer detriment occurring. The Co</w:t>
      </w:r>
      <w:r w:rsidR="008413F1" w:rsidRPr="00DA1720">
        <w:rPr>
          <w:rFonts w:ascii="Arial" w:hAnsi="Arial" w:cs="Arial"/>
          <w:lang w:val="en-GB"/>
        </w:rPr>
        <w:t>nduct Rules and CNCB</w:t>
      </w:r>
      <w:r w:rsidRPr="00DA1720">
        <w:rPr>
          <w:rFonts w:ascii="Arial" w:hAnsi="Arial" w:cs="Arial"/>
          <w:lang w:val="en-GB"/>
        </w:rPr>
        <w:t xml:space="preserve">LB’s internal corporate values have been built in to annual performance reviews to ensure that an appropriate culture is encouraged and engrained in employee </w:t>
      </w:r>
      <w:r w:rsidR="005A39DB" w:rsidRPr="00DA1720">
        <w:rPr>
          <w:rFonts w:ascii="Arial" w:hAnsi="Arial" w:cs="Arial"/>
          <w:lang w:val="en-GB"/>
        </w:rPr>
        <w:t>behaviour</w:t>
      </w:r>
      <w:r w:rsidRPr="00DA1720">
        <w:rPr>
          <w:rFonts w:ascii="Arial" w:hAnsi="Arial" w:cs="Arial"/>
          <w:lang w:val="en-GB"/>
        </w:rPr>
        <w:t xml:space="preserve"> and in the activities they carry out.</w:t>
      </w:r>
      <w:r w:rsidR="00440FDB">
        <w:rPr>
          <w:rFonts w:ascii="Arial" w:hAnsi="Arial" w:cs="Arial"/>
          <w:lang w:val="en-GB"/>
        </w:rPr>
        <w:t xml:space="preserve"> </w:t>
      </w:r>
    </w:p>
    <w:p w14:paraId="7D41DE07" w14:textId="77777777" w:rsidR="00440FDB" w:rsidRPr="00DA1720" w:rsidRDefault="00440FDB" w:rsidP="00DA1720">
      <w:pPr>
        <w:spacing w:before="0" w:after="0" w:line="360" w:lineRule="auto"/>
        <w:rPr>
          <w:rFonts w:ascii="Arial" w:hAnsi="Arial" w:cs="Arial"/>
          <w:lang w:val="en-GB"/>
        </w:rPr>
      </w:pPr>
    </w:p>
    <w:p w14:paraId="1F5BB4CE" w14:textId="77777777" w:rsidR="007E13BE" w:rsidRPr="00DA1720" w:rsidRDefault="007E13BE" w:rsidP="00DA1720">
      <w:pPr>
        <w:pStyle w:val="Heading3"/>
        <w:spacing w:before="0" w:line="360" w:lineRule="auto"/>
        <w:ind w:left="142" w:firstLine="0"/>
        <w:rPr>
          <w:rFonts w:ascii="Arial" w:hAnsi="Arial" w:cs="Arial"/>
          <w:color w:val="auto"/>
          <w:lang w:val="en-GB"/>
        </w:rPr>
      </w:pPr>
      <w:r w:rsidRPr="00DA1720">
        <w:rPr>
          <w:rFonts w:ascii="Arial" w:hAnsi="Arial" w:cs="Arial"/>
          <w:color w:val="auto"/>
          <w:lang w:val="en-GB"/>
        </w:rPr>
        <w:t xml:space="preserve">Ineffective Competition </w:t>
      </w:r>
    </w:p>
    <w:p w14:paraId="1C3409CC" w14:textId="39D09185" w:rsidR="007E13BE" w:rsidRPr="00DA1720" w:rsidRDefault="007E13BE" w:rsidP="00DA1720">
      <w:pPr>
        <w:spacing w:before="0" w:after="0" w:line="360" w:lineRule="auto"/>
        <w:rPr>
          <w:rFonts w:ascii="Arial" w:hAnsi="Arial" w:cs="Arial"/>
          <w:lang w:val="en-GB"/>
        </w:rPr>
      </w:pPr>
      <w:r w:rsidRPr="00DA1720">
        <w:rPr>
          <w:rFonts w:ascii="Arial" w:hAnsi="Arial" w:cs="Arial"/>
          <w:lang w:val="en-GB"/>
        </w:rPr>
        <w:t xml:space="preserve">CNCBLB does not offer products that allow it to </w:t>
      </w:r>
      <w:r w:rsidR="006D4F7B">
        <w:rPr>
          <w:rFonts w:ascii="Arial" w:hAnsi="Arial" w:cs="Arial"/>
          <w:lang w:val="en-GB"/>
        </w:rPr>
        <w:t>apply</w:t>
      </w:r>
      <w:r w:rsidR="006D4F7B" w:rsidRPr="00DA1720" w:rsidDel="006D4F7B">
        <w:rPr>
          <w:rFonts w:ascii="Arial" w:hAnsi="Arial" w:cs="Arial"/>
          <w:lang w:val="en-GB"/>
        </w:rPr>
        <w:t xml:space="preserve"> </w:t>
      </w:r>
      <w:r w:rsidRPr="00DA1720">
        <w:rPr>
          <w:rFonts w:ascii="Arial" w:hAnsi="Arial" w:cs="Arial"/>
          <w:lang w:val="en-GB"/>
        </w:rPr>
        <w:t xml:space="preserve">undue market </w:t>
      </w:r>
      <w:r w:rsidR="006D4F7B">
        <w:rPr>
          <w:rFonts w:ascii="Arial" w:hAnsi="Arial" w:cs="Arial"/>
          <w:lang w:val="en-GB"/>
        </w:rPr>
        <w:t>influence</w:t>
      </w:r>
      <w:r w:rsidR="006D4F7B" w:rsidRPr="00DA1720" w:rsidDel="006D4F7B">
        <w:rPr>
          <w:rFonts w:ascii="Arial" w:hAnsi="Arial" w:cs="Arial"/>
          <w:lang w:val="en-GB"/>
        </w:rPr>
        <w:t xml:space="preserve"> </w:t>
      </w:r>
      <w:r w:rsidRPr="00DA1720">
        <w:rPr>
          <w:rFonts w:ascii="Arial" w:hAnsi="Arial" w:cs="Arial"/>
          <w:lang w:val="en-GB"/>
        </w:rPr>
        <w:t xml:space="preserve">or create high barriers to entry. The products that CNCBLB offers will be </w:t>
      </w:r>
      <w:r w:rsidR="00DA20B6" w:rsidRPr="00DA1720">
        <w:rPr>
          <w:rFonts w:ascii="Arial" w:hAnsi="Arial" w:cs="Arial"/>
          <w:lang w:val="en-GB"/>
        </w:rPr>
        <w:t>transparent</w:t>
      </w:r>
      <w:r w:rsidR="00DA20B6">
        <w:rPr>
          <w:rFonts w:ascii="Arial" w:hAnsi="Arial" w:cs="Arial"/>
          <w:lang w:val="en-GB"/>
        </w:rPr>
        <w:t xml:space="preserve"> and</w:t>
      </w:r>
      <w:r w:rsidR="00DA20B6" w:rsidRPr="00DA1720">
        <w:rPr>
          <w:rFonts w:ascii="Arial" w:hAnsi="Arial" w:cs="Arial"/>
          <w:lang w:val="en-GB"/>
        </w:rPr>
        <w:t xml:space="preserve"> </w:t>
      </w:r>
      <w:r w:rsidRPr="00DA1720">
        <w:rPr>
          <w:rFonts w:ascii="Arial" w:hAnsi="Arial" w:cs="Arial"/>
          <w:lang w:val="en-GB"/>
        </w:rPr>
        <w:t>open to market comparison and evaluation.</w:t>
      </w:r>
    </w:p>
    <w:p w14:paraId="201C1FCE" w14:textId="77777777" w:rsidR="00B772A1" w:rsidRPr="00DA1720" w:rsidRDefault="00B772A1" w:rsidP="00DA1720">
      <w:pPr>
        <w:spacing w:before="0" w:after="0" w:line="360" w:lineRule="auto"/>
        <w:rPr>
          <w:rFonts w:ascii="Arial" w:hAnsi="Arial" w:cs="Arial"/>
          <w:b/>
          <w:bCs/>
          <w:lang w:val="en-GB" w:eastAsia="zh-CN"/>
        </w:rPr>
      </w:pPr>
      <w:r w:rsidRPr="00DA1720">
        <w:rPr>
          <w:rFonts w:ascii="Arial" w:hAnsi="Arial" w:cs="Arial"/>
          <w:lang w:val="en-GB" w:eastAsia="zh-CN"/>
        </w:rPr>
        <w:br w:type="page"/>
      </w:r>
    </w:p>
    <w:p w14:paraId="3B3E5BEF" w14:textId="3807D8FC" w:rsidR="00E71F02" w:rsidRPr="00DA1720" w:rsidRDefault="005E1FDB" w:rsidP="00DA1720">
      <w:pPr>
        <w:pStyle w:val="Heading1"/>
        <w:spacing w:before="0" w:line="360" w:lineRule="auto"/>
        <w:rPr>
          <w:rFonts w:ascii="Arial" w:hAnsi="Arial" w:cs="Arial"/>
          <w:color w:val="auto"/>
          <w:sz w:val="22"/>
          <w:szCs w:val="22"/>
          <w:lang w:val="en-GB" w:eastAsia="zh-CN"/>
        </w:rPr>
      </w:pPr>
      <w:bookmarkStart w:id="69" w:name="_Toc528226864"/>
      <w:r w:rsidRPr="00DA1720">
        <w:rPr>
          <w:rFonts w:ascii="Arial" w:hAnsi="Arial" w:cs="Arial"/>
          <w:color w:val="auto"/>
          <w:sz w:val="22"/>
          <w:szCs w:val="22"/>
          <w:lang w:val="en-GB" w:eastAsia="zh-CN"/>
        </w:rPr>
        <w:t>Key Conduct Risk</w:t>
      </w:r>
      <w:r w:rsidR="00F66893" w:rsidRPr="00DA1720">
        <w:rPr>
          <w:rFonts w:ascii="Arial" w:hAnsi="Arial" w:cs="Arial"/>
          <w:color w:val="auto"/>
          <w:sz w:val="22"/>
          <w:szCs w:val="22"/>
          <w:lang w:val="en-GB" w:eastAsia="zh-CN"/>
        </w:rPr>
        <w:t>s</w:t>
      </w:r>
      <w:bookmarkEnd w:id="69"/>
      <w:r w:rsidRPr="00DA1720">
        <w:rPr>
          <w:rFonts w:ascii="Arial" w:hAnsi="Arial" w:cs="Arial"/>
          <w:color w:val="auto"/>
          <w:sz w:val="22"/>
          <w:szCs w:val="22"/>
          <w:lang w:val="en-GB" w:eastAsia="zh-CN"/>
        </w:rPr>
        <w:t xml:space="preserve"> </w:t>
      </w:r>
      <w:r w:rsidR="00E71F02" w:rsidRPr="00DA1720">
        <w:rPr>
          <w:rFonts w:ascii="Arial" w:hAnsi="Arial" w:cs="Arial"/>
          <w:color w:val="auto"/>
          <w:sz w:val="22"/>
          <w:szCs w:val="22"/>
          <w:lang w:val="en-GB" w:eastAsia="zh-CN"/>
        </w:rPr>
        <w:t xml:space="preserve"> </w:t>
      </w:r>
    </w:p>
    <w:p w14:paraId="1C52D446" w14:textId="4BBC3EF1" w:rsidR="005E1FDB" w:rsidRDefault="005E1FDB" w:rsidP="00DA1720">
      <w:pPr>
        <w:spacing w:before="0" w:after="0" w:line="360" w:lineRule="auto"/>
        <w:rPr>
          <w:rFonts w:ascii="Arial" w:hAnsi="Arial" w:cs="Arial"/>
          <w:lang w:val="en-GB"/>
        </w:rPr>
      </w:pPr>
      <w:r w:rsidRPr="00DA1720">
        <w:rPr>
          <w:rFonts w:ascii="Arial" w:hAnsi="Arial" w:cs="Arial"/>
          <w:lang w:val="en-GB"/>
        </w:rPr>
        <w:t xml:space="preserve">The Conduct Risk policies of CNCBLB will cover five inherent, high level, Conduct Risks. These are listed in the table below: </w:t>
      </w:r>
    </w:p>
    <w:p w14:paraId="0FC783E0" w14:textId="77777777" w:rsidR="00DA20B6" w:rsidRPr="00DA1720" w:rsidRDefault="00DA20B6" w:rsidP="00DA1720">
      <w:pPr>
        <w:spacing w:before="0" w:after="0" w:line="360" w:lineRule="auto"/>
        <w:rPr>
          <w:rFonts w:ascii="Arial" w:hAnsi="Arial" w:cs="Arial"/>
          <w:lang w:val="en-GB"/>
        </w:rPr>
      </w:pPr>
    </w:p>
    <w:tbl>
      <w:tblPr>
        <w:tblStyle w:val="TableGrid"/>
        <w:tblW w:w="0" w:type="auto"/>
        <w:tblLook w:val="04A0" w:firstRow="1" w:lastRow="0" w:firstColumn="1" w:lastColumn="0" w:noHBand="0" w:noVBand="1"/>
      </w:tblPr>
      <w:tblGrid>
        <w:gridCol w:w="3256"/>
        <w:gridCol w:w="5550"/>
      </w:tblGrid>
      <w:tr w:rsidR="00DA1720" w:rsidRPr="00DA1720" w14:paraId="7BF1A009" w14:textId="77777777" w:rsidTr="00DA20B6">
        <w:tc>
          <w:tcPr>
            <w:tcW w:w="3256" w:type="dxa"/>
          </w:tcPr>
          <w:p w14:paraId="74902B35" w14:textId="439F2900" w:rsidR="005E1FDB" w:rsidRPr="00DA1720" w:rsidRDefault="005E1FDB" w:rsidP="00DA1720">
            <w:pPr>
              <w:spacing w:before="0" w:after="0" w:line="360" w:lineRule="auto"/>
              <w:rPr>
                <w:rFonts w:ascii="Arial" w:eastAsiaTheme="minorEastAsia" w:hAnsi="Arial" w:cs="Arial"/>
                <w:b/>
                <w:lang w:val="en-GB"/>
              </w:rPr>
            </w:pPr>
            <w:r w:rsidRPr="00DA1720">
              <w:rPr>
                <w:rFonts w:ascii="Arial" w:hAnsi="Arial" w:cs="Arial"/>
                <w:b/>
                <w:lang w:val="en-GB"/>
              </w:rPr>
              <w:t xml:space="preserve">Failure to take consider </w:t>
            </w:r>
            <w:r w:rsidR="006871CF" w:rsidRPr="00DA1720">
              <w:rPr>
                <w:rFonts w:ascii="Arial" w:hAnsi="Arial" w:cs="Arial"/>
                <w:b/>
                <w:lang w:val="en-GB"/>
              </w:rPr>
              <w:t>customer</w:t>
            </w:r>
            <w:r w:rsidRPr="00DA1720">
              <w:rPr>
                <w:rFonts w:ascii="Arial" w:hAnsi="Arial" w:cs="Arial"/>
                <w:b/>
                <w:lang w:val="en-GB"/>
              </w:rPr>
              <w:t>’s needs</w:t>
            </w:r>
            <w:r w:rsidRPr="00DA1720">
              <w:rPr>
                <w:rFonts w:ascii="Arial" w:eastAsiaTheme="minorEastAsia" w:hAnsi="Arial" w:cs="Arial"/>
                <w:b/>
                <w:lang w:val="en-GB"/>
              </w:rPr>
              <w:t xml:space="preserve"> </w:t>
            </w:r>
          </w:p>
          <w:p w14:paraId="59D68690" w14:textId="77777777" w:rsidR="005E1FDB" w:rsidRPr="00DA1720" w:rsidRDefault="005E1FDB" w:rsidP="00DA1720">
            <w:pPr>
              <w:spacing w:before="0" w:after="0" w:line="360" w:lineRule="auto"/>
              <w:rPr>
                <w:rFonts w:ascii="Arial" w:eastAsiaTheme="minorEastAsia" w:hAnsi="Arial" w:cs="Arial"/>
                <w:lang w:val="en-GB"/>
              </w:rPr>
            </w:pPr>
          </w:p>
        </w:tc>
        <w:tc>
          <w:tcPr>
            <w:tcW w:w="5550" w:type="dxa"/>
          </w:tcPr>
          <w:p w14:paraId="15F53B53" w14:textId="5659A7F9" w:rsidR="005E1FDB" w:rsidRPr="00DA1720" w:rsidRDefault="005E1FDB" w:rsidP="00DA1720">
            <w:pPr>
              <w:spacing w:before="0" w:after="0" w:line="360" w:lineRule="auto"/>
              <w:rPr>
                <w:rFonts w:ascii="Arial" w:hAnsi="Arial" w:cs="Arial"/>
                <w:lang w:val="en-GB"/>
              </w:rPr>
            </w:pPr>
            <w:r w:rsidRPr="00DA1720">
              <w:rPr>
                <w:rFonts w:ascii="Arial" w:hAnsi="Arial" w:cs="Arial"/>
                <w:lang w:val="en-GB"/>
              </w:rPr>
              <w:t xml:space="preserve">Can include the selling of inappropriate products to </w:t>
            </w:r>
            <w:r w:rsidR="006871CF" w:rsidRPr="00DA1720">
              <w:rPr>
                <w:rFonts w:ascii="Arial" w:hAnsi="Arial" w:cs="Arial"/>
                <w:lang w:val="en-GB"/>
              </w:rPr>
              <w:t>customer</w:t>
            </w:r>
            <w:r w:rsidRPr="00DA1720">
              <w:rPr>
                <w:rFonts w:ascii="Arial" w:hAnsi="Arial" w:cs="Arial"/>
                <w:lang w:val="en-GB"/>
              </w:rPr>
              <w:t xml:space="preserve">s or inadequate ongoing review of products and services for </w:t>
            </w:r>
            <w:r w:rsidR="006871CF" w:rsidRPr="00DA1720">
              <w:rPr>
                <w:rFonts w:ascii="Arial" w:hAnsi="Arial" w:cs="Arial"/>
                <w:lang w:val="en-GB"/>
              </w:rPr>
              <w:t>customer</w:t>
            </w:r>
            <w:r w:rsidRPr="00DA1720">
              <w:rPr>
                <w:rFonts w:ascii="Arial" w:hAnsi="Arial" w:cs="Arial"/>
                <w:lang w:val="en-GB"/>
              </w:rPr>
              <w:t xml:space="preserve">s, giving inappropriate advice to </w:t>
            </w:r>
            <w:r w:rsidR="006871CF" w:rsidRPr="00DA1720">
              <w:rPr>
                <w:rFonts w:ascii="Arial" w:hAnsi="Arial" w:cs="Arial"/>
                <w:lang w:val="en-GB"/>
              </w:rPr>
              <w:t>customer</w:t>
            </w:r>
            <w:r w:rsidRPr="00DA1720">
              <w:rPr>
                <w:rFonts w:ascii="Arial" w:hAnsi="Arial" w:cs="Arial"/>
                <w:lang w:val="en-GB"/>
              </w:rPr>
              <w:t>s.</w:t>
            </w:r>
          </w:p>
        </w:tc>
      </w:tr>
      <w:tr w:rsidR="00DA1720" w:rsidRPr="00DA1720" w14:paraId="4FEBABF3" w14:textId="77777777" w:rsidTr="00DA20B6">
        <w:trPr>
          <w:trHeight w:val="1442"/>
        </w:trPr>
        <w:tc>
          <w:tcPr>
            <w:tcW w:w="3256" w:type="dxa"/>
          </w:tcPr>
          <w:p w14:paraId="7F958502" w14:textId="488DD6B8" w:rsidR="005E1FDB" w:rsidRPr="00DA1720" w:rsidRDefault="005E1FDB" w:rsidP="00DA1720">
            <w:pPr>
              <w:spacing w:before="0" w:after="0" w:line="360" w:lineRule="auto"/>
              <w:rPr>
                <w:rFonts w:ascii="Arial" w:eastAsiaTheme="minorEastAsia" w:hAnsi="Arial" w:cs="Arial"/>
                <w:b/>
                <w:lang w:val="en-GB"/>
              </w:rPr>
            </w:pPr>
            <w:r w:rsidRPr="00DA1720">
              <w:rPr>
                <w:rFonts w:ascii="Arial" w:hAnsi="Arial" w:cs="Arial"/>
                <w:b/>
                <w:lang w:val="en-GB"/>
              </w:rPr>
              <w:t xml:space="preserve">Failure to treat </w:t>
            </w:r>
            <w:r w:rsidR="006871CF" w:rsidRPr="00DA1720">
              <w:rPr>
                <w:rFonts w:ascii="Arial" w:hAnsi="Arial" w:cs="Arial"/>
                <w:b/>
                <w:lang w:val="en-GB"/>
              </w:rPr>
              <w:t>customer</w:t>
            </w:r>
            <w:r w:rsidRPr="00DA1720">
              <w:rPr>
                <w:rFonts w:ascii="Arial" w:hAnsi="Arial" w:cs="Arial"/>
                <w:b/>
                <w:lang w:val="en-GB"/>
              </w:rPr>
              <w:t>s fairly or to act in their best interests</w:t>
            </w:r>
          </w:p>
          <w:p w14:paraId="261C94CA" w14:textId="77777777" w:rsidR="005E1FDB" w:rsidRPr="00DA1720" w:rsidRDefault="005E1FDB" w:rsidP="00DA1720">
            <w:pPr>
              <w:spacing w:before="0" w:after="0" w:line="360" w:lineRule="auto"/>
              <w:rPr>
                <w:rFonts w:ascii="Arial" w:eastAsiaTheme="minorEastAsia" w:hAnsi="Arial" w:cs="Arial"/>
                <w:lang w:val="en-GB"/>
              </w:rPr>
            </w:pPr>
          </w:p>
        </w:tc>
        <w:tc>
          <w:tcPr>
            <w:tcW w:w="5550" w:type="dxa"/>
          </w:tcPr>
          <w:p w14:paraId="3184D4FD" w14:textId="5297FD78" w:rsidR="005E1FDB" w:rsidRPr="00DA1720" w:rsidRDefault="005E1FDB" w:rsidP="00DA1720">
            <w:pPr>
              <w:spacing w:before="0" w:after="0" w:line="360" w:lineRule="auto"/>
              <w:rPr>
                <w:rFonts w:ascii="Arial" w:hAnsi="Arial" w:cs="Arial"/>
                <w:lang w:val="en-GB"/>
              </w:rPr>
            </w:pPr>
            <w:r w:rsidRPr="00DA1720">
              <w:rPr>
                <w:rFonts w:ascii="Arial" w:hAnsi="Arial" w:cs="Arial"/>
                <w:lang w:val="en-GB"/>
              </w:rPr>
              <w:t xml:space="preserve">Can include providing misleading marketing information on products, pricing products inappropriately, failing to provide best execution of </w:t>
            </w:r>
            <w:r w:rsidR="006871CF" w:rsidRPr="00DA1720">
              <w:rPr>
                <w:rFonts w:ascii="Arial" w:hAnsi="Arial" w:cs="Arial"/>
                <w:lang w:val="en-GB"/>
              </w:rPr>
              <w:t>customer</w:t>
            </w:r>
            <w:r w:rsidRPr="00DA1720">
              <w:rPr>
                <w:rFonts w:ascii="Arial" w:hAnsi="Arial" w:cs="Arial"/>
                <w:lang w:val="en-GB"/>
              </w:rPr>
              <w:t xml:space="preserve"> orders, failing to deal appropriately with </w:t>
            </w:r>
            <w:r w:rsidR="006871CF" w:rsidRPr="00DA1720">
              <w:rPr>
                <w:rFonts w:ascii="Arial" w:hAnsi="Arial" w:cs="Arial"/>
                <w:lang w:val="en-GB"/>
              </w:rPr>
              <w:t>customer</w:t>
            </w:r>
            <w:r w:rsidRPr="00DA1720">
              <w:rPr>
                <w:rFonts w:ascii="Arial" w:hAnsi="Arial" w:cs="Arial"/>
                <w:lang w:val="en-GB"/>
              </w:rPr>
              <w:t xml:space="preserve"> complaints.</w:t>
            </w:r>
          </w:p>
        </w:tc>
      </w:tr>
      <w:tr w:rsidR="00DA1720" w:rsidRPr="00DA1720" w14:paraId="7A18848C" w14:textId="77777777" w:rsidTr="00DA20B6">
        <w:tc>
          <w:tcPr>
            <w:tcW w:w="3256" w:type="dxa"/>
          </w:tcPr>
          <w:p w14:paraId="1F307267" w14:textId="77777777" w:rsidR="005E1FDB" w:rsidRPr="00DA1720" w:rsidRDefault="005E1FDB" w:rsidP="00DA1720">
            <w:pPr>
              <w:spacing w:before="0" w:after="0" w:line="360" w:lineRule="auto"/>
              <w:rPr>
                <w:rFonts w:ascii="Arial" w:eastAsiaTheme="minorEastAsia" w:hAnsi="Arial" w:cs="Arial"/>
                <w:b/>
                <w:lang w:val="en-GB"/>
              </w:rPr>
            </w:pPr>
            <w:r w:rsidRPr="00DA1720">
              <w:rPr>
                <w:rFonts w:ascii="Arial" w:hAnsi="Arial" w:cs="Arial"/>
                <w:b/>
                <w:lang w:val="en-GB"/>
              </w:rPr>
              <w:t>Failure to meet required standards</w:t>
            </w:r>
          </w:p>
          <w:p w14:paraId="20A1AD31" w14:textId="77777777" w:rsidR="005E1FDB" w:rsidRPr="00DA1720" w:rsidRDefault="005E1FDB" w:rsidP="00DA1720">
            <w:pPr>
              <w:spacing w:before="0" w:after="0" w:line="360" w:lineRule="auto"/>
              <w:rPr>
                <w:rFonts w:ascii="Arial" w:eastAsiaTheme="minorEastAsia" w:hAnsi="Arial" w:cs="Arial"/>
                <w:lang w:val="en-GB"/>
              </w:rPr>
            </w:pPr>
          </w:p>
        </w:tc>
        <w:tc>
          <w:tcPr>
            <w:tcW w:w="5550" w:type="dxa"/>
          </w:tcPr>
          <w:p w14:paraId="757DE71F" w14:textId="77777777" w:rsidR="005E1FDB" w:rsidRPr="00DA1720" w:rsidRDefault="005E1FDB" w:rsidP="00DA1720">
            <w:pPr>
              <w:spacing w:before="0" w:after="0" w:line="360" w:lineRule="auto"/>
              <w:rPr>
                <w:rFonts w:ascii="Arial" w:hAnsi="Arial" w:cs="Arial"/>
                <w:lang w:val="en-GB"/>
              </w:rPr>
            </w:pPr>
            <w:r w:rsidRPr="00DA1720">
              <w:rPr>
                <w:rFonts w:ascii="Arial" w:hAnsi="Arial" w:cs="Arial"/>
                <w:lang w:val="en-GB"/>
              </w:rPr>
              <w:t>Intentionally or unintentionally failing to meet market rules or standards, or the general regulatory or legal framework within which business is done, including anti-bribery and corruption legislation or sanctions rules.</w:t>
            </w:r>
          </w:p>
        </w:tc>
      </w:tr>
      <w:tr w:rsidR="00DA1720" w:rsidRPr="00DA1720" w14:paraId="7342C738" w14:textId="77777777" w:rsidTr="00DA20B6">
        <w:tc>
          <w:tcPr>
            <w:tcW w:w="3256" w:type="dxa"/>
          </w:tcPr>
          <w:p w14:paraId="19A1EB78" w14:textId="2BE3B9F0" w:rsidR="005E1FDB" w:rsidRPr="00DA1720" w:rsidRDefault="005E1FDB" w:rsidP="00DA1720">
            <w:pPr>
              <w:spacing w:before="0" w:after="0" w:line="360" w:lineRule="auto"/>
              <w:rPr>
                <w:rFonts w:ascii="Arial" w:eastAsiaTheme="minorEastAsia" w:hAnsi="Arial" w:cs="Arial"/>
                <w:b/>
                <w:lang w:val="en-GB"/>
              </w:rPr>
            </w:pPr>
            <w:r w:rsidRPr="00DA1720">
              <w:rPr>
                <w:rFonts w:ascii="Arial" w:hAnsi="Arial" w:cs="Arial"/>
                <w:b/>
                <w:lang w:val="en-GB"/>
              </w:rPr>
              <w:t xml:space="preserve">Failure to implement systems infrastructure adequate to meet </w:t>
            </w:r>
            <w:r w:rsidR="006871CF" w:rsidRPr="00DA1720">
              <w:rPr>
                <w:rFonts w:ascii="Arial" w:hAnsi="Arial" w:cs="Arial"/>
                <w:b/>
                <w:lang w:val="en-GB"/>
              </w:rPr>
              <w:t>customer</w:t>
            </w:r>
            <w:r w:rsidRPr="00DA1720">
              <w:rPr>
                <w:rFonts w:ascii="Arial" w:hAnsi="Arial" w:cs="Arial"/>
                <w:b/>
                <w:lang w:val="en-GB"/>
              </w:rPr>
              <w:t>s’ needs</w:t>
            </w:r>
          </w:p>
          <w:p w14:paraId="73D310C4" w14:textId="77777777" w:rsidR="005E1FDB" w:rsidRPr="00DA1720" w:rsidRDefault="005E1FDB" w:rsidP="00DA1720">
            <w:pPr>
              <w:spacing w:before="0" w:after="0" w:line="360" w:lineRule="auto"/>
              <w:rPr>
                <w:rFonts w:ascii="Arial" w:eastAsiaTheme="minorEastAsia" w:hAnsi="Arial" w:cs="Arial"/>
                <w:b/>
                <w:lang w:val="en-GB"/>
              </w:rPr>
            </w:pPr>
          </w:p>
        </w:tc>
        <w:tc>
          <w:tcPr>
            <w:tcW w:w="5550" w:type="dxa"/>
          </w:tcPr>
          <w:p w14:paraId="0337158F" w14:textId="77777777" w:rsidR="005E1FDB" w:rsidRPr="00DA1720" w:rsidRDefault="005E1FDB" w:rsidP="00DA1720">
            <w:pPr>
              <w:spacing w:before="0" w:after="0" w:line="360" w:lineRule="auto"/>
              <w:rPr>
                <w:rFonts w:ascii="Arial" w:hAnsi="Arial" w:cs="Arial"/>
                <w:lang w:val="en-GB"/>
              </w:rPr>
            </w:pPr>
            <w:r w:rsidRPr="00DA1720">
              <w:rPr>
                <w:rFonts w:ascii="Arial" w:hAnsi="Arial" w:cs="Arial"/>
                <w:lang w:val="en-GB"/>
              </w:rPr>
              <w:t>Where for example, operations and systems are set up in such a way that the ability on CNCBLB to transact business in a reliable and transparent manner is hampered by poor systems infrastructure and/or maintenance.</w:t>
            </w:r>
          </w:p>
        </w:tc>
      </w:tr>
      <w:tr w:rsidR="00DA1720" w:rsidRPr="00DA1720" w14:paraId="70C094DF" w14:textId="77777777" w:rsidTr="00DA20B6">
        <w:tc>
          <w:tcPr>
            <w:tcW w:w="3256" w:type="dxa"/>
          </w:tcPr>
          <w:p w14:paraId="63E198FE" w14:textId="4BF4CD86" w:rsidR="005E1FDB" w:rsidRPr="00DA1720" w:rsidRDefault="00C71CA1" w:rsidP="00DA1720">
            <w:pPr>
              <w:spacing w:before="0" w:after="0" w:line="360" w:lineRule="auto"/>
              <w:rPr>
                <w:rFonts w:ascii="Arial" w:eastAsiaTheme="minorEastAsia" w:hAnsi="Arial" w:cs="Arial"/>
                <w:lang w:val="en-GB"/>
              </w:rPr>
            </w:pPr>
            <w:r w:rsidRPr="00DA1720">
              <w:rPr>
                <w:rFonts w:ascii="Arial" w:hAnsi="Arial" w:cs="Arial"/>
                <w:b/>
                <w:lang w:val="en-GB"/>
              </w:rPr>
              <w:t>Failure to deal with conflicts of interest</w:t>
            </w:r>
          </w:p>
        </w:tc>
        <w:tc>
          <w:tcPr>
            <w:tcW w:w="5550" w:type="dxa"/>
          </w:tcPr>
          <w:p w14:paraId="60B73D89" w14:textId="2D353141" w:rsidR="005E1FDB" w:rsidRPr="00DA1720" w:rsidRDefault="005E1FDB" w:rsidP="00DA1720">
            <w:pPr>
              <w:spacing w:before="0" w:after="0" w:line="360" w:lineRule="auto"/>
              <w:rPr>
                <w:rFonts w:ascii="Arial" w:eastAsiaTheme="minorEastAsia" w:hAnsi="Arial" w:cs="Arial"/>
                <w:lang w:val="en-GB"/>
              </w:rPr>
            </w:pPr>
            <w:r w:rsidRPr="00DA1720">
              <w:rPr>
                <w:rFonts w:ascii="Arial" w:hAnsi="Arial" w:cs="Arial"/>
                <w:lang w:val="en-GB"/>
              </w:rPr>
              <w:t xml:space="preserve">CNCBLB may </w:t>
            </w:r>
            <w:r w:rsidR="00C71CA1" w:rsidRPr="00DA1720">
              <w:rPr>
                <w:rFonts w:ascii="Arial" w:hAnsi="Arial" w:cs="Arial"/>
                <w:lang w:val="en-GB"/>
              </w:rPr>
              <w:t xml:space="preserve">fail to deal with conflicts of interest with/between </w:t>
            </w:r>
            <w:r w:rsidR="00EE066A" w:rsidRPr="00DA1720">
              <w:rPr>
                <w:rFonts w:ascii="Arial" w:hAnsi="Arial" w:cs="Arial"/>
                <w:lang w:val="en-GB"/>
              </w:rPr>
              <w:t xml:space="preserve">itself; </w:t>
            </w:r>
            <w:r w:rsidR="00C71CA1" w:rsidRPr="00DA1720">
              <w:rPr>
                <w:rFonts w:ascii="Arial" w:hAnsi="Arial" w:cs="Arial"/>
                <w:lang w:val="en-GB"/>
              </w:rPr>
              <w:t>customers and/or with HO</w:t>
            </w:r>
            <w:r w:rsidR="00EE066A" w:rsidRPr="00DA1720">
              <w:rPr>
                <w:rFonts w:ascii="Arial" w:hAnsi="Arial" w:cs="Arial"/>
                <w:lang w:val="en-GB"/>
              </w:rPr>
              <w:t>.</w:t>
            </w:r>
          </w:p>
        </w:tc>
      </w:tr>
    </w:tbl>
    <w:p w14:paraId="380C69F0" w14:textId="77777777" w:rsidR="00DA20B6" w:rsidRDefault="00DA20B6" w:rsidP="00DA20B6">
      <w:pPr>
        <w:pStyle w:val="Heading1"/>
        <w:numPr>
          <w:ilvl w:val="0"/>
          <w:numId w:val="0"/>
        </w:numPr>
        <w:spacing w:before="0" w:line="360" w:lineRule="auto"/>
        <w:ind w:left="432"/>
        <w:rPr>
          <w:rFonts w:ascii="Arial" w:hAnsi="Arial" w:cs="Arial"/>
          <w:color w:val="auto"/>
          <w:sz w:val="22"/>
          <w:szCs w:val="22"/>
          <w:lang w:val="en-GB" w:eastAsia="zh-CN"/>
        </w:rPr>
      </w:pPr>
    </w:p>
    <w:p w14:paraId="44ED9873" w14:textId="268E3177" w:rsidR="005E1FDB" w:rsidRPr="00DA1720" w:rsidRDefault="005E1FDB" w:rsidP="00DA1720">
      <w:pPr>
        <w:pStyle w:val="Heading1"/>
        <w:spacing w:before="0" w:line="360" w:lineRule="auto"/>
        <w:rPr>
          <w:rFonts w:ascii="Arial" w:hAnsi="Arial" w:cs="Arial"/>
          <w:color w:val="auto"/>
          <w:sz w:val="22"/>
          <w:szCs w:val="22"/>
          <w:lang w:val="en-GB" w:eastAsia="zh-CN"/>
        </w:rPr>
      </w:pPr>
      <w:bookmarkStart w:id="70" w:name="_Toc528226865"/>
      <w:r w:rsidRPr="00DA1720">
        <w:rPr>
          <w:rFonts w:ascii="Arial" w:hAnsi="Arial" w:cs="Arial"/>
          <w:color w:val="auto"/>
          <w:sz w:val="22"/>
          <w:szCs w:val="22"/>
          <w:lang w:val="en-GB" w:eastAsia="zh-CN"/>
        </w:rPr>
        <w:t>Conduct Risk Events</w:t>
      </w:r>
      <w:bookmarkEnd w:id="70"/>
      <w:r w:rsidRPr="00DA1720">
        <w:rPr>
          <w:rFonts w:ascii="Arial" w:hAnsi="Arial" w:cs="Arial"/>
          <w:color w:val="auto"/>
          <w:sz w:val="22"/>
          <w:szCs w:val="22"/>
          <w:lang w:val="en-GB" w:eastAsia="zh-CN"/>
        </w:rPr>
        <w:t xml:space="preserve"> </w:t>
      </w:r>
    </w:p>
    <w:p w14:paraId="6A2367AD" w14:textId="06FD631D" w:rsidR="005E1FDB" w:rsidRDefault="005E1FDB" w:rsidP="00DA1720">
      <w:pPr>
        <w:spacing w:before="0" w:after="0" w:line="360" w:lineRule="auto"/>
        <w:rPr>
          <w:rFonts w:ascii="Arial" w:hAnsi="Arial" w:cs="Arial"/>
          <w:lang w:val="en-GB"/>
        </w:rPr>
      </w:pPr>
      <w:r w:rsidRPr="00DA1720">
        <w:rPr>
          <w:rFonts w:ascii="Arial" w:hAnsi="Arial" w:cs="Arial"/>
          <w:lang w:val="en-GB"/>
        </w:rPr>
        <w:t xml:space="preserve">The </w:t>
      </w:r>
      <w:r w:rsidR="00440FDB">
        <w:rPr>
          <w:rFonts w:ascii="Arial" w:hAnsi="Arial" w:cs="Arial"/>
          <w:lang w:val="en-GB"/>
        </w:rPr>
        <w:t xml:space="preserve">Risk Department </w:t>
      </w:r>
      <w:r w:rsidRPr="00DA1720">
        <w:rPr>
          <w:rFonts w:ascii="Arial" w:hAnsi="Arial" w:cs="Arial"/>
          <w:lang w:val="en-GB"/>
        </w:rPr>
        <w:t xml:space="preserve">will </w:t>
      </w:r>
      <w:r w:rsidR="00DA20B6">
        <w:rPr>
          <w:rFonts w:ascii="Arial" w:hAnsi="Arial" w:cs="Arial"/>
          <w:lang w:val="en-GB"/>
        </w:rPr>
        <w:t>record</w:t>
      </w:r>
      <w:r w:rsidRPr="00DA1720">
        <w:rPr>
          <w:rFonts w:ascii="Arial" w:hAnsi="Arial" w:cs="Arial"/>
          <w:lang w:val="en-GB"/>
        </w:rPr>
        <w:t xml:space="preserve"> all Conduct Risk Events and breaches of the conduct rules </w:t>
      </w:r>
      <w:r w:rsidR="00DA20B6">
        <w:rPr>
          <w:rFonts w:ascii="Arial" w:hAnsi="Arial" w:cs="Arial"/>
          <w:lang w:val="en-GB"/>
        </w:rPr>
        <w:t xml:space="preserve">in the Operational risk ‘Incident/Near Miss Register, as defined in the Operational Risk Policy. </w:t>
      </w:r>
      <w:r w:rsidRPr="00DA1720">
        <w:rPr>
          <w:rFonts w:ascii="Arial" w:hAnsi="Arial" w:cs="Arial"/>
          <w:lang w:val="en-GB"/>
        </w:rPr>
        <w:t xml:space="preserve"> </w:t>
      </w:r>
    </w:p>
    <w:p w14:paraId="3C192777" w14:textId="77777777" w:rsidR="00DA20B6" w:rsidRPr="00DA1720" w:rsidRDefault="00DA20B6" w:rsidP="00DA1720">
      <w:pPr>
        <w:spacing w:before="0" w:after="0" w:line="360" w:lineRule="auto"/>
        <w:rPr>
          <w:rFonts w:ascii="Arial" w:hAnsi="Arial" w:cs="Arial"/>
          <w:lang w:val="en-GB"/>
        </w:rPr>
      </w:pPr>
    </w:p>
    <w:p w14:paraId="5FE3ED78" w14:textId="2C3AF521" w:rsidR="00B64127" w:rsidRDefault="00DA20B6" w:rsidP="00DA1720">
      <w:pPr>
        <w:spacing w:before="0" w:after="0" w:line="360" w:lineRule="auto"/>
        <w:rPr>
          <w:rFonts w:ascii="Arial" w:hAnsi="Arial" w:cs="Arial"/>
          <w:lang w:val="en-GB"/>
        </w:rPr>
      </w:pPr>
      <w:r>
        <w:rPr>
          <w:rFonts w:ascii="Arial" w:hAnsi="Arial" w:cs="Arial"/>
          <w:lang w:val="en-GB"/>
        </w:rPr>
        <w:t>In addition,</w:t>
      </w:r>
      <w:r w:rsidR="005E1FDB" w:rsidRPr="00DA1720">
        <w:rPr>
          <w:rFonts w:ascii="Arial" w:hAnsi="Arial" w:cs="Arial"/>
          <w:lang w:val="en-GB"/>
        </w:rPr>
        <w:t xml:space="preserve"> a list of possible Conduct Risk events</w:t>
      </w:r>
      <w:r w:rsidR="00414658" w:rsidRPr="00DA1720">
        <w:rPr>
          <w:rFonts w:ascii="Arial" w:hAnsi="Arial" w:cs="Arial"/>
          <w:lang w:val="en-GB"/>
        </w:rPr>
        <w:t xml:space="preserve"> </w:t>
      </w:r>
      <w:r>
        <w:rPr>
          <w:rFonts w:ascii="Arial" w:hAnsi="Arial" w:cs="Arial"/>
          <w:lang w:val="en-GB"/>
        </w:rPr>
        <w:t xml:space="preserve">is assessed in the Branch’s </w:t>
      </w:r>
      <w:r w:rsidR="00414658" w:rsidRPr="00DA1720">
        <w:rPr>
          <w:rFonts w:ascii="Arial" w:hAnsi="Arial" w:cs="Arial"/>
          <w:lang w:val="en-GB"/>
        </w:rPr>
        <w:t>Risk Matrix</w:t>
      </w:r>
      <w:r w:rsidR="00B64127">
        <w:rPr>
          <w:rFonts w:ascii="Arial" w:hAnsi="Arial" w:cs="Arial"/>
          <w:lang w:val="en-GB"/>
        </w:rPr>
        <w:t>, which is an integral part of the Operational risk management framework and is updated at least annually, through the Risk &amp; Control Self-Assessment process</w:t>
      </w:r>
      <w:r w:rsidR="005E1FDB" w:rsidRPr="00DA1720">
        <w:rPr>
          <w:rFonts w:ascii="Arial" w:hAnsi="Arial" w:cs="Arial"/>
          <w:lang w:val="en-GB"/>
        </w:rPr>
        <w:t>.</w:t>
      </w:r>
    </w:p>
    <w:p w14:paraId="7BD90855" w14:textId="5F6279B5" w:rsidR="00DA20B6" w:rsidRDefault="005E1FDB" w:rsidP="00DA1720">
      <w:pPr>
        <w:spacing w:before="0" w:after="0" w:line="360" w:lineRule="auto"/>
        <w:rPr>
          <w:rFonts w:ascii="Arial" w:hAnsi="Arial" w:cs="Arial"/>
          <w:lang w:val="en-GB"/>
        </w:rPr>
      </w:pPr>
      <w:r w:rsidRPr="00DA1720">
        <w:rPr>
          <w:rFonts w:ascii="Arial" w:hAnsi="Arial" w:cs="Arial"/>
          <w:lang w:val="en-GB"/>
        </w:rPr>
        <w:t xml:space="preserve"> </w:t>
      </w:r>
    </w:p>
    <w:p w14:paraId="6B4D59FF" w14:textId="54B6A528" w:rsidR="005E1FDB" w:rsidRDefault="00D619FC" w:rsidP="00DA1720">
      <w:pPr>
        <w:spacing w:before="0" w:after="0" w:line="360" w:lineRule="auto"/>
        <w:rPr>
          <w:rFonts w:ascii="Arial" w:hAnsi="Arial" w:cs="Arial"/>
          <w:lang w:val="en-GB"/>
        </w:rPr>
      </w:pPr>
      <w:r>
        <w:rPr>
          <w:rFonts w:ascii="Arial" w:hAnsi="Arial" w:cs="Arial"/>
          <w:lang w:val="en-GB"/>
        </w:rPr>
        <w:t xml:space="preserve">All customer complaints will be taken seriously and reported to the CCO. </w:t>
      </w:r>
      <w:r w:rsidR="005E1FDB" w:rsidRPr="00DA1720">
        <w:rPr>
          <w:rFonts w:ascii="Arial" w:hAnsi="Arial" w:cs="Arial"/>
          <w:lang w:val="en-GB"/>
        </w:rPr>
        <w:t xml:space="preserve">In the event a customer makes any form of complaint, the Complaints process as set out in the Branch’s Complaints Handling Policy must be followed. </w:t>
      </w:r>
    </w:p>
    <w:p w14:paraId="32D8AA35" w14:textId="77777777" w:rsidR="00DA20B6" w:rsidRPr="00DA1720" w:rsidRDefault="00DA20B6" w:rsidP="00DA1720">
      <w:pPr>
        <w:spacing w:before="0" w:after="0" w:line="360" w:lineRule="auto"/>
        <w:rPr>
          <w:rFonts w:ascii="Arial" w:hAnsi="Arial" w:cs="Arial"/>
          <w:lang w:val="en-GB"/>
        </w:rPr>
      </w:pPr>
    </w:p>
    <w:p w14:paraId="0BC3ED69" w14:textId="6CDAB3CD" w:rsidR="00B772A1" w:rsidRDefault="00DA20B6" w:rsidP="00DA1720">
      <w:pPr>
        <w:spacing w:before="0" w:after="0" w:line="360" w:lineRule="auto"/>
        <w:rPr>
          <w:rFonts w:ascii="Arial" w:hAnsi="Arial" w:cs="Arial"/>
          <w:lang w:val="en-GB"/>
        </w:rPr>
      </w:pPr>
      <w:r>
        <w:rPr>
          <w:rFonts w:ascii="Arial" w:hAnsi="Arial" w:cs="Arial"/>
          <w:lang w:val="en-GB"/>
        </w:rPr>
        <w:t>Any</w:t>
      </w:r>
      <w:r w:rsidR="005E1FDB" w:rsidRPr="00DA1720">
        <w:rPr>
          <w:rFonts w:ascii="Arial" w:hAnsi="Arial" w:cs="Arial"/>
          <w:lang w:val="en-GB"/>
        </w:rPr>
        <w:t xml:space="preserve"> queries on the content of the conduct rules or whether an event you have witnessed</w:t>
      </w:r>
      <w:r>
        <w:rPr>
          <w:rFonts w:ascii="Arial" w:hAnsi="Arial" w:cs="Arial"/>
          <w:lang w:val="en-GB"/>
        </w:rPr>
        <w:t xml:space="preserve"> or</w:t>
      </w:r>
      <w:r w:rsidRPr="00DA1720">
        <w:rPr>
          <w:rFonts w:ascii="Arial" w:hAnsi="Arial" w:cs="Arial"/>
          <w:lang w:val="en-GB"/>
        </w:rPr>
        <w:t xml:space="preserve"> heard</w:t>
      </w:r>
      <w:r w:rsidR="005E1FDB" w:rsidRPr="00DA1720">
        <w:rPr>
          <w:rFonts w:ascii="Arial" w:hAnsi="Arial" w:cs="Arial"/>
          <w:lang w:val="en-GB"/>
        </w:rPr>
        <w:t xml:space="preserve"> </w:t>
      </w:r>
      <w:r>
        <w:rPr>
          <w:rFonts w:ascii="Arial" w:hAnsi="Arial" w:cs="Arial"/>
          <w:lang w:val="en-GB"/>
        </w:rPr>
        <w:t xml:space="preserve">that </w:t>
      </w:r>
      <w:r w:rsidR="005E1FDB" w:rsidRPr="00DA1720">
        <w:rPr>
          <w:rFonts w:ascii="Arial" w:hAnsi="Arial" w:cs="Arial"/>
          <w:lang w:val="en-GB"/>
        </w:rPr>
        <w:t xml:space="preserve">may constitute a Conduct Risk, </w:t>
      </w:r>
      <w:r>
        <w:rPr>
          <w:rFonts w:ascii="Arial" w:hAnsi="Arial" w:cs="Arial"/>
          <w:lang w:val="en-GB"/>
        </w:rPr>
        <w:t xml:space="preserve">can be </w:t>
      </w:r>
      <w:r w:rsidR="005E1FDB" w:rsidRPr="00DA1720">
        <w:rPr>
          <w:rFonts w:ascii="Arial" w:hAnsi="Arial" w:cs="Arial"/>
          <w:lang w:val="en-GB"/>
        </w:rPr>
        <w:t>refer</w:t>
      </w:r>
      <w:r>
        <w:rPr>
          <w:rFonts w:ascii="Arial" w:hAnsi="Arial" w:cs="Arial"/>
          <w:lang w:val="en-GB"/>
        </w:rPr>
        <w:t>red</w:t>
      </w:r>
      <w:r w:rsidR="002C4E80">
        <w:rPr>
          <w:rFonts w:ascii="Arial" w:hAnsi="Arial" w:cs="Arial"/>
          <w:lang w:val="en-GB"/>
        </w:rPr>
        <w:t xml:space="preserve"> </w:t>
      </w:r>
      <w:r w:rsidR="005E1FDB" w:rsidRPr="00DA1720">
        <w:rPr>
          <w:rFonts w:ascii="Arial" w:hAnsi="Arial" w:cs="Arial"/>
          <w:lang w:val="en-GB"/>
        </w:rPr>
        <w:t xml:space="preserve">to </w:t>
      </w:r>
      <w:r>
        <w:rPr>
          <w:rFonts w:ascii="Arial" w:hAnsi="Arial" w:cs="Arial"/>
          <w:lang w:val="en-GB"/>
        </w:rPr>
        <w:t xml:space="preserve">either </w:t>
      </w:r>
      <w:r w:rsidR="005E1FDB" w:rsidRPr="00DA1720">
        <w:rPr>
          <w:rFonts w:ascii="Arial" w:hAnsi="Arial" w:cs="Arial"/>
          <w:lang w:val="en-GB"/>
        </w:rPr>
        <w:t xml:space="preserve">the </w:t>
      </w:r>
      <w:r>
        <w:rPr>
          <w:rFonts w:ascii="Arial" w:hAnsi="Arial" w:cs="Arial"/>
          <w:lang w:val="en-GB"/>
        </w:rPr>
        <w:t xml:space="preserve">CRO or </w:t>
      </w:r>
      <w:r w:rsidR="00476C9F" w:rsidRPr="00DA1720">
        <w:rPr>
          <w:rFonts w:ascii="Arial" w:hAnsi="Arial" w:cs="Arial"/>
          <w:lang w:val="en-GB"/>
        </w:rPr>
        <w:t>CCO</w:t>
      </w:r>
      <w:r w:rsidR="005E1FDB" w:rsidRPr="00DA1720">
        <w:rPr>
          <w:rFonts w:ascii="Arial" w:hAnsi="Arial" w:cs="Arial"/>
          <w:lang w:val="en-GB"/>
        </w:rPr>
        <w:t xml:space="preserve">. </w:t>
      </w:r>
    </w:p>
    <w:p w14:paraId="0FBB6F73" w14:textId="77777777" w:rsidR="00DA20B6" w:rsidRPr="00DA1720" w:rsidRDefault="00DA20B6" w:rsidP="00DA1720">
      <w:pPr>
        <w:spacing w:before="0" w:after="0" w:line="360" w:lineRule="auto"/>
        <w:rPr>
          <w:rFonts w:ascii="Arial" w:hAnsi="Arial" w:cs="Arial"/>
          <w:b/>
          <w:bCs/>
          <w:lang w:val="en-GB" w:eastAsia="zh-CN"/>
        </w:rPr>
      </w:pPr>
    </w:p>
    <w:p w14:paraId="54EE7ED8" w14:textId="05A54757" w:rsidR="005E1FDB" w:rsidRPr="00DA1720" w:rsidRDefault="00FB72C4" w:rsidP="00DA1720">
      <w:pPr>
        <w:pStyle w:val="Heading1"/>
        <w:spacing w:before="0" w:line="360" w:lineRule="auto"/>
        <w:rPr>
          <w:rFonts w:ascii="Arial" w:hAnsi="Arial" w:cs="Arial"/>
          <w:color w:val="auto"/>
          <w:sz w:val="22"/>
          <w:szCs w:val="22"/>
          <w:lang w:val="en-GB" w:eastAsia="zh-CN"/>
        </w:rPr>
      </w:pPr>
      <w:bookmarkStart w:id="71" w:name="_Toc528226866"/>
      <w:r w:rsidRPr="00DA1720">
        <w:rPr>
          <w:rFonts w:ascii="Arial" w:hAnsi="Arial" w:cs="Arial"/>
          <w:color w:val="auto"/>
          <w:sz w:val="22"/>
          <w:szCs w:val="22"/>
          <w:lang w:val="en-GB" w:eastAsia="zh-CN"/>
        </w:rPr>
        <w:t xml:space="preserve">The </w:t>
      </w:r>
      <w:r w:rsidR="005E1FDB" w:rsidRPr="00DA1720">
        <w:rPr>
          <w:rFonts w:ascii="Arial" w:hAnsi="Arial" w:cs="Arial"/>
          <w:color w:val="auto"/>
          <w:sz w:val="22"/>
          <w:szCs w:val="22"/>
          <w:lang w:val="en-GB" w:eastAsia="zh-CN"/>
        </w:rPr>
        <w:t>Conduct Risk Policy Framework</w:t>
      </w:r>
      <w:bookmarkEnd w:id="71"/>
      <w:r w:rsidR="005E1FDB" w:rsidRPr="00DA1720">
        <w:rPr>
          <w:rFonts w:ascii="Arial" w:hAnsi="Arial" w:cs="Arial"/>
          <w:color w:val="auto"/>
          <w:sz w:val="22"/>
          <w:szCs w:val="22"/>
          <w:lang w:val="en-GB" w:eastAsia="zh-CN"/>
        </w:rPr>
        <w:t xml:space="preserve"> </w:t>
      </w:r>
    </w:p>
    <w:p w14:paraId="0BCB6ADF" w14:textId="41B73B60" w:rsidR="001C25F5" w:rsidRDefault="001C25F5" w:rsidP="00DA1720">
      <w:pPr>
        <w:spacing w:before="0" w:after="0" w:line="360" w:lineRule="auto"/>
        <w:rPr>
          <w:rFonts w:ascii="Arial" w:hAnsi="Arial" w:cs="Arial"/>
          <w:lang w:val="en-GB"/>
        </w:rPr>
      </w:pPr>
      <w:r w:rsidRPr="00DA1720">
        <w:rPr>
          <w:rFonts w:ascii="Arial" w:hAnsi="Arial" w:cs="Arial"/>
          <w:lang w:val="en-GB"/>
        </w:rPr>
        <w:t>The CNCBLB Conduct Risk policies apply to all parts of the Branch</w:t>
      </w:r>
      <w:r w:rsidR="000852A7" w:rsidRPr="00DA1720">
        <w:rPr>
          <w:rFonts w:ascii="Arial" w:hAnsi="Arial" w:cs="Arial"/>
          <w:lang w:val="en-GB"/>
        </w:rPr>
        <w:t xml:space="preserve"> as per the Three Lines of Defence Model. </w:t>
      </w:r>
    </w:p>
    <w:p w14:paraId="72B007BB" w14:textId="77777777" w:rsidR="00DA20B6" w:rsidRPr="00DA1720" w:rsidRDefault="00DA20B6" w:rsidP="00DA1720">
      <w:pPr>
        <w:spacing w:before="0" w:after="0" w:line="360" w:lineRule="auto"/>
        <w:rPr>
          <w:rFonts w:ascii="Arial" w:hAnsi="Arial" w:cs="Arial"/>
          <w:lang w:val="en-GB"/>
        </w:rPr>
      </w:pPr>
    </w:p>
    <w:p w14:paraId="15CF9134" w14:textId="6C615DC7" w:rsidR="001C25F5" w:rsidRDefault="001C25F5" w:rsidP="00DA1720">
      <w:pPr>
        <w:spacing w:before="0" w:after="0" w:line="360" w:lineRule="auto"/>
        <w:rPr>
          <w:rFonts w:ascii="Arial" w:hAnsi="Arial" w:cs="Arial"/>
          <w:lang w:val="en-GB"/>
        </w:rPr>
      </w:pPr>
      <w:r w:rsidRPr="00DA1720">
        <w:rPr>
          <w:rFonts w:ascii="Arial" w:hAnsi="Arial" w:cs="Arial"/>
          <w:lang w:val="en-GB"/>
        </w:rPr>
        <w:t xml:space="preserve">Oversight of the Conduct Risk Management arrangements will be performed by the Branch’s </w:t>
      </w:r>
      <w:r w:rsidR="00476C9F" w:rsidRPr="00DA1720">
        <w:rPr>
          <w:rFonts w:ascii="Arial" w:hAnsi="Arial" w:cs="Arial"/>
          <w:lang w:val="en-GB"/>
        </w:rPr>
        <w:t>CCO</w:t>
      </w:r>
      <w:r w:rsidRPr="00DA1720">
        <w:rPr>
          <w:rFonts w:ascii="Arial" w:hAnsi="Arial" w:cs="Arial"/>
          <w:lang w:val="en-GB"/>
        </w:rPr>
        <w:t xml:space="preserve"> and reviewed by the </w:t>
      </w:r>
      <w:proofErr w:type="spellStart"/>
      <w:r w:rsidR="00A665A8" w:rsidRPr="00DA1720">
        <w:rPr>
          <w:rFonts w:ascii="Arial" w:hAnsi="Arial" w:cs="Arial"/>
          <w:lang w:val="en-GB"/>
        </w:rPr>
        <w:t>ARC</w:t>
      </w:r>
      <w:r w:rsidR="005A39DB" w:rsidRPr="00DA1720">
        <w:rPr>
          <w:rFonts w:ascii="Arial" w:hAnsi="Arial" w:cs="Arial"/>
          <w:lang w:val="en-GB"/>
        </w:rPr>
        <w:t>o</w:t>
      </w:r>
      <w:proofErr w:type="spellEnd"/>
      <w:r w:rsidRPr="00DA1720">
        <w:rPr>
          <w:rFonts w:ascii="Arial" w:hAnsi="Arial" w:cs="Arial"/>
          <w:lang w:val="en-GB"/>
        </w:rPr>
        <w:t xml:space="preserve">. </w:t>
      </w:r>
    </w:p>
    <w:p w14:paraId="6E578EC1" w14:textId="77777777" w:rsidR="00DF049B" w:rsidRPr="00DA1720" w:rsidRDefault="00DF049B" w:rsidP="00DA1720">
      <w:pPr>
        <w:spacing w:before="0" w:after="0" w:line="360" w:lineRule="auto"/>
        <w:rPr>
          <w:rFonts w:ascii="Arial" w:hAnsi="Arial" w:cs="Arial"/>
          <w:lang w:val="en-GB"/>
        </w:rPr>
      </w:pPr>
    </w:p>
    <w:p w14:paraId="57024777" w14:textId="77777777" w:rsidR="001C25F5" w:rsidRDefault="001C25F5" w:rsidP="00DA1720">
      <w:pPr>
        <w:spacing w:before="0" w:after="0" w:line="360" w:lineRule="auto"/>
        <w:rPr>
          <w:rFonts w:ascii="Arial" w:hAnsi="Arial" w:cs="Arial"/>
          <w:lang w:val="en-GB"/>
        </w:rPr>
      </w:pPr>
      <w:r w:rsidRPr="00DA1720">
        <w:rPr>
          <w:rFonts w:ascii="Arial" w:hAnsi="Arial" w:cs="Arial"/>
          <w:lang w:val="en-GB"/>
        </w:rPr>
        <w:t xml:space="preserve">In order to manage Conduct Risk effectively within the Branch each Conduct Risk related policy is required to: </w:t>
      </w:r>
    </w:p>
    <w:p w14:paraId="51C7B5FA" w14:textId="77777777" w:rsidR="00440FDB" w:rsidRPr="00DA1720" w:rsidRDefault="00440FDB" w:rsidP="00DA1720">
      <w:pPr>
        <w:spacing w:before="0" w:after="0" w:line="360" w:lineRule="auto"/>
        <w:rPr>
          <w:rFonts w:ascii="Arial" w:hAnsi="Arial" w:cs="Arial"/>
          <w:lang w:val="en-GB"/>
        </w:rPr>
      </w:pPr>
    </w:p>
    <w:p w14:paraId="0D7C7654" w14:textId="392CBC0F" w:rsidR="001C25F5" w:rsidRPr="00DA1720" w:rsidRDefault="001C25F5" w:rsidP="00DA1720">
      <w:pPr>
        <w:pStyle w:val="ListParagraph"/>
        <w:numPr>
          <w:ilvl w:val="0"/>
          <w:numId w:val="11"/>
        </w:numPr>
        <w:spacing w:before="0" w:after="0" w:line="360" w:lineRule="auto"/>
        <w:rPr>
          <w:rFonts w:ascii="Arial" w:hAnsi="Arial" w:cs="Arial"/>
          <w:lang w:val="en-GB"/>
        </w:rPr>
      </w:pPr>
      <w:r w:rsidRPr="00DA1720">
        <w:rPr>
          <w:rFonts w:ascii="Arial" w:hAnsi="Arial" w:cs="Arial"/>
          <w:lang w:val="en-GB"/>
        </w:rPr>
        <w:t>Clearly articulate the controls and actions to mitigate Conduct Risks</w:t>
      </w:r>
      <w:r w:rsidR="005A39DB" w:rsidRPr="00DA1720">
        <w:rPr>
          <w:rFonts w:ascii="Arial" w:hAnsi="Arial" w:cs="Arial"/>
          <w:lang w:val="en-GB"/>
        </w:rPr>
        <w:t>;</w:t>
      </w:r>
    </w:p>
    <w:p w14:paraId="7AD41CAD" w14:textId="4A96FBA2" w:rsidR="001C25F5" w:rsidRPr="00DA1720" w:rsidRDefault="001C25F5" w:rsidP="00DA1720">
      <w:pPr>
        <w:pStyle w:val="ListParagraph"/>
        <w:numPr>
          <w:ilvl w:val="0"/>
          <w:numId w:val="11"/>
        </w:numPr>
        <w:spacing w:before="0" w:after="0" w:line="360" w:lineRule="auto"/>
        <w:rPr>
          <w:rFonts w:ascii="Arial" w:hAnsi="Arial" w:cs="Arial"/>
          <w:lang w:val="en-GB"/>
        </w:rPr>
      </w:pPr>
      <w:r w:rsidRPr="00DA1720">
        <w:rPr>
          <w:rFonts w:ascii="Arial" w:hAnsi="Arial" w:cs="Arial"/>
          <w:lang w:val="en-GB"/>
        </w:rPr>
        <w:t>Detail any key documents underpinning the policy</w:t>
      </w:r>
      <w:r w:rsidR="005A39DB" w:rsidRPr="00DA1720">
        <w:rPr>
          <w:rFonts w:ascii="Arial" w:hAnsi="Arial" w:cs="Arial"/>
          <w:lang w:val="en-GB"/>
        </w:rPr>
        <w:t>;</w:t>
      </w:r>
    </w:p>
    <w:p w14:paraId="365D0079" w14:textId="5A35F093" w:rsidR="001C25F5" w:rsidRPr="00DA1720" w:rsidRDefault="001C25F5" w:rsidP="00DA1720">
      <w:pPr>
        <w:pStyle w:val="ListParagraph"/>
        <w:numPr>
          <w:ilvl w:val="0"/>
          <w:numId w:val="11"/>
        </w:numPr>
        <w:spacing w:before="0" w:after="0" w:line="360" w:lineRule="auto"/>
        <w:rPr>
          <w:rFonts w:ascii="Arial" w:hAnsi="Arial" w:cs="Arial"/>
          <w:lang w:val="en-GB"/>
        </w:rPr>
      </w:pPr>
      <w:r w:rsidRPr="00DA1720">
        <w:rPr>
          <w:rFonts w:ascii="Arial" w:hAnsi="Arial" w:cs="Arial"/>
          <w:lang w:val="en-GB"/>
        </w:rPr>
        <w:t>Clearly identify policy owners</w:t>
      </w:r>
      <w:r w:rsidR="005A39DB" w:rsidRPr="00DA1720">
        <w:rPr>
          <w:rFonts w:ascii="Arial" w:hAnsi="Arial" w:cs="Arial"/>
          <w:lang w:val="en-GB"/>
        </w:rPr>
        <w:t>;</w:t>
      </w:r>
    </w:p>
    <w:p w14:paraId="28E803E4" w14:textId="47498A75" w:rsidR="001C25F5" w:rsidRPr="00DA1720" w:rsidRDefault="001C25F5" w:rsidP="00DA1720">
      <w:pPr>
        <w:pStyle w:val="ListParagraph"/>
        <w:numPr>
          <w:ilvl w:val="0"/>
          <w:numId w:val="11"/>
        </w:numPr>
        <w:spacing w:before="0" w:after="0" w:line="360" w:lineRule="auto"/>
        <w:rPr>
          <w:rFonts w:ascii="Arial" w:hAnsi="Arial" w:cs="Arial"/>
          <w:lang w:val="en-GB"/>
        </w:rPr>
      </w:pPr>
      <w:r w:rsidRPr="00DA1720">
        <w:rPr>
          <w:rFonts w:ascii="Arial" w:hAnsi="Arial" w:cs="Arial"/>
          <w:lang w:val="en-GB"/>
        </w:rPr>
        <w:t>Detail how employees will be educated and trained to understand this policy</w:t>
      </w:r>
      <w:r w:rsidR="005A39DB" w:rsidRPr="00DA1720">
        <w:rPr>
          <w:rFonts w:ascii="Arial" w:hAnsi="Arial" w:cs="Arial"/>
          <w:lang w:val="en-GB" w:eastAsia="zh-CN"/>
        </w:rPr>
        <w:t>; and</w:t>
      </w:r>
    </w:p>
    <w:p w14:paraId="67EA04D0" w14:textId="5B5241F4" w:rsidR="001C25F5" w:rsidRPr="00DA1720" w:rsidRDefault="001C25F5" w:rsidP="00DA1720">
      <w:pPr>
        <w:pStyle w:val="ListParagraph"/>
        <w:numPr>
          <w:ilvl w:val="0"/>
          <w:numId w:val="11"/>
        </w:numPr>
        <w:spacing w:before="0" w:after="0" w:line="360" w:lineRule="auto"/>
        <w:rPr>
          <w:rFonts w:ascii="Arial" w:hAnsi="Arial" w:cs="Arial"/>
          <w:lang w:val="en-GB"/>
        </w:rPr>
      </w:pPr>
      <w:r w:rsidRPr="00DA1720">
        <w:rPr>
          <w:rFonts w:ascii="Arial" w:hAnsi="Arial" w:cs="Arial"/>
          <w:lang w:val="en-GB"/>
        </w:rPr>
        <w:t>Refer staff to this Policy Framework for instructions on action to be taken if there is an occurrence of a Conduct Risk Event</w:t>
      </w:r>
      <w:r w:rsidR="005A39DB" w:rsidRPr="00DA1720">
        <w:rPr>
          <w:rFonts w:ascii="Arial" w:hAnsi="Arial" w:cs="Arial"/>
          <w:lang w:val="en-GB"/>
        </w:rPr>
        <w:t>.</w:t>
      </w:r>
    </w:p>
    <w:p w14:paraId="6A6BF51F" w14:textId="77777777" w:rsidR="00DF049B" w:rsidRDefault="00DF049B" w:rsidP="00DA1720">
      <w:pPr>
        <w:spacing w:before="0" w:after="0" w:line="360" w:lineRule="auto"/>
        <w:rPr>
          <w:rFonts w:ascii="Arial" w:hAnsi="Arial" w:cs="Arial"/>
          <w:lang w:val="en-GB"/>
        </w:rPr>
      </w:pPr>
    </w:p>
    <w:p w14:paraId="4873A6D5" w14:textId="62C76B64" w:rsidR="00D619FC" w:rsidRDefault="001C25F5" w:rsidP="00DA1720">
      <w:pPr>
        <w:spacing w:before="0" w:after="0" w:line="360" w:lineRule="auto"/>
        <w:rPr>
          <w:rFonts w:ascii="Arial" w:hAnsi="Arial" w:cs="Arial"/>
          <w:lang w:val="en-GB"/>
        </w:rPr>
      </w:pPr>
      <w:r w:rsidRPr="00DA1720">
        <w:rPr>
          <w:rFonts w:ascii="Arial" w:hAnsi="Arial" w:cs="Arial"/>
          <w:lang w:val="en-GB"/>
        </w:rPr>
        <w:t>To support the management of Conduct Risk, CNCBLB will determine and monitor a set of Key Risk Indicators (</w:t>
      </w:r>
      <w:r w:rsidR="000852A7" w:rsidRPr="00DA1720">
        <w:rPr>
          <w:rFonts w:ascii="Arial" w:hAnsi="Arial" w:cs="Arial"/>
          <w:lang w:val="en-GB"/>
        </w:rPr>
        <w:t>“</w:t>
      </w:r>
      <w:r w:rsidRPr="00DA1720">
        <w:rPr>
          <w:rFonts w:ascii="Arial" w:hAnsi="Arial" w:cs="Arial"/>
          <w:lang w:val="en-GB"/>
        </w:rPr>
        <w:t>KRIs</w:t>
      </w:r>
      <w:r w:rsidR="000852A7" w:rsidRPr="00DA1720">
        <w:rPr>
          <w:rFonts w:ascii="Arial" w:hAnsi="Arial" w:cs="Arial"/>
          <w:lang w:val="en-GB"/>
        </w:rPr>
        <w:t>”</w:t>
      </w:r>
      <w:r w:rsidRPr="00DA1720">
        <w:rPr>
          <w:rFonts w:ascii="Arial" w:hAnsi="Arial" w:cs="Arial"/>
          <w:lang w:val="en-GB"/>
        </w:rPr>
        <w:t xml:space="preserve">). The </w:t>
      </w:r>
      <w:r w:rsidR="00DF049B">
        <w:rPr>
          <w:rFonts w:ascii="Arial" w:hAnsi="Arial" w:cs="Arial"/>
          <w:lang w:val="en-GB"/>
        </w:rPr>
        <w:t xml:space="preserve">Risk </w:t>
      </w:r>
      <w:r w:rsidR="003666A6" w:rsidRPr="00DA1720">
        <w:rPr>
          <w:rFonts w:ascii="Arial" w:hAnsi="Arial" w:cs="Arial"/>
          <w:lang w:val="en-GB"/>
        </w:rPr>
        <w:t>Department</w:t>
      </w:r>
      <w:r w:rsidRPr="00DA1720">
        <w:rPr>
          <w:rFonts w:ascii="Arial" w:hAnsi="Arial" w:cs="Arial"/>
          <w:lang w:val="en-GB"/>
        </w:rPr>
        <w:t xml:space="preserve"> will be responsible for the monitoring of these KRIs a</w:t>
      </w:r>
      <w:r w:rsidR="000852A7" w:rsidRPr="00DA1720">
        <w:rPr>
          <w:rFonts w:ascii="Arial" w:hAnsi="Arial" w:cs="Arial"/>
          <w:lang w:val="en-GB"/>
        </w:rPr>
        <w:t xml:space="preserve">nd on a monthly basis providing </w:t>
      </w:r>
      <w:r w:rsidR="008714E4" w:rsidRPr="00DA1720">
        <w:rPr>
          <w:rFonts w:ascii="Arial" w:hAnsi="Arial" w:cs="Arial"/>
          <w:lang w:val="en-GB"/>
        </w:rPr>
        <w:t>M</w:t>
      </w:r>
      <w:r w:rsidRPr="00DA1720">
        <w:rPr>
          <w:rFonts w:ascii="Arial" w:hAnsi="Arial" w:cs="Arial"/>
          <w:lang w:val="en-GB"/>
        </w:rPr>
        <w:t xml:space="preserve">anagement </w:t>
      </w:r>
      <w:r w:rsidR="008714E4" w:rsidRPr="00DA1720">
        <w:rPr>
          <w:rFonts w:ascii="Arial" w:hAnsi="Arial" w:cs="Arial"/>
          <w:lang w:val="en-GB"/>
        </w:rPr>
        <w:t>I</w:t>
      </w:r>
      <w:r w:rsidRPr="00DA1720">
        <w:rPr>
          <w:rFonts w:ascii="Arial" w:hAnsi="Arial" w:cs="Arial"/>
          <w:lang w:val="en-GB"/>
        </w:rPr>
        <w:t>nformation</w:t>
      </w:r>
      <w:r w:rsidR="000852A7" w:rsidRPr="00DA1720">
        <w:rPr>
          <w:rFonts w:ascii="Arial" w:hAnsi="Arial" w:cs="Arial"/>
          <w:lang w:val="en-GB"/>
        </w:rPr>
        <w:t xml:space="preserve"> (“MI”)</w:t>
      </w:r>
      <w:r w:rsidRPr="00DA1720">
        <w:rPr>
          <w:rFonts w:ascii="Arial" w:hAnsi="Arial" w:cs="Arial"/>
          <w:lang w:val="en-GB"/>
        </w:rPr>
        <w:t xml:space="preserve"> to the </w:t>
      </w:r>
      <w:proofErr w:type="spellStart"/>
      <w:r w:rsidR="00DF049B">
        <w:rPr>
          <w:rFonts w:ascii="Arial" w:hAnsi="Arial" w:cs="Arial"/>
          <w:lang w:val="en-GB"/>
        </w:rPr>
        <w:t>ManCo</w:t>
      </w:r>
      <w:proofErr w:type="spellEnd"/>
      <w:r w:rsidR="000852A7" w:rsidRPr="00DA1720">
        <w:rPr>
          <w:rFonts w:ascii="Arial" w:hAnsi="Arial" w:cs="Arial"/>
          <w:lang w:val="en-GB"/>
        </w:rPr>
        <w:t xml:space="preserve">. </w:t>
      </w:r>
      <w:r w:rsidRPr="00DA1720">
        <w:rPr>
          <w:rFonts w:ascii="Arial" w:hAnsi="Arial" w:cs="Arial"/>
          <w:lang w:val="en-GB"/>
        </w:rPr>
        <w:t xml:space="preserve">If </w:t>
      </w:r>
      <w:r w:rsidR="00DF049B">
        <w:rPr>
          <w:rFonts w:ascii="Arial" w:hAnsi="Arial" w:cs="Arial"/>
          <w:lang w:val="en-GB"/>
        </w:rPr>
        <w:t>any</w:t>
      </w:r>
      <w:r w:rsidR="00DF049B" w:rsidRPr="00DA1720">
        <w:rPr>
          <w:rFonts w:ascii="Arial" w:hAnsi="Arial" w:cs="Arial"/>
          <w:lang w:val="en-GB"/>
        </w:rPr>
        <w:t xml:space="preserve"> </w:t>
      </w:r>
      <w:r w:rsidRPr="00DA1720">
        <w:rPr>
          <w:rFonts w:ascii="Arial" w:hAnsi="Arial" w:cs="Arial"/>
          <w:lang w:val="en-GB"/>
        </w:rPr>
        <w:t xml:space="preserve">KRI trigger thresholds are breached, this will be reported with a recommendation for mitigating action to both the </w:t>
      </w:r>
      <w:r w:rsidR="00476C9F" w:rsidRPr="00DA1720">
        <w:rPr>
          <w:rFonts w:ascii="Arial" w:hAnsi="Arial" w:cs="Arial"/>
          <w:lang w:val="en-GB"/>
        </w:rPr>
        <w:t>CCO</w:t>
      </w:r>
      <w:r w:rsidRPr="00DA1720">
        <w:rPr>
          <w:rFonts w:ascii="Arial" w:hAnsi="Arial" w:cs="Arial"/>
          <w:lang w:val="en-GB"/>
        </w:rPr>
        <w:t xml:space="preserve"> and the </w:t>
      </w:r>
      <w:proofErr w:type="spellStart"/>
      <w:r w:rsidRPr="00DA1720">
        <w:rPr>
          <w:rFonts w:ascii="Arial" w:hAnsi="Arial" w:cs="Arial"/>
          <w:lang w:val="en-GB"/>
        </w:rPr>
        <w:t>ManCo</w:t>
      </w:r>
      <w:proofErr w:type="spellEnd"/>
      <w:r w:rsidRPr="00DA1720">
        <w:rPr>
          <w:rFonts w:ascii="Arial" w:hAnsi="Arial" w:cs="Arial"/>
          <w:lang w:val="en-GB"/>
        </w:rPr>
        <w:t xml:space="preserve">. The suite of KRIs and calibration of KRIs is still to be confirmed but will be reviewed at least bi-annually or as necessary once in place. </w:t>
      </w:r>
    </w:p>
    <w:p w14:paraId="404DC1DC" w14:textId="77777777" w:rsidR="00D619FC" w:rsidRDefault="00D619FC" w:rsidP="00DA1720">
      <w:pPr>
        <w:spacing w:before="0" w:after="0" w:line="360" w:lineRule="auto"/>
        <w:rPr>
          <w:rFonts w:ascii="Arial" w:hAnsi="Arial" w:cs="Arial"/>
          <w:lang w:val="en-GB" w:eastAsia="zh-CN"/>
        </w:rPr>
      </w:pPr>
    </w:p>
    <w:p w14:paraId="271C22A1" w14:textId="35720AB6" w:rsidR="005E1FDB" w:rsidRPr="00DA1720" w:rsidRDefault="001C25F5" w:rsidP="00DA1720">
      <w:pPr>
        <w:pStyle w:val="Heading1"/>
        <w:spacing w:before="0" w:line="360" w:lineRule="auto"/>
        <w:rPr>
          <w:rFonts w:ascii="Arial" w:hAnsi="Arial" w:cs="Arial"/>
          <w:color w:val="auto"/>
          <w:sz w:val="22"/>
          <w:szCs w:val="22"/>
          <w:lang w:val="en-GB" w:eastAsia="zh-CN"/>
        </w:rPr>
      </w:pPr>
      <w:bookmarkStart w:id="72" w:name="_Toc528226867"/>
      <w:r w:rsidRPr="00DA1720">
        <w:rPr>
          <w:rFonts w:ascii="Arial" w:hAnsi="Arial" w:cs="Arial"/>
          <w:color w:val="auto"/>
          <w:sz w:val="22"/>
          <w:szCs w:val="22"/>
          <w:lang w:val="en-GB" w:eastAsia="zh-CN"/>
        </w:rPr>
        <w:t xml:space="preserve">Conduct Risk </w:t>
      </w:r>
      <w:r w:rsidR="00FB72C4" w:rsidRPr="00DA1720">
        <w:rPr>
          <w:rFonts w:ascii="Arial" w:hAnsi="Arial" w:cs="Arial"/>
          <w:color w:val="auto"/>
          <w:sz w:val="22"/>
          <w:szCs w:val="22"/>
          <w:lang w:val="en-GB" w:eastAsia="zh-CN"/>
        </w:rPr>
        <w:t xml:space="preserve">Related </w:t>
      </w:r>
      <w:r w:rsidRPr="00DA1720">
        <w:rPr>
          <w:rFonts w:ascii="Arial" w:hAnsi="Arial" w:cs="Arial"/>
          <w:color w:val="auto"/>
          <w:sz w:val="22"/>
          <w:szCs w:val="22"/>
          <w:lang w:val="en-GB" w:eastAsia="zh-CN"/>
        </w:rPr>
        <w:t>Policies</w:t>
      </w:r>
      <w:bookmarkEnd w:id="72"/>
      <w:r w:rsidRPr="00DA1720">
        <w:rPr>
          <w:rFonts w:ascii="Arial" w:hAnsi="Arial" w:cs="Arial"/>
          <w:color w:val="auto"/>
          <w:sz w:val="22"/>
          <w:szCs w:val="22"/>
          <w:lang w:val="en-GB" w:eastAsia="zh-CN"/>
        </w:rPr>
        <w:t xml:space="preserve"> </w:t>
      </w:r>
    </w:p>
    <w:tbl>
      <w:tblPr>
        <w:tblStyle w:val="TableGrid1"/>
        <w:tblW w:w="8647" w:type="dxa"/>
        <w:tblLook w:val="04A0" w:firstRow="1" w:lastRow="0" w:firstColumn="1" w:lastColumn="0" w:noHBand="0" w:noVBand="1"/>
      </w:tblPr>
      <w:tblGrid>
        <w:gridCol w:w="4536"/>
        <w:gridCol w:w="4111"/>
      </w:tblGrid>
      <w:tr w:rsidR="00DA1720" w:rsidRPr="00DA1720" w14:paraId="31D30C25" w14:textId="77777777" w:rsidTr="00DF049B">
        <w:trPr>
          <w:trHeight w:hRule="exact" w:val="397"/>
        </w:trPr>
        <w:tc>
          <w:tcPr>
            <w:tcW w:w="4536" w:type="dxa"/>
            <w:shd w:val="clear" w:color="auto" w:fill="595959" w:themeFill="text1" w:themeFillTint="A6"/>
          </w:tcPr>
          <w:p w14:paraId="47E69343" w14:textId="41D00170" w:rsidR="001C25F5" w:rsidRPr="00DF049B" w:rsidRDefault="003666A6" w:rsidP="00DA1720">
            <w:pPr>
              <w:spacing w:before="0" w:after="0" w:line="360" w:lineRule="auto"/>
              <w:rPr>
                <w:rFonts w:ascii="Arial" w:hAnsi="Arial" w:cs="Arial"/>
                <w:b/>
                <w:color w:val="FFFFFF" w:themeColor="background1"/>
                <w:lang w:val="en-GB"/>
              </w:rPr>
            </w:pPr>
            <w:r w:rsidRPr="00DA1720">
              <w:rPr>
                <w:rFonts w:ascii="Arial" w:hAnsi="Arial" w:cs="Arial"/>
                <w:lang w:val="en-GB"/>
              </w:rPr>
              <w:t xml:space="preserve">The Branch’s Conduct Risk </w:t>
            </w:r>
            <w:r w:rsidR="00FB72C4" w:rsidRPr="00DA1720">
              <w:rPr>
                <w:rFonts w:ascii="Arial" w:hAnsi="Arial" w:cs="Arial"/>
                <w:lang w:val="en-GB"/>
              </w:rPr>
              <w:t xml:space="preserve">related </w:t>
            </w:r>
            <w:r w:rsidRPr="00DA1720">
              <w:rPr>
                <w:rFonts w:ascii="Arial" w:hAnsi="Arial" w:cs="Arial"/>
                <w:lang w:val="en-GB"/>
              </w:rPr>
              <w:t xml:space="preserve">policies apply to all parts of the Branch, including the support functions (e.g. </w:t>
            </w:r>
            <w:r w:rsidR="00DF049B">
              <w:rPr>
                <w:rFonts w:ascii="Arial" w:hAnsi="Arial" w:cs="Arial"/>
                <w:lang w:val="en-GB"/>
              </w:rPr>
              <w:t xml:space="preserve">Finance, </w:t>
            </w:r>
            <w:r w:rsidR="00772CF7" w:rsidRPr="00DA1720">
              <w:rPr>
                <w:rFonts w:ascii="Arial" w:hAnsi="Arial" w:cs="Arial"/>
                <w:lang w:val="en-GB"/>
              </w:rPr>
              <w:t>O</w:t>
            </w:r>
            <w:r w:rsidRPr="00DA1720">
              <w:rPr>
                <w:rFonts w:ascii="Arial" w:hAnsi="Arial" w:cs="Arial"/>
                <w:lang w:val="en-GB"/>
              </w:rPr>
              <w:t>perations</w:t>
            </w:r>
            <w:r w:rsidR="00DF049B">
              <w:rPr>
                <w:rFonts w:ascii="Arial" w:hAnsi="Arial" w:cs="Arial"/>
                <w:lang w:val="en-GB"/>
              </w:rPr>
              <w:t>, HR, etc.</w:t>
            </w:r>
            <w:r w:rsidRPr="00DA1720">
              <w:rPr>
                <w:rFonts w:ascii="Arial" w:hAnsi="Arial" w:cs="Arial"/>
                <w:lang w:val="en-GB"/>
              </w:rPr>
              <w:t xml:space="preserve">) as well as the </w:t>
            </w:r>
            <w:r w:rsidR="005A39DB" w:rsidRPr="00DA1720">
              <w:rPr>
                <w:rFonts w:ascii="Arial" w:hAnsi="Arial" w:cs="Arial"/>
                <w:lang w:val="en-GB"/>
              </w:rPr>
              <w:t>S</w:t>
            </w:r>
            <w:r w:rsidRPr="00DA1720">
              <w:rPr>
                <w:rFonts w:ascii="Arial" w:hAnsi="Arial" w:cs="Arial"/>
                <w:lang w:val="en-GB"/>
              </w:rPr>
              <w:t xml:space="preserve">econd (Risk and Compliance departments) and </w:t>
            </w:r>
            <w:r w:rsidR="005A39DB" w:rsidRPr="00DA1720">
              <w:rPr>
                <w:rFonts w:ascii="Arial" w:hAnsi="Arial" w:cs="Arial"/>
                <w:lang w:val="en-GB"/>
              </w:rPr>
              <w:t>T</w:t>
            </w:r>
            <w:r w:rsidRPr="00DA1720">
              <w:rPr>
                <w:rFonts w:ascii="Arial" w:hAnsi="Arial" w:cs="Arial"/>
                <w:lang w:val="en-GB"/>
              </w:rPr>
              <w:t>hird (Internal Audit)</w:t>
            </w:r>
            <w:r w:rsidR="001152EA" w:rsidRPr="00DA1720">
              <w:rPr>
                <w:rFonts w:ascii="Arial" w:hAnsi="Arial" w:cs="Arial"/>
                <w:lang w:val="en-GB"/>
              </w:rPr>
              <w:t xml:space="preserve"> Lines of Defence</w:t>
            </w:r>
            <w:r w:rsidRPr="00DA1720">
              <w:rPr>
                <w:rFonts w:ascii="Arial" w:hAnsi="Arial" w:cs="Arial"/>
                <w:lang w:val="en-GB"/>
              </w:rPr>
              <w:t>.</w:t>
            </w:r>
            <w:r w:rsidR="00DF049B">
              <w:rPr>
                <w:rFonts w:ascii="Arial" w:hAnsi="Arial" w:cs="Arial"/>
                <w:lang w:val="en-GB"/>
              </w:rPr>
              <w:t xml:space="preserve"> The following policies assist management in managing Conduct Risk:</w:t>
            </w:r>
            <w:r w:rsidRPr="00DA1720">
              <w:rPr>
                <w:rFonts w:ascii="Arial" w:hAnsi="Arial" w:cs="Arial"/>
                <w:lang w:val="en-GB"/>
              </w:rPr>
              <w:t xml:space="preserve"> </w:t>
            </w:r>
            <w:r w:rsidR="001C25F5" w:rsidRPr="00DF049B">
              <w:rPr>
                <w:rFonts w:ascii="Arial" w:hAnsi="Arial" w:cs="Arial"/>
                <w:b/>
                <w:color w:val="FFFFFF" w:themeColor="background1"/>
                <w:lang w:val="en-GB"/>
              </w:rPr>
              <w:t>Policy</w:t>
            </w:r>
          </w:p>
        </w:tc>
        <w:tc>
          <w:tcPr>
            <w:tcW w:w="4111" w:type="dxa"/>
            <w:shd w:val="clear" w:color="auto" w:fill="595959" w:themeFill="text1" w:themeFillTint="A6"/>
          </w:tcPr>
          <w:p w14:paraId="73AC3DFD" w14:textId="77777777" w:rsidR="001C25F5" w:rsidRPr="00DF049B" w:rsidRDefault="001C25F5" w:rsidP="00DA1720">
            <w:pPr>
              <w:spacing w:before="0" w:after="0" w:line="360" w:lineRule="auto"/>
              <w:rPr>
                <w:rFonts w:ascii="Arial" w:hAnsi="Arial" w:cs="Arial"/>
                <w:b/>
                <w:color w:val="FFFFFF" w:themeColor="background1"/>
                <w:lang w:val="en-GB"/>
              </w:rPr>
            </w:pPr>
            <w:r w:rsidRPr="00DF049B">
              <w:rPr>
                <w:rFonts w:ascii="Arial" w:hAnsi="Arial" w:cs="Arial"/>
                <w:b/>
                <w:color w:val="FFFFFF" w:themeColor="background1"/>
                <w:lang w:val="en-GB"/>
              </w:rPr>
              <w:t>Owner(s)</w:t>
            </w:r>
          </w:p>
        </w:tc>
      </w:tr>
      <w:tr w:rsidR="00DA1720" w:rsidRPr="00DA1720" w14:paraId="02A1F777" w14:textId="77777777" w:rsidTr="00DF049B">
        <w:trPr>
          <w:trHeight w:hRule="exact" w:val="397"/>
        </w:trPr>
        <w:tc>
          <w:tcPr>
            <w:tcW w:w="4536" w:type="dxa"/>
          </w:tcPr>
          <w:p w14:paraId="0885BD63"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Risk Management Framework</w:t>
            </w:r>
          </w:p>
          <w:p w14:paraId="0DBF3F8E" w14:textId="77777777" w:rsidR="001C25F5" w:rsidRPr="00DA1720" w:rsidDel="002D4D53" w:rsidRDefault="001C25F5" w:rsidP="00DA1720">
            <w:pPr>
              <w:spacing w:before="0" w:after="0" w:line="360" w:lineRule="auto"/>
              <w:ind w:left="-69"/>
              <w:contextualSpacing/>
              <w:rPr>
                <w:rFonts w:ascii="Arial" w:hAnsi="Arial" w:cs="Arial"/>
                <w:lang w:val="en-GB"/>
              </w:rPr>
            </w:pPr>
          </w:p>
        </w:tc>
        <w:tc>
          <w:tcPr>
            <w:tcW w:w="4111" w:type="dxa"/>
          </w:tcPr>
          <w:p w14:paraId="7CF5F416" w14:textId="1960C94B" w:rsidR="001C25F5" w:rsidRPr="00DA1720" w:rsidDel="002D4D53" w:rsidRDefault="001C25F5" w:rsidP="00DA1720">
            <w:pPr>
              <w:spacing w:before="0" w:after="0" w:line="360" w:lineRule="auto"/>
              <w:rPr>
                <w:rFonts w:ascii="Arial" w:hAnsi="Arial" w:cs="Arial"/>
                <w:lang w:val="en-GB"/>
              </w:rPr>
            </w:pPr>
            <w:r w:rsidRPr="00DA1720">
              <w:rPr>
                <w:rFonts w:ascii="Arial" w:hAnsi="Arial" w:cs="Arial"/>
                <w:lang w:val="en-GB"/>
              </w:rPr>
              <w:t>C</w:t>
            </w:r>
            <w:r w:rsidR="008714E4" w:rsidRPr="00DA1720">
              <w:rPr>
                <w:rFonts w:ascii="Arial" w:hAnsi="Arial" w:cs="Arial"/>
                <w:lang w:val="en-GB"/>
              </w:rPr>
              <w:t xml:space="preserve">hief </w:t>
            </w:r>
            <w:r w:rsidRPr="00DA1720">
              <w:rPr>
                <w:rFonts w:ascii="Arial" w:hAnsi="Arial" w:cs="Arial"/>
                <w:lang w:val="en-GB"/>
              </w:rPr>
              <w:t>R</w:t>
            </w:r>
            <w:r w:rsidR="008714E4" w:rsidRPr="00DA1720">
              <w:rPr>
                <w:rFonts w:ascii="Arial" w:hAnsi="Arial" w:cs="Arial"/>
                <w:lang w:val="en-GB"/>
              </w:rPr>
              <w:t xml:space="preserve">isk </w:t>
            </w:r>
            <w:r w:rsidRPr="00DA1720">
              <w:rPr>
                <w:rFonts w:ascii="Arial" w:hAnsi="Arial" w:cs="Arial"/>
                <w:lang w:val="en-GB"/>
              </w:rPr>
              <w:t>O</w:t>
            </w:r>
            <w:r w:rsidR="008714E4" w:rsidRPr="00DA1720">
              <w:rPr>
                <w:rFonts w:ascii="Arial" w:hAnsi="Arial" w:cs="Arial"/>
                <w:lang w:val="en-GB"/>
              </w:rPr>
              <w:t>fficer</w:t>
            </w:r>
            <w:r w:rsidRPr="00DA1720">
              <w:rPr>
                <w:rFonts w:ascii="Arial" w:hAnsi="Arial" w:cs="Arial"/>
                <w:lang w:val="en-GB"/>
              </w:rPr>
              <w:t xml:space="preserve"> </w:t>
            </w:r>
            <w:r w:rsidR="00EE066A" w:rsidRPr="00DA1720">
              <w:rPr>
                <w:rFonts w:ascii="Arial" w:hAnsi="Arial" w:cs="Arial"/>
                <w:lang w:val="en-GB"/>
              </w:rPr>
              <w:t>(“CRO”)</w:t>
            </w:r>
          </w:p>
        </w:tc>
      </w:tr>
      <w:tr w:rsidR="00DA1720" w:rsidRPr="00DA1720" w14:paraId="43D1989C" w14:textId="77777777" w:rsidTr="00DF049B">
        <w:trPr>
          <w:trHeight w:hRule="exact" w:val="397"/>
        </w:trPr>
        <w:tc>
          <w:tcPr>
            <w:tcW w:w="4536" w:type="dxa"/>
          </w:tcPr>
          <w:p w14:paraId="1A9F534B"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New Product Approval Policy</w:t>
            </w:r>
          </w:p>
          <w:p w14:paraId="6D4B2D87" w14:textId="77777777" w:rsidR="001C25F5" w:rsidRPr="00DA1720" w:rsidRDefault="001C25F5" w:rsidP="00DA1720">
            <w:pPr>
              <w:spacing w:before="0" w:after="0" w:line="360" w:lineRule="auto"/>
              <w:ind w:left="-69"/>
              <w:rPr>
                <w:rFonts w:ascii="Arial" w:hAnsi="Arial" w:cs="Arial"/>
                <w:lang w:val="en-GB"/>
              </w:rPr>
            </w:pPr>
          </w:p>
        </w:tc>
        <w:tc>
          <w:tcPr>
            <w:tcW w:w="4111" w:type="dxa"/>
          </w:tcPr>
          <w:p w14:paraId="781E773F" w14:textId="053E605C" w:rsidR="001C25F5" w:rsidRPr="00DA1720" w:rsidRDefault="00DF049B" w:rsidP="00DA1720">
            <w:pPr>
              <w:spacing w:before="0" w:after="0" w:line="360" w:lineRule="auto"/>
              <w:rPr>
                <w:rFonts w:ascii="Arial" w:hAnsi="Arial" w:cs="Arial"/>
                <w:lang w:val="en-GB"/>
              </w:rPr>
            </w:pPr>
            <w:r>
              <w:rPr>
                <w:rFonts w:ascii="Arial" w:hAnsi="Arial" w:cs="Arial"/>
                <w:lang w:val="en-GB"/>
              </w:rPr>
              <w:t>CRO</w:t>
            </w:r>
          </w:p>
        </w:tc>
      </w:tr>
      <w:tr w:rsidR="00DA1720" w:rsidRPr="00DA1720" w14:paraId="5910A2BD" w14:textId="77777777" w:rsidTr="002C4E80">
        <w:trPr>
          <w:trHeight w:hRule="exact" w:val="405"/>
        </w:trPr>
        <w:tc>
          <w:tcPr>
            <w:tcW w:w="4536" w:type="dxa"/>
          </w:tcPr>
          <w:p w14:paraId="5AD861BA"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Conflicts Management Policy</w:t>
            </w:r>
          </w:p>
          <w:p w14:paraId="3A29FA3B" w14:textId="77777777" w:rsidR="001C25F5" w:rsidRPr="00DA1720" w:rsidRDefault="001C25F5" w:rsidP="00DA1720">
            <w:pPr>
              <w:spacing w:before="0" w:after="0" w:line="360" w:lineRule="auto"/>
              <w:ind w:left="-69"/>
              <w:contextualSpacing/>
              <w:rPr>
                <w:rFonts w:ascii="Arial" w:hAnsi="Arial" w:cs="Arial"/>
                <w:lang w:val="en-GB"/>
              </w:rPr>
            </w:pPr>
          </w:p>
        </w:tc>
        <w:tc>
          <w:tcPr>
            <w:tcW w:w="4111" w:type="dxa"/>
          </w:tcPr>
          <w:p w14:paraId="77718538" w14:textId="7BDDBC07" w:rsidR="001C25F5" w:rsidRPr="00DA1720" w:rsidRDefault="002C4E80" w:rsidP="00DA1720">
            <w:pPr>
              <w:spacing w:before="0" w:after="0" w:line="360" w:lineRule="auto"/>
              <w:rPr>
                <w:rFonts w:ascii="Arial" w:hAnsi="Arial" w:cs="Arial"/>
                <w:lang w:val="en-GB"/>
              </w:rPr>
            </w:pPr>
            <w:r>
              <w:rPr>
                <w:rFonts w:ascii="Arial" w:hAnsi="Arial" w:cs="Arial"/>
                <w:lang w:val="en-GB"/>
              </w:rPr>
              <w:t>Chief Compliance Officer (“</w:t>
            </w:r>
            <w:r w:rsidR="008714E4" w:rsidRPr="00DA1720">
              <w:rPr>
                <w:rFonts w:ascii="Arial" w:hAnsi="Arial" w:cs="Arial"/>
                <w:lang w:val="en-GB"/>
              </w:rPr>
              <w:t>C</w:t>
            </w:r>
            <w:r>
              <w:rPr>
                <w:rFonts w:ascii="Arial" w:hAnsi="Arial" w:cs="Arial"/>
                <w:lang w:val="en-GB"/>
              </w:rPr>
              <w:t>C</w:t>
            </w:r>
            <w:r w:rsidR="00EE066A" w:rsidRPr="00DA1720">
              <w:rPr>
                <w:rFonts w:ascii="Arial" w:hAnsi="Arial" w:cs="Arial"/>
                <w:lang w:val="en-GB"/>
              </w:rPr>
              <w:t>O</w:t>
            </w:r>
            <w:r>
              <w:rPr>
                <w:rFonts w:ascii="Arial" w:hAnsi="Arial" w:cs="Arial"/>
                <w:lang w:val="en-GB"/>
              </w:rPr>
              <w:t>”)</w:t>
            </w:r>
          </w:p>
        </w:tc>
      </w:tr>
      <w:tr w:rsidR="00DA1720" w:rsidRPr="00DA1720" w14:paraId="17E78498" w14:textId="77777777" w:rsidTr="00DF049B">
        <w:trPr>
          <w:trHeight w:hRule="exact" w:val="397"/>
        </w:trPr>
        <w:tc>
          <w:tcPr>
            <w:tcW w:w="4536" w:type="dxa"/>
          </w:tcPr>
          <w:p w14:paraId="6E400DFD"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 xml:space="preserve">Personal Account Dealing Policy     </w:t>
            </w:r>
          </w:p>
        </w:tc>
        <w:tc>
          <w:tcPr>
            <w:tcW w:w="4111" w:type="dxa"/>
          </w:tcPr>
          <w:p w14:paraId="2A65A13E" w14:textId="15B8108C" w:rsidR="001C25F5" w:rsidRPr="00DA1720" w:rsidRDefault="00474CBF" w:rsidP="00DA1720">
            <w:pPr>
              <w:spacing w:before="0" w:after="0" w:line="360" w:lineRule="auto"/>
              <w:rPr>
                <w:rFonts w:ascii="Arial" w:hAnsi="Arial" w:cs="Arial"/>
                <w:lang w:val="en-GB"/>
              </w:rPr>
            </w:pPr>
            <w:r w:rsidRPr="00DA1720">
              <w:rPr>
                <w:rFonts w:ascii="Arial" w:hAnsi="Arial" w:cs="Arial"/>
                <w:lang w:val="en-GB" w:eastAsia="zh-CN"/>
              </w:rPr>
              <w:t>CCO</w:t>
            </w:r>
            <w:r w:rsidR="001C25F5" w:rsidRPr="00DA1720">
              <w:rPr>
                <w:rFonts w:ascii="Arial" w:hAnsi="Arial" w:cs="Arial"/>
                <w:lang w:val="en-GB"/>
              </w:rPr>
              <w:t xml:space="preserve"> </w:t>
            </w:r>
          </w:p>
        </w:tc>
      </w:tr>
      <w:tr w:rsidR="00DA1720" w:rsidRPr="00DA1720" w14:paraId="2CF2BC8E" w14:textId="77777777" w:rsidTr="00DF049B">
        <w:trPr>
          <w:trHeight w:hRule="exact" w:val="397"/>
        </w:trPr>
        <w:tc>
          <w:tcPr>
            <w:tcW w:w="4536" w:type="dxa"/>
          </w:tcPr>
          <w:p w14:paraId="27D6701F"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 xml:space="preserve">Gifts and Hospitality Policy        </w:t>
            </w:r>
          </w:p>
        </w:tc>
        <w:tc>
          <w:tcPr>
            <w:tcW w:w="4111" w:type="dxa"/>
          </w:tcPr>
          <w:p w14:paraId="689811E0" w14:textId="515F8108" w:rsidR="001C25F5" w:rsidRPr="00DA1720" w:rsidRDefault="00476C9F" w:rsidP="00DA1720">
            <w:pPr>
              <w:spacing w:before="0" w:after="0" w:line="360" w:lineRule="auto"/>
              <w:rPr>
                <w:rFonts w:ascii="Arial" w:hAnsi="Arial" w:cs="Arial"/>
                <w:lang w:val="en-GB"/>
              </w:rPr>
            </w:pPr>
            <w:r w:rsidRPr="00DA1720">
              <w:rPr>
                <w:rFonts w:ascii="Arial" w:hAnsi="Arial" w:cs="Arial"/>
                <w:lang w:val="en-GB"/>
              </w:rPr>
              <w:t>CCO</w:t>
            </w:r>
            <w:r w:rsidR="001C25F5" w:rsidRPr="00DA1720">
              <w:rPr>
                <w:rFonts w:ascii="Arial" w:hAnsi="Arial" w:cs="Arial"/>
                <w:lang w:val="en-GB"/>
              </w:rPr>
              <w:t xml:space="preserve"> </w:t>
            </w:r>
          </w:p>
        </w:tc>
      </w:tr>
      <w:tr w:rsidR="00DA1720" w:rsidRPr="00DA1720" w14:paraId="06BE1F2B" w14:textId="77777777" w:rsidTr="00DF049B">
        <w:trPr>
          <w:trHeight w:hRule="exact" w:val="395"/>
        </w:trPr>
        <w:tc>
          <w:tcPr>
            <w:tcW w:w="4536" w:type="dxa"/>
          </w:tcPr>
          <w:p w14:paraId="773868ED"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Market Conduct Policy</w:t>
            </w:r>
          </w:p>
        </w:tc>
        <w:tc>
          <w:tcPr>
            <w:tcW w:w="4111" w:type="dxa"/>
          </w:tcPr>
          <w:p w14:paraId="4A1E4807" w14:textId="32FBA2A8" w:rsidR="001C25F5" w:rsidRPr="00DA1720" w:rsidRDefault="00EE066A" w:rsidP="00DA1720">
            <w:pPr>
              <w:spacing w:before="0" w:after="0" w:line="360" w:lineRule="auto"/>
              <w:rPr>
                <w:rFonts w:ascii="Arial" w:hAnsi="Arial" w:cs="Arial"/>
                <w:lang w:val="en-GB"/>
              </w:rPr>
            </w:pPr>
            <w:r w:rsidRPr="00DA1720">
              <w:rPr>
                <w:rFonts w:ascii="Arial" w:hAnsi="Arial" w:cs="Arial"/>
                <w:lang w:val="en-GB"/>
              </w:rPr>
              <w:t>V</w:t>
            </w:r>
            <w:r w:rsidR="002C4E80">
              <w:rPr>
                <w:rFonts w:ascii="Arial" w:hAnsi="Arial" w:cs="Arial"/>
                <w:lang w:val="en-GB"/>
              </w:rPr>
              <w:t>ice President (“V</w:t>
            </w:r>
            <w:r w:rsidRPr="00DA1720">
              <w:rPr>
                <w:rFonts w:ascii="Arial" w:hAnsi="Arial" w:cs="Arial"/>
                <w:lang w:val="en-GB"/>
              </w:rPr>
              <w:t>P</w:t>
            </w:r>
            <w:r w:rsidR="002C4E80">
              <w:rPr>
                <w:rFonts w:ascii="Arial" w:hAnsi="Arial" w:cs="Arial"/>
                <w:lang w:val="en-GB"/>
              </w:rPr>
              <w:t>”)</w:t>
            </w:r>
          </w:p>
        </w:tc>
      </w:tr>
      <w:tr w:rsidR="00DA1720" w:rsidRPr="00DA1720" w14:paraId="2FF5C8C6" w14:textId="77777777" w:rsidTr="00DF049B">
        <w:trPr>
          <w:trHeight w:hRule="exact" w:val="761"/>
        </w:trPr>
        <w:tc>
          <w:tcPr>
            <w:tcW w:w="4536" w:type="dxa"/>
          </w:tcPr>
          <w:p w14:paraId="46BE7A4E"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Financial Crime Prevention Manual / Anti-Bribery Policy</w:t>
            </w:r>
          </w:p>
          <w:p w14:paraId="1466D955" w14:textId="77777777" w:rsidR="001C25F5" w:rsidRPr="00DA1720" w:rsidRDefault="001C25F5" w:rsidP="00DA1720">
            <w:pPr>
              <w:spacing w:before="0" w:after="0" w:line="360" w:lineRule="auto"/>
              <w:ind w:left="-69"/>
              <w:contextualSpacing/>
              <w:rPr>
                <w:rFonts w:ascii="Arial" w:hAnsi="Arial" w:cs="Arial"/>
                <w:lang w:val="en-GB"/>
              </w:rPr>
            </w:pPr>
          </w:p>
        </w:tc>
        <w:tc>
          <w:tcPr>
            <w:tcW w:w="4111" w:type="dxa"/>
          </w:tcPr>
          <w:p w14:paraId="48AC40EF" w14:textId="282A0B33" w:rsidR="001C25F5" w:rsidRPr="00DA1720" w:rsidRDefault="00EE066A" w:rsidP="00DA1720">
            <w:pPr>
              <w:spacing w:before="0" w:after="0" w:line="360" w:lineRule="auto"/>
              <w:rPr>
                <w:rFonts w:ascii="Arial" w:hAnsi="Arial" w:cs="Arial"/>
                <w:lang w:val="en-GB"/>
              </w:rPr>
            </w:pPr>
            <w:r w:rsidRPr="00DA1720">
              <w:rPr>
                <w:rFonts w:ascii="Arial" w:hAnsi="Arial" w:cs="Arial"/>
                <w:lang w:val="en-GB"/>
              </w:rPr>
              <w:t>Money Laundering Reporting Officer (“</w:t>
            </w:r>
            <w:r w:rsidR="001C25F5" w:rsidRPr="00DA1720">
              <w:rPr>
                <w:rFonts w:ascii="Arial" w:hAnsi="Arial" w:cs="Arial"/>
                <w:lang w:val="en-GB"/>
              </w:rPr>
              <w:t>MLRO</w:t>
            </w:r>
            <w:r w:rsidRPr="00DA1720">
              <w:rPr>
                <w:rFonts w:ascii="Arial" w:hAnsi="Arial" w:cs="Arial"/>
                <w:lang w:val="en-GB"/>
              </w:rPr>
              <w:t>”)</w:t>
            </w:r>
            <w:r w:rsidR="001C25F5" w:rsidRPr="00DA1720">
              <w:rPr>
                <w:rFonts w:ascii="Arial" w:hAnsi="Arial" w:cs="Arial"/>
                <w:lang w:val="en-GB"/>
              </w:rPr>
              <w:t xml:space="preserve"> </w:t>
            </w:r>
          </w:p>
          <w:p w14:paraId="1343ED5D" w14:textId="77777777" w:rsidR="001C25F5" w:rsidRPr="00DA1720" w:rsidRDefault="001C25F5" w:rsidP="00DA1720">
            <w:pPr>
              <w:spacing w:before="0" w:after="0" w:line="360" w:lineRule="auto"/>
              <w:rPr>
                <w:rFonts w:ascii="Arial" w:hAnsi="Arial" w:cs="Arial"/>
                <w:lang w:val="en-GB"/>
              </w:rPr>
            </w:pPr>
          </w:p>
        </w:tc>
      </w:tr>
      <w:tr w:rsidR="00DA1720" w:rsidRPr="00DA1720" w14:paraId="370F92C6" w14:textId="77777777" w:rsidTr="00DF049B">
        <w:trPr>
          <w:trHeight w:hRule="exact" w:val="426"/>
        </w:trPr>
        <w:tc>
          <w:tcPr>
            <w:tcW w:w="4536" w:type="dxa"/>
          </w:tcPr>
          <w:p w14:paraId="0324326B"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 xml:space="preserve">Anti-Money Laundering Manual        </w:t>
            </w:r>
          </w:p>
        </w:tc>
        <w:tc>
          <w:tcPr>
            <w:tcW w:w="4111" w:type="dxa"/>
          </w:tcPr>
          <w:p w14:paraId="1EAEE839" w14:textId="77777777" w:rsidR="001C25F5" w:rsidRPr="00DA1720" w:rsidRDefault="001C25F5" w:rsidP="00DA1720">
            <w:pPr>
              <w:spacing w:before="0" w:after="0" w:line="360" w:lineRule="auto"/>
              <w:rPr>
                <w:rFonts w:ascii="Arial" w:hAnsi="Arial" w:cs="Arial"/>
                <w:lang w:val="en-GB"/>
              </w:rPr>
            </w:pPr>
            <w:r w:rsidRPr="00DA1720">
              <w:rPr>
                <w:rFonts w:ascii="Arial" w:hAnsi="Arial" w:cs="Arial"/>
                <w:lang w:val="en-GB"/>
              </w:rPr>
              <w:t xml:space="preserve">MLRO </w:t>
            </w:r>
          </w:p>
        </w:tc>
      </w:tr>
      <w:tr w:rsidR="00DA1720" w:rsidRPr="00DA1720" w14:paraId="3F923104" w14:textId="77777777" w:rsidTr="00DF049B">
        <w:trPr>
          <w:trHeight w:hRule="exact" w:val="434"/>
        </w:trPr>
        <w:tc>
          <w:tcPr>
            <w:tcW w:w="4536" w:type="dxa"/>
          </w:tcPr>
          <w:p w14:paraId="6B7E8C05"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 xml:space="preserve">Anti-Bribery and Corruption Policy         </w:t>
            </w:r>
          </w:p>
        </w:tc>
        <w:tc>
          <w:tcPr>
            <w:tcW w:w="4111" w:type="dxa"/>
          </w:tcPr>
          <w:p w14:paraId="70CE90B4" w14:textId="77777777" w:rsidR="001C25F5" w:rsidRPr="00DA1720" w:rsidRDefault="001C25F5" w:rsidP="00DA1720">
            <w:pPr>
              <w:spacing w:before="0" w:after="0" w:line="360" w:lineRule="auto"/>
              <w:rPr>
                <w:rFonts w:ascii="Arial" w:hAnsi="Arial" w:cs="Arial"/>
                <w:lang w:val="en-GB"/>
              </w:rPr>
            </w:pPr>
            <w:r w:rsidRPr="00DA1720">
              <w:rPr>
                <w:rFonts w:ascii="Arial" w:hAnsi="Arial" w:cs="Arial"/>
                <w:lang w:val="en-GB"/>
              </w:rPr>
              <w:t xml:space="preserve">MLRO </w:t>
            </w:r>
          </w:p>
        </w:tc>
      </w:tr>
      <w:tr w:rsidR="00DA1720" w:rsidRPr="00DA1720" w14:paraId="5A4F12F3" w14:textId="77777777" w:rsidTr="00DF049B">
        <w:trPr>
          <w:trHeight w:hRule="exact" w:val="397"/>
        </w:trPr>
        <w:tc>
          <w:tcPr>
            <w:tcW w:w="4536" w:type="dxa"/>
          </w:tcPr>
          <w:p w14:paraId="666F4862"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Financial Promotions Policy</w:t>
            </w:r>
          </w:p>
        </w:tc>
        <w:tc>
          <w:tcPr>
            <w:tcW w:w="4111" w:type="dxa"/>
          </w:tcPr>
          <w:p w14:paraId="5638C0F3" w14:textId="2E65445B" w:rsidR="001C25F5" w:rsidRPr="00DA1720" w:rsidRDefault="00EE066A" w:rsidP="00DA1720">
            <w:pPr>
              <w:spacing w:before="0" w:after="0" w:line="360" w:lineRule="auto"/>
              <w:rPr>
                <w:rFonts w:ascii="Arial" w:hAnsi="Arial" w:cs="Arial"/>
                <w:lang w:val="en-GB"/>
              </w:rPr>
            </w:pPr>
            <w:r w:rsidRPr="00DA1720">
              <w:rPr>
                <w:rFonts w:ascii="Arial" w:hAnsi="Arial" w:cs="Arial"/>
                <w:lang w:val="en-GB"/>
              </w:rPr>
              <w:t>VP</w:t>
            </w:r>
          </w:p>
        </w:tc>
      </w:tr>
      <w:tr w:rsidR="00DA1720" w:rsidRPr="00DA1720" w14:paraId="28A55041" w14:textId="77777777" w:rsidTr="00DF049B">
        <w:trPr>
          <w:trHeight w:hRule="exact" w:val="397"/>
        </w:trPr>
        <w:tc>
          <w:tcPr>
            <w:tcW w:w="4536" w:type="dxa"/>
          </w:tcPr>
          <w:p w14:paraId="2696EAF7"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Complaints Handling Policy</w:t>
            </w:r>
          </w:p>
          <w:p w14:paraId="06C0D4C9" w14:textId="77777777" w:rsidR="001C25F5" w:rsidRPr="00DA1720" w:rsidRDefault="001C25F5" w:rsidP="00DA1720">
            <w:pPr>
              <w:spacing w:before="0" w:after="0" w:line="360" w:lineRule="auto"/>
              <w:ind w:left="-69"/>
              <w:contextualSpacing/>
              <w:rPr>
                <w:rFonts w:ascii="Arial" w:hAnsi="Arial" w:cs="Arial"/>
                <w:lang w:val="en-GB"/>
              </w:rPr>
            </w:pPr>
          </w:p>
        </w:tc>
        <w:tc>
          <w:tcPr>
            <w:tcW w:w="4111" w:type="dxa"/>
          </w:tcPr>
          <w:p w14:paraId="2EAFC856" w14:textId="7DFC256E" w:rsidR="001C25F5" w:rsidRPr="00DA1720" w:rsidRDefault="00476C9F" w:rsidP="00DA1720">
            <w:pPr>
              <w:spacing w:before="0" w:after="0" w:line="360" w:lineRule="auto"/>
              <w:rPr>
                <w:rFonts w:ascii="Arial" w:hAnsi="Arial" w:cs="Arial"/>
                <w:lang w:val="en-GB"/>
              </w:rPr>
            </w:pPr>
            <w:r w:rsidRPr="00DA1720">
              <w:rPr>
                <w:rFonts w:ascii="Arial" w:hAnsi="Arial" w:cs="Arial"/>
                <w:lang w:val="en-GB"/>
              </w:rPr>
              <w:t>CCO</w:t>
            </w:r>
          </w:p>
        </w:tc>
      </w:tr>
      <w:tr w:rsidR="00DA1720" w:rsidRPr="00DA1720" w14:paraId="0FD084A5" w14:textId="77777777" w:rsidTr="00DF049B">
        <w:trPr>
          <w:trHeight w:hRule="exact" w:val="469"/>
        </w:trPr>
        <w:tc>
          <w:tcPr>
            <w:tcW w:w="4536" w:type="dxa"/>
          </w:tcPr>
          <w:p w14:paraId="69048C40" w14:textId="77777777" w:rsidR="001C25F5" w:rsidRPr="00DA1720" w:rsidDel="002D4D53"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Remuneration Policy</w:t>
            </w:r>
          </w:p>
        </w:tc>
        <w:tc>
          <w:tcPr>
            <w:tcW w:w="4111" w:type="dxa"/>
          </w:tcPr>
          <w:p w14:paraId="6E856DC1" w14:textId="77777777" w:rsidR="001C25F5" w:rsidRPr="00DA1720" w:rsidRDefault="001C25F5" w:rsidP="00DA1720">
            <w:pPr>
              <w:spacing w:before="0" w:after="0" w:line="360" w:lineRule="auto"/>
              <w:rPr>
                <w:rFonts w:ascii="Arial" w:hAnsi="Arial" w:cs="Arial"/>
                <w:lang w:val="en-GB"/>
              </w:rPr>
            </w:pPr>
            <w:r w:rsidRPr="00DA1720">
              <w:rPr>
                <w:rFonts w:ascii="Arial" w:hAnsi="Arial" w:cs="Arial"/>
                <w:lang w:val="en-GB"/>
              </w:rPr>
              <w:t>Head of HR and Administration</w:t>
            </w:r>
          </w:p>
        </w:tc>
      </w:tr>
      <w:tr w:rsidR="00DA1720" w:rsidRPr="00DA1720" w14:paraId="7A082023" w14:textId="77777777" w:rsidTr="00DF049B">
        <w:trPr>
          <w:trHeight w:hRule="exact" w:val="513"/>
        </w:trPr>
        <w:tc>
          <w:tcPr>
            <w:tcW w:w="4536" w:type="dxa"/>
          </w:tcPr>
          <w:p w14:paraId="4D7D6769"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 xml:space="preserve">Training and Competency Policy </w:t>
            </w:r>
          </w:p>
        </w:tc>
        <w:tc>
          <w:tcPr>
            <w:tcW w:w="4111" w:type="dxa"/>
          </w:tcPr>
          <w:p w14:paraId="5EF50D32" w14:textId="1B4F765D" w:rsidR="001C25F5" w:rsidRPr="00DA1720" w:rsidRDefault="001C25F5" w:rsidP="00DA1720">
            <w:pPr>
              <w:spacing w:before="0" w:after="0" w:line="360" w:lineRule="auto"/>
              <w:rPr>
                <w:rFonts w:ascii="Arial" w:hAnsi="Arial" w:cs="Arial"/>
                <w:lang w:val="en-GB"/>
              </w:rPr>
            </w:pPr>
            <w:r w:rsidRPr="00DA1720">
              <w:rPr>
                <w:rFonts w:ascii="Arial" w:hAnsi="Arial" w:cs="Arial"/>
                <w:lang w:val="en-GB"/>
              </w:rPr>
              <w:t xml:space="preserve">Head of HR and Administration </w:t>
            </w:r>
          </w:p>
        </w:tc>
      </w:tr>
    </w:tbl>
    <w:p w14:paraId="6379A8CF" w14:textId="77777777" w:rsidR="00DF049B" w:rsidRDefault="00DF049B" w:rsidP="00DF049B">
      <w:pPr>
        <w:pStyle w:val="Heading1"/>
        <w:numPr>
          <w:ilvl w:val="0"/>
          <w:numId w:val="0"/>
        </w:numPr>
        <w:spacing w:before="0" w:line="360" w:lineRule="auto"/>
        <w:ind w:left="432"/>
        <w:rPr>
          <w:rFonts w:ascii="Arial" w:hAnsi="Arial" w:cs="Arial"/>
          <w:color w:val="auto"/>
          <w:sz w:val="22"/>
          <w:szCs w:val="22"/>
          <w:lang w:val="en-GB" w:eastAsia="zh-CN"/>
        </w:rPr>
      </w:pPr>
      <w:bookmarkStart w:id="73" w:name="_Toc509602755"/>
      <w:bookmarkEnd w:id="73"/>
    </w:p>
    <w:p w14:paraId="223077FD" w14:textId="56004591" w:rsidR="001C25F5" w:rsidRPr="00DA1720" w:rsidRDefault="001C25F5" w:rsidP="00DA1720">
      <w:pPr>
        <w:pStyle w:val="Heading1"/>
        <w:spacing w:before="0" w:line="360" w:lineRule="auto"/>
        <w:rPr>
          <w:rFonts w:ascii="Arial" w:hAnsi="Arial" w:cs="Arial"/>
          <w:color w:val="auto"/>
          <w:sz w:val="22"/>
          <w:szCs w:val="22"/>
          <w:lang w:val="en-GB" w:eastAsia="zh-CN"/>
        </w:rPr>
      </w:pPr>
      <w:bookmarkStart w:id="74" w:name="_Toc528226868"/>
      <w:r w:rsidRPr="00DA1720">
        <w:rPr>
          <w:rFonts w:ascii="Arial" w:hAnsi="Arial" w:cs="Arial"/>
          <w:color w:val="auto"/>
          <w:sz w:val="22"/>
          <w:szCs w:val="22"/>
          <w:lang w:val="en-GB" w:eastAsia="zh-CN"/>
        </w:rPr>
        <w:t>Education and Training</w:t>
      </w:r>
      <w:bookmarkEnd w:id="74"/>
    </w:p>
    <w:p w14:paraId="7666B606" w14:textId="1986C908" w:rsidR="001C25F5" w:rsidRDefault="001C25F5" w:rsidP="00DA1720">
      <w:pPr>
        <w:spacing w:before="0" w:after="0" w:line="360" w:lineRule="auto"/>
        <w:rPr>
          <w:rFonts w:ascii="Arial" w:hAnsi="Arial" w:cs="Arial"/>
          <w:lang w:val="en-GB"/>
        </w:rPr>
      </w:pPr>
      <w:r w:rsidRPr="00DA1720">
        <w:rPr>
          <w:rFonts w:ascii="Arial" w:hAnsi="Arial" w:cs="Arial"/>
          <w:lang w:val="en-GB"/>
        </w:rPr>
        <w:t xml:space="preserve">All employees, as part of their </w:t>
      </w:r>
      <w:r w:rsidR="00DF049B">
        <w:rPr>
          <w:rFonts w:ascii="Arial" w:hAnsi="Arial" w:cs="Arial"/>
          <w:lang w:val="en-GB"/>
        </w:rPr>
        <w:t xml:space="preserve">annual </w:t>
      </w:r>
      <w:r w:rsidRPr="00DA1720">
        <w:rPr>
          <w:rFonts w:ascii="Arial" w:hAnsi="Arial" w:cs="Arial"/>
          <w:lang w:val="en-GB"/>
        </w:rPr>
        <w:t>training plans, will receive the necessary information and support to ensure they are familiar with their responsibilities under each policy affecting their role and to ensure they have an app</w:t>
      </w:r>
      <w:r w:rsidR="003553BE" w:rsidRPr="00DA1720">
        <w:rPr>
          <w:rFonts w:ascii="Arial" w:hAnsi="Arial" w:cs="Arial"/>
          <w:lang w:val="en-GB"/>
        </w:rPr>
        <w:t>ropriate understanding of the Branch</w:t>
      </w:r>
      <w:r w:rsidRPr="00DA1720">
        <w:rPr>
          <w:rFonts w:ascii="Arial" w:hAnsi="Arial" w:cs="Arial"/>
          <w:lang w:val="en-GB"/>
        </w:rPr>
        <w:t xml:space="preserve">’s overall approach to Conduct Risk management. Where changes are made to policies, affected employees will be informed and provided with additional and timely training where necessary. </w:t>
      </w:r>
      <w:bookmarkEnd w:id="53"/>
      <w:bookmarkEnd w:id="54"/>
    </w:p>
    <w:p w14:paraId="3062BC91" w14:textId="56E8DB6B" w:rsidR="00DF049B" w:rsidRDefault="00DF049B" w:rsidP="00DA1720">
      <w:pPr>
        <w:spacing w:before="0" w:after="0" w:line="360" w:lineRule="auto"/>
        <w:rPr>
          <w:rFonts w:ascii="Arial" w:hAnsi="Arial" w:cs="Arial"/>
          <w:lang w:val="en-GB"/>
        </w:rPr>
      </w:pPr>
    </w:p>
    <w:p w14:paraId="0F732507" w14:textId="77777777" w:rsidR="00A457A0" w:rsidRPr="00F94968" w:rsidRDefault="00A457A0" w:rsidP="00A457A0">
      <w:pPr>
        <w:pStyle w:val="Heading1"/>
        <w:spacing w:before="0" w:line="360" w:lineRule="auto"/>
        <w:ind w:left="431" w:hanging="431"/>
        <w:rPr>
          <w:rFonts w:ascii="Arial" w:hAnsi="Arial" w:cs="Arial"/>
          <w:color w:val="auto"/>
          <w:sz w:val="22"/>
          <w:szCs w:val="22"/>
        </w:rPr>
      </w:pPr>
      <w:bookmarkStart w:id="75" w:name="_Toc453934980"/>
      <w:bookmarkStart w:id="76" w:name="_Toc526931051"/>
      <w:bookmarkStart w:id="77" w:name="_Toc528226869"/>
      <w:r w:rsidRPr="00F94968">
        <w:rPr>
          <w:rFonts w:ascii="Arial" w:hAnsi="Arial" w:cs="Arial"/>
          <w:color w:val="auto"/>
          <w:sz w:val="22"/>
          <w:szCs w:val="22"/>
        </w:rPr>
        <w:t>Review and Update of Policy</w:t>
      </w:r>
      <w:bookmarkEnd w:id="75"/>
      <w:bookmarkEnd w:id="76"/>
      <w:bookmarkEnd w:id="77"/>
      <w:r w:rsidRPr="00F94968">
        <w:rPr>
          <w:rFonts w:ascii="Arial" w:hAnsi="Arial" w:cs="Arial"/>
          <w:color w:val="auto"/>
          <w:sz w:val="22"/>
          <w:szCs w:val="22"/>
        </w:rPr>
        <w:t xml:space="preserve"> </w:t>
      </w:r>
    </w:p>
    <w:p w14:paraId="1D4132EC" w14:textId="46067F9A" w:rsidR="00B64127" w:rsidRDefault="00A457A0" w:rsidP="002C4E80">
      <w:pPr>
        <w:spacing w:before="0" w:after="0" w:line="360" w:lineRule="auto"/>
        <w:rPr>
          <w:rFonts w:ascii="Arial" w:hAnsi="Arial" w:cs="Arial"/>
          <w:b/>
          <w:bCs/>
          <w:lang w:val="en-GB" w:eastAsia="zh-CN"/>
        </w:rPr>
      </w:pPr>
      <w:r w:rsidRPr="00F94968">
        <w:rPr>
          <w:rFonts w:ascii="Arial" w:hAnsi="Arial" w:cs="Arial"/>
        </w:rPr>
        <w:t xml:space="preserve">The </w:t>
      </w:r>
      <w:r>
        <w:rPr>
          <w:rFonts w:ascii="Arial" w:hAnsi="Arial" w:cs="Arial"/>
        </w:rPr>
        <w:t>Conduct</w:t>
      </w:r>
      <w:r w:rsidRPr="00F94968">
        <w:rPr>
          <w:rFonts w:ascii="Arial" w:hAnsi="Arial" w:cs="Arial"/>
        </w:rPr>
        <w:t xml:space="preserve"> Risk Policy shall be reviewed by the Risk at least annually or as directed by the </w:t>
      </w:r>
      <w:proofErr w:type="spellStart"/>
      <w:r w:rsidRPr="00F94968">
        <w:rPr>
          <w:rFonts w:ascii="Arial" w:hAnsi="Arial" w:cs="Arial"/>
        </w:rPr>
        <w:t>ManCo</w:t>
      </w:r>
      <w:proofErr w:type="spellEnd"/>
      <w:r w:rsidRPr="00F94968">
        <w:rPr>
          <w:rFonts w:ascii="Arial" w:hAnsi="Arial" w:cs="Arial"/>
        </w:rPr>
        <w:t xml:space="preserve">, to reflect changes in the profile of risks or business activities, </w:t>
      </w:r>
      <w:proofErr w:type="spellStart"/>
      <w:r w:rsidRPr="00F94968">
        <w:rPr>
          <w:rFonts w:ascii="Arial" w:hAnsi="Arial" w:cs="Arial"/>
        </w:rPr>
        <w:t>organisational</w:t>
      </w:r>
      <w:proofErr w:type="spellEnd"/>
      <w:r w:rsidRPr="00F94968">
        <w:rPr>
          <w:rFonts w:ascii="Arial" w:hAnsi="Arial" w:cs="Arial"/>
        </w:rPr>
        <w:t xml:space="preserve"> or authority structures or new regulations relevant to CNCB LB management of market risk. </w:t>
      </w:r>
      <w:r w:rsidR="00B64127">
        <w:rPr>
          <w:rFonts w:ascii="Arial" w:hAnsi="Arial" w:cs="Arial"/>
          <w:lang w:val="en-GB" w:eastAsia="zh-CN"/>
        </w:rPr>
        <w:br w:type="page"/>
      </w:r>
    </w:p>
    <w:p w14:paraId="368F815F" w14:textId="0800AEDE" w:rsidR="00DF049B" w:rsidRPr="00DA1720" w:rsidRDefault="00DF049B" w:rsidP="00DF049B">
      <w:pPr>
        <w:pStyle w:val="Heading1"/>
        <w:spacing w:before="0" w:line="360" w:lineRule="auto"/>
        <w:rPr>
          <w:rFonts w:ascii="Arial" w:hAnsi="Arial" w:cs="Arial"/>
          <w:color w:val="auto"/>
          <w:sz w:val="22"/>
          <w:szCs w:val="22"/>
          <w:lang w:val="en-GB" w:eastAsia="zh-CN"/>
        </w:rPr>
      </w:pPr>
      <w:bookmarkStart w:id="78" w:name="_Toc528226870"/>
      <w:r>
        <w:rPr>
          <w:rFonts w:ascii="Arial" w:hAnsi="Arial" w:cs="Arial"/>
          <w:color w:val="auto"/>
          <w:sz w:val="22"/>
          <w:szCs w:val="22"/>
          <w:lang w:val="en-GB" w:eastAsia="zh-CN"/>
        </w:rPr>
        <w:t>Appendix A - CNCBLB Senior Management Functions</w:t>
      </w:r>
      <w:bookmarkEnd w:id="78"/>
    </w:p>
    <w:p w14:paraId="54A77064" w14:textId="25264D31" w:rsidR="00DF049B" w:rsidRDefault="00DF049B" w:rsidP="00DA1720">
      <w:pPr>
        <w:spacing w:before="0" w:after="0" w:line="360" w:lineRule="auto"/>
        <w:rPr>
          <w:rFonts w:ascii="Arial" w:hAnsi="Arial" w:cs="Arial"/>
          <w:lang w:val="en-GB"/>
        </w:rPr>
      </w:pPr>
    </w:p>
    <w:tbl>
      <w:tblPr>
        <w:tblStyle w:val="TableGridLight"/>
        <w:tblW w:w="9206" w:type="dxa"/>
        <w:tblLook w:val="04A0" w:firstRow="1" w:lastRow="0" w:firstColumn="1" w:lastColumn="0" w:noHBand="0" w:noVBand="1"/>
      </w:tblPr>
      <w:tblGrid>
        <w:gridCol w:w="1129"/>
        <w:gridCol w:w="2835"/>
        <w:gridCol w:w="2127"/>
        <w:gridCol w:w="3115"/>
      </w:tblGrid>
      <w:tr w:rsidR="00D619FC" w:rsidRPr="00D619FC" w14:paraId="250FD605" w14:textId="77777777" w:rsidTr="00D73EE2">
        <w:trPr>
          <w:trHeight w:val="977"/>
        </w:trPr>
        <w:tc>
          <w:tcPr>
            <w:tcW w:w="1129" w:type="dxa"/>
            <w:shd w:val="clear" w:color="auto" w:fill="595959" w:themeFill="text1" w:themeFillTint="A6"/>
            <w:hideMark/>
          </w:tcPr>
          <w:p w14:paraId="2865F3D0" w14:textId="77777777" w:rsidR="00D619FC" w:rsidRPr="00D619FC" w:rsidRDefault="00D619FC" w:rsidP="00D619FC">
            <w:pPr>
              <w:spacing w:before="0" w:after="0" w:line="360" w:lineRule="auto"/>
              <w:rPr>
                <w:rFonts w:ascii="Arial" w:hAnsi="Arial" w:cs="Arial"/>
                <w:color w:val="FFFFFF" w:themeColor="background1"/>
                <w:lang w:val="en-GB"/>
              </w:rPr>
            </w:pPr>
            <w:r w:rsidRPr="00D619FC">
              <w:rPr>
                <w:rFonts w:ascii="Arial" w:hAnsi="Arial" w:cs="Arial"/>
                <w:b/>
                <w:bCs/>
                <w:color w:val="FFFFFF" w:themeColor="background1"/>
                <w:lang w:val="en-GB"/>
              </w:rPr>
              <w:t> </w:t>
            </w:r>
          </w:p>
        </w:tc>
        <w:tc>
          <w:tcPr>
            <w:tcW w:w="2835" w:type="dxa"/>
            <w:shd w:val="clear" w:color="auto" w:fill="595959" w:themeFill="text1" w:themeFillTint="A6"/>
            <w:hideMark/>
          </w:tcPr>
          <w:p w14:paraId="6A473C4A" w14:textId="77777777" w:rsidR="00D619FC" w:rsidRPr="00D619FC" w:rsidRDefault="00D619FC" w:rsidP="00D619FC">
            <w:pPr>
              <w:spacing w:before="0" w:after="0" w:line="360" w:lineRule="auto"/>
              <w:rPr>
                <w:rFonts w:ascii="Arial" w:hAnsi="Arial" w:cs="Arial"/>
                <w:color w:val="FFFFFF" w:themeColor="background1"/>
                <w:lang w:val="en-GB"/>
              </w:rPr>
            </w:pPr>
            <w:r w:rsidRPr="00D619FC">
              <w:rPr>
                <w:rFonts w:ascii="Arial" w:hAnsi="Arial" w:cs="Arial"/>
                <w:b/>
                <w:bCs/>
                <w:color w:val="FFFFFF" w:themeColor="background1"/>
                <w:lang w:val="en-GB"/>
              </w:rPr>
              <w:t>Function</w:t>
            </w:r>
          </w:p>
        </w:tc>
        <w:tc>
          <w:tcPr>
            <w:tcW w:w="2127" w:type="dxa"/>
            <w:shd w:val="clear" w:color="auto" w:fill="595959" w:themeFill="text1" w:themeFillTint="A6"/>
            <w:hideMark/>
          </w:tcPr>
          <w:p w14:paraId="49E0D8E5" w14:textId="77777777" w:rsidR="00D619FC" w:rsidRPr="00D619FC" w:rsidRDefault="00D619FC" w:rsidP="00D73EE2">
            <w:pPr>
              <w:spacing w:before="0" w:after="0" w:line="360" w:lineRule="auto"/>
              <w:jc w:val="center"/>
              <w:rPr>
                <w:rFonts w:ascii="Arial" w:hAnsi="Arial" w:cs="Arial"/>
                <w:color w:val="FFFFFF" w:themeColor="background1"/>
                <w:lang w:val="en-GB"/>
              </w:rPr>
            </w:pPr>
            <w:r w:rsidRPr="00D619FC">
              <w:rPr>
                <w:rFonts w:ascii="Arial" w:hAnsi="Arial" w:cs="Arial"/>
                <w:b/>
                <w:bCs/>
                <w:color w:val="FFFFFF" w:themeColor="background1"/>
                <w:lang w:val="en-GB"/>
              </w:rPr>
              <w:t>CNCBLB approved person</w:t>
            </w:r>
          </w:p>
        </w:tc>
        <w:tc>
          <w:tcPr>
            <w:tcW w:w="3115" w:type="dxa"/>
            <w:shd w:val="clear" w:color="auto" w:fill="595959" w:themeFill="text1" w:themeFillTint="A6"/>
            <w:hideMark/>
          </w:tcPr>
          <w:p w14:paraId="51EDA640" w14:textId="77777777" w:rsidR="00D619FC" w:rsidRPr="00D619FC" w:rsidRDefault="00D619FC" w:rsidP="00D619FC">
            <w:pPr>
              <w:spacing w:before="0" w:after="0" w:line="360" w:lineRule="auto"/>
              <w:rPr>
                <w:rFonts w:ascii="Arial" w:hAnsi="Arial" w:cs="Arial"/>
                <w:color w:val="FFFFFF" w:themeColor="background1"/>
                <w:lang w:val="en-GB"/>
              </w:rPr>
            </w:pPr>
            <w:r w:rsidRPr="00D619FC">
              <w:rPr>
                <w:rFonts w:ascii="Arial" w:hAnsi="Arial" w:cs="Arial"/>
                <w:b/>
                <w:bCs/>
                <w:color w:val="FFFFFF" w:themeColor="background1"/>
                <w:lang w:val="en-GB"/>
              </w:rPr>
              <w:t>CNCBLB Title</w:t>
            </w:r>
          </w:p>
        </w:tc>
      </w:tr>
      <w:tr w:rsidR="00D619FC" w:rsidRPr="00D619FC" w14:paraId="6E69248E" w14:textId="77777777" w:rsidTr="00D73EE2">
        <w:trPr>
          <w:trHeight w:val="489"/>
        </w:trPr>
        <w:tc>
          <w:tcPr>
            <w:tcW w:w="1129" w:type="dxa"/>
            <w:hideMark/>
          </w:tcPr>
          <w:p w14:paraId="6B923F74"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b/>
                <w:bCs/>
                <w:lang w:val="en-GB"/>
              </w:rPr>
              <w:t>SMF 19</w:t>
            </w:r>
          </w:p>
        </w:tc>
        <w:tc>
          <w:tcPr>
            <w:tcW w:w="2835" w:type="dxa"/>
            <w:hideMark/>
          </w:tcPr>
          <w:p w14:paraId="64992379"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Head Overseas Branch</w:t>
            </w:r>
          </w:p>
        </w:tc>
        <w:tc>
          <w:tcPr>
            <w:tcW w:w="2127" w:type="dxa"/>
            <w:hideMark/>
          </w:tcPr>
          <w:p w14:paraId="61F2CD2B"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Jinlei Xu</w:t>
            </w:r>
          </w:p>
        </w:tc>
        <w:tc>
          <w:tcPr>
            <w:tcW w:w="3115" w:type="dxa"/>
            <w:hideMark/>
          </w:tcPr>
          <w:p w14:paraId="3AB5E042"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President </w:t>
            </w:r>
          </w:p>
        </w:tc>
      </w:tr>
      <w:tr w:rsidR="00D619FC" w:rsidRPr="00D619FC" w14:paraId="0F939113" w14:textId="77777777" w:rsidTr="00D73EE2">
        <w:trPr>
          <w:trHeight w:val="489"/>
        </w:trPr>
        <w:tc>
          <w:tcPr>
            <w:tcW w:w="1129" w:type="dxa"/>
            <w:hideMark/>
          </w:tcPr>
          <w:p w14:paraId="52AC60F5"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b/>
                <w:bCs/>
                <w:lang w:val="en-GB"/>
              </w:rPr>
              <w:t>SMF 22</w:t>
            </w:r>
          </w:p>
        </w:tc>
        <w:tc>
          <w:tcPr>
            <w:tcW w:w="2835" w:type="dxa"/>
            <w:hideMark/>
          </w:tcPr>
          <w:p w14:paraId="3A107D22"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Other Local responsibility</w:t>
            </w:r>
          </w:p>
        </w:tc>
        <w:tc>
          <w:tcPr>
            <w:tcW w:w="2127" w:type="dxa"/>
            <w:hideMark/>
          </w:tcPr>
          <w:p w14:paraId="259D4AEF"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Gang Zhao</w:t>
            </w:r>
          </w:p>
        </w:tc>
        <w:tc>
          <w:tcPr>
            <w:tcW w:w="3115" w:type="dxa"/>
            <w:hideMark/>
          </w:tcPr>
          <w:p w14:paraId="1E50748A"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Vice – President </w:t>
            </w:r>
          </w:p>
        </w:tc>
      </w:tr>
      <w:tr w:rsidR="00D619FC" w:rsidRPr="00D619FC" w14:paraId="5033331C" w14:textId="77777777" w:rsidTr="00D73EE2">
        <w:trPr>
          <w:trHeight w:val="977"/>
        </w:trPr>
        <w:tc>
          <w:tcPr>
            <w:tcW w:w="1129" w:type="dxa"/>
            <w:hideMark/>
          </w:tcPr>
          <w:p w14:paraId="2B314F8F"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b/>
                <w:bCs/>
                <w:lang w:val="en-GB"/>
              </w:rPr>
              <w:t>SMF 22</w:t>
            </w:r>
          </w:p>
        </w:tc>
        <w:tc>
          <w:tcPr>
            <w:tcW w:w="2835" w:type="dxa"/>
            <w:hideMark/>
          </w:tcPr>
          <w:p w14:paraId="1DC5E9A2"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Other Local responsibility</w:t>
            </w:r>
          </w:p>
        </w:tc>
        <w:tc>
          <w:tcPr>
            <w:tcW w:w="2127" w:type="dxa"/>
            <w:hideMark/>
          </w:tcPr>
          <w:p w14:paraId="4CA0A6AB"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Richard </w:t>
            </w:r>
            <w:proofErr w:type="spellStart"/>
            <w:r w:rsidRPr="00D619FC">
              <w:rPr>
                <w:rFonts w:ascii="Arial" w:hAnsi="Arial" w:cs="Arial"/>
                <w:lang w:val="en-GB"/>
              </w:rPr>
              <w:t>Thasis</w:t>
            </w:r>
            <w:proofErr w:type="spellEnd"/>
            <w:r w:rsidRPr="00D619FC">
              <w:rPr>
                <w:rFonts w:ascii="Arial" w:hAnsi="Arial" w:cs="Arial"/>
                <w:lang w:val="en-GB"/>
              </w:rPr>
              <w:t xml:space="preserve"> </w:t>
            </w:r>
          </w:p>
        </w:tc>
        <w:tc>
          <w:tcPr>
            <w:tcW w:w="3115" w:type="dxa"/>
            <w:hideMark/>
          </w:tcPr>
          <w:p w14:paraId="4A26DE83"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Head of Financial Markets </w:t>
            </w:r>
          </w:p>
        </w:tc>
      </w:tr>
      <w:tr w:rsidR="00D619FC" w:rsidRPr="00D619FC" w14:paraId="0E485DC4" w14:textId="77777777" w:rsidTr="00D73EE2">
        <w:trPr>
          <w:trHeight w:val="977"/>
        </w:trPr>
        <w:tc>
          <w:tcPr>
            <w:tcW w:w="1129" w:type="dxa"/>
            <w:hideMark/>
          </w:tcPr>
          <w:p w14:paraId="573CAC1C"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b/>
                <w:bCs/>
                <w:lang w:val="en-GB"/>
              </w:rPr>
              <w:t>SMF 22</w:t>
            </w:r>
          </w:p>
        </w:tc>
        <w:tc>
          <w:tcPr>
            <w:tcW w:w="2835" w:type="dxa"/>
            <w:hideMark/>
          </w:tcPr>
          <w:p w14:paraId="4DA3A070"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Other Local responsibility</w:t>
            </w:r>
          </w:p>
        </w:tc>
        <w:tc>
          <w:tcPr>
            <w:tcW w:w="2127" w:type="dxa"/>
            <w:hideMark/>
          </w:tcPr>
          <w:p w14:paraId="194EC29B"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Di Wang </w:t>
            </w:r>
          </w:p>
        </w:tc>
        <w:tc>
          <w:tcPr>
            <w:tcW w:w="3115" w:type="dxa"/>
            <w:hideMark/>
          </w:tcPr>
          <w:p w14:paraId="7D8C6695"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Head of Information Technology </w:t>
            </w:r>
          </w:p>
        </w:tc>
      </w:tr>
      <w:tr w:rsidR="00D619FC" w:rsidRPr="00D619FC" w14:paraId="763F2723" w14:textId="77777777" w:rsidTr="00D73EE2">
        <w:trPr>
          <w:trHeight w:val="489"/>
        </w:trPr>
        <w:tc>
          <w:tcPr>
            <w:tcW w:w="1129" w:type="dxa"/>
            <w:hideMark/>
          </w:tcPr>
          <w:p w14:paraId="0941D098"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b/>
                <w:bCs/>
                <w:lang w:val="en-GB"/>
              </w:rPr>
              <w:t>SMF 24</w:t>
            </w:r>
          </w:p>
        </w:tc>
        <w:tc>
          <w:tcPr>
            <w:tcW w:w="2835" w:type="dxa"/>
            <w:hideMark/>
          </w:tcPr>
          <w:p w14:paraId="3CEC0706"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Other Local responsibility</w:t>
            </w:r>
          </w:p>
        </w:tc>
        <w:tc>
          <w:tcPr>
            <w:tcW w:w="2127" w:type="dxa"/>
            <w:hideMark/>
          </w:tcPr>
          <w:p w14:paraId="45D646AC" w14:textId="536866C2" w:rsidR="00D619FC" w:rsidRPr="00D619FC" w:rsidRDefault="00F35418" w:rsidP="00F35418">
            <w:pPr>
              <w:spacing w:before="0" w:after="0" w:line="360" w:lineRule="auto"/>
              <w:rPr>
                <w:rFonts w:ascii="Arial" w:hAnsi="Arial" w:cs="Arial"/>
                <w:lang w:val="en-GB"/>
              </w:rPr>
            </w:pPr>
            <w:r>
              <w:rPr>
                <w:rFonts w:ascii="Arial" w:hAnsi="Arial" w:cs="Arial"/>
                <w:lang w:val="en-GB"/>
              </w:rPr>
              <w:t xml:space="preserve">Anthony Chong </w:t>
            </w:r>
          </w:p>
        </w:tc>
        <w:tc>
          <w:tcPr>
            <w:tcW w:w="3115" w:type="dxa"/>
            <w:hideMark/>
          </w:tcPr>
          <w:p w14:paraId="486217FD"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Head of Operations </w:t>
            </w:r>
          </w:p>
        </w:tc>
      </w:tr>
      <w:tr w:rsidR="00D619FC" w:rsidRPr="00D619FC" w14:paraId="787CBC92" w14:textId="77777777" w:rsidTr="00F35418">
        <w:trPr>
          <w:trHeight w:val="718"/>
        </w:trPr>
        <w:tc>
          <w:tcPr>
            <w:tcW w:w="1129" w:type="dxa"/>
            <w:hideMark/>
          </w:tcPr>
          <w:p w14:paraId="6FCD6EEF"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b/>
                <w:bCs/>
                <w:lang w:val="en-GB"/>
              </w:rPr>
              <w:t>SMF 2</w:t>
            </w:r>
          </w:p>
        </w:tc>
        <w:tc>
          <w:tcPr>
            <w:tcW w:w="2835" w:type="dxa"/>
            <w:hideMark/>
          </w:tcPr>
          <w:p w14:paraId="3725C587"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Chief Financial Officer</w:t>
            </w:r>
          </w:p>
        </w:tc>
        <w:tc>
          <w:tcPr>
            <w:tcW w:w="2127" w:type="dxa"/>
            <w:hideMark/>
          </w:tcPr>
          <w:p w14:paraId="3F17ABE0"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Colin Marshall</w:t>
            </w:r>
          </w:p>
        </w:tc>
        <w:tc>
          <w:tcPr>
            <w:tcW w:w="3115" w:type="dxa"/>
            <w:hideMark/>
          </w:tcPr>
          <w:p w14:paraId="0A29966E"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Head of Finance and Accounting</w:t>
            </w:r>
          </w:p>
        </w:tc>
      </w:tr>
      <w:tr w:rsidR="00D619FC" w:rsidRPr="00D619FC" w14:paraId="6AF790CA" w14:textId="77777777" w:rsidTr="00D73EE2">
        <w:trPr>
          <w:trHeight w:val="489"/>
        </w:trPr>
        <w:tc>
          <w:tcPr>
            <w:tcW w:w="1129" w:type="dxa"/>
            <w:hideMark/>
          </w:tcPr>
          <w:p w14:paraId="645B193C"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b/>
                <w:bCs/>
                <w:lang w:val="en-GB"/>
              </w:rPr>
              <w:t xml:space="preserve">SMF 4 </w:t>
            </w:r>
          </w:p>
        </w:tc>
        <w:tc>
          <w:tcPr>
            <w:tcW w:w="2835" w:type="dxa"/>
            <w:hideMark/>
          </w:tcPr>
          <w:p w14:paraId="15E3F7BA"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Chief Risk Officer </w:t>
            </w:r>
          </w:p>
        </w:tc>
        <w:tc>
          <w:tcPr>
            <w:tcW w:w="2127" w:type="dxa"/>
            <w:hideMark/>
          </w:tcPr>
          <w:p w14:paraId="65A367BF"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Grant Lowe </w:t>
            </w:r>
          </w:p>
        </w:tc>
        <w:tc>
          <w:tcPr>
            <w:tcW w:w="3115" w:type="dxa"/>
            <w:hideMark/>
          </w:tcPr>
          <w:p w14:paraId="48CFE7AC"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Chief Risk Officer </w:t>
            </w:r>
          </w:p>
        </w:tc>
      </w:tr>
      <w:tr w:rsidR="00D619FC" w:rsidRPr="00D619FC" w14:paraId="1CB8494B" w14:textId="77777777" w:rsidTr="00D73EE2">
        <w:trPr>
          <w:trHeight w:val="746"/>
        </w:trPr>
        <w:tc>
          <w:tcPr>
            <w:tcW w:w="1129" w:type="dxa"/>
            <w:hideMark/>
          </w:tcPr>
          <w:p w14:paraId="367A9762"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b/>
                <w:bCs/>
                <w:lang w:val="en-GB"/>
              </w:rPr>
              <w:t>SMF 16</w:t>
            </w:r>
          </w:p>
        </w:tc>
        <w:tc>
          <w:tcPr>
            <w:tcW w:w="2835" w:type="dxa"/>
            <w:hideMark/>
          </w:tcPr>
          <w:p w14:paraId="180E6A23"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Compliance </w:t>
            </w:r>
          </w:p>
        </w:tc>
        <w:tc>
          <w:tcPr>
            <w:tcW w:w="2127" w:type="dxa"/>
            <w:hideMark/>
          </w:tcPr>
          <w:p w14:paraId="7C0A8AE4"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Rhod Sutton</w:t>
            </w:r>
          </w:p>
        </w:tc>
        <w:tc>
          <w:tcPr>
            <w:tcW w:w="3115" w:type="dxa"/>
            <w:hideMark/>
          </w:tcPr>
          <w:p w14:paraId="3B7F464A"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Chief Compliance Officer</w:t>
            </w:r>
          </w:p>
        </w:tc>
      </w:tr>
      <w:tr w:rsidR="00D619FC" w:rsidRPr="00D619FC" w14:paraId="521AC31B" w14:textId="77777777" w:rsidTr="00D73EE2">
        <w:trPr>
          <w:trHeight w:val="746"/>
        </w:trPr>
        <w:tc>
          <w:tcPr>
            <w:tcW w:w="1129" w:type="dxa"/>
            <w:hideMark/>
          </w:tcPr>
          <w:p w14:paraId="64E095DD"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b/>
                <w:bCs/>
                <w:lang w:val="en-GB"/>
              </w:rPr>
              <w:t>SMF 17</w:t>
            </w:r>
          </w:p>
        </w:tc>
        <w:tc>
          <w:tcPr>
            <w:tcW w:w="2835" w:type="dxa"/>
            <w:hideMark/>
          </w:tcPr>
          <w:p w14:paraId="16E23467"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Money Laundering Officer </w:t>
            </w:r>
          </w:p>
        </w:tc>
        <w:tc>
          <w:tcPr>
            <w:tcW w:w="2127" w:type="dxa"/>
            <w:hideMark/>
          </w:tcPr>
          <w:p w14:paraId="7F010338"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Rhod Sutton</w:t>
            </w:r>
          </w:p>
        </w:tc>
        <w:tc>
          <w:tcPr>
            <w:tcW w:w="3115" w:type="dxa"/>
            <w:hideMark/>
          </w:tcPr>
          <w:p w14:paraId="64E57733"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Chief Compliance Officer </w:t>
            </w:r>
          </w:p>
        </w:tc>
      </w:tr>
    </w:tbl>
    <w:p w14:paraId="496C1BCE" w14:textId="430CD32A" w:rsidR="00DF049B" w:rsidRDefault="00DF049B" w:rsidP="00DA1720">
      <w:pPr>
        <w:spacing w:before="0" w:after="0" w:line="360" w:lineRule="auto"/>
        <w:rPr>
          <w:rFonts w:ascii="Arial" w:hAnsi="Arial" w:cs="Arial"/>
          <w:lang w:val="en-GB"/>
        </w:rPr>
      </w:pPr>
    </w:p>
    <w:p w14:paraId="495B9362" w14:textId="5931F05D" w:rsidR="00DF049B" w:rsidRDefault="00DF049B" w:rsidP="00DA1720">
      <w:pPr>
        <w:spacing w:before="0" w:after="0" w:line="360" w:lineRule="auto"/>
        <w:rPr>
          <w:rFonts w:ascii="Arial" w:hAnsi="Arial" w:cs="Arial"/>
          <w:lang w:val="en-GB"/>
        </w:rPr>
      </w:pPr>
    </w:p>
    <w:p w14:paraId="6BDF10D9" w14:textId="679658B4" w:rsidR="00DF049B" w:rsidRDefault="00DF049B" w:rsidP="00DA1720">
      <w:pPr>
        <w:spacing w:before="0" w:after="0" w:line="360" w:lineRule="auto"/>
        <w:rPr>
          <w:rFonts w:ascii="Arial" w:hAnsi="Arial" w:cs="Arial"/>
          <w:lang w:val="en-GB"/>
        </w:rPr>
      </w:pPr>
    </w:p>
    <w:p w14:paraId="0889DD01" w14:textId="77777777" w:rsidR="00B64127" w:rsidRDefault="00B64127">
      <w:pPr>
        <w:spacing w:before="0" w:after="0" w:line="240" w:lineRule="auto"/>
        <w:rPr>
          <w:rFonts w:ascii="Arial" w:hAnsi="Arial" w:cs="Arial"/>
          <w:b/>
          <w:bCs/>
          <w:lang w:val="en-GB" w:eastAsia="zh-CN"/>
        </w:rPr>
      </w:pPr>
      <w:r>
        <w:rPr>
          <w:rFonts w:ascii="Arial" w:hAnsi="Arial" w:cs="Arial"/>
          <w:lang w:val="en-GB" w:eastAsia="zh-CN"/>
        </w:rPr>
        <w:br w:type="page"/>
      </w:r>
    </w:p>
    <w:p w14:paraId="61D63A95" w14:textId="694B4B05" w:rsidR="00DF049B" w:rsidRDefault="00DF049B" w:rsidP="00DF049B">
      <w:pPr>
        <w:pStyle w:val="Heading1"/>
        <w:spacing w:before="0" w:line="360" w:lineRule="auto"/>
        <w:rPr>
          <w:rFonts w:ascii="Arial" w:hAnsi="Arial" w:cs="Arial"/>
          <w:color w:val="auto"/>
          <w:sz w:val="22"/>
          <w:szCs w:val="22"/>
          <w:lang w:val="en-GB" w:eastAsia="zh-CN"/>
        </w:rPr>
      </w:pPr>
      <w:bookmarkStart w:id="79" w:name="_Toc528226871"/>
      <w:r>
        <w:rPr>
          <w:rFonts w:ascii="Arial" w:hAnsi="Arial" w:cs="Arial"/>
          <w:color w:val="auto"/>
          <w:sz w:val="22"/>
          <w:szCs w:val="22"/>
          <w:lang w:val="en-GB" w:eastAsia="zh-CN"/>
        </w:rPr>
        <w:t>Appendix B – FCA Principles of Business</w:t>
      </w:r>
      <w:bookmarkEnd w:id="79"/>
    </w:p>
    <w:p w14:paraId="0AB7B35D" w14:textId="4468A29E" w:rsidR="00DF049B" w:rsidRDefault="00DF049B" w:rsidP="00DF049B">
      <w:pPr>
        <w:rPr>
          <w:lang w:val="en-GB" w:eastAsia="zh-CN"/>
        </w:rPr>
      </w:pPr>
    </w:p>
    <w:p w14:paraId="7D336B33" w14:textId="38A481A2" w:rsidR="00DF049B" w:rsidRDefault="00DF049B" w:rsidP="00DF049B">
      <w:pPr>
        <w:rPr>
          <w:lang w:val="en-GB" w:eastAsia="zh-CN"/>
        </w:rPr>
      </w:pPr>
    </w:p>
    <w:p w14:paraId="1A0DF24E" w14:textId="32DF40F5" w:rsidR="00DF049B" w:rsidRDefault="00B64127" w:rsidP="00DF049B">
      <w:pPr>
        <w:rPr>
          <w:lang w:val="en-GB" w:eastAsia="zh-CN"/>
        </w:rPr>
      </w:pPr>
      <w:bookmarkStart w:id="80" w:name="_Toc479237986"/>
      <w:r>
        <w:rPr>
          <w:noProof/>
          <w:lang w:val="en-GB" w:eastAsia="zh-CN" w:bidi="ar-SA"/>
        </w:rPr>
        <w:drawing>
          <wp:inline distT="0" distB="0" distL="0" distR="0" wp14:anchorId="39CBCDFF" wp14:editId="4B0DB5F0">
            <wp:extent cx="5598160" cy="4853889"/>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Lst>
                    </a:blip>
                    <a:stretch>
                      <a:fillRect/>
                    </a:stretch>
                  </pic:blipFill>
                  <pic:spPr>
                    <a:xfrm>
                      <a:off x="0" y="0"/>
                      <a:ext cx="5598160" cy="4853889"/>
                    </a:xfrm>
                    <a:prstGeom prst="rect">
                      <a:avLst/>
                    </a:prstGeom>
                  </pic:spPr>
                </pic:pic>
              </a:graphicData>
            </a:graphic>
          </wp:inline>
        </w:drawing>
      </w:r>
      <w:bookmarkEnd w:id="80"/>
    </w:p>
    <w:p w14:paraId="384FAE70" w14:textId="77777777" w:rsidR="00B64127" w:rsidRDefault="00B64127">
      <w:pPr>
        <w:spacing w:before="0" w:after="0" w:line="240" w:lineRule="auto"/>
        <w:rPr>
          <w:rFonts w:ascii="Arial" w:hAnsi="Arial" w:cs="Arial"/>
          <w:b/>
          <w:bCs/>
          <w:lang w:val="en-GB" w:eastAsia="zh-CN"/>
        </w:rPr>
      </w:pPr>
      <w:r>
        <w:rPr>
          <w:rFonts w:ascii="Arial" w:hAnsi="Arial" w:cs="Arial"/>
          <w:lang w:val="en-GB" w:eastAsia="zh-CN"/>
        </w:rPr>
        <w:br w:type="page"/>
      </w:r>
    </w:p>
    <w:p w14:paraId="3638D93D" w14:textId="2BF02F34" w:rsidR="00DF049B" w:rsidRPr="00DA1720" w:rsidRDefault="00DF049B" w:rsidP="00DF049B">
      <w:pPr>
        <w:pStyle w:val="Heading1"/>
        <w:spacing w:before="0" w:line="360" w:lineRule="auto"/>
        <w:rPr>
          <w:rFonts w:ascii="Arial" w:hAnsi="Arial" w:cs="Arial"/>
          <w:color w:val="auto"/>
          <w:sz w:val="22"/>
          <w:szCs w:val="22"/>
          <w:lang w:val="en-GB" w:eastAsia="zh-CN"/>
        </w:rPr>
      </w:pPr>
      <w:bookmarkStart w:id="81" w:name="_Toc528226872"/>
      <w:r>
        <w:rPr>
          <w:rFonts w:ascii="Arial" w:hAnsi="Arial" w:cs="Arial"/>
          <w:color w:val="auto"/>
          <w:sz w:val="22"/>
          <w:szCs w:val="22"/>
          <w:lang w:val="en-GB" w:eastAsia="zh-CN"/>
        </w:rPr>
        <w:t xml:space="preserve">Appendix </w:t>
      </w:r>
      <w:r w:rsidR="00B64127">
        <w:rPr>
          <w:rFonts w:ascii="Arial" w:hAnsi="Arial" w:cs="Arial"/>
          <w:color w:val="auto"/>
          <w:sz w:val="22"/>
          <w:szCs w:val="22"/>
          <w:lang w:val="en-GB" w:eastAsia="zh-CN"/>
        </w:rPr>
        <w:t>C</w:t>
      </w:r>
      <w:r>
        <w:rPr>
          <w:rFonts w:ascii="Arial" w:hAnsi="Arial" w:cs="Arial"/>
          <w:color w:val="auto"/>
          <w:sz w:val="22"/>
          <w:szCs w:val="22"/>
          <w:lang w:val="en-GB" w:eastAsia="zh-CN"/>
        </w:rPr>
        <w:t xml:space="preserve"> </w:t>
      </w:r>
      <w:r w:rsidR="00B64127">
        <w:rPr>
          <w:rFonts w:ascii="Arial" w:hAnsi="Arial" w:cs="Arial"/>
          <w:color w:val="auto"/>
          <w:sz w:val="22"/>
          <w:szCs w:val="22"/>
          <w:lang w:val="en-GB" w:eastAsia="zh-CN"/>
        </w:rPr>
        <w:t>–</w:t>
      </w:r>
      <w:r>
        <w:rPr>
          <w:rFonts w:ascii="Arial" w:hAnsi="Arial" w:cs="Arial"/>
          <w:color w:val="auto"/>
          <w:sz w:val="22"/>
          <w:szCs w:val="22"/>
          <w:lang w:val="en-GB" w:eastAsia="zh-CN"/>
        </w:rPr>
        <w:t xml:space="preserve"> </w:t>
      </w:r>
      <w:r w:rsidR="00B64127">
        <w:rPr>
          <w:rFonts w:ascii="Arial" w:hAnsi="Arial" w:cs="Arial"/>
          <w:color w:val="auto"/>
          <w:sz w:val="22"/>
          <w:szCs w:val="22"/>
          <w:lang w:val="en-GB" w:eastAsia="zh-CN"/>
        </w:rPr>
        <w:t>FCA Conduct Rules</w:t>
      </w:r>
      <w:bookmarkEnd w:id="81"/>
    </w:p>
    <w:p w14:paraId="615C8A77" w14:textId="77777777" w:rsidR="00DF049B" w:rsidRPr="00DF049B" w:rsidRDefault="00DF049B" w:rsidP="00DF049B">
      <w:pPr>
        <w:rPr>
          <w:lang w:val="en-GB" w:eastAsia="zh-CN"/>
        </w:rPr>
      </w:pPr>
    </w:p>
    <w:tbl>
      <w:tblPr>
        <w:tblStyle w:val="TableGrid"/>
        <w:tblW w:w="0" w:type="auto"/>
        <w:tblLook w:val="04A0" w:firstRow="1" w:lastRow="0" w:firstColumn="1" w:lastColumn="0" w:noHBand="0" w:noVBand="1"/>
      </w:tblPr>
      <w:tblGrid>
        <w:gridCol w:w="8806"/>
      </w:tblGrid>
      <w:tr w:rsidR="00B64127" w:rsidRPr="00CB2175" w14:paraId="3E220FB1" w14:textId="77777777" w:rsidTr="00B64127">
        <w:trPr>
          <w:trHeight w:val="687"/>
        </w:trPr>
        <w:tc>
          <w:tcPr>
            <w:tcW w:w="9242" w:type="dxa"/>
            <w:shd w:val="clear" w:color="auto" w:fill="7F7F7F" w:themeFill="text1" w:themeFillTint="80"/>
          </w:tcPr>
          <w:p w14:paraId="76037232" w14:textId="77777777" w:rsidR="00B64127" w:rsidRDefault="00B64127" w:rsidP="00B64127">
            <w:pPr>
              <w:spacing w:before="0" w:after="0" w:line="360" w:lineRule="auto"/>
              <w:rPr>
                <w:rFonts w:ascii="Arial" w:hAnsi="Arial" w:cs="Arial"/>
                <w:color w:val="FFFFFF" w:themeColor="background1"/>
              </w:rPr>
            </w:pPr>
          </w:p>
          <w:p w14:paraId="7D40E870" w14:textId="441F22CC" w:rsidR="00B64127" w:rsidRPr="00CB2175" w:rsidRDefault="00B64127" w:rsidP="00B64127">
            <w:pPr>
              <w:spacing w:before="0" w:after="0" w:line="360" w:lineRule="auto"/>
              <w:rPr>
                <w:rFonts w:ascii="Arial" w:hAnsi="Arial" w:cs="Arial"/>
              </w:rPr>
            </w:pPr>
            <w:r w:rsidRPr="00CB2175">
              <w:rPr>
                <w:rFonts w:ascii="Arial" w:hAnsi="Arial" w:cs="Arial"/>
                <w:color w:val="FFFFFF" w:themeColor="background1"/>
              </w:rPr>
              <w:t>FIRST TIER: ALL STAFF (excluding auxiliary staff)</w:t>
            </w:r>
          </w:p>
        </w:tc>
      </w:tr>
      <w:tr w:rsidR="00B64127" w:rsidRPr="00CB2175" w14:paraId="6EC46582" w14:textId="77777777" w:rsidTr="00B64127">
        <w:tc>
          <w:tcPr>
            <w:tcW w:w="9242" w:type="dxa"/>
          </w:tcPr>
          <w:p w14:paraId="3BC0CEA5" w14:textId="77777777" w:rsidR="00B64127" w:rsidRPr="00F84234" w:rsidRDefault="00B64127" w:rsidP="00B64127">
            <w:pPr>
              <w:pStyle w:val="ListParagraph"/>
              <w:numPr>
                <w:ilvl w:val="0"/>
                <w:numId w:val="28"/>
              </w:numPr>
              <w:spacing w:before="0" w:after="0" w:line="360" w:lineRule="auto"/>
              <w:rPr>
                <w:rFonts w:ascii="Arial" w:hAnsi="Arial" w:cs="Arial"/>
              </w:rPr>
            </w:pPr>
            <w:r w:rsidRPr="00F84234">
              <w:rPr>
                <w:rFonts w:ascii="Arial" w:hAnsi="Arial" w:cs="Arial"/>
              </w:rPr>
              <w:t xml:space="preserve">You must act with </w:t>
            </w:r>
            <w:r w:rsidRPr="00F84234">
              <w:rPr>
                <w:rFonts w:ascii="Arial" w:hAnsi="Arial" w:cs="Arial"/>
                <w:b/>
              </w:rPr>
              <w:t>i</w:t>
            </w:r>
            <w:r w:rsidRPr="00F84234">
              <w:rPr>
                <w:rFonts w:ascii="Arial" w:hAnsi="Arial" w:cs="Arial"/>
                <w:b/>
                <w:i/>
              </w:rPr>
              <w:t>ntegrity</w:t>
            </w:r>
            <w:r w:rsidRPr="00F84234">
              <w:rPr>
                <w:rFonts w:ascii="Arial" w:hAnsi="Arial" w:cs="Arial"/>
              </w:rPr>
              <w:t xml:space="preserve"> </w:t>
            </w:r>
          </w:p>
        </w:tc>
      </w:tr>
      <w:tr w:rsidR="00B64127" w:rsidRPr="00CB2175" w14:paraId="16AEAF37" w14:textId="77777777" w:rsidTr="00B64127">
        <w:tc>
          <w:tcPr>
            <w:tcW w:w="9242" w:type="dxa"/>
          </w:tcPr>
          <w:p w14:paraId="7F7716B2" w14:textId="77777777" w:rsidR="00B64127" w:rsidRPr="00F84234" w:rsidRDefault="00B64127" w:rsidP="00B64127">
            <w:pPr>
              <w:pStyle w:val="ListParagraph"/>
              <w:numPr>
                <w:ilvl w:val="0"/>
                <w:numId w:val="28"/>
              </w:numPr>
              <w:spacing w:before="0" w:after="0" w:line="360" w:lineRule="auto"/>
              <w:rPr>
                <w:rFonts w:ascii="Arial" w:hAnsi="Arial" w:cs="Arial"/>
              </w:rPr>
            </w:pPr>
            <w:r w:rsidRPr="00F84234">
              <w:rPr>
                <w:rFonts w:ascii="Arial" w:hAnsi="Arial" w:cs="Arial"/>
              </w:rPr>
              <w:t xml:space="preserve">You must act with </w:t>
            </w:r>
            <w:r w:rsidRPr="00F84234">
              <w:rPr>
                <w:rFonts w:ascii="Arial" w:hAnsi="Arial" w:cs="Arial"/>
                <w:b/>
                <w:i/>
              </w:rPr>
              <w:t>due skill, care and diligence</w:t>
            </w:r>
            <w:r w:rsidRPr="00F84234">
              <w:rPr>
                <w:rFonts w:ascii="Arial" w:hAnsi="Arial" w:cs="Arial"/>
              </w:rPr>
              <w:t xml:space="preserve"> </w:t>
            </w:r>
          </w:p>
        </w:tc>
      </w:tr>
      <w:tr w:rsidR="00B64127" w:rsidRPr="00CB2175" w14:paraId="66B778B5" w14:textId="77777777" w:rsidTr="00B64127">
        <w:tc>
          <w:tcPr>
            <w:tcW w:w="9242" w:type="dxa"/>
          </w:tcPr>
          <w:p w14:paraId="468490E5" w14:textId="77777777" w:rsidR="00B64127" w:rsidRPr="00F84234" w:rsidRDefault="00B64127" w:rsidP="00B64127">
            <w:pPr>
              <w:pStyle w:val="ListParagraph"/>
              <w:numPr>
                <w:ilvl w:val="0"/>
                <w:numId w:val="28"/>
              </w:numPr>
              <w:spacing w:before="0" w:after="0" w:line="360" w:lineRule="auto"/>
              <w:rPr>
                <w:rFonts w:ascii="Arial" w:hAnsi="Arial" w:cs="Arial"/>
              </w:rPr>
            </w:pPr>
            <w:r w:rsidRPr="00F84234">
              <w:rPr>
                <w:rFonts w:ascii="Arial" w:hAnsi="Arial" w:cs="Arial"/>
              </w:rPr>
              <w:t xml:space="preserve">You must be open and cooperative with </w:t>
            </w:r>
            <w:r w:rsidRPr="00F84234">
              <w:rPr>
                <w:rFonts w:ascii="Arial" w:hAnsi="Arial" w:cs="Arial"/>
                <w:b/>
                <w:i/>
              </w:rPr>
              <w:t>FCA, the PRA and other regulators</w:t>
            </w:r>
            <w:r w:rsidRPr="00F84234">
              <w:rPr>
                <w:rFonts w:ascii="Arial" w:hAnsi="Arial" w:cs="Arial"/>
              </w:rPr>
              <w:t xml:space="preserve"> </w:t>
            </w:r>
          </w:p>
        </w:tc>
      </w:tr>
      <w:tr w:rsidR="00B64127" w:rsidRPr="00CB2175" w14:paraId="0A2A3B8C" w14:textId="77777777" w:rsidTr="00B64127">
        <w:tc>
          <w:tcPr>
            <w:tcW w:w="9242" w:type="dxa"/>
          </w:tcPr>
          <w:p w14:paraId="279E9797" w14:textId="77777777" w:rsidR="00B64127" w:rsidRPr="00F84234" w:rsidRDefault="00B64127" w:rsidP="00B64127">
            <w:pPr>
              <w:pStyle w:val="ListParagraph"/>
              <w:numPr>
                <w:ilvl w:val="0"/>
                <w:numId w:val="28"/>
              </w:numPr>
              <w:spacing w:before="0" w:after="0" w:line="360" w:lineRule="auto"/>
              <w:rPr>
                <w:rFonts w:ascii="Arial" w:hAnsi="Arial" w:cs="Arial"/>
              </w:rPr>
            </w:pPr>
            <w:r w:rsidRPr="00F84234">
              <w:rPr>
                <w:rFonts w:ascii="Arial" w:hAnsi="Arial" w:cs="Arial"/>
              </w:rPr>
              <w:t xml:space="preserve">You must pay due regard to the </w:t>
            </w:r>
            <w:r w:rsidRPr="00F84234">
              <w:rPr>
                <w:rFonts w:ascii="Arial" w:hAnsi="Arial" w:cs="Arial"/>
                <w:b/>
                <w:i/>
              </w:rPr>
              <w:t>interests of customers</w:t>
            </w:r>
            <w:r w:rsidRPr="00F84234">
              <w:rPr>
                <w:rFonts w:ascii="Arial" w:hAnsi="Arial" w:cs="Arial"/>
              </w:rPr>
              <w:t xml:space="preserve"> and treat them fairly</w:t>
            </w:r>
          </w:p>
        </w:tc>
      </w:tr>
      <w:tr w:rsidR="00B64127" w:rsidRPr="00CB2175" w14:paraId="2625E3CB" w14:textId="77777777" w:rsidTr="00B64127">
        <w:tc>
          <w:tcPr>
            <w:tcW w:w="9242" w:type="dxa"/>
          </w:tcPr>
          <w:p w14:paraId="113B2C79" w14:textId="77777777" w:rsidR="00B64127" w:rsidRPr="00F84234" w:rsidRDefault="00B64127" w:rsidP="00B64127">
            <w:pPr>
              <w:pStyle w:val="ListParagraph"/>
              <w:numPr>
                <w:ilvl w:val="0"/>
                <w:numId w:val="28"/>
              </w:numPr>
              <w:spacing w:before="0" w:after="0" w:line="360" w:lineRule="auto"/>
              <w:rPr>
                <w:rFonts w:ascii="Arial" w:hAnsi="Arial" w:cs="Arial"/>
              </w:rPr>
            </w:pPr>
            <w:r w:rsidRPr="00F84234">
              <w:rPr>
                <w:rFonts w:ascii="Arial" w:hAnsi="Arial" w:cs="Arial"/>
              </w:rPr>
              <w:t xml:space="preserve">You must observe proper standards of </w:t>
            </w:r>
            <w:r w:rsidRPr="00F84234">
              <w:rPr>
                <w:rFonts w:ascii="Arial" w:hAnsi="Arial" w:cs="Arial"/>
                <w:b/>
                <w:i/>
              </w:rPr>
              <w:t>market conduct</w:t>
            </w:r>
            <w:r w:rsidRPr="00F84234">
              <w:rPr>
                <w:rFonts w:ascii="Arial" w:hAnsi="Arial" w:cs="Arial"/>
              </w:rPr>
              <w:t xml:space="preserve"> </w:t>
            </w:r>
          </w:p>
        </w:tc>
      </w:tr>
      <w:tr w:rsidR="00B64127" w:rsidRPr="00CB2175" w14:paraId="1B0ECC73" w14:textId="77777777" w:rsidTr="00B64127">
        <w:tc>
          <w:tcPr>
            <w:tcW w:w="9242" w:type="dxa"/>
            <w:shd w:val="clear" w:color="auto" w:fill="7F7F7F" w:themeFill="text1" w:themeFillTint="80"/>
          </w:tcPr>
          <w:p w14:paraId="16A0A150" w14:textId="77777777" w:rsidR="00B64127" w:rsidRDefault="00B64127" w:rsidP="00B64127">
            <w:pPr>
              <w:spacing w:before="0" w:after="0" w:line="360" w:lineRule="auto"/>
              <w:rPr>
                <w:rFonts w:ascii="Arial" w:hAnsi="Arial" w:cs="Arial"/>
                <w:color w:val="FFFFFF" w:themeColor="background1"/>
              </w:rPr>
            </w:pPr>
          </w:p>
          <w:p w14:paraId="2B59473D" w14:textId="7986C81E" w:rsidR="00B64127" w:rsidRPr="00F84234" w:rsidRDefault="00B64127" w:rsidP="00B64127">
            <w:pPr>
              <w:spacing w:before="0" w:after="0" w:line="360" w:lineRule="auto"/>
              <w:rPr>
                <w:rFonts w:ascii="Arial" w:hAnsi="Arial" w:cs="Arial"/>
              </w:rPr>
            </w:pPr>
            <w:r w:rsidRPr="00F84234">
              <w:rPr>
                <w:rFonts w:ascii="Arial" w:hAnsi="Arial" w:cs="Arial"/>
                <w:color w:val="FFFFFF" w:themeColor="background1"/>
              </w:rPr>
              <w:t xml:space="preserve">SECOND TIER: REQUIREMENTS </w:t>
            </w:r>
            <w:r>
              <w:rPr>
                <w:rFonts w:ascii="Arial" w:hAnsi="Arial" w:cs="Arial"/>
                <w:color w:val="FFFFFF" w:themeColor="background1"/>
              </w:rPr>
              <w:t>F</w:t>
            </w:r>
            <w:r w:rsidRPr="00F84234">
              <w:rPr>
                <w:rFonts w:ascii="Arial" w:hAnsi="Arial" w:cs="Arial"/>
                <w:color w:val="FFFFFF" w:themeColor="background1"/>
              </w:rPr>
              <w:t>OR SENIOR MANAGEMENT ONLY</w:t>
            </w:r>
          </w:p>
        </w:tc>
      </w:tr>
      <w:tr w:rsidR="00B64127" w:rsidRPr="00CB2175" w14:paraId="2D3591EE" w14:textId="77777777" w:rsidTr="00B64127">
        <w:tc>
          <w:tcPr>
            <w:tcW w:w="9242" w:type="dxa"/>
          </w:tcPr>
          <w:p w14:paraId="21C610BA" w14:textId="77777777" w:rsidR="00B64127" w:rsidRDefault="00B64127" w:rsidP="00B64127">
            <w:pPr>
              <w:spacing w:before="0" w:after="0" w:line="360" w:lineRule="auto"/>
              <w:rPr>
                <w:rFonts w:ascii="Arial" w:hAnsi="Arial" w:cs="Arial"/>
              </w:rPr>
            </w:pPr>
            <w:r>
              <w:rPr>
                <w:rFonts w:ascii="Arial" w:hAnsi="Arial" w:cs="Arial"/>
              </w:rPr>
              <w:t>SM1</w:t>
            </w:r>
          </w:p>
          <w:p w14:paraId="467C64D8" w14:textId="77777777" w:rsidR="00B64127" w:rsidRPr="0016786C" w:rsidRDefault="00B64127" w:rsidP="00B64127">
            <w:pPr>
              <w:spacing w:before="0" w:after="0" w:line="360" w:lineRule="auto"/>
              <w:rPr>
                <w:rFonts w:ascii="Arial" w:hAnsi="Arial" w:cs="Arial"/>
              </w:rPr>
            </w:pPr>
            <w:r w:rsidRPr="0016786C">
              <w:rPr>
                <w:rFonts w:ascii="Arial" w:hAnsi="Arial" w:cs="Arial"/>
              </w:rPr>
              <w:t xml:space="preserve">You must take reasonable steps to ensure that the business of the firm for which you are responsible is </w:t>
            </w:r>
            <w:r w:rsidRPr="0016786C">
              <w:rPr>
                <w:rFonts w:ascii="Arial" w:hAnsi="Arial" w:cs="Arial"/>
                <w:b/>
                <w:i/>
              </w:rPr>
              <w:t>controlled</w:t>
            </w:r>
            <w:r w:rsidRPr="0016786C">
              <w:rPr>
                <w:rFonts w:ascii="Arial" w:hAnsi="Arial" w:cs="Arial"/>
              </w:rPr>
              <w:t xml:space="preserve"> effectively</w:t>
            </w:r>
          </w:p>
        </w:tc>
      </w:tr>
      <w:tr w:rsidR="00B64127" w:rsidRPr="00CB2175" w14:paraId="5E4F3059" w14:textId="77777777" w:rsidTr="00B64127">
        <w:tc>
          <w:tcPr>
            <w:tcW w:w="9242" w:type="dxa"/>
          </w:tcPr>
          <w:p w14:paraId="7B2C1AAB" w14:textId="77777777" w:rsidR="00B64127" w:rsidRDefault="00B64127" w:rsidP="00B64127">
            <w:pPr>
              <w:spacing w:before="0" w:after="0" w:line="360" w:lineRule="auto"/>
              <w:rPr>
                <w:rFonts w:ascii="Arial" w:hAnsi="Arial" w:cs="Arial"/>
              </w:rPr>
            </w:pPr>
            <w:r>
              <w:rPr>
                <w:rFonts w:ascii="Arial" w:hAnsi="Arial" w:cs="Arial"/>
              </w:rPr>
              <w:t>SM 2</w:t>
            </w:r>
          </w:p>
          <w:p w14:paraId="66080FB3" w14:textId="77777777" w:rsidR="00B64127" w:rsidRPr="0016786C" w:rsidRDefault="00B64127" w:rsidP="00B64127">
            <w:pPr>
              <w:spacing w:before="0" w:after="0" w:line="360" w:lineRule="auto"/>
              <w:rPr>
                <w:rFonts w:ascii="Arial" w:hAnsi="Arial" w:cs="Arial"/>
              </w:rPr>
            </w:pPr>
            <w:r w:rsidRPr="0016786C">
              <w:rPr>
                <w:rFonts w:ascii="Arial" w:hAnsi="Arial" w:cs="Arial"/>
              </w:rPr>
              <w:t xml:space="preserve">You must take reasonable steps to ensure that the business of the firm for which you are responsible </w:t>
            </w:r>
            <w:r w:rsidRPr="0016786C">
              <w:rPr>
                <w:rFonts w:ascii="Arial" w:hAnsi="Arial" w:cs="Arial"/>
                <w:b/>
                <w:i/>
              </w:rPr>
              <w:t>complies</w:t>
            </w:r>
            <w:r w:rsidRPr="0016786C">
              <w:rPr>
                <w:rFonts w:ascii="Arial" w:hAnsi="Arial" w:cs="Arial"/>
              </w:rPr>
              <w:t xml:space="preserve"> with the relevant requirements and standards of the regulatory system</w:t>
            </w:r>
          </w:p>
        </w:tc>
      </w:tr>
      <w:tr w:rsidR="00B64127" w:rsidRPr="00CB2175" w14:paraId="002D378D" w14:textId="77777777" w:rsidTr="00B64127">
        <w:tc>
          <w:tcPr>
            <w:tcW w:w="9242" w:type="dxa"/>
          </w:tcPr>
          <w:p w14:paraId="1EFEBCDF" w14:textId="77777777" w:rsidR="00B64127" w:rsidRDefault="00B64127" w:rsidP="00B64127">
            <w:pPr>
              <w:spacing w:before="0" w:after="0" w:line="360" w:lineRule="auto"/>
              <w:rPr>
                <w:rFonts w:ascii="Arial" w:hAnsi="Arial" w:cs="Arial"/>
              </w:rPr>
            </w:pPr>
            <w:r>
              <w:rPr>
                <w:rFonts w:ascii="Arial" w:hAnsi="Arial" w:cs="Arial"/>
              </w:rPr>
              <w:t>SM 3</w:t>
            </w:r>
          </w:p>
          <w:p w14:paraId="2DA07820" w14:textId="77777777" w:rsidR="00B64127" w:rsidRPr="0016786C" w:rsidRDefault="00B64127" w:rsidP="00B64127">
            <w:pPr>
              <w:spacing w:before="0" w:after="0" w:line="360" w:lineRule="auto"/>
              <w:rPr>
                <w:rFonts w:ascii="Arial" w:hAnsi="Arial" w:cs="Arial"/>
              </w:rPr>
            </w:pPr>
            <w:r w:rsidRPr="0016786C">
              <w:rPr>
                <w:rFonts w:ascii="Arial" w:hAnsi="Arial" w:cs="Arial"/>
              </w:rPr>
              <w:t xml:space="preserve">You must take reasonable steps to ensure that any </w:t>
            </w:r>
            <w:r w:rsidRPr="0016786C">
              <w:rPr>
                <w:rFonts w:ascii="Arial" w:hAnsi="Arial" w:cs="Arial"/>
                <w:b/>
                <w:i/>
              </w:rPr>
              <w:t>delegation</w:t>
            </w:r>
            <w:r w:rsidRPr="0016786C">
              <w:rPr>
                <w:rFonts w:ascii="Arial" w:hAnsi="Arial" w:cs="Arial"/>
              </w:rPr>
              <w:t xml:space="preserve"> of your responsibilities is to an appropriate person and that you oversee this effectively </w:t>
            </w:r>
          </w:p>
        </w:tc>
      </w:tr>
      <w:tr w:rsidR="00B64127" w:rsidRPr="00CB2175" w14:paraId="679CB54A" w14:textId="77777777" w:rsidTr="00B64127">
        <w:tc>
          <w:tcPr>
            <w:tcW w:w="9242" w:type="dxa"/>
          </w:tcPr>
          <w:p w14:paraId="61B8BA1E" w14:textId="77777777" w:rsidR="00B64127" w:rsidRDefault="00B64127" w:rsidP="00B64127">
            <w:pPr>
              <w:spacing w:before="0" w:after="0" w:line="360" w:lineRule="auto"/>
              <w:rPr>
                <w:rFonts w:ascii="Arial" w:hAnsi="Arial" w:cs="Arial"/>
              </w:rPr>
            </w:pPr>
            <w:r>
              <w:rPr>
                <w:rFonts w:ascii="Arial" w:hAnsi="Arial" w:cs="Arial"/>
              </w:rPr>
              <w:t>SM 4</w:t>
            </w:r>
          </w:p>
          <w:p w14:paraId="06C8FCF3" w14:textId="77777777" w:rsidR="00B64127" w:rsidRPr="0016786C" w:rsidRDefault="00B64127" w:rsidP="00B64127">
            <w:pPr>
              <w:spacing w:before="0" w:after="0" w:line="360" w:lineRule="auto"/>
              <w:rPr>
                <w:rFonts w:ascii="Arial" w:hAnsi="Arial" w:cs="Arial"/>
              </w:rPr>
            </w:pPr>
            <w:r w:rsidRPr="0016786C">
              <w:rPr>
                <w:rFonts w:ascii="Arial" w:hAnsi="Arial" w:cs="Arial"/>
              </w:rPr>
              <w:t xml:space="preserve">You must </w:t>
            </w:r>
            <w:r w:rsidRPr="0016786C">
              <w:rPr>
                <w:rFonts w:ascii="Arial" w:hAnsi="Arial" w:cs="Arial"/>
                <w:b/>
                <w:i/>
              </w:rPr>
              <w:t>disclose</w:t>
            </w:r>
            <w:r w:rsidRPr="0016786C">
              <w:rPr>
                <w:rFonts w:ascii="Arial" w:hAnsi="Arial" w:cs="Arial"/>
              </w:rPr>
              <w:t xml:space="preserve"> appropriately any information of which the FCA or PRA would reasonably expect notice </w:t>
            </w:r>
          </w:p>
        </w:tc>
      </w:tr>
    </w:tbl>
    <w:p w14:paraId="1123354B" w14:textId="1B2432E9" w:rsidR="00DF049B" w:rsidRDefault="00DF049B" w:rsidP="00DA1720">
      <w:pPr>
        <w:spacing w:before="0" w:after="0" w:line="360" w:lineRule="auto"/>
        <w:rPr>
          <w:rFonts w:ascii="Arial" w:hAnsi="Arial" w:cs="Arial"/>
        </w:rPr>
      </w:pPr>
    </w:p>
    <w:p w14:paraId="56C1D934" w14:textId="41D2CA70" w:rsidR="00D619FC" w:rsidRDefault="00D619FC" w:rsidP="00DA1720">
      <w:pPr>
        <w:spacing w:before="0" w:after="0" w:line="360" w:lineRule="auto"/>
        <w:rPr>
          <w:rFonts w:ascii="Arial" w:hAnsi="Arial" w:cs="Arial"/>
        </w:rPr>
      </w:pPr>
    </w:p>
    <w:p w14:paraId="3CFBA8D9" w14:textId="77777777" w:rsidR="00D619FC" w:rsidRDefault="00D619FC">
      <w:pPr>
        <w:spacing w:before="0" w:after="0" w:line="240" w:lineRule="auto"/>
        <w:rPr>
          <w:rFonts w:ascii="Arial" w:hAnsi="Arial" w:cs="Arial"/>
          <w:b/>
          <w:bCs/>
          <w:lang w:val="en-GB" w:eastAsia="zh-CN"/>
        </w:rPr>
      </w:pPr>
      <w:r>
        <w:rPr>
          <w:rFonts w:ascii="Arial" w:hAnsi="Arial" w:cs="Arial"/>
          <w:lang w:val="en-GB" w:eastAsia="zh-CN"/>
        </w:rPr>
        <w:br w:type="page"/>
      </w:r>
    </w:p>
    <w:p w14:paraId="5CDE945F" w14:textId="1D897030" w:rsidR="00D619FC" w:rsidRPr="00DA1720" w:rsidRDefault="00D619FC" w:rsidP="00D619FC">
      <w:pPr>
        <w:pStyle w:val="Heading1"/>
        <w:spacing w:before="0" w:line="360" w:lineRule="auto"/>
        <w:rPr>
          <w:rFonts w:ascii="Arial" w:hAnsi="Arial" w:cs="Arial"/>
          <w:color w:val="auto"/>
          <w:sz w:val="22"/>
          <w:szCs w:val="22"/>
          <w:lang w:val="en-GB" w:eastAsia="zh-CN"/>
        </w:rPr>
      </w:pPr>
      <w:bookmarkStart w:id="82" w:name="_Toc528226873"/>
      <w:r>
        <w:rPr>
          <w:rFonts w:ascii="Arial" w:hAnsi="Arial" w:cs="Arial"/>
          <w:color w:val="auto"/>
          <w:sz w:val="22"/>
          <w:szCs w:val="22"/>
          <w:lang w:val="en-GB" w:eastAsia="zh-CN"/>
        </w:rPr>
        <w:t>Appendix D – FCA Conduct Risk Questions /Management Information</w:t>
      </w:r>
      <w:bookmarkEnd w:id="82"/>
      <w:r>
        <w:rPr>
          <w:rFonts w:ascii="Arial" w:hAnsi="Arial" w:cs="Arial"/>
          <w:color w:val="auto"/>
          <w:sz w:val="22"/>
          <w:szCs w:val="22"/>
          <w:lang w:val="en-GB" w:eastAsia="zh-CN"/>
        </w:rPr>
        <w:t xml:space="preserve"> </w:t>
      </w:r>
    </w:p>
    <w:tbl>
      <w:tblPr>
        <w:tblW w:w="9629" w:type="dxa"/>
        <w:tblCellMar>
          <w:left w:w="0" w:type="dxa"/>
          <w:right w:w="0" w:type="dxa"/>
        </w:tblCellMar>
        <w:tblLook w:val="04A0" w:firstRow="1" w:lastRow="0" w:firstColumn="1" w:lastColumn="0" w:noHBand="0" w:noVBand="1"/>
      </w:tblPr>
      <w:tblGrid>
        <w:gridCol w:w="2258"/>
        <w:gridCol w:w="2410"/>
        <w:gridCol w:w="2835"/>
        <w:gridCol w:w="2126"/>
      </w:tblGrid>
      <w:tr w:rsidR="00D94316" w:rsidRPr="005F0DDC" w14:paraId="6010CB13" w14:textId="77777777" w:rsidTr="002E7719">
        <w:trPr>
          <w:trHeight w:val="93"/>
        </w:trPr>
        <w:tc>
          <w:tcPr>
            <w:tcW w:w="2258" w:type="dxa"/>
            <w:tcBorders>
              <w:top w:val="single" w:sz="8" w:space="0" w:color="000000"/>
              <w:left w:val="single" w:sz="8" w:space="0" w:color="000000"/>
              <w:bottom w:val="single" w:sz="8" w:space="0" w:color="000000"/>
              <w:right w:val="single" w:sz="8" w:space="0" w:color="000000"/>
            </w:tcBorders>
            <w:shd w:val="clear" w:color="auto" w:fill="595959"/>
            <w:tcMar>
              <w:top w:w="15" w:type="dxa"/>
              <w:left w:w="66" w:type="dxa"/>
              <w:bottom w:w="0" w:type="dxa"/>
              <w:right w:w="66" w:type="dxa"/>
            </w:tcMar>
            <w:hideMark/>
          </w:tcPr>
          <w:p w14:paraId="63D436E0" w14:textId="77777777" w:rsidR="00D94316" w:rsidRPr="005F0DDC" w:rsidRDefault="00D94316" w:rsidP="002E7719">
            <w:pPr>
              <w:spacing w:after="160" w:line="259" w:lineRule="auto"/>
              <w:rPr>
                <w:rFonts w:ascii="Arial" w:hAnsi="Arial" w:cs="Arial"/>
                <w:b/>
                <w:color w:val="FFFFFF" w:themeColor="background1"/>
              </w:rPr>
            </w:pPr>
            <w:r w:rsidRPr="005F0DDC">
              <w:rPr>
                <w:rFonts w:ascii="Arial" w:hAnsi="Arial" w:cs="Arial"/>
                <w:b/>
                <w:color w:val="FFFFFF" w:themeColor="background1"/>
              </w:rPr>
              <w:t> </w:t>
            </w:r>
          </w:p>
        </w:tc>
        <w:tc>
          <w:tcPr>
            <w:tcW w:w="2410" w:type="dxa"/>
            <w:tcBorders>
              <w:top w:val="single" w:sz="8" w:space="0" w:color="000000"/>
              <w:left w:val="single" w:sz="8" w:space="0" w:color="000000"/>
              <w:bottom w:val="single" w:sz="8" w:space="0" w:color="000000"/>
              <w:right w:val="single" w:sz="8" w:space="0" w:color="000000"/>
            </w:tcBorders>
            <w:shd w:val="clear" w:color="auto" w:fill="595959"/>
            <w:tcMar>
              <w:top w:w="15" w:type="dxa"/>
              <w:left w:w="66" w:type="dxa"/>
              <w:bottom w:w="0" w:type="dxa"/>
              <w:right w:w="66" w:type="dxa"/>
            </w:tcMar>
            <w:hideMark/>
          </w:tcPr>
          <w:p w14:paraId="5F4A2456" w14:textId="77777777" w:rsidR="00D94316" w:rsidRPr="005F0DDC" w:rsidRDefault="00D94316" w:rsidP="002E7719">
            <w:pPr>
              <w:spacing w:after="160" w:line="259" w:lineRule="auto"/>
              <w:rPr>
                <w:rFonts w:ascii="Arial" w:hAnsi="Arial" w:cs="Arial"/>
                <w:b/>
                <w:color w:val="FFFFFF" w:themeColor="background1"/>
              </w:rPr>
            </w:pPr>
            <w:r w:rsidRPr="005F0DDC">
              <w:rPr>
                <w:rFonts w:ascii="Arial" w:hAnsi="Arial" w:cs="Arial"/>
                <w:b/>
                <w:color w:val="FFFFFF" w:themeColor="background1"/>
              </w:rPr>
              <w:t xml:space="preserve">FCA expectations </w:t>
            </w:r>
          </w:p>
        </w:tc>
        <w:tc>
          <w:tcPr>
            <w:tcW w:w="2835" w:type="dxa"/>
            <w:tcBorders>
              <w:top w:val="single" w:sz="8" w:space="0" w:color="000000"/>
              <w:left w:val="single" w:sz="8" w:space="0" w:color="000000"/>
              <w:bottom w:val="single" w:sz="8" w:space="0" w:color="000000"/>
              <w:right w:val="single" w:sz="8" w:space="0" w:color="000000"/>
            </w:tcBorders>
            <w:shd w:val="clear" w:color="auto" w:fill="595959"/>
            <w:tcMar>
              <w:top w:w="15" w:type="dxa"/>
              <w:left w:w="66" w:type="dxa"/>
              <w:bottom w:w="0" w:type="dxa"/>
              <w:right w:w="66" w:type="dxa"/>
            </w:tcMar>
            <w:hideMark/>
          </w:tcPr>
          <w:p w14:paraId="3A60E5D6" w14:textId="77777777" w:rsidR="00D94316" w:rsidRPr="005F0DDC" w:rsidRDefault="00D94316" w:rsidP="002E7719">
            <w:pPr>
              <w:spacing w:after="160" w:line="259" w:lineRule="auto"/>
              <w:rPr>
                <w:rFonts w:ascii="Arial" w:hAnsi="Arial" w:cs="Arial"/>
                <w:b/>
                <w:color w:val="FFFFFF" w:themeColor="background1"/>
              </w:rPr>
            </w:pPr>
            <w:r w:rsidRPr="005F0DDC">
              <w:rPr>
                <w:rFonts w:ascii="Arial" w:hAnsi="Arial" w:cs="Arial"/>
                <w:b/>
                <w:color w:val="FFFFFF" w:themeColor="background1"/>
              </w:rPr>
              <w:t>CNCB</w:t>
            </w:r>
            <w:r w:rsidRPr="00D94316">
              <w:rPr>
                <w:rFonts w:ascii="Arial" w:hAnsi="Arial" w:cs="Arial"/>
                <w:b/>
                <w:color w:val="FFFFFF" w:themeColor="background1"/>
              </w:rPr>
              <w:t xml:space="preserve">LB management of Conduct Risk  </w:t>
            </w:r>
          </w:p>
        </w:tc>
        <w:tc>
          <w:tcPr>
            <w:tcW w:w="2126" w:type="dxa"/>
            <w:tcBorders>
              <w:top w:val="single" w:sz="8" w:space="0" w:color="000000"/>
              <w:left w:val="single" w:sz="8" w:space="0" w:color="000000"/>
              <w:bottom w:val="single" w:sz="8" w:space="0" w:color="000000"/>
              <w:right w:val="single" w:sz="8" w:space="0" w:color="000000"/>
            </w:tcBorders>
            <w:shd w:val="clear" w:color="auto" w:fill="595959"/>
          </w:tcPr>
          <w:p w14:paraId="325E207B" w14:textId="77777777" w:rsidR="00D94316" w:rsidRPr="00D94316" w:rsidRDefault="00D94316" w:rsidP="002E7719">
            <w:pPr>
              <w:rPr>
                <w:rFonts w:ascii="Arial" w:hAnsi="Arial" w:cs="Arial"/>
                <w:b/>
                <w:color w:val="FFFFFF" w:themeColor="background1"/>
              </w:rPr>
            </w:pPr>
            <w:r w:rsidRPr="00D94316">
              <w:rPr>
                <w:rFonts w:ascii="Arial" w:hAnsi="Arial" w:cs="Arial"/>
                <w:b/>
                <w:color w:val="FFFFFF" w:themeColor="background1"/>
              </w:rPr>
              <w:t>Management action/ Information</w:t>
            </w:r>
          </w:p>
        </w:tc>
      </w:tr>
      <w:tr w:rsidR="00D94316" w:rsidRPr="005F0DDC" w14:paraId="0869B4F1" w14:textId="77777777" w:rsidTr="002E7719">
        <w:trPr>
          <w:trHeight w:val="1567"/>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7F4B812C" w14:textId="77777777" w:rsidR="00D94316" w:rsidRPr="005F0DDC" w:rsidRDefault="00D94316" w:rsidP="002E7719">
            <w:pPr>
              <w:spacing w:after="160" w:line="259" w:lineRule="auto"/>
              <w:rPr>
                <w:rFonts w:ascii="Arial" w:hAnsi="Arial" w:cs="Arial"/>
              </w:rPr>
            </w:pPr>
            <w:r w:rsidRPr="005F0DDC">
              <w:rPr>
                <w:rFonts w:ascii="Arial" w:hAnsi="Arial" w:cs="Arial"/>
                <w:b/>
                <w:bCs/>
              </w:rPr>
              <w:t>Q1</w:t>
            </w:r>
            <w:r w:rsidRPr="005F0DDC">
              <w:rPr>
                <w:rFonts w:ascii="Arial" w:hAnsi="Arial" w:cs="Arial"/>
              </w:rPr>
              <w:t xml:space="preserve">. What </w:t>
            </w:r>
            <w:r w:rsidRPr="005F0DDC">
              <w:rPr>
                <w:rFonts w:ascii="Arial" w:hAnsi="Arial" w:cs="Arial"/>
                <w:b/>
                <w:bCs/>
                <w:i/>
                <w:iCs/>
                <w:u w:val="single"/>
              </w:rPr>
              <w:t xml:space="preserve">proactive steps </w:t>
            </w:r>
            <w:r w:rsidRPr="005F0DDC">
              <w:rPr>
                <w:rFonts w:ascii="Arial" w:hAnsi="Arial" w:cs="Arial"/>
              </w:rPr>
              <w:t>does the Firm take to identify the conduct risks inherent within its business?</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0EA77D0F" w14:textId="77777777" w:rsidR="002E7719" w:rsidRPr="005F0DDC" w:rsidRDefault="00C02E21" w:rsidP="00D94316">
            <w:pPr>
              <w:numPr>
                <w:ilvl w:val="0"/>
                <w:numId w:val="29"/>
              </w:numPr>
              <w:tabs>
                <w:tab w:val="clear" w:pos="720"/>
                <w:tab w:val="num" w:pos="225"/>
              </w:tabs>
              <w:spacing w:before="0" w:after="0" w:line="240" w:lineRule="auto"/>
              <w:ind w:left="225" w:hanging="225"/>
              <w:rPr>
                <w:rFonts w:ascii="Arial" w:hAnsi="Arial" w:cs="Arial"/>
              </w:rPr>
            </w:pPr>
            <w:r w:rsidRPr="005F0DDC">
              <w:rPr>
                <w:rFonts w:ascii="Arial" w:hAnsi="Arial" w:cs="Arial"/>
              </w:rPr>
              <w:t>No firm can mitigate a risk it cannot identify</w:t>
            </w:r>
          </w:p>
          <w:p w14:paraId="4A755688" w14:textId="77777777" w:rsidR="002E7719" w:rsidRPr="005F0DDC" w:rsidRDefault="00C02E21" w:rsidP="00D94316">
            <w:pPr>
              <w:numPr>
                <w:ilvl w:val="0"/>
                <w:numId w:val="29"/>
              </w:numPr>
              <w:tabs>
                <w:tab w:val="clear" w:pos="720"/>
                <w:tab w:val="num" w:pos="225"/>
              </w:tabs>
              <w:spacing w:before="0" w:after="0" w:line="240" w:lineRule="auto"/>
              <w:ind w:left="225" w:hanging="225"/>
              <w:rPr>
                <w:rFonts w:ascii="Arial" w:hAnsi="Arial" w:cs="Arial"/>
              </w:rPr>
            </w:pPr>
            <w:r w:rsidRPr="005F0DDC">
              <w:rPr>
                <w:rFonts w:ascii="Arial" w:hAnsi="Arial" w:cs="Arial"/>
              </w:rPr>
              <w:t xml:space="preserve">Tools and governance structures only effective if conduct risk in each business unit is understood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12856E16" w14:textId="77777777" w:rsidR="002E7719" w:rsidRPr="005F0DDC" w:rsidRDefault="00C02E21" w:rsidP="00D94316">
            <w:pPr>
              <w:numPr>
                <w:ilvl w:val="0"/>
                <w:numId w:val="30"/>
              </w:numPr>
              <w:tabs>
                <w:tab w:val="clear" w:pos="720"/>
                <w:tab w:val="num" w:pos="217"/>
              </w:tabs>
              <w:spacing w:before="0" w:after="0" w:line="240" w:lineRule="auto"/>
              <w:ind w:left="217" w:hanging="217"/>
              <w:rPr>
                <w:rFonts w:ascii="Arial" w:hAnsi="Arial" w:cs="Arial"/>
              </w:rPr>
            </w:pPr>
            <w:r w:rsidRPr="005F0DDC">
              <w:rPr>
                <w:rFonts w:ascii="Arial" w:hAnsi="Arial" w:cs="Arial"/>
              </w:rPr>
              <w:t xml:space="preserve">Conduct Risk Policy/Framework drafted </w:t>
            </w:r>
          </w:p>
          <w:p w14:paraId="23DCEAD5" w14:textId="77777777" w:rsidR="002E7719" w:rsidRPr="005F0DDC" w:rsidRDefault="00C02E21" w:rsidP="00D94316">
            <w:pPr>
              <w:numPr>
                <w:ilvl w:val="0"/>
                <w:numId w:val="30"/>
              </w:numPr>
              <w:tabs>
                <w:tab w:val="clear" w:pos="720"/>
                <w:tab w:val="num" w:pos="217"/>
              </w:tabs>
              <w:spacing w:before="0" w:after="0" w:line="240" w:lineRule="auto"/>
              <w:ind w:left="217" w:hanging="217"/>
              <w:rPr>
                <w:rFonts w:ascii="Arial" w:hAnsi="Arial" w:cs="Arial"/>
              </w:rPr>
            </w:pPr>
            <w:r w:rsidRPr="005F0DDC">
              <w:rPr>
                <w:rFonts w:ascii="Arial" w:hAnsi="Arial" w:cs="Arial"/>
              </w:rPr>
              <w:t>Detailed ‘Customer Journey’ in RBP</w:t>
            </w:r>
          </w:p>
          <w:p w14:paraId="6D29A0A1" w14:textId="77777777" w:rsidR="002E7719" w:rsidRPr="005F0DDC" w:rsidRDefault="00C02E21" w:rsidP="00D94316">
            <w:pPr>
              <w:numPr>
                <w:ilvl w:val="0"/>
                <w:numId w:val="30"/>
              </w:numPr>
              <w:tabs>
                <w:tab w:val="clear" w:pos="720"/>
                <w:tab w:val="num" w:pos="217"/>
              </w:tabs>
              <w:spacing w:before="0" w:after="0" w:line="240" w:lineRule="auto"/>
              <w:ind w:left="217" w:hanging="217"/>
              <w:rPr>
                <w:rFonts w:ascii="Arial" w:hAnsi="Arial" w:cs="Arial"/>
              </w:rPr>
            </w:pPr>
            <w:r w:rsidRPr="005F0DDC">
              <w:rPr>
                <w:rFonts w:ascii="Arial" w:hAnsi="Arial" w:cs="Arial"/>
              </w:rPr>
              <w:t>Compliance Monitoring Plan (CMP)</w:t>
            </w:r>
          </w:p>
          <w:p w14:paraId="7104239E" w14:textId="77777777" w:rsidR="002E7719" w:rsidRPr="005F0DDC" w:rsidRDefault="00C02E21" w:rsidP="00D94316">
            <w:pPr>
              <w:numPr>
                <w:ilvl w:val="0"/>
                <w:numId w:val="30"/>
              </w:numPr>
              <w:tabs>
                <w:tab w:val="clear" w:pos="720"/>
                <w:tab w:val="num" w:pos="217"/>
              </w:tabs>
              <w:spacing w:before="0" w:after="0" w:line="240" w:lineRule="auto"/>
              <w:ind w:left="217" w:hanging="217"/>
              <w:rPr>
                <w:rFonts w:ascii="Arial" w:hAnsi="Arial" w:cs="Arial"/>
              </w:rPr>
            </w:pPr>
            <w:r w:rsidRPr="005F0DDC">
              <w:rPr>
                <w:rFonts w:ascii="Arial" w:hAnsi="Arial" w:cs="Arial"/>
              </w:rPr>
              <w:t>Risk &amp; Control Self-Assessments (RCSA)</w:t>
            </w:r>
          </w:p>
          <w:p w14:paraId="46D74A3A" w14:textId="77777777" w:rsidR="002E7719" w:rsidRPr="005F0DDC" w:rsidRDefault="00C02E21" w:rsidP="00D94316">
            <w:pPr>
              <w:numPr>
                <w:ilvl w:val="0"/>
                <w:numId w:val="30"/>
              </w:numPr>
              <w:tabs>
                <w:tab w:val="clear" w:pos="720"/>
                <w:tab w:val="num" w:pos="217"/>
              </w:tabs>
              <w:spacing w:before="0" w:after="0" w:line="240" w:lineRule="auto"/>
              <w:ind w:left="217" w:hanging="217"/>
              <w:rPr>
                <w:rFonts w:ascii="Arial" w:hAnsi="Arial" w:cs="Arial"/>
              </w:rPr>
            </w:pPr>
            <w:r w:rsidRPr="005F0DDC">
              <w:rPr>
                <w:rFonts w:ascii="Arial" w:hAnsi="Arial" w:cs="Arial"/>
              </w:rPr>
              <w:t xml:space="preserve">Key Risk Indicators </w:t>
            </w:r>
          </w:p>
          <w:p w14:paraId="4C476737" w14:textId="77777777" w:rsidR="002E7719" w:rsidRPr="005F0DDC" w:rsidRDefault="00C02E21" w:rsidP="00D94316">
            <w:pPr>
              <w:numPr>
                <w:ilvl w:val="0"/>
                <w:numId w:val="30"/>
              </w:numPr>
              <w:tabs>
                <w:tab w:val="clear" w:pos="720"/>
                <w:tab w:val="num" w:pos="217"/>
              </w:tabs>
              <w:spacing w:before="0" w:after="0" w:line="240" w:lineRule="auto"/>
              <w:ind w:left="217" w:hanging="217"/>
              <w:rPr>
                <w:rFonts w:ascii="Arial" w:hAnsi="Arial" w:cs="Arial"/>
              </w:rPr>
            </w:pPr>
            <w:r w:rsidRPr="005F0DDC">
              <w:rPr>
                <w:rFonts w:ascii="Arial" w:hAnsi="Arial" w:cs="Arial"/>
              </w:rPr>
              <w:t xml:space="preserve">Staff training </w:t>
            </w:r>
          </w:p>
        </w:tc>
        <w:tc>
          <w:tcPr>
            <w:tcW w:w="2126" w:type="dxa"/>
            <w:tcBorders>
              <w:top w:val="single" w:sz="8" w:space="0" w:color="000000"/>
              <w:left w:val="single" w:sz="8" w:space="0" w:color="000000"/>
              <w:bottom w:val="single" w:sz="8" w:space="0" w:color="000000"/>
              <w:right w:val="single" w:sz="8" w:space="0" w:color="000000"/>
            </w:tcBorders>
          </w:tcPr>
          <w:p w14:paraId="6A4F8225" w14:textId="77777777" w:rsidR="00D94316" w:rsidRPr="00D94316" w:rsidRDefault="00D94316" w:rsidP="00D94316">
            <w:pPr>
              <w:pStyle w:val="ListParagraph"/>
              <w:numPr>
                <w:ilvl w:val="0"/>
                <w:numId w:val="30"/>
              </w:numPr>
              <w:tabs>
                <w:tab w:val="clear" w:pos="720"/>
                <w:tab w:val="num" w:pos="283"/>
              </w:tabs>
              <w:spacing w:before="0" w:after="0" w:line="240" w:lineRule="auto"/>
              <w:ind w:left="283" w:hanging="283"/>
              <w:rPr>
                <w:rFonts w:ascii="Arial" w:hAnsi="Arial" w:cs="Arial"/>
              </w:rPr>
            </w:pPr>
            <w:r w:rsidRPr="00D94316">
              <w:rPr>
                <w:rFonts w:ascii="Arial" w:hAnsi="Arial" w:cs="Arial"/>
              </w:rPr>
              <w:t>Induction training</w:t>
            </w:r>
          </w:p>
          <w:p w14:paraId="0740A521" w14:textId="77777777" w:rsidR="00D94316" w:rsidRPr="00D94316" w:rsidRDefault="00D94316" w:rsidP="00D94316">
            <w:pPr>
              <w:pStyle w:val="ListParagraph"/>
              <w:numPr>
                <w:ilvl w:val="0"/>
                <w:numId w:val="30"/>
              </w:numPr>
              <w:tabs>
                <w:tab w:val="clear" w:pos="720"/>
                <w:tab w:val="num" w:pos="283"/>
              </w:tabs>
              <w:spacing w:before="0" w:after="0" w:line="240" w:lineRule="auto"/>
              <w:ind w:left="283" w:hanging="283"/>
              <w:rPr>
                <w:rFonts w:ascii="Arial" w:hAnsi="Arial" w:cs="Arial"/>
              </w:rPr>
            </w:pPr>
            <w:r w:rsidRPr="00D94316">
              <w:rPr>
                <w:rFonts w:ascii="Arial" w:hAnsi="Arial" w:cs="Arial"/>
              </w:rPr>
              <w:t xml:space="preserve">Annual training updates </w:t>
            </w:r>
          </w:p>
          <w:p w14:paraId="560B94BD" w14:textId="77777777" w:rsidR="00D94316" w:rsidRPr="00D94316" w:rsidRDefault="00D94316" w:rsidP="002E7719">
            <w:pPr>
              <w:spacing w:after="0" w:line="240" w:lineRule="auto"/>
              <w:rPr>
                <w:rFonts w:ascii="Arial" w:hAnsi="Arial" w:cs="Arial"/>
              </w:rPr>
            </w:pPr>
          </w:p>
          <w:p w14:paraId="155607E1" w14:textId="77777777" w:rsidR="00D94316" w:rsidRPr="00D94316" w:rsidRDefault="00D94316" w:rsidP="002E7719">
            <w:pPr>
              <w:spacing w:after="0" w:line="240" w:lineRule="auto"/>
              <w:rPr>
                <w:rFonts w:ascii="Arial" w:hAnsi="Arial" w:cs="Arial"/>
              </w:rPr>
            </w:pPr>
            <w:proofErr w:type="spellStart"/>
            <w:r w:rsidRPr="00D94316">
              <w:rPr>
                <w:rFonts w:ascii="Arial" w:hAnsi="Arial" w:cs="Arial"/>
              </w:rPr>
              <w:t>ManCo</w:t>
            </w:r>
            <w:proofErr w:type="spellEnd"/>
            <w:r w:rsidRPr="00D94316">
              <w:rPr>
                <w:rFonts w:ascii="Arial" w:hAnsi="Arial" w:cs="Arial"/>
              </w:rPr>
              <w:t>/</w:t>
            </w:r>
            <w:proofErr w:type="spellStart"/>
            <w:r w:rsidRPr="00D94316">
              <w:rPr>
                <w:rFonts w:ascii="Arial" w:hAnsi="Arial" w:cs="Arial"/>
              </w:rPr>
              <w:t>ARCo</w:t>
            </w:r>
            <w:proofErr w:type="spellEnd"/>
          </w:p>
          <w:p w14:paraId="207907D3" w14:textId="77777777" w:rsidR="00D94316" w:rsidRPr="00D94316" w:rsidRDefault="00D94316" w:rsidP="00D94316">
            <w:pPr>
              <w:pStyle w:val="ListParagraph"/>
              <w:numPr>
                <w:ilvl w:val="0"/>
                <w:numId w:val="30"/>
              </w:numPr>
              <w:tabs>
                <w:tab w:val="clear" w:pos="720"/>
                <w:tab w:val="num" w:pos="283"/>
              </w:tabs>
              <w:spacing w:before="0" w:after="0" w:line="240" w:lineRule="auto"/>
              <w:ind w:left="283" w:hanging="283"/>
              <w:rPr>
                <w:rFonts w:ascii="Arial" w:hAnsi="Arial" w:cs="Arial"/>
              </w:rPr>
            </w:pPr>
            <w:r w:rsidRPr="00D94316">
              <w:rPr>
                <w:rFonts w:ascii="Arial" w:hAnsi="Arial" w:cs="Arial"/>
              </w:rPr>
              <w:t>Approve Policy</w:t>
            </w:r>
          </w:p>
          <w:p w14:paraId="5E2DEF42" w14:textId="77777777" w:rsidR="00D94316" w:rsidRPr="00D94316" w:rsidRDefault="00D94316" w:rsidP="00D94316">
            <w:pPr>
              <w:pStyle w:val="ListParagraph"/>
              <w:numPr>
                <w:ilvl w:val="0"/>
                <w:numId w:val="30"/>
              </w:numPr>
              <w:tabs>
                <w:tab w:val="clear" w:pos="720"/>
                <w:tab w:val="num" w:pos="283"/>
              </w:tabs>
              <w:spacing w:before="0" w:after="0" w:line="240" w:lineRule="auto"/>
              <w:ind w:left="283" w:hanging="283"/>
              <w:rPr>
                <w:rFonts w:ascii="Arial" w:hAnsi="Arial" w:cs="Arial"/>
              </w:rPr>
            </w:pPr>
            <w:r w:rsidRPr="00D94316">
              <w:rPr>
                <w:rFonts w:ascii="Arial" w:hAnsi="Arial" w:cs="Arial"/>
              </w:rPr>
              <w:t xml:space="preserve">Monthly KRI’s </w:t>
            </w:r>
          </w:p>
          <w:p w14:paraId="2340AD5E" w14:textId="77777777" w:rsidR="00D94316" w:rsidRPr="00D94316" w:rsidRDefault="00D94316" w:rsidP="00D94316">
            <w:pPr>
              <w:pStyle w:val="ListParagraph"/>
              <w:numPr>
                <w:ilvl w:val="0"/>
                <w:numId w:val="30"/>
              </w:numPr>
              <w:tabs>
                <w:tab w:val="clear" w:pos="720"/>
                <w:tab w:val="num" w:pos="283"/>
              </w:tabs>
              <w:spacing w:before="0" w:after="0" w:line="240" w:lineRule="auto"/>
              <w:ind w:left="283" w:hanging="283"/>
              <w:rPr>
                <w:rFonts w:ascii="Arial" w:hAnsi="Arial" w:cs="Arial"/>
              </w:rPr>
            </w:pPr>
            <w:r w:rsidRPr="00D94316">
              <w:rPr>
                <w:rFonts w:ascii="Arial" w:hAnsi="Arial" w:cs="Arial"/>
              </w:rPr>
              <w:t>CMP updates</w:t>
            </w:r>
          </w:p>
          <w:p w14:paraId="0347A254" w14:textId="77777777" w:rsidR="00D94316" w:rsidRPr="00D94316" w:rsidRDefault="00D94316" w:rsidP="00D94316">
            <w:pPr>
              <w:pStyle w:val="ListParagraph"/>
              <w:numPr>
                <w:ilvl w:val="0"/>
                <w:numId w:val="30"/>
              </w:numPr>
              <w:tabs>
                <w:tab w:val="clear" w:pos="720"/>
                <w:tab w:val="num" w:pos="283"/>
              </w:tabs>
              <w:spacing w:before="0" w:after="0" w:line="240" w:lineRule="auto"/>
              <w:ind w:left="283" w:hanging="283"/>
              <w:rPr>
                <w:rFonts w:ascii="Arial" w:hAnsi="Arial" w:cs="Arial"/>
              </w:rPr>
            </w:pPr>
            <w:r w:rsidRPr="00D94316">
              <w:rPr>
                <w:rFonts w:ascii="Arial" w:hAnsi="Arial" w:cs="Arial"/>
              </w:rPr>
              <w:t>RCSA updates</w:t>
            </w:r>
          </w:p>
          <w:p w14:paraId="6E2B2650" w14:textId="77777777" w:rsidR="00D94316" w:rsidRPr="00D94316" w:rsidRDefault="00D94316" w:rsidP="00D94316">
            <w:pPr>
              <w:pStyle w:val="ListParagraph"/>
              <w:numPr>
                <w:ilvl w:val="0"/>
                <w:numId w:val="30"/>
              </w:numPr>
              <w:tabs>
                <w:tab w:val="clear" w:pos="720"/>
                <w:tab w:val="num" w:pos="283"/>
              </w:tabs>
              <w:spacing w:before="0" w:after="0" w:line="240" w:lineRule="auto"/>
              <w:ind w:left="283" w:hanging="283"/>
              <w:rPr>
                <w:rFonts w:ascii="Arial" w:hAnsi="Arial" w:cs="Arial"/>
              </w:rPr>
            </w:pPr>
            <w:r w:rsidRPr="00D94316">
              <w:rPr>
                <w:rFonts w:ascii="Arial" w:hAnsi="Arial" w:cs="Arial"/>
              </w:rPr>
              <w:t xml:space="preserve">Risk Matrix </w:t>
            </w:r>
          </w:p>
        </w:tc>
      </w:tr>
      <w:tr w:rsidR="00D94316" w:rsidRPr="005F0DDC" w14:paraId="437B5712" w14:textId="77777777" w:rsidTr="002E7719">
        <w:trPr>
          <w:trHeight w:val="1215"/>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5A4F3EEA" w14:textId="77777777" w:rsidR="00D94316" w:rsidRPr="005F0DDC" w:rsidRDefault="00D94316" w:rsidP="002E7719">
            <w:pPr>
              <w:spacing w:after="160" w:line="259" w:lineRule="auto"/>
              <w:rPr>
                <w:rFonts w:ascii="Arial" w:hAnsi="Arial" w:cs="Arial"/>
              </w:rPr>
            </w:pPr>
            <w:r w:rsidRPr="005F0DDC">
              <w:rPr>
                <w:rFonts w:ascii="Arial" w:hAnsi="Arial" w:cs="Arial"/>
                <w:b/>
                <w:bCs/>
              </w:rPr>
              <w:t>Q2</w:t>
            </w:r>
            <w:r w:rsidRPr="005F0DDC">
              <w:rPr>
                <w:rFonts w:ascii="Arial" w:hAnsi="Arial" w:cs="Arial"/>
              </w:rPr>
              <w:t xml:space="preserve">. How does the firm </w:t>
            </w:r>
            <w:r w:rsidRPr="005F0DDC">
              <w:rPr>
                <w:rFonts w:ascii="Arial" w:hAnsi="Arial" w:cs="Arial"/>
                <w:b/>
                <w:bCs/>
                <w:i/>
                <w:iCs/>
                <w:u w:val="single"/>
              </w:rPr>
              <w:t xml:space="preserve">encourage the individuals </w:t>
            </w:r>
            <w:r w:rsidRPr="005F0DDC">
              <w:rPr>
                <w:rFonts w:ascii="Arial" w:hAnsi="Arial" w:cs="Arial"/>
              </w:rPr>
              <w:t>who work in front, middle, back office, control and support functions to feel responsible for managing the conduct of their business?</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2D2D8E25" w14:textId="77777777" w:rsidR="002E7719" w:rsidRPr="005F0DDC" w:rsidRDefault="00C02E21" w:rsidP="00D94316">
            <w:pPr>
              <w:numPr>
                <w:ilvl w:val="0"/>
                <w:numId w:val="31"/>
              </w:numPr>
              <w:tabs>
                <w:tab w:val="clear" w:pos="720"/>
                <w:tab w:val="num" w:pos="225"/>
              </w:tabs>
              <w:spacing w:before="0" w:after="0" w:line="240" w:lineRule="auto"/>
              <w:ind w:left="225" w:hanging="225"/>
              <w:rPr>
                <w:rFonts w:ascii="Arial" w:hAnsi="Arial" w:cs="Arial"/>
              </w:rPr>
            </w:pPr>
            <w:r w:rsidRPr="005F0DDC">
              <w:rPr>
                <w:rFonts w:ascii="Arial" w:hAnsi="Arial" w:cs="Arial"/>
              </w:rPr>
              <w:t>Creation of accountability and changing mind-sets</w:t>
            </w:r>
          </w:p>
          <w:p w14:paraId="47B2F3F0" w14:textId="77777777" w:rsidR="002E7719" w:rsidRPr="005F0DDC" w:rsidRDefault="00C02E21" w:rsidP="00D94316">
            <w:pPr>
              <w:numPr>
                <w:ilvl w:val="0"/>
                <w:numId w:val="31"/>
              </w:numPr>
              <w:tabs>
                <w:tab w:val="clear" w:pos="720"/>
                <w:tab w:val="num" w:pos="225"/>
              </w:tabs>
              <w:spacing w:before="0" w:after="0" w:line="240" w:lineRule="auto"/>
              <w:ind w:left="225" w:hanging="225"/>
              <w:rPr>
                <w:rFonts w:ascii="Arial" w:hAnsi="Arial" w:cs="Arial"/>
              </w:rPr>
            </w:pPr>
            <w:r w:rsidRPr="005F0DDC">
              <w:rPr>
                <w:rFonts w:ascii="Arial" w:hAnsi="Arial" w:cs="Arial"/>
              </w:rPr>
              <w:t xml:space="preserve">Desk heads may feel responsible for P&amp;L or balance sheet but not necessarily for the conduct of the people that report to them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37451781" w14:textId="77777777" w:rsidR="002E7719" w:rsidRPr="005F0DDC" w:rsidRDefault="00C02E21" w:rsidP="00D94316">
            <w:pPr>
              <w:numPr>
                <w:ilvl w:val="0"/>
                <w:numId w:val="32"/>
              </w:numPr>
              <w:tabs>
                <w:tab w:val="clear" w:pos="720"/>
                <w:tab w:val="num" w:pos="217"/>
              </w:tabs>
              <w:spacing w:before="0" w:after="0" w:line="240" w:lineRule="auto"/>
              <w:ind w:left="217" w:hanging="217"/>
              <w:rPr>
                <w:rFonts w:ascii="Arial" w:hAnsi="Arial" w:cs="Arial"/>
              </w:rPr>
            </w:pPr>
            <w:r w:rsidRPr="005F0DDC">
              <w:rPr>
                <w:rFonts w:ascii="Arial" w:hAnsi="Arial" w:cs="Arial"/>
              </w:rPr>
              <w:t xml:space="preserve">First line of </w:t>
            </w:r>
            <w:proofErr w:type="spellStart"/>
            <w:r w:rsidRPr="005F0DDC">
              <w:rPr>
                <w:rFonts w:ascii="Arial" w:hAnsi="Arial" w:cs="Arial"/>
              </w:rPr>
              <w:t>defence</w:t>
            </w:r>
            <w:proofErr w:type="spellEnd"/>
            <w:r w:rsidRPr="005F0DDC">
              <w:rPr>
                <w:rFonts w:ascii="Arial" w:hAnsi="Arial" w:cs="Arial"/>
              </w:rPr>
              <w:t xml:space="preserve"> (Risk owners) report directly to a member of the Management Committee</w:t>
            </w:r>
          </w:p>
          <w:p w14:paraId="70A3771E" w14:textId="77777777" w:rsidR="002E7719" w:rsidRPr="005F0DDC" w:rsidRDefault="00C02E21" w:rsidP="00D94316">
            <w:pPr>
              <w:numPr>
                <w:ilvl w:val="0"/>
                <w:numId w:val="32"/>
              </w:numPr>
              <w:tabs>
                <w:tab w:val="clear" w:pos="720"/>
                <w:tab w:val="num" w:pos="217"/>
              </w:tabs>
              <w:spacing w:before="0" w:after="0" w:line="240" w:lineRule="auto"/>
              <w:ind w:left="217" w:hanging="217"/>
              <w:rPr>
                <w:rFonts w:ascii="Arial" w:hAnsi="Arial" w:cs="Arial"/>
              </w:rPr>
            </w:pPr>
            <w:r w:rsidRPr="005F0DDC">
              <w:rPr>
                <w:rFonts w:ascii="Arial" w:hAnsi="Arial" w:cs="Arial"/>
              </w:rPr>
              <w:t xml:space="preserve">Conduct risk forms part of the annual KPI’s, Balanced-scorecard assessment and RCSA’s </w:t>
            </w:r>
          </w:p>
        </w:tc>
        <w:tc>
          <w:tcPr>
            <w:tcW w:w="2126" w:type="dxa"/>
            <w:tcBorders>
              <w:top w:val="single" w:sz="8" w:space="0" w:color="000000"/>
              <w:left w:val="single" w:sz="8" w:space="0" w:color="000000"/>
              <w:bottom w:val="single" w:sz="8" w:space="0" w:color="000000"/>
              <w:right w:val="single" w:sz="8" w:space="0" w:color="000000"/>
            </w:tcBorders>
          </w:tcPr>
          <w:p w14:paraId="4A1DB023"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Training on Group culture and corporate values</w:t>
            </w:r>
          </w:p>
          <w:p w14:paraId="6FFAFA77"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Annual training updates</w:t>
            </w:r>
          </w:p>
          <w:p w14:paraId="0A679993"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Annual appraisals with Conduct Risk as KPI</w:t>
            </w:r>
          </w:p>
        </w:tc>
      </w:tr>
      <w:tr w:rsidR="00D94316" w:rsidRPr="005F0DDC" w14:paraId="0C6F5B93" w14:textId="77777777" w:rsidTr="002E7719">
        <w:trPr>
          <w:trHeight w:val="1743"/>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6DC82FFE" w14:textId="77777777" w:rsidR="00D94316" w:rsidRPr="005F0DDC" w:rsidRDefault="00D94316" w:rsidP="002E7719">
            <w:pPr>
              <w:spacing w:after="160" w:line="259" w:lineRule="auto"/>
              <w:rPr>
                <w:rFonts w:ascii="Arial" w:hAnsi="Arial" w:cs="Arial"/>
              </w:rPr>
            </w:pPr>
            <w:r w:rsidRPr="005F0DDC">
              <w:rPr>
                <w:rFonts w:ascii="Arial" w:hAnsi="Arial" w:cs="Arial"/>
                <w:b/>
                <w:bCs/>
              </w:rPr>
              <w:t>Q3</w:t>
            </w:r>
            <w:r w:rsidRPr="005F0DDC">
              <w:rPr>
                <w:rFonts w:ascii="Arial" w:hAnsi="Arial" w:cs="Arial"/>
              </w:rPr>
              <w:t xml:space="preserve">. What support, broadly defined, does the firm put in place to enable those who work for it to </w:t>
            </w:r>
            <w:r w:rsidRPr="005F0DDC">
              <w:rPr>
                <w:rFonts w:ascii="Arial" w:hAnsi="Arial" w:cs="Arial"/>
                <w:b/>
                <w:bCs/>
                <w:i/>
                <w:iCs/>
                <w:u w:val="single"/>
              </w:rPr>
              <w:t xml:space="preserve">improve the conduct </w:t>
            </w:r>
            <w:r w:rsidRPr="005F0DDC">
              <w:rPr>
                <w:rFonts w:ascii="Arial" w:hAnsi="Arial" w:cs="Arial"/>
              </w:rPr>
              <w:t>of their business/function?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33E6170A" w14:textId="77777777" w:rsidR="00D94316" w:rsidRPr="005F0DDC" w:rsidRDefault="00D94316" w:rsidP="002E7719">
            <w:pPr>
              <w:spacing w:after="0" w:line="240" w:lineRule="auto"/>
              <w:rPr>
                <w:rFonts w:ascii="Arial" w:hAnsi="Arial" w:cs="Arial"/>
              </w:rPr>
            </w:pPr>
            <w:r w:rsidRPr="005F0DDC">
              <w:rPr>
                <w:rFonts w:ascii="Arial" w:hAnsi="Arial" w:cs="Arial"/>
              </w:rPr>
              <w:t>Communication of standards – e.g.</w:t>
            </w:r>
          </w:p>
          <w:p w14:paraId="1D0EA68A" w14:textId="77777777" w:rsidR="002E7719" w:rsidRPr="005F0DDC" w:rsidRDefault="00C02E21" w:rsidP="00D94316">
            <w:pPr>
              <w:numPr>
                <w:ilvl w:val="0"/>
                <w:numId w:val="33"/>
              </w:numPr>
              <w:tabs>
                <w:tab w:val="clear" w:pos="720"/>
                <w:tab w:val="num" w:pos="225"/>
              </w:tabs>
              <w:spacing w:before="0" w:after="0" w:line="240" w:lineRule="auto"/>
              <w:ind w:left="225" w:hanging="225"/>
              <w:rPr>
                <w:rFonts w:ascii="Arial" w:hAnsi="Arial" w:cs="Arial"/>
              </w:rPr>
            </w:pPr>
            <w:r w:rsidRPr="005F0DDC">
              <w:rPr>
                <w:rFonts w:ascii="Arial" w:hAnsi="Arial" w:cs="Arial"/>
              </w:rPr>
              <w:t>New Products</w:t>
            </w:r>
            <w:r w:rsidR="00D94316" w:rsidRPr="00D94316">
              <w:rPr>
                <w:rFonts w:ascii="Arial" w:hAnsi="Arial" w:cs="Arial"/>
              </w:rPr>
              <w:t xml:space="preserve"> </w:t>
            </w:r>
            <w:r w:rsidRPr="005F0DDC">
              <w:rPr>
                <w:rFonts w:ascii="Arial" w:hAnsi="Arial" w:cs="Arial"/>
              </w:rPr>
              <w:t>/Business approval</w:t>
            </w:r>
          </w:p>
          <w:p w14:paraId="5617AFAF" w14:textId="77777777" w:rsidR="002E7719" w:rsidRPr="005F0DDC" w:rsidRDefault="00C02E21" w:rsidP="00D94316">
            <w:pPr>
              <w:numPr>
                <w:ilvl w:val="0"/>
                <w:numId w:val="33"/>
              </w:numPr>
              <w:tabs>
                <w:tab w:val="clear" w:pos="720"/>
                <w:tab w:val="num" w:pos="225"/>
              </w:tabs>
              <w:spacing w:before="0" w:after="0" w:line="240" w:lineRule="auto"/>
              <w:ind w:left="225" w:hanging="225"/>
              <w:rPr>
                <w:rFonts w:ascii="Arial" w:hAnsi="Arial" w:cs="Arial"/>
              </w:rPr>
            </w:pPr>
            <w:r w:rsidRPr="005F0DDC">
              <w:rPr>
                <w:rFonts w:ascii="Arial" w:hAnsi="Arial" w:cs="Arial"/>
              </w:rPr>
              <w:t>Reputational risk</w:t>
            </w:r>
          </w:p>
          <w:p w14:paraId="65BBA536" w14:textId="77777777" w:rsidR="002E7719" w:rsidRPr="005F0DDC" w:rsidRDefault="00C02E21" w:rsidP="00D94316">
            <w:pPr>
              <w:numPr>
                <w:ilvl w:val="0"/>
                <w:numId w:val="33"/>
              </w:numPr>
              <w:tabs>
                <w:tab w:val="clear" w:pos="720"/>
                <w:tab w:val="num" w:pos="225"/>
              </w:tabs>
              <w:spacing w:before="0" w:after="0" w:line="240" w:lineRule="auto"/>
              <w:ind w:left="225" w:hanging="225"/>
              <w:rPr>
                <w:rFonts w:ascii="Arial" w:hAnsi="Arial" w:cs="Arial"/>
              </w:rPr>
            </w:pPr>
            <w:r w:rsidRPr="005F0DDC">
              <w:rPr>
                <w:rFonts w:ascii="Arial" w:hAnsi="Arial" w:cs="Arial"/>
              </w:rPr>
              <w:t>Induction and training</w:t>
            </w:r>
          </w:p>
          <w:p w14:paraId="6ABE043F" w14:textId="77777777" w:rsidR="002E7719" w:rsidRPr="005F0DDC" w:rsidRDefault="00C02E21" w:rsidP="00D94316">
            <w:pPr>
              <w:numPr>
                <w:ilvl w:val="0"/>
                <w:numId w:val="33"/>
              </w:numPr>
              <w:tabs>
                <w:tab w:val="clear" w:pos="720"/>
                <w:tab w:val="num" w:pos="225"/>
              </w:tabs>
              <w:spacing w:before="0" w:after="0" w:line="240" w:lineRule="auto"/>
              <w:ind w:left="225" w:hanging="225"/>
              <w:rPr>
                <w:rFonts w:ascii="Arial" w:hAnsi="Arial" w:cs="Arial"/>
              </w:rPr>
            </w:pPr>
            <w:r w:rsidRPr="005F0DDC">
              <w:rPr>
                <w:rFonts w:ascii="Arial" w:hAnsi="Arial" w:cs="Arial"/>
              </w:rPr>
              <w:t>HR Policies and hiring practices</w:t>
            </w:r>
          </w:p>
          <w:p w14:paraId="16B5D9DA" w14:textId="77777777" w:rsidR="002E7719" w:rsidRPr="005F0DDC" w:rsidRDefault="00C02E21" w:rsidP="00D94316">
            <w:pPr>
              <w:numPr>
                <w:ilvl w:val="0"/>
                <w:numId w:val="33"/>
              </w:numPr>
              <w:tabs>
                <w:tab w:val="clear" w:pos="720"/>
                <w:tab w:val="num" w:pos="225"/>
              </w:tabs>
              <w:spacing w:before="0" w:after="0" w:line="240" w:lineRule="auto"/>
              <w:ind w:left="225" w:hanging="225"/>
              <w:rPr>
                <w:rFonts w:ascii="Arial" w:hAnsi="Arial" w:cs="Arial"/>
              </w:rPr>
            </w:pPr>
            <w:r w:rsidRPr="005F0DDC">
              <w:rPr>
                <w:rFonts w:ascii="Arial" w:hAnsi="Arial" w:cs="Arial"/>
              </w:rPr>
              <w:t>Management Information for oversight of conduct</w:t>
            </w:r>
          </w:p>
          <w:p w14:paraId="5973486D" w14:textId="77777777" w:rsidR="002E7719" w:rsidRPr="005F0DDC" w:rsidRDefault="00C02E21" w:rsidP="00D94316">
            <w:pPr>
              <w:numPr>
                <w:ilvl w:val="0"/>
                <w:numId w:val="33"/>
              </w:numPr>
              <w:tabs>
                <w:tab w:val="clear" w:pos="720"/>
                <w:tab w:val="num" w:pos="225"/>
              </w:tabs>
              <w:spacing w:before="0" w:after="0" w:line="240" w:lineRule="auto"/>
              <w:ind w:left="225" w:hanging="225"/>
              <w:rPr>
                <w:rFonts w:ascii="Arial" w:hAnsi="Arial" w:cs="Arial"/>
              </w:rPr>
            </w:pPr>
            <w:r w:rsidRPr="005F0DDC">
              <w:rPr>
                <w:rFonts w:ascii="Arial" w:hAnsi="Arial" w:cs="Arial"/>
              </w:rPr>
              <w:t>Culture of appropriate escalation to prevent contingent conduct risk</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36AE5B55" w14:textId="77777777" w:rsidR="002E7719" w:rsidRPr="005F0DDC" w:rsidRDefault="00C02E21" w:rsidP="00D94316">
            <w:pPr>
              <w:numPr>
                <w:ilvl w:val="0"/>
                <w:numId w:val="34"/>
              </w:numPr>
              <w:tabs>
                <w:tab w:val="clear" w:pos="720"/>
                <w:tab w:val="num" w:pos="217"/>
              </w:tabs>
              <w:spacing w:before="0" w:after="0" w:line="240" w:lineRule="auto"/>
              <w:ind w:left="217" w:hanging="217"/>
              <w:rPr>
                <w:rFonts w:ascii="Arial" w:hAnsi="Arial" w:cs="Arial"/>
              </w:rPr>
            </w:pPr>
            <w:r w:rsidRPr="005F0DDC">
              <w:rPr>
                <w:rFonts w:ascii="Arial" w:hAnsi="Arial" w:cs="Arial"/>
              </w:rPr>
              <w:t>Risk Appetite Statement will define conduct risk</w:t>
            </w:r>
          </w:p>
          <w:p w14:paraId="59F2AEA2" w14:textId="77777777" w:rsidR="002E7719" w:rsidRPr="005F0DDC" w:rsidRDefault="00C02E21" w:rsidP="00D94316">
            <w:pPr>
              <w:numPr>
                <w:ilvl w:val="0"/>
                <w:numId w:val="34"/>
              </w:numPr>
              <w:tabs>
                <w:tab w:val="clear" w:pos="720"/>
                <w:tab w:val="num" w:pos="217"/>
              </w:tabs>
              <w:spacing w:before="0" w:after="0" w:line="240" w:lineRule="auto"/>
              <w:ind w:left="217" w:hanging="217"/>
              <w:rPr>
                <w:rFonts w:ascii="Arial" w:hAnsi="Arial" w:cs="Arial"/>
              </w:rPr>
            </w:pPr>
            <w:r w:rsidRPr="005F0DDC">
              <w:rPr>
                <w:rFonts w:ascii="Arial" w:hAnsi="Arial" w:cs="Arial"/>
              </w:rPr>
              <w:t xml:space="preserve">Risk and Compliance policies and procedures are in place that </w:t>
            </w:r>
            <w:r w:rsidR="00D94316" w:rsidRPr="00D94316">
              <w:rPr>
                <w:rFonts w:ascii="Arial" w:hAnsi="Arial" w:cs="Arial"/>
              </w:rPr>
              <w:t>considers</w:t>
            </w:r>
            <w:r w:rsidRPr="005F0DDC">
              <w:rPr>
                <w:rFonts w:ascii="Arial" w:hAnsi="Arial" w:cs="Arial"/>
              </w:rPr>
              <w:t xml:space="preserve"> conduct risk.</w:t>
            </w:r>
          </w:p>
          <w:p w14:paraId="4E226620" w14:textId="77777777" w:rsidR="002E7719" w:rsidRPr="005F0DDC" w:rsidRDefault="00C02E21" w:rsidP="00D94316">
            <w:pPr>
              <w:numPr>
                <w:ilvl w:val="0"/>
                <w:numId w:val="34"/>
              </w:numPr>
              <w:tabs>
                <w:tab w:val="clear" w:pos="720"/>
                <w:tab w:val="num" w:pos="217"/>
              </w:tabs>
              <w:spacing w:before="0" w:after="0" w:line="240" w:lineRule="auto"/>
              <w:ind w:left="217" w:hanging="217"/>
              <w:rPr>
                <w:rFonts w:ascii="Arial" w:hAnsi="Arial" w:cs="Arial"/>
              </w:rPr>
            </w:pPr>
            <w:r w:rsidRPr="005F0DDC">
              <w:rPr>
                <w:rFonts w:ascii="Arial" w:hAnsi="Arial" w:cs="Arial"/>
              </w:rPr>
              <w:t xml:space="preserve">HR policies are in place that covers induction and ongoing training for all staff regarding conduct risk responsibilities </w:t>
            </w:r>
          </w:p>
          <w:p w14:paraId="18B4BB56" w14:textId="77777777" w:rsidR="002E7719" w:rsidRPr="005F0DDC" w:rsidRDefault="002E7719" w:rsidP="002E7719">
            <w:pPr>
              <w:spacing w:after="0" w:line="240" w:lineRule="auto"/>
              <w:ind w:left="217"/>
              <w:rPr>
                <w:rFonts w:ascii="Arial" w:hAnsi="Arial" w:cs="Arial"/>
              </w:rPr>
            </w:pPr>
          </w:p>
        </w:tc>
        <w:tc>
          <w:tcPr>
            <w:tcW w:w="2126" w:type="dxa"/>
            <w:tcBorders>
              <w:top w:val="single" w:sz="8" w:space="0" w:color="000000"/>
              <w:left w:val="single" w:sz="8" w:space="0" w:color="000000"/>
              <w:bottom w:val="single" w:sz="8" w:space="0" w:color="000000"/>
              <w:right w:val="single" w:sz="8" w:space="0" w:color="000000"/>
            </w:tcBorders>
          </w:tcPr>
          <w:p w14:paraId="68838052"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Training on Group culture and corporate values</w:t>
            </w:r>
          </w:p>
          <w:p w14:paraId="17DEBED4"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Annual training updates</w:t>
            </w:r>
          </w:p>
          <w:p w14:paraId="574B9A37"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 xml:space="preserve">Participation in New Product Working Groups </w:t>
            </w:r>
          </w:p>
          <w:p w14:paraId="0A680999" w14:textId="77777777" w:rsidR="00D94316" w:rsidRPr="00D94316" w:rsidRDefault="00D94316" w:rsidP="002E7719">
            <w:pPr>
              <w:spacing w:after="0" w:line="240" w:lineRule="auto"/>
              <w:rPr>
                <w:rFonts w:ascii="Arial" w:hAnsi="Arial" w:cs="Arial"/>
              </w:rPr>
            </w:pPr>
          </w:p>
          <w:p w14:paraId="5444EF59" w14:textId="77777777" w:rsidR="00D94316" w:rsidRPr="00D94316" w:rsidRDefault="00D94316" w:rsidP="002E7719">
            <w:pPr>
              <w:spacing w:after="0" w:line="240" w:lineRule="auto"/>
              <w:rPr>
                <w:rFonts w:ascii="Arial" w:hAnsi="Arial" w:cs="Arial"/>
              </w:rPr>
            </w:pPr>
            <w:proofErr w:type="spellStart"/>
            <w:r w:rsidRPr="00D94316">
              <w:rPr>
                <w:rFonts w:ascii="Arial" w:hAnsi="Arial" w:cs="Arial"/>
              </w:rPr>
              <w:t>ManCo</w:t>
            </w:r>
            <w:proofErr w:type="spellEnd"/>
            <w:r w:rsidRPr="00D94316">
              <w:rPr>
                <w:rFonts w:ascii="Arial" w:hAnsi="Arial" w:cs="Arial"/>
              </w:rPr>
              <w:t>/</w:t>
            </w:r>
            <w:proofErr w:type="spellStart"/>
            <w:r w:rsidRPr="00D94316">
              <w:rPr>
                <w:rFonts w:ascii="Arial" w:hAnsi="Arial" w:cs="Arial"/>
              </w:rPr>
              <w:t>ARCo</w:t>
            </w:r>
            <w:proofErr w:type="spellEnd"/>
          </w:p>
          <w:p w14:paraId="739F0F15"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Monthly KRI’s</w:t>
            </w:r>
          </w:p>
          <w:p w14:paraId="38128C18"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New Product Working Groups sign-off</w:t>
            </w:r>
          </w:p>
          <w:p w14:paraId="3A954B1D" w14:textId="77777777" w:rsidR="00D94316" w:rsidRPr="00D94316" w:rsidRDefault="00D94316" w:rsidP="002E7719">
            <w:pPr>
              <w:spacing w:after="0" w:line="240" w:lineRule="auto"/>
              <w:rPr>
                <w:rFonts w:ascii="Arial" w:hAnsi="Arial" w:cs="Arial"/>
              </w:rPr>
            </w:pPr>
          </w:p>
        </w:tc>
      </w:tr>
      <w:tr w:rsidR="00D94316" w:rsidRPr="005F0DDC" w14:paraId="69DDD3D2" w14:textId="77777777" w:rsidTr="002E7719">
        <w:trPr>
          <w:trHeight w:val="1215"/>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2718C72F" w14:textId="77777777" w:rsidR="00D94316" w:rsidRPr="005F0DDC" w:rsidRDefault="00D94316" w:rsidP="002E7719">
            <w:pPr>
              <w:spacing w:after="160" w:line="259" w:lineRule="auto"/>
              <w:rPr>
                <w:rFonts w:ascii="Arial" w:hAnsi="Arial" w:cs="Arial"/>
              </w:rPr>
            </w:pPr>
            <w:r w:rsidRPr="005F0DDC">
              <w:rPr>
                <w:rFonts w:ascii="Arial" w:hAnsi="Arial" w:cs="Arial"/>
                <w:b/>
                <w:bCs/>
              </w:rPr>
              <w:t xml:space="preserve">Q4. </w:t>
            </w:r>
            <w:r w:rsidRPr="005F0DDC">
              <w:rPr>
                <w:rFonts w:ascii="Arial" w:hAnsi="Arial" w:cs="Arial"/>
              </w:rPr>
              <w:t xml:space="preserve">How do the senior management gain </w:t>
            </w:r>
            <w:r w:rsidRPr="005F0DDC">
              <w:rPr>
                <w:rFonts w:ascii="Arial" w:hAnsi="Arial" w:cs="Arial"/>
                <w:b/>
                <w:bCs/>
                <w:i/>
                <w:iCs/>
                <w:u w:val="single"/>
              </w:rPr>
              <w:t xml:space="preserve">oversight of the conduct </w:t>
            </w:r>
            <w:r w:rsidRPr="005F0DDC">
              <w:rPr>
                <w:rFonts w:ascii="Arial" w:hAnsi="Arial" w:cs="Arial"/>
              </w:rPr>
              <w:t>of the Firm and consider conduct in their deliberations?</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7C9E1310" w14:textId="77777777" w:rsidR="002E7719" w:rsidRPr="005F0DDC" w:rsidRDefault="00C02E21" w:rsidP="00D94316">
            <w:pPr>
              <w:numPr>
                <w:ilvl w:val="0"/>
                <w:numId w:val="35"/>
              </w:numPr>
              <w:tabs>
                <w:tab w:val="clear" w:pos="720"/>
                <w:tab w:val="num" w:pos="225"/>
              </w:tabs>
              <w:spacing w:before="0" w:after="0" w:line="240" w:lineRule="auto"/>
              <w:ind w:left="225" w:hanging="225"/>
              <w:rPr>
                <w:rFonts w:ascii="Arial" w:hAnsi="Arial" w:cs="Arial"/>
              </w:rPr>
            </w:pPr>
            <w:r w:rsidRPr="005F0DDC">
              <w:rPr>
                <w:rFonts w:ascii="Arial" w:hAnsi="Arial" w:cs="Arial"/>
              </w:rPr>
              <w:t xml:space="preserve">Degree to which senior </w:t>
            </w:r>
            <w:r w:rsidR="00D94316" w:rsidRPr="00D94316">
              <w:rPr>
                <w:rFonts w:ascii="Arial" w:hAnsi="Arial" w:cs="Arial"/>
              </w:rPr>
              <w:t>decision-making</w:t>
            </w:r>
            <w:r w:rsidRPr="005F0DDC">
              <w:rPr>
                <w:rFonts w:ascii="Arial" w:hAnsi="Arial" w:cs="Arial"/>
              </w:rPr>
              <w:t xml:space="preserve"> bodies engage with the conduct agenda</w:t>
            </w:r>
          </w:p>
          <w:p w14:paraId="574E4778" w14:textId="77777777" w:rsidR="002E7719" w:rsidRPr="005F0DDC" w:rsidRDefault="00C02E21" w:rsidP="00D94316">
            <w:pPr>
              <w:numPr>
                <w:ilvl w:val="0"/>
                <w:numId w:val="35"/>
              </w:numPr>
              <w:tabs>
                <w:tab w:val="clear" w:pos="720"/>
                <w:tab w:val="num" w:pos="225"/>
              </w:tabs>
              <w:spacing w:before="0" w:after="0" w:line="240" w:lineRule="auto"/>
              <w:ind w:left="225" w:hanging="225"/>
              <w:rPr>
                <w:rFonts w:ascii="Arial" w:hAnsi="Arial" w:cs="Arial"/>
              </w:rPr>
            </w:pPr>
            <w:r w:rsidRPr="005F0DDC">
              <w:rPr>
                <w:rFonts w:ascii="Arial" w:hAnsi="Arial" w:cs="Arial"/>
              </w:rPr>
              <w:t xml:space="preserve">Potential conduct implications of strategic decisions incorporated in decision-making process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7118ADC4" w14:textId="77777777" w:rsidR="002E7719" w:rsidRPr="005F0DDC" w:rsidRDefault="00C02E21" w:rsidP="00D94316">
            <w:pPr>
              <w:numPr>
                <w:ilvl w:val="0"/>
                <w:numId w:val="36"/>
              </w:numPr>
              <w:tabs>
                <w:tab w:val="clear" w:pos="720"/>
                <w:tab w:val="num" w:pos="217"/>
              </w:tabs>
              <w:spacing w:before="0" w:after="0" w:line="240" w:lineRule="auto"/>
              <w:ind w:left="217" w:hanging="217"/>
              <w:rPr>
                <w:rFonts w:ascii="Arial" w:hAnsi="Arial" w:cs="Arial"/>
              </w:rPr>
            </w:pPr>
            <w:r w:rsidRPr="005F0DDC">
              <w:rPr>
                <w:rFonts w:ascii="Arial" w:hAnsi="Arial" w:cs="Arial"/>
              </w:rPr>
              <w:t>Risk Appetite Statement will define conduct risk</w:t>
            </w:r>
          </w:p>
          <w:p w14:paraId="5ACF3CFA" w14:textId="77777777" w:rsidR="002E7719" w:rsidRPr="005F0DDC" w:rsidRDefault="00C02E21" w:rsidP="00D94316">
            <w:pPr>
              <w:numPr>
                <w:ilvl w:val="0"/>
                <w:numId w:val="36"/>
              </w:numPr>
              <w:tabs>
                <w:tab w:val="clear" w:pos="720"/>
                <w:tab w:val="num" w:pos="217"/>
              </w:tabs>
              <w:spacing w:before="0" w:after="0" w:line="240" w:lineRule="auto"/>
              <w:ind w:left="217" w:hanging="217"/>
              <w:rPr>
                <w:rFonts w:ascii="Arial" w:hAnsi="Arial" w:cs="Arial"/>
              </w:rPr>
            </w:pPr>
            <w:r w:rsidRPr="005F0DDC">
              <w:rPr>
                <w:rFonts w:ascii="Arial" w:hAnsi="Arial" w:cs="Arial"/>
              </w:rPr>
              <w:t>Senior management reports to ARCO with conduct risk on the agenda and reporting of any deficiencies or events.</w:t>
            </w:r>
          </w:p>
          <w:p w14:paraId="5B631790" w14:textId="77777777" w:rsidR="002E7719" w:rsidRPr="005F0DDC" w:rsidRDefault="002E7719" w:rsidP="002E7719">
            <w:pPr>
              <w:spacing w:after="0" w:line="240" w:lineRule="auto"/>
              <w:ind w:left="217"/>
              <w:rPr>
                <w:rFonts w:ascii="Arial" w:hAnsi="Arial" w:cs="Arial"/>
              </w:rPr>
            </w:pPr>
          </w:p>
        </w:tc>
        <w:tc>
          <w:tcPr>
            <w:tcW w:w="2126" w:type="dxa"/>
            <w:tcBorders>
              <w:top w:val="single" w:sz="8" w:space="0" w:color="000000"/>
              <w:left w:val="single" w:sz="8" w:space="0" w:color="000000"/>
              <w:bottom w:val="single" w:sz="8" w:space="0" w:color="000000"/>
              <w:right w:val="single" w:sz="8" w:space="0" w:color="000000"/>
            </w:tcBorders>
          </w:tcPr>
          <w:p w14:paraId="038BD9DD" w14:textId="77777777" w:rsidR="00D94316" w:rsidRPr="00D94316" w:rsidRDefault="00D94316" w:rsidP="002E7719">
            <w:pPr>
              <w:spacing w:after="0" w:line="240" w:lineRule="auto"/>
              <w:rPr>
                <w:rFonts w:ascii="Arial" w:hAnsi="Arial" w:cs="Arial"/>
              </w:rPr>
            </w:pPr>
            <w:proofErr w:type="spellStart"/>
            <w:r w:rsidRPr="00D94316">
              <w:rPr>
                <w:rFonts w:ascii="Arial" w:hAnsi="Arial" w:cs="Arial"/>
              </w:rPr>
              <w:t>ManCo</w:t>
            </w:r>
            <w:proofErr w:type="spellEnd"/>
            <w:r w:rsidRPr="00D94316">
              <w:rPr>
                <w:rFonts w:ascii="Arial" w:hAnsi="Arial" w:cs="Arial"/>
              </w:rPr>
              <w:t>/</w:t>
            </w:r>
            <w:proofErr w:type="spellStart"/>
            <w:r w:rsidRPr="00D94316">
              <w:rPr>
                <w:rFonts w:ascii="Arial" w:hAnsi="Arial" w:cs="Arial"/>
              </w:rPr>
              <w:t>ARCo</w:t>
            </w:r>
            <w:proofErr w:type="spellEnd"/>
          </w:p>
          <w:p w14:paraId="2731B201"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Monthly KRI’s</w:t>
            </w:r>
          </w:p>
          <w:p w14:paraId="3886851D"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Incident/Near Miss register with event reports implementing corrective/ preventative actions</w:t>
            </w:r>
          </w:p>
          <w:p w14:paraId="1BAD7E95" w14:textId="77777777" w:rsidR="00D94316" w:rsidRPr="00D94316" w:rsidRDefault="00D94316" w:rsidP="002E7719">
            <w:pPr>
              <w:spacing w:after="0" w:line="240" w:lineRule="auto"/>
              <w:rPr>
                <w:rFonts w:ascii="Arial" w:hAnsi="Arial" w:cs="Arial"/>
              </w:rPr>
            </w:pPr>
          </w:p>
        </w:tc>
      </w:tr>
      <w:tr w:rsidR="00D94316" w:rsidRPr="005F0DDC" w14:paraId="483DE717" w14:textId="77777777" w:rsidTr="002E7719">
        <w:trPr>
          <w:trHeight w:val="1215"/>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7E141A3E" w14:textId="77777777" w:rsidR="00D94316" w:rsidRPr="005F0DDC" w:rsidRDefault="00D94316" w:rsidP="002E7719">
            <w:pPr>
              <w:spacing w:after="160" w:line="259" w:lineRule="auto"/>
              <w:rPr>
                <w:rFonts w:ascii="Arial" w:hAnsi="Arial" w:cs="Arial"/>
              </w:rPr>
            </w:pPr>
            <w:r w:rsidRPr="005F0DDC">
              <w:rPr>
                <w:rFonts w:ascii="Arial" w:hAnsi="Arial" w:cs="Arial"/>
                <w:b/>
                <w:bCs/>
              </w:rPr>
              <w:t>Q5</w:t>
            </w:r>
            <w:r w:rsidRPr="005F0DDC">
              <w:rPr>
                <w:rFonts w:ascii="Arial" w:hAnsi="Arial" w:cs="Arial"/>
              </w:rPr>
              <w:t xml:space="preserve">. Has the Firm assessed whether there are any other activities that it undertakes/ways in which it operates that could </w:t>
            </w:r>
            <w:r w:rsidRPr="005F0DDC">
              <w:rPr>
                <w:rFonts w:ascii="Arial" w:hAnsi="Arial" w:cs="Arial"/>
                <w:b/>
                <w:bCs/>
                <w:i/>
                <w:iCs/>
                <w:u w:val="single"/>
              </w:rPr>
              <w:t xml:space="preserve">undermine strategies </w:t>
            </w:r>
            <w:r w:rsidRPr="005F0DDC">
              <w:rPr>
                <w:rFonts w:ascii="Arial" w:hAnsi="Arial" w:cs="Arial"/>
              </w:rPr>
              <w:t>put in place to improve conduct?</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643FBF7F" w14:textId="77777777" w:rsidR="002E7719" w:rsidRPr="005F0DDC" w:rsidRDefault="00C02E21" w:rsidP="00D94316">
            <w:pPr>
              <w:numPr>
                <w:ilvl w:val="0"/>
                <w:numId w:val="37"/>
              </w:numPr>
              <w:tabs>
                <w:tab w:val="clear" w:pos="720"/>
                <w:tab w:val="num" w:pos="225"/>
              </w:tabs>
              <w:spacing w:before="0" w:after="0" w:line="240" w:lineRule="auto"/>
              <w:ind w:left="225" w:hanging="225"/>
              <w:rPr>
                <w:rFonts w:ascii="Arial" w:hAnsi="Arial" w:cs="Arial"/>
              </w:rPr>
            </w:pPr>
            <w:r w:rsidRPr="005F0DDC">
              <w:rPr>
                <w:rFonts w:ascii="Arial" w:hAnsi="Arial" w:cs="Arial"/>
              </w:rPr>
              <w:t>Concerns on any perverse incentives which undermine conduct agenda</w:t>
            </w:r>
          </w:p>
          <w:p w14:paraId="7CA25874" w14:textId="77777777" w:rsidR="002E7719" w:rsidRPr="005F0DDC" w:rsidRDefault="00C02E21" w:rsidP="00D94316">
            <w:pPr>
              <w:numPr>
                <w:ilvl w:val="0"/>
                <w:numId w:val="37"/>
              </w:numPr>
              <w:tabs>
                <w:tab w:val="clear" w:pos="720"/>
                <w:tab w:val="num" w:pos="225"/>
              </w:tabs>
              <w:spacing w:before="0" w:after="0" w:line="240" w:lineRule="auto"/>
              <w:ind w:left="225" w:hanging="225"/>
              <w:rPr>
                <w:rFonts w:ascii="Arial" w:hAnsi="Arial" w:cs="Arial"/>
              </w:rPr>
            </w:pPr>
            <w:r w:rsidRPr="005F0DDC">
              <w:rPr>
                <w:rFonts w:ascii="Arial" w:hAnsi="Arial" w:cs="Arial"/>
              </w:rPr>
              <w:t>Reward structures that could impact conduct agenda and undermine efforts to value and reward good conduct.</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7B285ADD" w14:textId="77777777" w:rsidR="002E7719" w:rsidRPr="005F0DDC" w:rsidRDefault="00C02E21" w:rsidP="00D94316">
            <w:pPr>
              <w:numPr>
                <w:ilvl w:val="0"/>
                <w:numId w:val="38"/>
              </w:numPr>
              <w:tabs>
                <w:tab w:val="clear" w:pos="720"/>
                <w:tab w:val="num" w:pos="217"/>
              </w:tabs>
              <w:spacing w:before="0" w:after="0" w:line="240" w:lineRule="auto"/>
              <w:ind w:left="217" w:hanging="217"/>
              <w:rPr>
                <w:rFonts w:ascii="Arial" w:hAnsi="Arial" w:cs="Arial"/>
              </w:rPr>
            </w:pPr>
            <w:r w:rsidRPr="005F0DDC">
              <w:rPr>
                <w:rFonts w:ascii="Arial" w:hAnsi="Arial" w:cs="Arial"/>
              </w:rPr>
              <w:t>Risk Matri</w:t>
            </w:r>
            <w:r w:rsidR="00D94316" w:rsidRPr="00D94316">
              <w:rPr>
                <w:rFonts w:ascii="Arial" w:hAnsi="Arial" w:cs="Arial"/>
              </w:rPr>
              <w:t>x</w:t>
            </w:r>
            <w:r w:rsidRPr="005F0DDC">
              <w:rPr>
                <w:rFonts w:ascii="Arial" w:hAnsi="Arial" w:cs="Arial"/>
              </w:rPr>
              <w:t xml:space="preserve"> covers existing/emerging risks </w:t>
            </w:r>
          </w:p>
          <w:p w14:paraId="5632D2E2" w14:textId="77777777" w:rsidR="002E7719" w:rsidRPr="005F0DDC" w:rsidRDefault="00C02E21" w:rsidP="00D94316">
            <w:pPr>
              <w:numPr>
                <w:ilvl w:val="0"/>
                <w:numId w:val="38"/>
              </w:numPr>
              <w:tabs>
                <w:tab w:val="clear" w:pos="720"/>
                <w:tab w:val="num" w:pos="217"/>
              </w:tabs>
              <w:spacing w:before="0" w:after="0" w:line="240" w:lineRule="auto"/>
              <w:ind w:left="217" w:hanging="217"/>
              <w:rPr>
                <w:rFonts w:ascii="Arial" w:hAnsi="Arial" w:cs="Arial"/>
              </w:rPr>
            </w:pPr>
            <w:r w:rsidRPr="005F0DDC">
              <w:rPr>
                <w:rFonts w:ascii="Arial" w:hAnsi="Arial" w:cs="Arial"/>
              </w:rPr>
              <w:t xml:space="preserve">CMP, RSCA’s and Risk matrix reviewed annually </w:t>
            </w:r>
          </w:p>
          <w:p w14:paraId="76D11904" w14:textId="77777777" w:rsidR="002E7719" w:rsidRPr="005F0DDC" w:rsidRDefault="00C02E21" w:rsidP="00D94316">
            <w:pPr>
              <w:numPr>
                <w:ilvl w:val="0"/>
                <w:numId w:val="38"/>
              </w:numPr>
              <w:tabs>
                <w:tab w:val="clear" w:pos="720"/>
                <w:tab w:val="num" w:pos="217"/>
              </w:tabs>
              <w:spacing w:before="0" w:after="0" w:line="240" w:lineRule="auto"/>
              <w:ind w:left="217" w:hanging="217"/>
              <w:rPr>
                <w:rFonts w:ascii="Arial" w:hAnsi="Arial" w:cs="Arial"/>
              </w:rPr>
            </w:pPr>
            <w:r w:rsidRPr="005F0DDC">
              <w:rPr>
                <w:rFonts w:ascii="Arial" w:hAnsi="Arial" w:cs="Arial"/>
              </w:rPr>
              <w:t xml:space="preserve">Remuneration Policy and President approves any/all staff incentives and reward structures. </w:t>
            </w:r>
          </w:p>
        </w:tc>
        <w:tc>
          <w:tcPr>
            <w:tcW w:w="2126" w:type="dxa"/>
            <w:tcBorders>
              <w:top w:val="single" w:sz="8" w:space="0" w:color="000000"/>
              <w:left w:val="single" w:sz="8" w:space="0" w:color="000000"/>
              <w:bottom w:val="single" w:sz="8" w:space="0" w:color="000000"/>
              <w:right w:val="single" w:sz="8" w:space="0" w:color="000000"/>
            </w:tcBorders>
          </w:tcPr>
          <w:p w14:paraId="4EB9A464" w14:textId="77777777" w:rsidR="00D94316" w:rsidRPr="00D94316" w:rsidRDefault="00D94316" w:rsidP="002E7719">
            <w:pPr>
              <w:spacing w:after="0" w:line="240" w:lineRule="auto"/>
              <w:rPr>
                <w:rFonts w:ascii="Arial" w:hAnsi="Arial" w:cs="Arial"/>
              </w:rPr>
            </w:pPr>
            <w:proofErr w:type="spellStart"/>
            <w:r w:rsidRPr="00D94316">
              <w:rPr>
                <w:rFonts w:ascii="Arial" w:hAnsi="Arial" w:cs="Arial"/>
              </w:rPr>
              <w:t>ManCo</w:t>
            </w:r>
            <w:proofErr w:type="spellEnd"/>
            <w:r w:rsidRPr="00D94316">
              <w:rPr>
                <w:rFonts w:ascii="Arial" w:hAnsi="Arial" w:cs="Arial"/>
              </w:rPr>
              <w:t>/</w:t>
            </w:r>
            <w:proofErr w:type="spellStart"/>
            <w:r w:rsidRPr="00D94316">
              <w:rPr>
                <w:rFonts w:ascii="Arial" w:hAnsi="Arial" w:cs="Arial"/>
              </w:rPr>
              <w:t>ARCo</w:t>
            </w:r>
            <w:proofErr w:type="spellEnd"/>
          </w:p>
          <w:p w14:paraId="42E46692"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Approves business strategy in line with HO requirements</w:t>
            </w:r>
          </w:p>
          <w:p w14:paraId="4F3FCB80"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 xml:space="preserve">Approves policies </w:t>
            </w:r>
          </w:p>
          <w:p w14:paraId="5D6ECCE2"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Monitors Risk matrix, KRI’s, RCSA’s, CMP and Incident/Near Miss events</w:t>
            </w:r>
          </w:p>
          <w:p w14:paraId="7EB6DCB4" w14:textId="77777777" w:rsidR="00D94316" w:rsidRPr="00D94316" w:rsidRDefault="00D94316" w:rsidP="002E7719">
            <w:pPr>
              <w:spacing w:after="0" w:line="240" w:lineRule="auto"/>
              <w:rPr>
                <w:rFonts w:ascii="Arial" w:hAnsi="Arial" w:cs="Arial"/>
              </w:rPr>
            </w:pPr>
          </w:p>
        </w:tc>
      </w:tr>
    </w:tbl>
    <w:p w14:paraId="4EACF923" w14:textId="11374F3B" w:rsidR="00D619FC" w:rsidRDefault="00D619FC" w:rsidP="00DA1720">
      <w:pPr>
        <w:spacing w:before="0" w:after="0" w:line="360" w:lineRule="auto"/>
        <w:rPr>
          <w:rFonts w:ascii="Arial" w:hAnsi="Arial" w:cs="Arial"/>
        </w:rPr>
      </w:pPr>
    </w:p>
    <w:p w14:paraId="52C850C8" w14:textId="77777777" w:rsidR="002C4E80" w:rsidRPr="004725A1" w:rsidRDefault="002C4E80" w:rsidP="002C4E80">
      <w:pPr>
        <w:pStyle w:val="NormalWeb"/>
        <w:spacing w:before="0" w:beforeAutospacing="0" w:after="0" w:afterAutospacing="0" w:line="360" w:lineRule="auto"/>
        <w:rPr>
          <w:rFonts w:ascii="Arial" w:hAnsi="Arial" w:cs="Arial"/>
          <w:b/>
          <w:sz w:val="22"/>
          <w:szCs w:val="22"/>
        </w:rPr>
      </w:pPr>
      <w:r w:rsidRPr="004725A1">
        <w:rPr>
          <w:rFonts w:ascii="Arial" w:hAnsi="Arial" w:cs="Arial"/>
          <w:b/>
          <w:sz w:val="22"/>
          <w:szCs w:val="22"/>
        </w:rPr>
        <w:t>The Five Questions for Conduct Risk for Wholesale Banks</w:t>
      </w:r>
    </w:p>
    <w:p w14:paraId="69CFFBE5" w14:textId="77777777" w:rsidR="002C4E80" w:rsidRPr="004725A1" w:rsidRDefault="002C4E80" w:rsidP="002C4E80">
      <w:pPr>
        <w:spacing w:before="0" w:after="0" w:line="360" w:lineRule="auto"/>
        <w:rPr>
          <w:rFonts w:ascii="Arial" w:hAnsi="Arial" w:cs="Arial"/>
        </w:rPr>
      </w:pPr>
      <w:r w:rsidRPr="004725A1">
        <w:rPr>
          <w:rFonts w:ascii="Arial" w:hAnsi="Arial" w:cs="Arial"/>
        </w:rPr>
        <w:t xml:space="preserve">The </w:t>
      </w:r>
      <w:r w:rsidRPr="004725A1">
        <w:rPr>
          <w:rFonts w:ascii="Arial" w:hAnsi="Arial" w:cs="Arial"/>
          <w:lang w:bidi="ar-SA"/>
        </w:rPr>
        <w:t>FCA</w:t>
      </w:r>
      <w:r w:rsidRPr="004725A1">
        <w:rPr>
          <w:rFonts w:ascii="Arial" w:hAnsi="Arial" w:cs="Arial"/>
        </w:rPr>
        <w:t xml:space="preserve"> has published five questions, consideration of which is expected by all wholesale banks in dealing with conduct risk and the risk management thereof. In the following CNCBLB sets out answers to these five questions:</w:t>
      </w:r>
    </w:p>
    <w:p w14:paraId="6AFF67F7" w14:textId="77777777" w:rsidR="002C4E80" w:rsidRPr="004725A1" w:rsidRDefault="002C4E80" w:rsidP="002C4E80">
      <w:pPr>
        <w:spacing w:before="0" w:after="0" w:line="360" w:lineRule="auto"/>
        <w:rPr>
          <w:rFonts w:ascii="Arial" w:hAnsi="Arial" w:cs="Arial"/>
        </w:rPr>
      </w:pPr>
    </w:p>
    <w:p w14:paraId="63445E86" w14:textId="77777777" w:rsidR="002C4E80" w:rsidRPr="004725A1" w:rsidRDefault="002C4E80" w:rsidP="002C4E80">
      <w:pPr>
        <w:spacing w:before="0" w:after="0" w:line="360" w:lineRule="auto"/>
        <w:rPr>
          <w:rFonts w:ascii="Arial" w:hAnsi="Arial" w:cs="Arial"/>
        </w:rPr>
      </w:pPr>
      <w:r w:rsidRPr="004725A1">
        <w:rPr>
          <w:rFonts w:ascii="Arial" w:hAnsi="Arial" w:cs="Arial"/>
          <w:b/>
        </w:rPr>
        <w:t>Question 1:</w:t>
      </w:r>
      <w:r w:rsidRPr="004725A1">
        <w:rPr>
          <w:rFonts w:ascii="Arial" w:hAnsi="Arial" w:cs="Arial"/>
        </w:rPr>
        <w:t xml:space="preserve"> What proactive steps does the firm take to identify the conduct risks inherent within its business?</w:t>
      </w:r>
    </w:p>
    <w:p w14:paraId="50EB14D1"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 xml:space="preserve">The Branch considers conduct risk to comprise a range of different risks all and will manage these in accordance with the Conduct Risk Policy Framework. The Conduct Risk Policy Framework makes up part of the overarching RMF and, together with the Customer Journeys drawn up for each core product category and the associated Conduct Risk assessments, informs the Risk Matrix which captures the universe of risks identified as inherent to the business planned by the Branch; </w:t>
      </w:r>
    </w:p>
    <w:p w14:paraId="658A8378"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 xml:space="preserve">The Conduct Risk Policy Framework brings together the suite of policies being implemented in the Branch to ensure individual conduct risks are understood and managed day-to-day; </w:t>
      </w:r>
    </w:p>
    <w:p w14:paraId="0DE281DE"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By assessing conduct risk based on Customer Journeys and in accordance with the Risk Scoring Methodology as set out in the RMF, while ensuring all staff operate in accordance with the Conduct Risk Policy Framework, CNCBLB is able to ensure conduct risk is identified across the product set regardless of the means of distribution;</w:t>
      </w:r>
    </w:p>
    <w:p w14:paraId="459CCB02" w14:textId="7776C009"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 xml:space="preserve">In addition, the Compliance department </w:t>
      </w:r>
      <w:r w:rsidR="005F56BE">
        <w:rPr>
          <w:rFonts w:ascii="Arial" w:hAnsi="Arial" w:cs="Arial"/>
          <w:color w:val="auto"/>
        </w:rPr>
        <w:t>have implemented</w:t>
      </w:r>
      <w:r w:rsidRPr="004725A1">
        <w:rPr>
          <w:rFonts w:ascii="Arial" w:hAnsi="Arial" w:cs="Arial"/>
          <w:color w:val="auto"/>
        </w:rPr>
        <w:t xml:space="preserve"> the Compliance Monitoring Plan (“CMP”) which ensures a range of monitoring activities across the range of compliance risks are carried out on a periodic basis. The CMP ensures a clear link exists between identification of conduct risk, the understanding of its severity and the monitoring of its mitigation though adherence to the suite of conduct risk related policy being put in place (see the Conduct Risk Policy Framework for a list of conduct risk related policies); and</w:t>
      </w:r>
    </w:p>
    <w:p w14:paraId="2B24EFC2"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 xml:space="preserve">Training will be provided to all staff as part of their induction and on a periodic basis to ensure clarity as to what constitutes conduct risk and how it arises in respect of individual roles within the Branch. </w:t>
      </w:r>
    </w:p>
    <w:p w14:paraId="430EABC2" w14:textId="77777777" w:rsidR="002C4E80" w:rsidRPr="004725A1" w:rsidRDefault="002C4E80" w:rsidP="002C4E80">
      <w:pPr>
        <w:spacing w:before="0" w:after="0" w:line="360" w:lineRule="auto"/>
        <w:rPr>
          <w:rFonts w:ascii="Arial" w:hAnsi="Arial" w:cs="Arial"/>
          <w:b/>
        </w:rPr>
      </w:pPr>
    </w:p>
    <w:p w14:paraId="24E019DB" w14:textId="77777777" w:rsidR="002C4E80" w:rsidRPr="004725A1" w:rsidRDefault="002C4E80" w:rsidP="002C4E80">
      <w:pPr>
        <w:spacing w:before="0" w:after="0" w:line="360" w:lineRule="auto"/>
        <w:rPr>
          <w:rFonts w:ascii="Arial" w:hAnsi="Arial" w:cs="Arial"/>
        </w:rPr>
      </w:pPr>
      <w:r w:rsidRPr="004725A1">
        <w:rPr>
          <w:rFonts w:ascii="Arial" w:hAnsi="Arial" w:cs="Arial"/>
          <w:b/>
        </w:rPr>
        <w:t>Question 2:</w:t>
      </w:r>
      <w:r w:rsidRPr="004725A1">
        <w:rPr>
          <w:rFonts w:ascii="Arial" w:hAnsi="Arial" w:cs="Arial"/>
        </w:rPr>
        <w:t xml:space="preserve"> How does the firm encourage the individuals who work in front, middle, back office, control and support departments to feel responsible for managing the conduct of their business? </w:t>
      </w:r>
    </w:p>
    <w:p w14:paraId="444C9B02"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 xml:space="preserve">The RMF clearly sets out both the range of risks inherent in the planned Branch business as well as the ownership ‘allocation’. A core principle of the RMF is that the first line is the primary risk owner for all risk types with the second line providing oversight and framework within which the first line must operate; </w:t>
      </w:r>
    </w:p>
    <w:p w14:paraId="49E37B43"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 xml:space="preserve">This principle and the associated expectations to individuals taking responsibility for risk management in their role will form part of training and be a principle role-modelled by the management team; </w:t>
      </w:r>
    </w:p>
    <w:p w14:paraId="36FC8385" w14:textId="05AB4AE2"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To align day-to-day operation</w:t>
      </w:r>
      <w:r w:rsidR="005F56BE">
        <w:rPr>
          <w:rFonts w:ascii="Arial" w:hAnsi="Arial" w:cs="Arial"/>
          <w:color w:val="auto"/>
        </w:rPr>
        <w:t>s</w:t>
      </w:r>
      <w:r w:rsidRPr="004725A1">
        <w:rPr>
          <w:rFonts w:ascii="Arial" w:hAnsi="Arial" w:cs="Arial"/>
          <w:color w:val="auto"/>
        </w:rPr>
        <w:t xml:space="preserve"> and behaviours to this principle the performance management process will be based on a balanced scorecard approach expressly taking account of peoples’ adherence to conduct risk policies and demonstration of conduct risk awareness day-to-day; and</w:t>
      </w:r>
    </w:p>
    <w:p w14:paraId="104E586A"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 xml:space="preserve">Furthermore, while all staff will have the ability to earn discretionary bonuses linked to performance, these incentive schemes will not be solely driven by P&amp;L contribution or business volumes generated. Instead, high performance will be linked back to the balanced scorecard and non-compliance with policies will form part of year end compensation discussions with deliberate and/or persistent non-compliance directly affecting negatively the ability of staff to earn bonuses and / or pay rises. </w:t>
      </w:r>
    </w:p>
    <w:p w14:paraId="28A29ED8" w14:textId="77777777" w:rsidR="002C4E80" w:rsidRPr="004725A1" w:rsidRDefault="002C4E80" w:rsidP="002C4E80">
      <w:pPr>
        <w:spacing w:before="0" w:after="0" w:line="360" w:lineRule="auto"/>
        <w:rPr>
          <w:rFonts w:ascii="Arial" w:hAnsi="Arial" w:cs="Arial"/>
          <w:b/>
        </w:rPr>
      </w:pPr>
    </w:p>
    <w:p w14:paraId="01B49120" w14:textId="77777777" w:rsidR="002C4E80" w:rsidRPr="004725A1" w:rsidRDefault="002C4E80" w:rsidP="002C4E80">
      <w:pPr>
        <w:spacing w:before="0" w:after="0" w:line="360" w:lineRule="auto"/>
        <w:rPr>
          <w:rFonts w:ascii="Arial" w:hAnsi="Arial" w:cs="Arial"/>
        </w:rPr>
      </w:pPr>
      <w:r w:rsidRPr="004725A1">
        <w:rPr>
          <w:rFonts w:ascii="Arial" w:hAnsi="Arial" w:cs="Arial"/>
          <w:b/>
        </w:rPr>
        <w:t>Question 3:</w:t>
      </w:r>
      <w:r w:rsidRPr="004725A1">
        <w:rPr>
          <w:rFonts w:ascii="Arial" w:hAnsi="Arial" w:cs="Arial"/>
        </w:rPr>
        <w:t xml:space="preserve"> What support mechanisms do you have to enable people to improve the conduct of their business or department?</w:t>
      </w:r>
    </w:p>
    <w:p w14:paraId="07302523" w14:textId="21B1FE33"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In addition to the implementation of the Conduct Risk Policy Framework, the periodic compliance monitoring, staff training and the overarching performance management approach, the CCO and the wider compliance team will remain abreast of both regulatory expectations and industry practices in respect of conduct risk (and any other compliance risk);</w:t>
      </w:r>
    </w:p>
    <w:p w14:paraId="5D0D5F25" w14:textId="7167BC5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This will be achieved through participation in industry fora such as the UK Chinese Bankers Association; the Association of Foreign Banks; and attendance at briefings and roundtables hosted by professional services firms from time to time;</w:t>
      </w:r>
      <w:r w:rsidR="00F35418">
        <w:rPr>
          <w:rFonts w:ascii="Arial" w:hAnsi="Arial" w:cs="Arial"/>
          <w:color w:val="auto"/>
        </w:rPr>
        <w:t xml:space="preserve"> and</w:t>
      </w:r>
    </w:p>
    <w:p w14:paraId="7EB96188" w14:textId="786A1B72"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 xml:space="preserve">Furthermore, it the IA Plan will periodically include consider conduct risk and its management within the Branch. As </w:t>
      </w:r>
      <w:r w:rsidR="00F35418">
        <w:rPr>
          <w:rFonts w:ascii="Arial" w:hAnsi="Arial" w:cs="Arial"/>
          <w:color w:val="auto"/>
        </w:rPr>
        <w:t>BDO has been</w:t>
      </w:r>
      <w:r w:rsidRPr="004725A1">
        <w:rPr>
          <w:rFonts w:ascii="Arial" w:hAnsi="Arial" w:cs="Arial"/>
          <w:color w:val="auto"/>
        </w:rPr>
        <w:t xml:space="preserve"> appointed to perform the IA department on an outsourced basis the expectation is that recommendations by this third party based on industry insight will also enable improvements where necessary across the Branch. </w:t>
      </w:r>
    </w:p>
    <w:p w14:paraId="28DFA3DB" w14:textId="77777777" w:rsidR="002C4E80" w:rsidRPr="004725A1" w:rsidRDefault="002C4E80" w:rsidP="002C4E80">
      <w:pPr>
        <w:spacing w:before="0" w:after="0" w:line="360" w:lineRule="auto"/>
        <w:rPr>
          <w:rFonts w:ascii="Arial" w:hAnsi="Arial" w:cs="Arial"/>
          <w:b/>
        </w:rPr>
      </w:pPr>
    </w:p>
    <w:p w14:paraId="269DCF5E" w14:textId="77777777" w:rsidR="002C4E80" w:rsidRPr="004725A1" w:rsidRDefault="002C4E80" w:rsidP="002C4E80">
      <w:pPr>
        <w:spacing w:before="0" w:after="0" w:line="360" w:lineRule="auto"/>
        <w:rPr>
          <w:rFonts w:ascii="Arial" w:hAnsi="Arial" w:cs="Arial"/>
        </w:rPr>
      </w:pPr>
      <w:r w:rsidRPr="004725A1">
        <w:rPr>
          <w:rFonts w:ascii="Arial" w:hAnsi="Arial" w:cs="Arial"/>
          <w:b/>
        </w:rPr>
        <w:t>Question 4:</w:t>
      </w:r>
      <w:r w:rsidRPr="004725A1">
        <w:rPr>
          <w:rFonts w:ascii="Arial" w:hAnsi="Arial" w:cs="Arial"/>
        </w:rPr>
        <w:t xml:space="preserve"> How the committees gain oversight of the conduct of the </w:t>
      </w:r>
      <w:proofErr w:type="spellStart"/>
      <w:r w:rsidRPr="004725A1">
        <w:rPr>
          <w:rFonts w:ascii="Arial" w:hAnsi="Arial" w:cs="Arial"/>
        </w:rPr>
        <w:t>organisation</w:t>
      </w:r>
      <w:proofErr w:type="spellEnd"/>
      <w:r w:rsidRPr="004725A1">
        <w:rPr>
          <w:rFonts w:ascii="Arial" w:hAnsi="Arial" w:cs="Arial"/>
        </w:rPr>
        <w:t xml:space="preserve"> and consider conduct in their deliberations?</w:t>
      </w:r>
    </w:p>
    <w:p w14:paraId="0F291594"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 xml:space="preserve">The </w:t>
      </w:r>
      <w:proofErr w:type="spellStart"/>
      <w:r w:rsidRPr="004725A1">
        <w:rPr>
          <w:rFonts w:ascii="Arial" w:hAnsi="Arial" w:cs="Arial"/>
          <w:color w:val="auto"/>
        </w:rPr>
        <w:t>ARCo</w:t>
      </w:r>
      <w:proofErr w:type="spellEnd"/>
      <w:r w:rsidRPr="004725A1">
        <w:rPr>
          <w:rFonts w:ascii="Arial" w:hAnsi="Arial" w:cs="Arial"/>
          <w:color w:val="auto"/>
        </w:rPr>
        <w:t xml:space="preserve"> is tasked with oversight and challenge across the Risk agenda including specifically in respect of compliance risks and the content of the CMP as well as relevant policies and framework documents (e.g. the RMF and the Conduct Risk Policy Framework); </w:t>
      </w:r>
    </w:p>
    <w:p w14:paraId="362D8CBB" w14:textId="77777777" w:rsidR="002C4E80" w:rsidRPr="004725A1" w:rsidRDefault="002C4E80" w:rsidP="002C4E80">
      <w:pPr>
        <w:pStyle w:val="DBullet"/>
        <w:spacing w:before="0" w:after="0" w:line="360" w:lineRule="auto"/>
        <w:jc w:val="left"/>
        <w:rPr>
          <w:rFonts w:ascii="Arial" w:hAnsi="Arial" w:cs="Arial"/>
          <w:color w:val="auto"/>
        </w:rPr>
      </w:pPr>
      <w:proofErr w:type="spellStart"/>
      <w:r w:rsidRPr="004725A1">
        <w:rPr>
          <w:rFonts w:ascii="Arial" w:hAnsi="Arial" w:cs="Arial"/>
          <w:color w:val="auto"/>
        </w:rPr>
        <w:t>ManCo</w:t>
      </w:r>
      <w:proofErr w:type="spellEnd"/>
      <w:r w:rsidRPr="004725A1">
        <w:rPr>
          <w:rFonts w:ascii="Arial" w:hAnsi="Arial" w:cs="Arial"/>
          <w:color w:val="auto"/>
        </w:rPr>
        <w:t xml:space="preserve"> through exercising the delegated authority from the President, must review and approve all policies as well as the CMP and the framework documents, at least annually;</w:t>
      </w:r>
    </w:p>
    <w:p w14:paraId="0C7CC418"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This provides both committees with line of sight and direct ability to influence the Branch’s approach to conduct risk management from a framework ‘design’; and</w:t>
      </w:r>
    </w:p>
    <w:p w14:paraId="01A71334" w14:textId="71B37BA0" w:rsidR="002C4E80" w:rsidRPr="00F35418" w:rsidRDefault="002C4E80" w:rsidP="00F35418">
      <w:pPr>
        <w:pStyle w:val="DBullet"/>
        <w:spacing w:before="0" w:after="0" w:line="360" w:lineRule="auto"/>
        <w:jc w:val="left"/>
        <w:rPr>
          <w:rFonts w:ascii="Arial" w:hAnsi="Arial" w:cs="Arial"/>
          <w:b/>
        </w:rPr>
      </w:pPr>
      <w:r w:rsidRPr="00F35418">
        <w:rPr>
          <w:rFonts w:ascii="Arial" w:hAnsi="Arial" w:cs="Arial"/>
          <w:color w:val="auto"/>
        </w:rPr>
        <w:t xml:space="preserve">In addition, MI will be in place and provided to both committees on a periodic basis showing how the Branch is performing in terms of conduct risk relative to RAS. </w:t>
      </w:r>
    </w:p>
    <w:p w14:paraId="5C68A9FF" w14:textId="77777777" w:rsidR="008F7F1C" w:rsidRDefault="008F7F1C" w:rsidP="002C4E80">
      <w:pPr>
        <w:spacing w:before="0" w:after="0" w:line="360" w:lineRule="auto"/>
        <w:rPr>
          <w:rFonts w:ascii="Arial" w:hAnsi="Arial" w:cs="Arial"/>
          <w:b/>
        </w:rPr>
      </w:pPr>
    </w:p>
    <w:p w14:paraId="01985CFB" w14:textId="77777777" w:rsidR="002C4E80" w:rsidRPr="004725A1" w:rsidRDefault="002C4E80" w:rsidP="002C4E80">
      <w:pPr>
        <w:spacing w:before="0" w:after="0" w:line="360" w:lineRule="auto"/>
        <w:rPr>
          <w:rFonts w:ascii="Arial" w:hAnsi="Arial" w:cs="Arial"/>
        </w:rPr>
      </w:pPr>
      <w:r w:rsidRPr="004725A1">
        <w:rPr>
          <w:rFonts w:ascii="Arial" w:hAnsi="Arial" w:cs="Arial"/>
          <w:b/>
        </w:rPr>
        <w:t>Question 5:</w:t>
      </w:r>
      <w:r w:rsidRPr="004725A1">
        <w:rPr>
          <w:rFonts w:ascii="Arial" w:hAnsi="Arial" w:cs="Arial"/>
        </w:rPr>
        <w:t xml:space="preserve"> Has the firm assessed whether there are any other activities that it undertakes/ways in which it operates that could undermine strategies in place to improve conduct?</w:t>
      </w:r>
    </w:p>
    <w:p w14:paraId="4D33A74E" w14:textId="0D9A8FC8"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The risk assessment process based on the RMF and the associated risk scoring methodology informs the view of inherent conduct risk within the Branch (;</w:t>
      </w:r>
    </w:p>
    <w:p w14:paraId="51A6416C"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It should be noted that even unregulated activities such as Spot FX, are also captured in the risk assessment and therefore CMP;</w:t>
      </w:r>
    </w:p>
    <w:p w14:paraId="7228B4E8"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CNCBLB believes that this process ensures conduct risk is fully understood and appropriately managed; and</w:t>
      </w:r>
    </w:p>
    <w:p w14:paraId="1EB11EF8"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The fact that the Risk Matrix and CMP are reviewed at least annually, and that the Compliance Department is tasked with ensuring the Branch remains informed of industry practice (including the action taken by peer banks following instances of crystallised conduct risk), will ensure that any activities potentially undermining the wider conduct risk management arrangements are appropriately identified to ensure controls can be put in place.</w:t>
      </w:r>
    </w:p>
    <w:p w14:paraId="11E75271" w14:textId="77777777" w:rsidR="002C4E80" w:rsidRPr="00D94316" w:rsidRDefault="002C4E80" w:rsidP="00DA1720">
      <w:pPr>
        <w:spacing w:before="0" w:after="0" w:line="360" w:lineRule="auto"/>
        <w:rPr>
          <w:rFonts w:ascii="Arial" w:hAnsi="Arial" w:cs="Arial"/>
        </w:rPr>
      </w:pPr>
    </w:p>
    <w:sectPr w:rsidR="002C4E80" w:rsidRPr="00D94316" w:rsidSect="00CB071C">
      <w:headerReference w:type="default" r:id="rId15"/>
      <w:footnotePr>
        <w:numFmt w:val="lowerRoman"/>
      </w:footnotePr>
      <w:pgSz w:w="11907" w:h="16839"/>
      <w:pgMar w:top="1474" w:right="1673" w:bottom="1276" w:left="1418" w:header="709" w:footer="62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956B4C" w14:textId="77777777" w:rsidR="008F7F1C" w:rsidRDefault="008F7F1C">
      <w:r>
        <w:separator/>
      </w:r>
    </w:p>
  </w:endnote>
  <w:endnote w:type="continuationSeparator" w:id="0">
    <w:p w14:paraId="656FC347" w14:textId="77777777" w:rsidR="008F7F1C" w:rsidRDefault="008F7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Normal">
    <w:altName w:val="Times New Roman"/>
    <w:panose1 w:val="00000000000000000000"/>
    <w:charset w:val="00"/>
    <w:family w:val="roman"/>
    <w:notTrueType/>
    <w:pitch w:val="default"/>
    <w:sig w:usb0="06079CD3" w:usb1="00009716" w:usb2="00000000" w:usb3="00000000" w:csb0="00000001" w:csb1="009E370C"/>
  </w:font>
  <w:font w:name="Arial Unicode MS">
    <w:panose1 w:val="020B0604020202020204"/>
    <w:charset w:val="86"/>
    <w:family w:val="swiss"/>
    <w:pitch w:val="variable"/>
    <w:sig w:usb0="F7FFAFFF" w:usb1="E9DFFFFF" w:usb2="0000003F" w:usb3="00000000" w:csb0="003F01FF" w:csb1="00000000"/>
  </w:font>
  <w:font w:name="??">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15677" w14:textId="77777777" w:rsidR="008F7F1C" w:rsidRPr="00DA1720" w:rsidRDefault="008F7F1C">
    <w:pPr>
      <w:pStyle w:val="Footer"/>
      <w:rPr>
        <w:rFonts w:ascii="Arial" w:hAnsi="Arial" w:cs="Arial"/>
        <w:sz w:val="22"/>
      </w:rPr>
    </w:pPr>
    <w:r w:rsidRPr="00DA1720">
      <w:rPr>
        <w:rFonts w:ascii="Arial" w:hAnsi="Arial" w:cs="Arial"/>
        <w:sz w:val="22"/>
      </w:rPr>
      <w:t xml:space="preserve">Page </w:t>
    </w:r>
    <w:r w:rsidRPr="00DA1720">
      <w:rPr>
        <w:rFonts w:ascii="Arial" w:hAnsi="Arial" w:cs="Arial"/>
        <w:b/>
        <w:sz w:val="22"/>
      </w:rPr>
      <w:fldChar w:fldCharType="begin"/>
    </w:r>
    <w:r w:rsidRPr="00DA1720">
      <w:rPr>
        <w:rFonts w:ascii="Arial" w:hAnsi="Arial" w:cs="Arial"/>
        <w:b/>
        <w:sz w:val="22"/>
      </w:rPr>
      <w:instrText xml:space="preserve"> PAGE </w:instrText>
    </w:r>
    <w:r w:rsidRPr="00DA1720">
      <w:rPr>
        <w:rFonts w:ascii="Arial" w:hAnsi="Arial" w:cs="Arial"/>
        <w:b/>
        <w:sz w:val="22"/>
      </w:rPr>
      <w:fldChar w:fldCharType="separate"/>
    </w:r>
    <w:r w:rsidR="00BF3161">
      <w:rPr>
        <w:rFonts w:ascii="Arial" w:hAnsi="Arial" w:cs="Arial"/>
        <w:b/>
        <w:noProof/>
        <w:sz w:val="22"/>
      </w:rPr>
      <w:t>21</w:t>
    </w:r>
    <w:r w:rsidRPr="00DA1720">
      <w:rPr>
        <w:rFonts w:ascii="Arial" w:hAnsi="Arial" w:cs="Arial"/>
        <w:b/>
        <w:sz w:val="22"/>
      </w:rPr>
      <w:fldChar w:fldCharType="end"/>
    </w:r>
    <w:r w:rsidRPr="00DA1720">
      <w:rPr>
        <w:rFonts w:ascii="Arial" w:hAnsi="Arial" w:cs="Arial"/>
        <w:sz w:val="22"/>
      </w:rPr>
      <w:t xml:space="preserve"> of </w:t>
    </w:r>
    <w:r w:rsidRPr="00DA1720">
      <w:rPr>
        <w:rFonts w:ascii="Arial" w:hAnsi="Arial" w:cs="Arial"/>
        <w:b/>
        <w:sz w:val="22"/>
      </w:rPr>
      <w:fldChar w:fldCharType="begin"/>
    </w:r>
    <w:r w:rsidRPr="00DA1720">
      <w:rPr>
        <w:rFonts w:ascii="Arial" w:hAnsi="Arial" w:cs="Arial"/>
        <w:b/>
        <w:sz w:val="22"/>
      </w:rPr>
      <w:instrText xml:space="preserve"> NUMPAGES  </w:instrText>
    </w:r>
    <w:r w:rsidRPr="00DA1720">
      <w:rPr>
        <w:rFonts w:ascii="Arial" w:hAnsi="Arial" w:cs="Arial"/>
        <w:b/>
        <w:sz w:val="22"/>
      </w:rPr>
      <w:fldChar w:fldCharType="separate"/>
    </w:r>
    <w:r w:rsidR="00BF3161">
      <w:rPr>
        <w:rFonts w:ascii="Arial" w:hAnsi="Arial" w:cs="Arial"/>
        <w:b/>
        <w:noProof/>
        <w:sz w:val="22"/>
      </w:rPr>
      <w:t>22</w:t>
    </w:r>
    <w:r w:rsidRPr="00DA1720">
      <w:rPr>
        <w:rFonts w:ascii="Arial" w:hAnsi="Arial" w:cs="Arial"/>
        <w:b/>
        <w:sz w:val="22"/>
      </w:rPr>
      <w:fldChar w:fldCharType="end"/>
    </w:r>
  </w:p>
  <w:p w14:paraId="5D2ED744" w14:textId="77777777" w:rsidR="008F7F1C" w:rsidRDefault="008F7F1C" w:rsidP="00E1497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51711" w14:textId="77777777" w:rsidR="008F7F1C" w:rsidRDefault="008F7F1C">
      <w:r>
        <w:separator/>
      </w:r>
    </w:p>
  </w:footnote>
  <w:footnote w:type="continuationSeparator" w:id="0">
    <w:p w14:paraId="53E55888" w14:textId="77777777" w:rsidR="008F7F1C" w:rsidRDefault="008F7F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69BD4" w14:textId="3EC1D6C4" w:rsidR="008F7F1C" w:rsidRDefault="008F7F1C" w:rsidP="00A72245">
    <w:pPr>
      <w:pStyle w:val="Header"/>
      <w:spacing w:before="0" w:after="0"/>
    </w:pPr>
    <w:r>
      <w:tab/>
    </w:r>
    <w:r>
      <w:tab/>
    </w:r>
    <w:r>
      <w:tab/>
    </w:r>
    <w:r>
      <w:tab/>
    </w:r>
  </w:p>
  <w:p w14:paraId="4F64C1F2" w14:textId="44E6E194" w:rsidR="008F7F1C" w:rsidRPr="00DA1720" w:rsidRDefault="008F7F1C" w:rsidP="00A72245">
    <w:pPr>
      <w:pStyle w:val="Header"/>
      <w:spacing w:before="0"/>
      <w:rPr>
        <w:rFonts w:ascii="Arial" w:hAnsi="Arial" w:cs="Arial"/>
        <w:sz w:val="22"/>
      </w:rPr>
    </w:pPr>
    <w:r w:rsidRPr="00DA1720">
      <w:rPr>
        <w:rFonts w:ascii="Arial" w:hAnsi="Arial" w:cs="Arial"/>
        <w:noProof/>
        <w:sz w:val="22"/>
        <w:lang w:val="en-GB" w:eastAsia="en-GB" w:bidi="ar-SA"/>
      </w:rPr>
      <w:t>China CITIC Bank London Branch</w:t>
    </w:r>
    <w:r w:rsidRPr="00DA1720">
      <w:rPr>
        <w:rFonts w:ascii="Arial" w:hAnsi="Arial" w:cs="Arial"/>
        <w:sz w:val="22"/>
      </w:rPr>
      <w:tab/>
    </w:r>
    <w:r w:rsidRPr="00DA1720">
      <w:rPr>
        <w:rFonts w:ascii="Arial" w:hAnsi="Arial" w:cs="Arial"/>
        <w:sz w:val="22"/>
      </w:rPr>
      <w:tab/>
      <w:t xml:space="preserve">Conduct Risk Policy  </w:t>
    </w:r>
  </w:p>
  <w:p w14:paraId="4B2E19F6" w14:textId="77777777" w:rsidR="008F7F1C" w:rsidRPr="00A72245" w:rsidRDefault="008F7F1C" w:rsidP="00A72245">
    <w:pPr>
      <w:pStyle w:val="Header"/>
      <w:spacing w:before="0"/>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D9809F12"/>
    <w:lvl w:ilvl="0">
      <w:start w:val="1"/>
      <w:numFmt w:val="decimal"/>
      <w:pStyle w:val="ListNumber2"/>
      <w:lvlText w:val="%1."/>
      <w:lvlJc w:val="left"/>
      <w:pPr>
        <w:tabs>
          <w:tab w:val="num" w:pos="643"/>
        </w:tabs>
        <w:ind w:left="643" w:hanging="360"/>
      </w:pPr>
    </w:lvl>
  </w:abstractNum>
  <w:abstractNum w:abstractNumId="1" w15:restartNumberingAfterBreak="0">
    <w:nsid w:val="FFFFFF89"/>
    <w:multiLevelType w:val="singleLevel"/>
    <w:tmpl w:val="EC4E2FC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1845C4"/>
    <w:multiLevelType w:val="multilevel"/>
    <w:tmpl w:val="EC2E65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29A792D"/>
    <w:multiLevelType w:val="hybridMultilevel"/>
    <w:tmpl w:val="15FA9CA2"/>
    <w:lvl w:ilvl="0" w:tplc="82D8201C">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EF69DF"/>
    <w:multiLevelType w:val="multilevel"/>
    <w:tmpl w:val="C9B48C68"/>
    <w:lvl w:ilvl="0">
      <w:start w:val="1"/>
      <w:numFmt w:val="decimal"/>
      <w:pStyle w:val="Style1"/>
      <w:lvlText w:val="%1."/>
      <w:lvlJc w:val="left"/>
      <w:pPr>
        <w:ind w:left="360" w:hanging="360"/>
      </w:pPr>
      <w:rPr>
        <w:rFonts w:cs="Times New Roman" w:hint="default"/>
      </w:rPr>
    </w:lvl>
    <w:lvl w:ilvl="1">
      <w:start w:val="2"/>
      <w:numFmt w:val="decimal"/>
      <w:pStyle w:val="2Heading2"/>
      <w:isLgl/>
      <w:lvlText w:val="%1.%2"/>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5" w15:restartNumberingAfterBreak="0">
    <w:nsid w:val="0C1945FE"/>
    <w:multiLevelType w:val="hybridMultilevel"/>
    <w:tmpl w:val="B4743A42"/>
    <w:lvl w:ilvl="0" w:tplc="6EE6D578">
      <w:start w:val="1"/>
      <w:numFmt w:val="bullet"/>
      <w:pStyle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B76C1C"/>
    <w:multiLevelType w:val="hybridMultilevel"/>
    <w:tmpl w:val="6AE2C3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E242D8"/>
    <w:multiLevelType w:val="hybridMultilevel"/>
    <w:tmpl w:val="2C0E6884"/>
    <w:lvl w:ilvl="0" w:tplc="F6CC9012">
      <w:start w:val="1"/>
      <w:numFmt w:val="decimal"/>
      <w:lvlText w:val="%1."/>
      <w:lvlJc w:val="left"/>
      <w:pPr>
        <w:tabs>
          <w:tab w:val="num" w:pos="720"/>
        </w:tabs>
        <w:ind w:left="720" w:hanging="360"/>
      </w:pPr>
    </w:lvl>
    <w:lvl w:ilvl="1" w:tplc="6854F8A2" w:tentative="1">
      <w:start w:val="1"/>
      <w:numFmt w:val="decimal"/>
      <w:lvlText w:val="%2."/>
      <w:lvlJc w:val="left"/>
      <w:pPr>
        <w:tabs>
          <w:tab w:val="num" w:pos="1440"/>
        </w:tabs>
        <w:ind w:left="1440" w:hanging="360"/>
      </w:pPr>
    </w:lvl>
    <w:lvl w:ilvl="2" w:tplc="FF642DC2" w:tentative="1">
      <w:start w:val="1"/>
      <w:numFmt w:val="decimal"/>
      <w:lvlText w:val="%3."/>
      <w:lvlJc w:val="left"/>
      <w:pPr>
        <w:tabs>
          <w:tab w:val="num" w:pos="2160"/>
        </w:tabs>
        <w:ind w:left="2160" w:hanging="360"/>
      </w:pPr>
    </w:lvl>
    <w:lvl w:ilvl="3" w:tplc="E7D6B3B0" w:tentative="1">
      <w:start w:val="1"/>
      <w:numFmt w:val="decimal"/>
      <w:lvlText w:val="%4."/>
      <w:lvlJc w:val="left"/>
      <w:pPr>
        <w:tabs>
          <w:tab w:val="num" w:pos="2880"/>
        </w:tabs>
        <w:ind w:left="2880" w:hanging="360"/>
      </w:pPr>
    </w:lvl>
    <w:lvl w:ilvl="4" w:tplc="F08A86E6" w:tentative="1">
      <w:start w:val="1"/>
      <w:numFmt w:val="decimal"/>
      <w:lvlText w:val="%5."/>
      <w:lvlJc w:val="left"/>
      <w:pPr>
        <w:tabs>
          <w:tab w:val="num" w:pos="3600"/>
        </w:tabs>
        <w:ind w:left="3600" w:hanging="360"/>
      </w:pPr>
    </w:lvl>
    <w:lvl w:ilvl="5" w:tplc="895619FE" w:tentative="1">
      <w:start w:val="1"/>
      <w:numFmt w:val="decimal"/>
      <w:lvlText w:val="%6."/>
      <w:lvlJc w:val="left"/>
      <w:pPr>
        <w:tabs>
          <w:tab w:val="num" w:pos="4320"/>
        </w:tabs>
        <w:ind w:left="4320" w:hanging="360"/>
      </w:pPr>
    </w:lvl>
    <w:lvl w:ilvl="6" w:tplc="9E9A100A" w:tentative="1">
      <w:start w:val="1"/>
      <w:numFmt w:val="decimal"/>
      <w:lvlText w:val="%7."/>
      <w:lvlJc w:val="left"/>
      <w:pPr>
        <w:tabs>
          <w:tab w:val="num" w:pos="5040"/>
        </w:tabs>
        <w:ind w:left="5040" w:hanging="360"/>
      </w:pPr>
    </w:lvl>
    <w:lvl w:ilvl="7" w:tplc="AD24D7AA" w:tentative="1">
      <w:start w:val="1"/>
      <w:numFmt w:val="decimal"/>
      <w:lvlText w:val="%8."/>
      <w:lvlJc w:val="left"/>
      <w:pPr>
        <w:tabs>
          <w:tab w:val="num" w:pos="5760"/>
        </w:tabs>
        <w:ind w:left="5760" w:hanging="360"/>
      </w:pPr>
    </w:lvl>
    <w:lvl w:ilvl="8" w:tplc="3A705618" w:tentative="1">
      <w:start w:val="1"/>
      <w:numFmt w:val="decimal"/>
      <w:lvlText w:val="%9."/>
      <w:lvlJc w:val="left"/>
      <w:pPr>
        <w:tabs>
          <w:tab w:val="num" w:pos="6480"/>
        </w:tabs>
        <w:ind w:left="6480" w:hanging="360"/>
      </w:pPr>
    </w:lvl>
  </w:abstractNum>
  <w:abstractNum w:abstractNumId="8" w15:restartNumberingAfterBreak="0">
    <w:nsid w:val="13334E23"/>
    <w:multiLevelType w:val="hybridMultilevel"/>
    <w:tmpl w:val="768C68F8"/>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1475081A"/>
    <w:multiLevelType w:val="hybridMultilevel"/>
    <w:tmpl w:val="E3F272EE"/>
    <w:lvl w:ilvl="0" w:tplc="7982D3B8">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DF6FA1"/>
    <w:multiLevelType w:val="hybridMultilevel"/>
    <w:tmpl w:val="8C6C8C9E"/>
    <w:lvl w:ilvl="0" w:tplc="FBAA6A5E">
      <w:start w:val="1"/>
      <w:numFmt w:val="bullet"/>
      <w:lvlText w:val="-"/>
      <w:lvlJc w:val="left"/>
      <w:pPr>
        <w:tabs>
          <w:tab w:val="num" w:pos="720"/>
        </w:tabs>
        <w:ind w:left="720" w:hanging="360"/>
      </w:pPr>
      <w:rPr>
        <w:rFonts w:ascii="Calibri" w:hAnsi="Calibri" w:hint="default"/>
      </w:rPr>
    </w:lvl>
    <w:lvl w:ilvl="1" w:tplc="F18075AE" w:tentative="1">
      <w:start w:val="1"/>
      <w:numFmt w:val="bullet"/>
      <w:lvlText w:val="-"/>
      <w:lvlJc w:val="left"/>
      <w:pPr>
        <w:tabs>
          <w:tab w:val="num" w:pos="1440"/>
        </w:tabs>
        <w:ind w:left="1440" w:hanging="360"/>
      </w:pPr>
      <w:rPr>
        <w:rFonts w:ascii="Calibri" w:hAnsi="Calibri" w:hint="default"/>
      </w:rPr>
    </w:lvl>
    <w:lvl w:ilvl="2" w:tplc="399C7692" w:tentative="1">
      <w:start w:val="1"/>
      <w:numFmt w:val="bullet"/>
      <w:lvlText w:val="-"/>
      <w:lvlJc w:val="left"/>
      <w:pPr>
        <w:tabs>
          <w:tab w:val="num" w:pos="2160"/>
        </w:tabs>
        <w:ind w:left="2160" w:hanging="360"/>
      </w:pPr>
      <w:rPr>
        <w:rFonts w:ascii="Calibri" w:hAnsi="Calibri" w:hint="default"/>
      </w:rPr>
    </w:lvl>
    <w:lvl w:ilvl="3" w:tplc="4B2057D6" w:tentative="1">
      <w:start w:val="1"/>
      <w:numFmt w:val="bullet"/>
      <w:lvlText w:val="-"/>
      <w:lvlJc w:val="left"/>
      <w:pPr>
        <w:tabs>
          <w:tab w:val="num" w:pos="2880"/>
        </w:tabs>
        <w:ind w:left="2880" w:hanging="360"/>
      </w:pPr>
      <w:rPr>
        <w:rFonts w:ascii="Calibri" w:hAnsi="Calibri" w:hint="default"/>
      </w:rPr>
    </w:lvl>
    <w:lvl w:ilvl="4" w:tplc="0C28BBEC" w:tentative="1">
      <w:start w:val="1"/>
      <w:numFmt w:val="bullet"/>
      <w:lvlText w:val="-"/>
      <w:lvlJc w:val="left"/>
      <w:pPr>
        <w:tabs>
          <w:tab w:val="num" w:pos="3600"/>
        </w:tabs>
        <w:ind w:left="3600" w:hanging="360"/>
      </w:pPr>
      <w:rPr>
        <w:rFonts w:ascii="Calibri" w:hAnsi="Calibri" w:hint="default"/>
      </w:rPr>
    </w:lvl>
    <w:lvl w:ilvl="5" w:tplc="D55CB814" w:tentative="1">
      <w:start w:val="1"/>
      <w:numFmt w:val="bullet"/>
      <w:lvlText w:val="-"/>
      <w:lvlJc w:val="left"/>
      <w:pPr>
        <w:tabs>
          <w:tab w:val="num" w:pos="4320"/>
        </w:tabs>
        <w:ind w:left="4320" w:hanging="360"/>
      </w:pPr>
      <w:rPr>
        <w:rFonts w:ascii="Calibri" w:hAnsi="Calibri" w:hint="default"/>
      </w:rPr>
    </w:lvl>
    <w:lvl w:ilvl="6" w:tplc="69C8AE3C" w:tentative="1">
      <w:start w:val="1"/>
      <w:numFmt w:val="bullet"/>
      <w:lvlText w:val="-"/>
      <w:lvlJc w:val="left"/>
      <w:pPr>
        <w:tabs>
          <w:tab w:val="num" w:pos="5040"/>
        </w:tabs>
        <w:ind w:left="5040" w:hanging="360"/>
      </w:pPr>
      <w:rPr>
        <w:rFonts w:ascii="Calibri" w:hAnsi="Calibri" w:hint="default"/>
      </w:rPr>
    </w:lvl>
    <w:lvl w:ilvl="7" w:tplc="A5A65F02" w:tentative="1">
      <w:start w:val="1"/>
      <w:numFmt w:val="bullet"/>
      <w:lvlText w:val="-"/>
      <w:lvlJc w:val="left"/>
      <w:pPr>
        <w:tabs>
          <w:tab w:val="num" w:pos="5760"/>
        </w:tabs>
        <w:ind w:left="5760" w:hanging="360"/>
      </w:pPr>
      <w:rPr>
        <w:rFonts w:ascii="Calibri" w:hAnsi="Calibri" w:hint="default"/>
      </w:rPr>
    </w:lvl>
    <w:lvl w:ilvl="8" w:tplc="51022662" w:tentative="1">
      <w:start w:val="1"/>
      <w:numFmt w:val="bullet"/>
      <w:lvlText w:val="-"/>
      <w:lvlJc w:val="left"/>
      <w:pPr>
        <w:tabs>
          <w:tab w:val="num" w:pos="6480"/>
        </w:tabs>
        <w:ind w:left="6480" w:hanging="360"/>
      </w:pPr>
      <w:rPr>
        <w:rFonts w:ascii="Calibri" w:hAnsi="Calibri" w:hint="default"/>
      </w:rPr>
    </w:lvl>
  </w:abstractNum>
  <w:abstractNum w:abstractNumId="11" w15:restartNumberingAfterBreak="0">
    <w:nsid w:val="20DF3B7E"/>
    <w:multiLevelType w:val="hybridMultilevel"/>
    <w:tmpl w:val="F1A85538"/>
    <w:lvl w:ilvl="0" w:tplc="7982D3B8">
      <w:start w:val="1"/>
      <w:numFmt w:val="bullet"/>
      <w:lvlText w:val="-"/>
      <w:lvlJc w:val="left"/>
      <w:pPr>
        <w:tabs>
          <w:tab w:val="num" w:pos="720"/>
        </w:tabs>
        <w:ind w:left="720" w:hanging="360"/>
      </w:pPr>
      <w:rPr>
        <w:rFonts w:ascii="Calibri" w:hAnsi="Calibri" w:hint="default"/>
      </w:rPr>
    </w:lvl>
    <w:lvl w:ilvl="1" w:tplc="9D4E4B9E" w:tentative="1">
      <w:start w:val="1"/>
      <w:numFmt w:val="decimal"/>
      <w:lvlText w:val="%2."/>
      <w:lvlJc w:val="left"/>
      <w:pPr>
        <w:tabs>
          <w:tab w:val="num" w:pos="1440"/>
        </w:tabs>
        <w:ind w:left="1440" w:hanging="360"/>
      </w:pPr>
    </w:lvl>
    <w:lvl w:ilvl="2" w:tplc="7A98A4A6" w:tentative="1">
      <w:start w:val="1"/>
      <w:numFmt w:val="decimal"/>
      <w:lvlText w:val="%3."/>
      <w:lvlJc w:val="left"/>
      <w:pPr>
        <w:tabs>
          <w:tab w:val="num" w:pos="2160"/>
        </w:tabs>
        <w:ind w:left="2160" w:hanging="360"/>
      </w:pPr>
    </w:lvl>
    <w:lvl w:ilvl="3" w:tplc="1D1AEE54" w:tentative="1">
      <w:start w:val="1"/>
      <w:numFmt w:val="decimal"/>
      <w:lvlText w:val="%4."/>
      <w:lvlJc w:val="left"/>
      <w:pPr>
        <w:tabs>
          <w:tab w:val="num" w:pos="2880"/>
        </w:tabs>
        <w:ind w:left="2880" w:hanging="360"/>
      </w:pPr>
    </w:lvl>
    <w:lvl w:ilvl="4" w:tplc="B4FC9670" w:tentative="1">
      <w:start w:val="1"/>
      <w:numFmt w:val="decimal"/>
      <w:lvlText w:val="%5."/>
      <w:lvlJc w:val="left"/>
      <w:pPr>
        <w:tabs>
          <w:tab w:val="num" w:pos="3600"/>
        </w:tabs>
        <w:ind w:left="3600" w:hanging="360"/>
      </w:pPr>
    </w:lvl>
    <w:lvl w:ilvl="5" w:tplc="D25C90B4" w:tentative="1">
      <w:start w:val="1"/>
      <w:numFmt w:val="decimal"/>
      <w:lvlText w:val="%6."/>
      <w:lvlJc w:val="left"/>
      <w:pPr>
        <w:tabs>
          <w:tab w:val="num" w:pos="4320"/>
        </w:tabs>
        <w:ind w:left="4320" w:hanging="360"/>
      </w:pPr>
    </w:lvl>
    <w:lvl w:ilvl="6" w:tplc="E3FA752A" w:tentative="1">
      <w:start w:val="1"/>
      <w:numFmt w:val="decimal"/>
      <w:lvlText w:val="%7."/>
      <w:lvlJc w:val="left"/>
      <w:pPr>
        <w:tabs>
          <w:tab w:val="num" w:pos="5040"/>
        </w:tabs>
        <w:ind w:left="5040" w:hanging="360"/>
      </w:pPr>
    </w:lvl>
    <w:lvl w:ilvl="7" w:tplc="480E9768" w:tentative="1">
      <w:start w:val="1"/>
      <w:numFmt w:val="decimal"/>
      <w:lvlText w:val="%8."/>
      <w:lvlJc w:val="left"/>
      <w:pPr>
        <w:tabs>
          <w:tab w:val="num" w:pos="5760"/>
        </w:tabs>
        <w:ind w:left="5760" w:hanging="360"/>
      </w:pPr>
    </w:lvl>
    <w:lvl w:ilvl="8" w:tplc="E30263BC" w:tentative="1">
      <w:start w:val="1"/>
      <w:numFmt w:val="decimal"/>
      <w:lvlText w:val="%9."/>
      <w:lvlJc w:val="left"/>
      <w:pPr>
        <w:tabs>
          <w:tab w:val="num" w:pos="6480"/>
        </w:tabs>
        <w:ind w:left="6480" w:hanging="360"/>
      </w:pPr>
    </w:lvl>
  </w:abstractNum>
  <w:abstractNum w:abstractNumId="12" w15:restartNumberingAfterBreak="0">
    <w:nsid w:val="26A82F74"/>
    <w:multiLevelType w:val="multilevel"/>
    <w:tmpl w:val="478AD6FC"/>
    <w:lvl w:ilvl="0">
      <w:start w:val="1"/>
      <w:numFmt w:val="decimal"/>
      <w:pStyle w:val="Numberedbullet"/>
      <w:lvlText w:val="%1."/>
      <w:lvlJc w:val="left"/>
      <w:pPr>
        <w:tabs>
          <w:tab w:val="num" w:pos="360"/>
        </w:tabs>
        <w:ind w:left="360" w:hanging="360"/>
      </w:pPr>
      <w:rPr>
        <w:rFonts w:ascii="Times New Roman" w:hAnsi="Times New Roman"/>
        <w:b w:val="0"/>
        <w:bCs w:val="0"/>
        <w:i w:val="0"/>
        <w:iCs w:val="0"/>
        <w:caps w:val="0"/>
        <w:smallCaps w:val="0"/>
        <w:strike w:val="0"/>
        <w:dstrike w:val="0"/>
        <w:noProof w:val="0"/>
        <w:vanish w:val="0"/>
        <w:color w:val="000000"/>
        <w:spacing w:val="0"/>
        <w:kern w:val="0"/>
        <w:position w:val="0"/>
        <w:sz w:val="18"/>
        <w:szCs w:val="1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ascii="Arial" w:hAnsi="Arial" w:hint="default"/>
        <w:b/>
        <w:i w:val="0"/>
        <w:color w:val="97989A"/>
        <w:sz w:val="1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0F85D47"/>
    <w:multiLevelType w:val="hybridMultilevel"/>
    <w:tmpl w:val="859E7E12"/>
    <w:lvl w:ilvl="0" w:tplc="FFD66E48">
      <w:start w:val="1"/>
      <w:numFmt w:val="decimal"/>
      <w:lvlText w:val="%1."/>
      <w:lvlJc w:val="left"/>
      <w:pPr>
        <w:tabs>
          <w:tab w:val="num" w:pos="720"/>
        </w:tabs>
        <w:ind w:left="720" w:hanging="360"/>
      </w:pPr>
    </w:lvl>
    <w:lvl w:ilvl="1" w:tplc="4D76218C" w:tentative="1">
      <w:start w:val="1"/>
      <w:numFmt w:val="decimal"/>
      <w:lvlText w:val="%2."/>
      <w:lvlJc w:val="left"/>
      <w:pPr>
        <w:tabs>
          <w:tab w:val="num" w:pos="1440"/>
        </w:tabs>
        <w:ind w:left="1440" w:hanging="360"/>
      </w:pPr>
    </w:lvl>
    <w:lvl w:ilvl="2" w:tplc="7D327156" w:tentative="1">
      <w:start w:val="1"/>
      <w:numFmt w:val="decimal"/>
      <w:lvlText w:val="%3."/>
      <w:lvlJc w:val="left"/>
      <w:pPr>
        <w:tabs>
          <w:tab w:val="num" w:pos="2160"/>
        </w:tabs>
        <w:ind w:left="2160" w:hanging="360"/>
      </w:pPr>
    </w:lvl>
    <w:lvl w:ilvl="3" w:tplc="6D78ED62" w:tentative="1">
      <w:start w:val="1"/>
      <w:numFmt w:val="decimal"/>
      <w:lvlText w:val="%4."/>
      <w:lvlJc w:val="left"/>
      <w:pPr>
        <w:tabs>
          <w:tab w:val="num" w:pos="2880"/>
        </w:tabs>
        <w:ind w:left="2880" w:hanging="360"/>
      </w:pPr>
    </w:lvl>
    <w:lvl w:ilvl="4" w:tplc="67E4EEA0" w:tentative="1">
      <w:start w:val="1"/>
      <w:numFmt w:val="decimal"/>
      <w:lvlText w:val="%5."/>
      <w:lvlJc w:val="left"/>
      <w:pPr>
        <w:tabs>
          <w:tab w:val="num" w:pos="3600"/>
        </w:tabs>
        <w:ind w:left="3600" w:hanging="360"/>
      </w:pPr>
    </w:lvl>
    <w:lvl w:ilvl="5" w:tplc="2EE8E1B4" w:tentative="1">
      <w:start w:val="1"/>
      <w:numFmt w:val="decimal"/>
      <w:lvlText w:val="%6."/>
      <w:lvlJc w:val="left"/>
      <w:pPr>
        <w:tabs>
          <w:tab w:val="num" w:pos="4320"/>
        </w:tabs>
        <w:ind w:left="4320" w:hanging="360"/>
      </w:pPr>
    </w:lvl>
    <w:lvl w:ilvl="6" w:tplc="4022B690" w:tentative="1">
      <w:start w:val="1"/>
      <w:numFmt w:val="decimal"/>
      <w:lvlText w:val="%7."/>
      <w:lvlJc w:val="left"/>
      <w:pPr>
        <w:tabs>
          <w:tab w:val="num" w:pos="5040"/>
        </w:tabs>
        <w:ind w:left="5040" w:hanging="360"/>
      </w:pPr>
    </w:lvl>
    <w:lvl w:ilvl="7" w:tplc="281C107E" w:tentative="1">
      <w:start w:val="1"/>
      <w:numFmt w:val="decimal"/>
      <w:lvlText w:val="%8."/>
      <w:lvlJc w:val="left"/>
      <w:pPr>
        <w:tabs>
          <w:tab w:val="num" w:pos="5760"/>
        </w:tabs>
        <w:ind w:left="5760" w:hanging="360"/>
      </w:pPr>
    </w:lvl>
    <w:lvl w:ilvl="8" w:tplc="32881BEE" w:tentative="1">
      <w:start w:val="1"/>
      <w:numFmt w:val="decimal"/>
      <w:lvlText w:val="%9."/>
      <w:lvlJc w:val="left"/>
      <w:pPr>
        <w:tabs>
          <w:tab w:val="num" w:pos="6480"/>
        </w:tabs>
        <w:ind w:left="6480" w:hanging="360"/>
      </w:pPr>
    </w:lvl>
  </w:abstractNum>
  <w:abstractNum w:abstractNumId="14" w15:restartNumberingAfterBreak="0">
    <w:nsid w:val="347D53D9"/>
    <w:multiLevelType w:val="hybridMultilevel"/>
    <w:tmpl w:val="D1CC38B0"/>
    <w:lvl w:ilvl="0" w:tplc="22D21D82">
      <w:start w:val="1"/>
      <w:numFmt w:val="bullet"/>
      <w:lvlText w:val="-"/>
      <w:lvlJc w:val="left"/>
      <w:pPr>
        <w:tabs>
          <w:tab w:val="num" w:pos="720"/>
        </w:tabs>
        <w:ind w:left="720" w:hanging="360"/>
      </w:pPr>
      <w:rPr>
        <w:rFonts w:ascii="Calibri" w:hAnsi="Calibri" w:hint="default"/>
      </w:rPr>
    </w:lvl>
    <w:lvl w:ilvl="1" w:tplc="8BE8B5C8" w:tentative="1">
      <w:start w:val="1"/>
      <w:numFmt w:val="bullet"/>
      <w:lvlText w:val="-"/>
      <w:lvlJc w:val="left"/>
      <w:pPr>
        <w:tabs>
          <w:tab w:val="num" w:pos="1440"/>
        </w:tabs>
        <w:ind w:left="1440" w:hanging="360"/>
      </w:pPr>
      <w:rPr>
        <w:rFonts w:ascii="Calibri" w:hAnsi="Calibri" w:hint="default"/>
      </w:rPr>
    </w:lvl>
    <w:lvl w:ilvl="2" w:tplc="35A67D70" w:tentative="1">
      <w:start w:val="1"/>
      <w:numFmt w:val="bullet"/>
      <w:lvlText w:val="-"/>
      <w:lvlJc w:val="left"/>
      <w:pPr>
        <w:tabs>
          <w:tab w:val="num" w:pos="2160"/>
        </w:tabs>
        <w:ind w:left="2160" w:hanging="360"/>
      </w:pPr>
      <w:rPr>
        <w:rFonts w:ascii="Calibri" w:hAnsi="Calibri" w:hint="default"/>
      </w:rPr>
    </w:lvl>
    <w:lvl w:ilvl="3" w:tplc="C7EC395C" w:tentative="1">
      <w:start w:val="1"/>
      <w:numFmt w:val="bullet"/>
      <w:lvlText w:val="-"/>
      <w:lvlJc w:val="left"/>
      <w:pPr>
        <w:tabs>
          <w:tab w:val="num" w:pos="2880"/>
        </w:tabs>
        <w:ind w:left="2880" w:hanging="360"/>
      </w:pPr>
      <w:rPr>
        <w:rFonts w:ascii="Calibri" w:hAnsi="Calibri" w:hint="default"/>
      </w:rPr>
    </w:lvl>
    <w:lvl w:ilvl="4" w:tplc="10E481A6" w:tentative="1">
      <w:start w:val="1"/>
      <w:numFmt w:val="bullet"/>
      <w:lvlText w:val="-"/>
      <w:lvlJc w:val="left"/>
      <w:pPr>
        <w:tabs>
          <w:tab w:val="num" w:pos="3600"/>
        </w:tabs>
        <w:ind w:left="3600" w:hanging="360"/>
      </w:pPr>
      <w:rPr>
        <w:rFonts w:ascii="Calibri" w:hAnsi="Calibri" w:hint="default"/>
      </w:rPr>
    </w:lvl>
    <w:lvl w:ilvl="5" w:tplc="48207DFE" w:tentative="1">
      <w:start w:val="1"/>
      <w:numFmt w:val="bullet"/>
      <w:lvlText w:val="-"/>
      <w:lvlJc w:val="left"/>
      <w:pPr>
        <w:tabs>
          <w:tab w:val="num" w:pos="4320"/>
        </w:tabs>
        <w:ind w:left="4320" w:hanging="360"/>
      </w:pPr>
      <w:rPr>
        <w:rFonts w:ascii="Calibri" w:hAnsi="Calibri" w:hint="default"/>
      </w:rPr>
    </w:lvl>
    <w:lvl w:ilvl="6" w:tplc="D79291E2" w:tentative="1">
      <w:start w:val="1"/>
      <w:numFmt w:val="bullet"/>
      <w:lvlText w:val="-"/>
      <w:lvlJc w:val="left"/>
      <w:pPr>
        <w:tabs>
          <w:tab w:val="num" w:pos="5040"/>
        </w:tabs>
        <w:ind w:left="5040" w:hanging="360"/>
      </w:pPr>
      <w:rPr>
        <w:rFonts w:ascii="Calibri" w:hAnsi="Calibri" w:hint="default"/>
      </w:rPr>
    </w:lvl>
    <w:lvl w:ilvl="7" w:tplc="31725CD0" w:tentative="1">
      <w:start w:val="1"/>
      <w:numFmt w:val="bullet"/>
      <w:lvlText w:val="-"/>
      <w:lvlJc w:val="left"/>
      <w:pPr>
        <w:tabs>
          <w:tab w:val="num" w:pos="5760"/>
        </w:tabs>
        <w:ind w:left="5760" w:hanging="360"/>
      </w:pPr>
      <w:rPr>
        <w:rFonts w:ascii="Calibri" w:hAnsi="Calibri" w:hint="default"/>
      </w:rPr>
    </w:lvl>
    <w:lvl w:ilvl="8" w:tplc="0380986C" w:tentative="1">
      <w:start w:val="1"/>
      <w:numFmt w:val="bullet"/>
      <w:lvlText w:val="-"/>
      <w:lvlJc w:val="left"/>
      <w:pPr>
        <w:tabs>
          <w:tab w:val="num" w:pos="6480"/>
        </w:tabs>
        <w:ind w:left="6480" w:hanging="360"/>
      </w:pPr>
      <w:rPr>
        <w:rFonts w:ascii="Calibri" w:hAnsi="Calibri" w:hint="default"/>
      </w:rPr>
    </w:lvl>
  </w:abstractNum>
  <w:abstractNum w:abstractNumId="15" w15:restartNumberingAfterBreak="0">
    <w:nsid w:val="3691276B"/>
    <w:multiLevelType w:val="hybridMultilevel"/>
    <w:tmpl w:val="C9F8BD5A"/>
    <w:lvl w:ilvl="0" w:tplc="829C32FC">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B6140"/>
    <w:multiLevelType w:val="hybridMultilevel"/>
    <w:tmpl w:val="531CE916"/>
    <w:lvl w:ilvl="0" w:tplc="7982D3B8">
      <w:start w:val="1"/>
      <w:numFmt w:val="bullet"/>
      <w:lvlText w:val="-"/>
      <w:lvlJc w:val="left"/>
      <w:pPr>
        <w:tabs>
          <w:tab w:val="num" w:pos="720"/>
        </w:tabs>
        <w:ind w:left="720" w:hanging="360"/>
      </w:pPr>
      <w:rPr>
        <w:rFonts w:ascii="Calibri" w:hAnsi="Calibri" w:hint="default"/>
      </w:rPr>
    </w:lvl>
    <w:lvl w:ilvl="1" w:tplc="C1D47716" w:tentative="1">
      <w:start w:val="1"/>
      <w:numFmt w:val="bullet"/>
      <w:lvlText w:val="-"/>
      <w:lvlJc w:val="left"/>
      <w:pPr>
        <w:tabs>
          <w:tab w:val="num" w:pos="1440"/>
        </w:tabs>
        <w:ind w:left="1440" w:hanging="360"/>
      </w:pPr>
      <w:rPr>
        <w:rFonts w:ascii="Calibri" w:hAnsi="Calibri" w:hint="default"/>
      </w:rPr>
    </w:lvl>
    <w:lvl w:ilvl="2" w:tplc="2BE8F334" w:tentative="1">
      <w:start w:val="1"/>
      <w:numFmt w:val="bullet"/>
      <w:lvlText w:val="-"/>
      <w:lvlJc w:val="left"/>
      <w:pPr>
        <w:tabs>
          <w:tab w:val="num" w:pos="2160"/>
        </w:tabs>
        <w:ind w:left="2160" w:hanging="360"/>
      </w:pPr>
      <w:rPr>
        <w:rFonts w:ascii="Calibri" w:hAnsi="Calibri" w:hint="default"/>
      </w:rPr>
    </w:lvl>
    <w:lvl w:ilvl="3" w:tplc="DD8E383E" w:tentative="1">
      <w:start w:val="1"/>
      <w:numFmt w:val="bullet"/>
      <w:lvlText w:val="-"/>
      <w:lvlJc w:val="left"/>
      <w:pPr>
        <w:tabs>
          <w:tab w:val="num" w:pos="2880"/>
        </w:tabs>
        <w:ind w:left="2880" w:hanging="360"/>
      </w:pPr>
      <w:rPr>
        <w:rFonts w:ascii="Calibri" w:hAnsi="Calibri" w:hint="default"/>
      </w:rPr>
    </w:lvl>
    <w:lvl w:ilvl="4" w:tplc="EA3C9F62" w:tentative="1">
      <w:start w:val="1"/>
      <w:numFmt w:val="bullet"/>
      <w:lvlText w:val="-"/>
      <w:lvlJc w:val="left"/>
      <w:pPr>
        <w:tabs>
          <w:tab w:val="num" w:pos="3600"/>
        </w:tabs>
        <w:ind w:left="3600" w:hanging="360"/>
      </w:pPr>
      <w:rPr>
        <w:rFonts w:ascii="Calibri" w:hAnsi="Calibri" w:hint="default"/>
      </w:rPr>
    </w:lvl>
    <w:lvl w:ilvl="5" w:tplc="E9A28C82" w:tentative="1">
      <w:start w:val="1"/>
      <w:numFmt w:val="bullet"/>
      <w:lvlText w:val="-"/>
      <w:lvlJc w:val="left"/>
      <w:pPr>
        <w:tabs>
          <w:tab w:val="num" w:pos="4320"/>
        </w:tabs>
        <w:ind w:left="4320" w:hanging="360"/>
      </w:pPr>
      <w:rPr>
        <w:rFonts w:ascii="Calibri" w:hAnsi="Calibri" w:hint="default"/>
      </w:rPr>
    </w:lvl>
    <w:lvl w:ilvl="6" w:tplc="D7A44202" w:tentative="1">
      <w:start w:val="1"/>
      <w:numFmt w:val="bullet"/>
      <w:lvlText w:val="-"/>
      <w:lvlJc w:val="left"/>
      <w:pPr>
        <w:tabs>
          <w:tab w:val="num" w:pos="5040"/>
        </w:tabs>
        <w:ind w:left="5040" w:hanging="360"/>
      </w:pPr>
      <w:rPr>
        <w:rFonts w:ascii="Calibri" w:hAnsi="Calibri" w:hint="default"/>
      </w:rPr>
    </w:lvl>
    <w:lvl w:ilvl="7" w:tplc="BDB8C19E" w:tentative="1">
      <w:start w:val="1"/>
      <w:numFmt w:val="bullet"/>
      <w:lvlText w:val="-"/>
      <w:lvlJc w:val="left"/>
      <w:pPr>
        <w:tabs>
          <w:tab w:val="num" w:pos="5760"/>
        </w:tabs>
        <w:ind w:left="5760" w:hanging="360"/>
      </w:pPr>
      <w:rPr>
        <w:rFonts w:ascii="Calibri" w:hAnsi="Calibri" w:hint="default"/>
      </w:rPr>
    </w:lvl>
    <w:lvl w:ilvl="8" w:tplc="5CD26418" w:tentative="1">
      <w:start w:val="1"/>
      <w:numFmt w:val="bullet"/>
      <w:lvlText w:val="-"/>
      <w:lvlJc w:val="left"/>
      <w:pPr>
        <w:tabs>
          <w:tab w:val="num" w:pos="6480"/>
        </w:tabs>
        <w:ind w:left="6480" w:hanging="360"/>
      </w:pPr>
      <w:rPr>
        <w:rFonts w:ascii="Calibri" w:hAnsi="Calibri" w:hint="default"/>
      </w:rPr>
    </w:lvl>
  </w:abstractNum>
  <w:abstractNum w:abstractNumId="17" w15:restartNumberingAfterBreak="0">
    <w:nsid w:val="3F167C71"/>
    <w:multiLevelType w:val="hybridMultilevel"/>
    <w:tmpl w:val="AB3C9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02800E9"/>
    <w:multiLevelType w:val="hybridMultilevel"/>
    <w:tmpl w:val="266C596E"/>
    <w:lvl w:ilvl="0" w:tplc="08090001">
      <w:start w:val="1"/>
      <w:numFmt w:val="bullet"/>
      <w:lvlText w:val=""/>
      <w:lvlJc w:val="left"/>
      <w:pPr>
        <w:ind w:left="812" w:hanging="360"/>
      </w:pPr>
      <w:rPr>
        <w:rFonts w:ascii="Symbol" w:hAnsi="Symbol" w:hint="default"/>
      </w:rPr>
    </w:lvl>
    <w:lvl w:ilvl="1" w:tplc="08090003" w:tentative="1">
      <w:start w:val="1"/>
      <w:numFmt w:val="bullet"/>
      <w:lvlText w:val="o"/>
      <w:lvlJc w:val="left"/>
      <w:pPr>
        <w:ind w:left="1532" w:hanging="360"/>
      </w:pPr>
      <w:rPr>
        <w:rFonts w:ascii="Courier New" w:hAnsi="Courier New" w:cs="Courier New" w:hint="default"/>
      </w:rPr>
    </w:lvl>
    <w:lvl w:ilvl="2" w:tplc="08090005" w:tentative="1">
      <w:start w:val="1"/>
      <w:numFmt w:val="bullet"/>
      <w:lvlText w:val=""/>
      <w:lvlJc w:val="left"/>
      <w:pPr>
        <w:ind w:left="2252" w:hanging="360"/>
      </w:pPr>
      <w:rPr>
        <w:rFonts w:ascii="Wingdings" w:hAnsi="Wingdings" w:hint="default"/>
      </w:rPr>
    </w:lvl>
    <w:lvl w:ilvl="3" w:tplc="08090001" w:tentative="1">
      <w:start w:val="1"/>
      <w:numFmt w:val="bullet"/>
      <w:lvlText w:val=""/>
      <w:lvlJc w:val="left"/>
      <w:pPr>
        <w:ind w:left="2972" w:hanging="360"/>
      </w:pPr>
      <w:rPr>
        <w:rFonts w:ascii="Symbol" w:hAnsi="Symbol" w:hint="default"/>
      </w:rPr>
    </w:lvl>
    <w:lvl w:ilvl="4" w:tplc="08090003" w:tentative="1">
      <w:start w:val="1"/>
      <w:numFmt w:val="bullet"/>
      <w:lvlText w:val="o"/>
      <w:lvlJc w:val="left"/>
      <w:pPr>
        <w:ind w:left="3692" w:hanging="360"/>
      </w:pPr>
      <w:rPr>
        <w:rFonts w:ascii="Courier New" w:hAnsi="Courier New" w:cs="Courier New" w:hint="default"/>
      </w:rPr>
    </w:lvl>
    <w:lvl w:ilvl="5" w:tplc="08090005" w:tentative="1">
      <w:start w:val="1"/>
      <w:numFmt w:val="bullet"/>
      <w:lvlText w:val=""/>
      <w:lvlJc w:val="left"/>
      <w:pPr>
        <w:ind w:left="4412" w:hanging="360"/>
      </w:pPr>
      <w:rPr>
        <w:rFonts w:ascii="Wingdings" w:hAnsi="Wingdings" w:hint="default"/>
      </w:rPr>
    </w:lvl>
    <w:lvl w:ilvl="6" w:tplc="08090001" w:tentative="1">
      <w:start w:val="1"/>
      <w:numFmt w:val="bullet"/>
      <w:lvlText w:val=""/>
      <w:lvlJc w:val="left"/>
      <w:pPr>
        <w:ind w:left="5132" w:hanging="360"/>
      </w:pPr>
      <w:rPr>
        <w:rFonts w:ascii="Symbol" w:hAnsi="Symbol" w:hint="default"/>
      </w:rPr>
    </w:lvl>
    <w:lvl w:ilvl="7" w:tplc="08090003" w:tentative="1">
      <w:start w:val="1"/>
      <w:numFmt w:val="bullet"/>
      <w:lvlText w:val="o"/>
      <w:lvlJc w:val="left"/>
      <w:pPr>
        <w:ind w:left="5852" w:hanging="360"/>
      </w:pPr>
      <w:rPr>
        <w:rFonts w:ascii="Courier New" w:hAnsi="Courier New" w:cs="Courier New" w:hint="default"/>
      </w:rPr>
    </w:lvl>
    <w:lvl w:ilvl="8" w:tplc="08090005" w:tentative="1">
      <w:start w:val="1"/>
      <w:numFmt w:val="bullet"/>
      <w:lvlText w:val=""/>
      <w:lvlJc w:val="left"/>
      <w:pPr>
        <w:ind w:left="6572" w:hanging="360"/>
      </w:pPr>
      <w:rPr>
        <w:rFonts w:ascii="Wingdings" w:hAnsi="Wingdings" w:hint="default"/>
      </w:rPr>
    </w:lvl>
  </w:abstractNum>
  <w:abstractNum w:abstractNumId="19" w15:restartNumberingAfterBreak="0">
    <w:nsid w:val="45103B7D"/>
    <w:multiLevelType w:val="multilevel"/>
    <w:tmpl w:val="C74EA1FA"/>
    <w:lvl w:ilvl="0">
      <w:start w:val="1"/>
      <w:numFmt w:val="bullet"/>
      <w:pStyle w:val="DBullet"/>
      <w:lvlText w:val=""/>
      <w:lvlJc w:val="left"/>
      <w:pPr>
        <w:ind w:left="360" w:hanging="360"/>
      </w:pPr>
      <w:rPr>
        <w:rFonts w:ascii="Symbol" w:hAnsi="Symbol" w:hint="default"/>
        <w:color w:val="auto"/>
        <w:sz w:val="22"/>
        <w:szCs w:val="22"/>
      </w:rPr>
    </w:lvl>
    <w:lvl w:ilvl="1">
      <w:start w:val="1"/>
      <w:numFmt w:val="bullet"/>
      <w:pStyle w:val="DBullet2"/>
      <w:lvlText w:val="o"/>
      <w:lvlJc w:val="left"/>
      <w:pPr>
        <w:ind w:left="1080" w:hanging="360"/>
      </w:pPr>
      <w:rPr>
        <w:rFonts w:ascii="Courier New" w:hAnsi="Courier New" w:cs="Courier New" w:hint="default"/>
      </w:rPr>
    </w:lvl>
    <w:lvl w:ilvl="2">
      <w:start w:val="1"/>
      <w:numFmt w:val="bullet"/>
      <w:pStyle w:val="DBullet3"/>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50742F0A"/>
    <w:multiLevelType w:val="hybridMultilevel"/>
    <w:tmpl w:val="652A904C"/>
    <w:lvl w:ilvl="0" w:tplc="2D14C656">
      <w:start w:val="1"/>
      <w:numFmt w:val="bullet"/>
      <w:pStyle w:val="Bullet2"/>
      <w:lvlText w:val=""/>
      <w:lvlJc w:val="left"/>
      <w:pPr>
        <w:ind w:left="1440" w:hanging="360"/>
      </w:pPr>
      <w:rPr>
        <w:rFonts w:ascii="Wingdings 2" w:hAnsi="Wingdings 2" w:hint="default"/>
        <w:sz w:val="12"/>
        <w:szCs w:val="12"/>
      </w:rPr>
    </w:lvl>
    <w:lvl w:ilvl="1" w:tplc="04090003">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21" w15:restartNumberingAfterBreak="0">
    <w:nsid w:val="50E530A6"/>
    <w:multiLevelType w:val="hybridMultilevel"/>
    <w:tmpl w:val="084ED1D0"/>
    <w:lvl w:ilvl="0" w:tplc="9EB89CCC">
      <w:start w:val="1"/>
      <w:numFmt w:val="decimal"/>
      <w:lvlText w:val="%1."/>
      <w:lvlJc w:val="left"/>
      <w:pPr>
        <w:tabs>
          <w:tab w:val="num" w:pos="720"/>
        </w:tabs>
        <w:ind w:left="720" w:hanging="360"/>
      </w:pPr>
    </w:lvl>
    <w:lvl w:ilvl="1" w:tplc="AD2E490E" w:tentative="1">
      <w:start w:val="1"/>
      <w:numFmt w:val="decimal"/>
      <w:lvlText w:val="%2."/>
      <w:lvlJc w:val="left"/>
      <w:pPr>
        <w:tabs>
          <w:tab w:val="num" w:pos="1440"/>
        </w:tabs>
        <w:ind w:left="1440" w:hanging="360"/>
      </w:pPr>
    </w:lvl>
    <w:lvl w:ilvl="2" w:tplc="EFFC3840" w:tentative="1">
      <w:start w:val="1"/>
      <w:numFmt w:val="decimal"/>
      <w:lvlText w:val="%3."/>
      <w:lvlJc w:val="left"/>
      <w:pPr>
        <w:tabs>
          <w:tab w:val="num" w:pos="2160"/>
        </w:tabs>
        <w:ind w:left="2160" w:hanging="360"/>
      </w:pPr>
    </w:lvl>
    <w:lvl w:ilvl="3" w:tplc="49DC0BE2" w:tentative="1">
      <w:start w:val="1"/>
      <w:numFmt w:val="decimal"/>
      <w:lvlText w:val="%4."/>
      <w:lvlJc w:val="left"/>
      <w:pPr>
        <w:tabs>
          <w:tab w:val="num" w:pos="2880"/>
        </w:tabs>
        <w:ind w:left="2880" w:hanging="360"/>
      </w:pPr>
    </w:lvl>
    <w:lvl w:ilvl="4" w:tplc="62D0468E" w:tentative="1">
      <w:start w:val="1"/>
      <w:numFmt w:val="decimal"/>
      <w:lvlText w:val="%5."/>
      <w:lvlJc w:val="left"/>
      <w:pPr>
        <w:tabs>
          <w:tab w:val="num" w:pos="3600"/>
        </w:tabs>
        <w:ind w:left="3600" w:hanging="360"/>
      </w:pPr>
    </w:lvl>
    <w:lvl w:ilvl="5" w:tplc="27FAEA5E" w:tentative="1">
      <w:start w:val="1"/>
      <w:numFmt w:val="decimal"/>
      <w:lvlText w:val="%6."/>
      <w:lvlJc w:val="left"/>
      <w:pPr>
        <w:tabs>
          <w:tab w:val="num" w:pos="4320"/>
        </w:tabs>
        <w:ind w:left="4320" w:hanging="360"/>
      </w:pPr>
    </w:lvl>
    <w:lvl w:ilvl="6" w:tplc="A9B0763C" w:tentative="1">
      <w:start w:val="1"/>
      <w:numFmt w:val="decimal"/>
      <w:lvlText w:val="%7."/>
      <w:lvlJc w:val="left"/>
      <w:pPr>
        <w:tabs>
          <w:tab w:val="num" w:pos="5040"/>
        </w:tabs>
        <w:ind w:left="5040" w:hanging="360"/>
      </w:pPr>
    </w:lvl>
    <w:lvl w:ilvl="7" w:tplc="61E06B8C" w:tentative="1">
      <w:start w:val="1"/>
      <w:numFmt w:val="decimal"/>
      <w:lvlText w:val="%8."/>
      <w:lvlJc w:val="left"/>
      <w:pPr>
        <w:tabs>
          <w:tab w:val="num" w:pos="5760"/>
        </w:tabs>
        <w:ind w:left="5760" w:hanging="360"/>
      </w:pPr>
    </w:lvl>
    <w:lvl w:ilvl="8" w:tplc="4238DB7A" w:tentative="1">
      <w:start w:val="1"/>
      <w:numFmt w:val="decimal"/>
      <w:lvlText w:val="%9."/>
      <w:lvlJc w:val="left"/>
      <w:pPr>
        <w:tabs>
          <w:tab w:val="num" w:pos="6480"/>
        </w:tabs>
        <w:ind w:left="6480" w:hanging="360"/>
      </w:pPr>
    </w:lvl>
  </w:abstractNum>
  <w:abstractNum w:abstractNumId="22" w15:restartNumberingAfterBreak="0">
    <w:nsid w:val="54370223"/>
    <w:multiLevelType w:val="hybridMultilevel"/>
    <w:tmpl w:val="5A8C1B66"/>
    <w:lvl w:ilvl="0" w:tplc="854C40CA">
      <w:start w:val="1"/>
      <w:numFmt w:val="bullet"/>
      <w:lvlText w:val="-"/>
      <w:lvlJc w:val="left"/>
      <w:pPr>
        <w:tabs>
          <w:tab w:val="num" w:pos="720"/>
        </w:tabs>
        <w:ind w:left="720" w:hanging="360"/>
      </w:pPr>
      <w:rPr>
        <w:rFonts w:ascii="Calibri" w:hAnsi="Calibri" w:hint="default"/>
      </w:rPr>
    </w:lvl>
    <w:lvl w:ilvl="1" w:tplc="0FFCAB98" w:tentative="1">
      <w:start w:val="1"/>
      <w:numFmt w:val="bullet"/>
      <w:lvlText w:val="-"/>
      <w:lvlJc w:val="left"/>
      <w:pPr>
        <w:tabs>
          <w:tab w:val="num" w:pos="1440"/>
        </w:tabs>
        <w:ind w:left="1440" w:hanging="360"/>
      </w:pPr>
      <w:rPr>
        <w:rFonts w:ascii="Calibri" w:hAnsi="Calibri" w:hint="default"/>
      </w:rPr>
    </w:lvl>
    <w:lvl w:ilvl="2" w:tplc="6F48B53E" w:tentative="1">
      <w:start w:val="1"/>
      <w:numFmt w:val="bullet"/>
      <w:lvlText w:val="-"/>
      <w:lvlJc w:val="left"/>
      <w:pPr>
        <w:tabs>
          <w:tab w:val="num" w:pos="2160"/>
        </w:tabs>
        <w:ind w:left="2160" w:hanging="360"/>
      </w:pPr>
      <w:rPr>
        <w:rFonts w:ascii="Calibri" w:hAnsi="Calibri" w:hint="default"/>
      </w:rPr>
    </w:lvl>
    <w:lvl w:ilvl="3" w:tplc="934664C6" w:tentative="1">
      <w:start w:val="1"/>
      <w:numFmt w:val="bullet"/>
      <w:lvlText w:val="-"/>
      <w:lvlJc w:val="left"/>
      <w:pPr>
        <w:tabs>
          <w:tab w:val="num" w:pos="2880"/>
        </w:tabs>
        <w:ind w:left="2880" w:hanging="360"/>
      </w:pPr>
      <w:rPr>
        <w:rFonts w:ascii="Calibri" w:hAnsi="Calibri" w:hint="default"/>
      </w:rPr>
    </w:lvl>
    <w:lvl w:ilvl="4" w:tplc="9AF43242" w:tentative="1">
      <w:start w:val="1"/>
      <w:numFmt w:val="bullet"/>
      <w:lvlText w:val="-"/>
      <w:lvlJc w:val="left"/>
      <w:pPr>
        <w:tabs>
          <w:tab w:val="num" w:pos="3600"/>
        </w:tabs>
        <w:ind w:left="3600" w:hanging="360"/>
      </w:pPr>
      <w:rPr>
        <w:rFonts w:ascii="Calibri" w:hAnsi="Calibri" w:hint="default"/>
      </w:rPr>
    </w:lvl>
    <w:lvl w:ilvl="5" w:tplc="8EA00D8C" w:tentative="1">
      <w:start w:val="1"/>
      <w:numFmt w:val="bullet"/>
      <w:lvlText w:val="-"/>
      <w:lvlJc w:val="left"/>
      <w:pPr>
        <w:tabs>
          <w:tab w:val="num" w:pos="4320"/>
        </w:tabs>
        <w:ind w:left="4320" w:hanging="360"/>
      </w:pPr>
      <w:rPr>
        <w:rFonts w:ascii="Calibri" w:hAnsi="Calibri" w:hint="default"/>
      </w:rPr>
    </w:lvl>
    <w:lvl w:ilvl="6" w:tplc="2830141E" w:tentative="1">
      <w:start w:val="1"/>
      <w:numFmt w:val="bullet"/>
      <w:lvlText w:val="-"/>
      <w:lvlJc w:val="left"/>
      <w:pPr>
        <w:tabs>
          <w:tab w:val="num" w:pos="5040"/>
        </w:tabs>
        <w:ind w:left="5040" w:hanging="360"/>
      </w:pPr>
      <w:rPr>
        <w:rFonts w:ascii="Calibri" w:hAnsi="Calibri" w:hint="default"/>
      </w:rPr>
    </w:lvl>
    <w:lvl w:ilvl="7" w:tplc="0B343718" w:tentative="1">
      <w:start w:val="1"/>
      <w:numFmt w:val="bullet"/>
      <w:lvlText w:val="-"/>
      <w:lvlJc w:val="left"/>
      <w:pPr>
        <w:tabs>
          <w:tab w:val="num" w:pos="5760"/>
        </w:tabs>
        <w:ind w:left="5760" w:hanging="360"/>
      </w:pPr>
      <w:rPr>
        <w:rFonts w:ascii="Calibri" w:hAnsi="Calibri" w:hint="default"/>
      </w:rPr>
    </w:lvl>
    <w:lvl w:ilvl="8" w:tplc="F454EA54" w:tentative="1">
      <w:start w:val="1"/>
      <w:numFmt w:val="bullet"/>
      <w:lvlText w:val="-"/>
      <w:lvlJc w:val="left"/>
      <w:pPr>
        <w:tabs>
          <w:tab w:val="num" w:pos="6480"/>
        </w:tabs>
        <w:ind w:left="6480" w:hanging="360"/>
      </w:pPr>
      <w:rPr>
        <w:rFonts w:ascii="Calibri" w:hAnsi="Calibri" w:hint="default"/>
      </w:rPr>
    </w:lvl>
  </w:abstractNum>
  <w:abstractNum w:abstractNumId="23" w15:restartNumberingAfterBreak="0">
    <w:nsid w:val="5D221856"/>
    <w:multiLevelType w:val="hybridMultilevel"/>
    <w:tmpl w:val="A9FCD2CC"/>
    <w:lvl w:ilvl="0" w:tplc="EBBC49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4B9493B"/>
    <w:multiLevelType w:val="hybridMultilevel"/>
    <w:tmpl w:val="A08A70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9507F0"/>
    <w:multiLevelType w:val="hybridMultilevel"/>
    <w:tmpl w:val="87983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0E3625"/>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0FE15D9"/>
    <w:multiLevelType w:val="multilevel"/>
    <w:tmpl w:val="BD80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5770EC"/>
    <w:multiLevelType w:val="hybridMultilevel"/>
    <w:tmpl w:val="A84C19F2"/>
    <w:lvl w:ilvl="0" w:tplc="BFAEF532">
      <w:start w:val="1"/>
      <w:numFmt w:val="bullet"/>
      <w:lvlText w:val="-"/>
      <w:lvlJc w:val="left"/>
      <w:pPr>
        <w:tabs>
          <w:tab w:val="num" w:pos="720"/>
        </w:tabs>
        <w:ind w:left="720" w:hanging="360"/>
      </w:pPr>
      <w:rPr>
        <w:rFonts w:ascii="Calibri" w:hAnsi="Calibri" w:hint="default"/>
      </w:rPr>
    </w:lvl>
    <w:lvl w:ilvl="1" w:tplc="44FCEC82" w:tentative="1">
      <w:start w:val="1"/>
      <w:numFmt w:val="bullet"/>
      <w:lvlText w:val="-"/>
      <w:lvlJc w:val="left"/>
      <w:pPr>
        <w:tabs>
          <w:tab w:val="num" w:pos="1440"/>
        </w:tabs>
        <w:ind w:left="1440" w:hanging="360"/>
      </w:pPr>
      <w:rPr>
        <w:rFonts w:ascii="Calibri" w:hAnsi="Calibri" w:hint="default"/>
      </w:rPr>
    </w:lvl>
    <w:lvl w:ilvl="2" w:tplc="ECF8864E" w:tentative="1">
      <w:start w:val="1"/>
      <w:numFmt w:val="bullet"/>
      <w:lvlText w:val="-"/>
      <w:lvlJc w:val="left"/>
      <w:pPr>
        <w:tabs>
          <w:tab w:val="num" w:pos="2160"/>
        </w:tabs>
        <w:ind w:left="2160" w:hanging="360"/>
      </w:pPr>
      <w:rPr>
        <w:rFonts w:ascii="Calibri" w:hAnsi="Calibri" w:hint="default"/>
      </w:rPr>
    </w:lvl>
    <w:lvl w:ilvl="3" w:tplc="BDDA0DB8" w:tentative="1">
      <w:start w:val="1"/>
      <w:numFmt w:val="bullet"/>
      <w:lvlText w:val="-"/>
      <w:lvlJc w:val="left"/>
      <w:pPr>
        <w:tabs>
          <w:tab w:val="num" w:pos="2880"/>
        </w:tabs>
        <w:ind w:left="2880" w:hanging="360"/>
      </w:pPr>
      <w:rPr>
        <w:rFonts w:ascii="Calibri" w:hAnsi="Calibri" w:hint="default"/>
      </w:rPr>
    </w:lvl>
    <w:lvl w:ilvl="4" w:tplc="8DDA7C3E" w:tentative="1">
      <w:start w:val="1"/>
      <w:numFmt w:val="bullet"/>
      <w:lvlText w:val="-"/>
      <w:lvlJc w:val="left"/>
      <w:pPr>
        <w:tabs>
          <w:tab w:val="num" w:pos="3600"/>
        </w:tabs>
        <w:ind w:left="3600" w:hanging="360"/>
      </w:pPr>
      <w:rPr>
        <w:rFonts w:ascii="Calibri" w:hAnsi="Calibri" w:hint="default"/>
      </w:rPr>
    </w:lvl>
    <w:lvl w:ilvl="5" w:tplc="C598D396" w:tentative="1">
      <w:start w:val="1"/>
      <w:numFmt w:val="bullet"/>
      <w:lvlText w:val="-"/>
      <w:lvlJc w:val="left"/>
      <w:pPr>
        <w:tabs>
          <w:tab w:val="num" w:pos="4320"/>
        </w:tabs>
        <w:ind w:left="4320" w:hanging="360"/>
      </w:pPr>
      <w:rPr>
        <w:rFonts w:ascii="Calibri" w:hAnsi="Calibri" w:hint="default"/>
      </w:rPr>
    </w:lvl>
    <w:lvl w:ilvl="6" w:tplc="D216306C" w:tentative="1">
      <w:start w:val="1"/>
      <w:numFmt w:val="bullet"/>
      <w:lvlText w:val="-"/>
      <w:lvlJc w:val="left"/>
      <w:pPr>
        <w:tabs>
          <w:tab w:val="num" w:pos="5040"/>
        </w:tabs>
        <w:ind w:left="5040" w:hanging="360"/>
      </w:pPr>
      <w:rPr>
        <w:rFonts w:ascii="Calibri" w:hAnsi="Calibri" w:hint="default"/>
      </w:rPr>
    </w:lvl>
    <w:lvl w:ilvl="7" w:tplc="0CFA55F8" w:tentative="1">
      <w:start w:val="1"/>
      <w:numFmt w:val="bullet"/>
      <w:lvlText w:val="-"/>
      <w:lvlJc w:val="left"/>
      <w:pPr>
        <w:tabs>
          <w:tab w:val="num" w:pos="5760"/>
        </w:tabs>
        <w:ind w:left="5760" w:hanging="360"/>
      </w:pPr>
      <w:rPr>
        <w:rFonts w:ascii="Calibri" w:hAnsi="Calibri" w:hint="default"/>
      </w:rPr>
    </w:lvl>
    <w:lvl w:ilvl="8" w:tplc="5B5A0596" w:tentative="1">
      <w:start w:val="1"/>
      <w:numFmt w:val="bullet"/>
      <w:lvlText w:val="-"/>
      <w:lvlJc w:val="left"/>
      <w:pPr>
        <w:tabs>
          <w:tab w:val="num" w:pos="6480"/>
        </w:tabs>
        <w:ind w:left="6480" w:hanging="360"/>
      </w:pPr>
      <w:rPr>
        <w:rFonts w:ascii="Calibri" w:hAnsi="Calibri" w:hint="default"/>
      </w:rPr>
    </w:lvl>
  </w:abstractNum>
  <w:abstractNum w:abstractNumId="29" w15:restartNumberingAfterBreak="0">
    <w:nsid w:val="71830ACC"/>
    <w:multiLevelType w:val="multilevel"/>
    <w:tmpl w:val="D8A02A9C"/>
    <w:lvl w:ilvl="0">
      <w:start w:val="1"/>
      <w:numFmt w:val="bullet"/>
      <w:lvlText w:val=""/>
      <w:lvlJc w:val="left"/>
      <w:pPr>
        <w:ind w:left="360" w:hanging="360"/>
      </w:pPr>
      <w:rPr>
        <w:rFonts w:ascii="Wingdings" w:hAnsi="Wingdings" w:cs="Wingdings" w:hint="default"/>
        <w:color w:val="17365D"/>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4C16BE2"/>
    <w:multiLevelType w:val="hybridMultilevel"/>
    <w:tmpl w:val="188067B0"/>
    <w:lvl w:ilvl="0" w:tplc="404ABEC4">
      <w:start w:val="1"/>
      <w:numFmt w:val="decimal"/>
      <w:lvlText w:val="%1."/>
      <w:lvlJc w:val="left"/>
      <w:pPr>
        <w:tabs>
          <w:tab w:val="num" w:pos="720"/>
        </w:tabs>
        <w:ind w:left="720" w:hanging="360"/>
      </w:pPr>
    </w:lvl>
    <w:lvl w:ilvl="1" w:tplc="0B4CD62E" w:tentative="1">
      <w:start w:val="1"/>
      <w:numFmt w:val="decimal"/>
      <w:lvlText w:val="%2."/>
      <w:lvlJc w:val="left"/>
      <w:pPr>
        <w:tabs>
          <w:tab w:val="num" w:pos="1440"/>
        </w:tabs>
        <w:ind w:left="1440" w:hanging="360"/>
      </w:pPr>
    </w:lvl>
    <w:lvl w:ilvl="2" w:tplc="48FC44CE" w:tentative="1">
      <w:start w:val="1"/>
      <w:numFmt w:val="decimal"/>
      <w:lvlText w:val="%3."/>
      <w:lvlJc w:val="left"/>
      <w:pPr>
        <w:tabs>
          <w:tab w:val="num" w:pos="2160"/>
        </w:tabs>
        <w:ind w:left="2160" w:hanging="360"/>
      </w:pPr>
    </w:lvl>
    <w:lvl w:ilvl="3" w:tplc="1DD8551A" w:tentative="1">
      <w:start w:val="1"/>
      <w:numFmt w:val="decimal"/>
      <w:lvlText w:val="%4."/>
      <w:lvlJc w:val="left"/>
      <w:pPr>
        <w:tabs>
          <w:tab w:val="num" w:pos="2880"/>
        </w:tabs>
        <w:ind w:left="2880" w:hanging="360"/>
      </w:pPr>
    </w:lvl>
    <w:lvl w:ilvl="4" w:tplc="3F68D404" w:tentative="1">
      <w:start w:val="1"/>
      <w:numFmt w:val="decimal"/>
      <w:lvlText w:val="%5."/>
      <w:lvlJc w:val="left"/>
      <w:pPr>
        <w:tabs>
          <w:tab w:val="num" w:pos="3600"/>
        </w:tabs>
        <w:ind w:left="3600" w:hanging="360"/>
      </w:pPr>
    </w:lvl>
    <w:lvl w:ilvl="5" w:tplc="26C2437C" w:tentative="1">
      <w:start w:val="1"/>
      <w:numFmt w:val="decimal"/>
      <w:lvlText w:val="%6."/>
      <w:lvlJc w:val="left"/>
      <w:pPr>
        <w:tabs>
          <w:tab w:val="num" w:pos="4320"/>
        </w:tabs>
        <w:ind w:left="4320" w:hanging="360"/>
      </w:pPr>
    </w:lvl>
    <w:lvl w:ilvl="6" w:tplc="6576FBCE" w:tentative="1">
      <w:start w:val="1"/>
      <w:numFmt w:val="decimal"/>
      <w:lvlText w:val="%7."/>
      <w:lvlJc w:val="left"/>
      <w:pPr>
        <w:tabs>
          <w:tab w:val="num" w:pos="5040"/>
        </w:tabs>
        <w:ind w:left="5040" w:hanging="360"/>
      </w:pPr>
    </w:lvl>
    <w:lvl w:ilvl="7" w:tplc="92487D70" w:tentative="1">
      <w:start w:val="1"/>
      <w:numFmt w:val="decimal"/>
      <w:lvlText w:val="%8."/>
      <w:lvlJc w:val="left"/>
      <w:pPr>
        <w:tabs>
          <w:tab w:val="num" w:pos="5760"/>
        </w:tabs>
        <w:ind w:left="5760" w:hanging="360"/>
      </w:pPr>
    </w:lvl>
    <w:lvl w:ilvl="8" w:tplc="D09A45EA" w:tentative="1">
      <w:start w:val="1"/>
      <w:numFmt w:val="decimal"/>
      <w:lvlText w:val="%9."/>
      <w:lvlJc w:val="left"/>
      <w:pPr>
        <w:tabs>
          <w:tab w:val="num" w:pos="6480"/>
        </w:tabs>
        <w:ind w:left="6480" w:hanging="360"/>
      </w:pPr>
    </w:lvl>
  </w:abstractNum>
  <w:num w:numId="1">
    <w:abstractNumId w:val="4"/>
  </w:num>
  <w:num w:numId="2">
    <w:abstractNumId w:val="15"/>
  </w:num>
  <w:num w:numId="3">
    <w:abstractNumId w:val="20"/>
  </w:num>
  <w:num w:numId="4">
    <w:abstractNumId w:val="0"/>
  </w:num>
  <w:num w:numId="5">
    <w:abstractNumId w:val="2"/>
  </w:num>
  <w:num w:numId="6">
    <w:abstractNumId w:val="5"/>
  </w:num>
  <w:num w:numId="7">
    <w:abstractNumId w:val="12"/>
  </w:num>
  <w:num w:numId="8">
    <w:abstractNumId w:val="26"/>
  </w:num>
  <w:num w:numId="9">
    <w:abstractNumId w:val="1"/>
  </w:num>
  <w:num w:numId="10">
    <w:abstractNumId w:val="3"/>
  </w:num>
  <w:num w:numId="11">
    <w:abstractNumId w:val="18"/>
  </w:num>
  <w:num w:numId="12">
    <w:abstractNumId w:val="25"/>
  </w:num>
  <w:num w:numId="13">
    <w:abstractNumId w:val="24"/>
  </w:num>
  <w:num w:numId="14">
    <w:abstractNumId w:val="29"/>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8"/>
  </w:num>
  <w:num w:numId="27">
    <w:abstractNumId w:val="27"/>
  </w:num>
  <w:num w:numId="28">
    <w:abstractNumId w:val="23"/>
  </w:num>
  <w:num w:numId="29">
    <w:abstractNumId w:val="16"/>
  </w:num>
  <w:num w:numId="30">
    <w:abstractNumId w:val="11"/>
  </w:num>
  <w:num w:numId="31">
    <w:abstractNumId w:val="28"/>
  </w:num>
  <w:num w:numId="32">
    <w:abstractNumId w:val="30"/>
  </w:num>
  <w:num w:numId="33">
    <w:abstractNumId w:val="22"/>
  </w:num>
  <w:num w:numId="34">
    <w:abstractNumId w:val="7"/>
  </w:num>
  <w:num w:numId="35">
    <w:abstractNumId w:val="14"/>
  </w:num>
  <w:num w:numId="36">
    <w:abstractNumId w:val="13"/>
  </w:num>
  <w:num w:numId="37">
    <w:abstractNumId w:val="10"/>
  </w:num>
  <w:num w:numId="38">
    <w:abstractNumId w:val="21"/>
  </w:num>
  <w:num w:numId="39">
    <w:abstractNumId w:val="9"/>
  </w:num>
  <w:num w:numId="40">
    <w:abstractNumId w:val="17"/>
  </w:num>
  <w:num w:numId="41">
    <w:abstractNumId w:val="6"/>
  </w:num>
  <w:num w:numId="42">
    <w:abstractNumId w:val="19"/>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Lowe">
    <w15:presenceInfo w15:providerId="AD" w15:userId="S-1-5-21-3651734471-1060686537-3650278027-16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82"/>
  <w:drawingGridHorizontalSpacing w:val="110"/>
  <w:displayHorizontalDrawingGridEvery w:val="0"/>
  <w:displayVerticalDrawingGridEvery w:val="2"/>
  <w:characterSpacingControl w:val="compressPunctuation"/>
  <w:hdrShapeDefaults>
    <o:shapedefaults v:ext="edit" spidmax="26625"/>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403"/>
    <w:rsid w:val="00003672"/>
    <w:rsid w:val="00003AF8"/>
    <w:rsid w:val="00003DB4"/>
    <w:rsid w:val="00004DEE"/>
    <w:rsid w:val="00005B69"/>
    <w:rsid w:val="00006A20"/>
    <w:rsid w:val="000070CC"/>
    <w:rsid w:val="00007DB0"/>
    <w:rsid w:val="0001088E"/>
    <w:rsid w:val="00010968"/>
    <w:rsid w:val="00011446"/>
    <w:rsid w:val="00011C36"/>
    <w:rsid w:val="0001462B"/>
    <w:rsid w:val="00014997"/>
    <w:rsid w:val="00015FAE"/>
    <w:rsid w:val="0002019E"/>
    <w:rsid w:val="000202BE"/>
    <w:rsid w:val="00020DF8"/>
    <w:rsid w:val="00020FA1"/>
    <w:rsid w:val="0002230A"/>
    <w:rsid w:val="0002292B"/>
    <w:rsid w:val="00022C9F"/>
    <w:rsid w:val="00024783"/>
    <w:rsid w:val="00024826"/>
    <w:rsid w:val="000267A7"/>
    <w:rsid w:val="00027773"/>
    <w:rsid w:val="00030756"/>
    <w:rsid w:val="000322A9"/>
    <w:rsid w:val="00032843"/>
    <w:rsid w:val="000330F5"/>
    <w:rsid w:val="000335AE"/>
    <w:rsid w:val="000352EE"/>
    <w:rsid w:val="00035A8A"/>
    <w:rsid w:val="00036E9C"/>
    <w:rsid w:val="00037AC6"/>
    <w:rsid w:val="000401AC"/>
    <w:rsid w:val="000411EF"/>
    <w:rsid w:val="00042D54"/>
    <w:rsid w:val="00043AAE"/>
    <w:rsid w:val="00044D83"/>
    <w:rsid w:val="000469AB"/>
    <w:rsid w:val="000472A6"/>
    <w:rsid w:val="00047CFF"/>
    <w:rsid w:val="00051366"/>
    <w:rsid w:val="00052533"/>
    <w:rsid w:val="00053C12"/>
    <w:rsid w:val="0005469E"/>
    <w:rsid w:val="0005484B"/>
    <w:rsid w:val="000551F5"/>
    <w:rsid w:val="000553DB"/>
    <w:rsid w:val="00055D22"/>
    <w:rsid w:val="000569CF"/>
    <w:rsid w:val="00056F54"/>
    <w:rsid w:val="00060319"/>
    <w:rsid w:val="0006041A"/>
    <w:rsid w:val="00060B4D"/>
    <w:rsid w:val="00060B84"/>
    <w:rsid w:val="00060FCB"/>
    <w:rsid w:val="00063A26"/>
    <w:rsid w:val="00063FAD"/>
    <w:rsid w:val="00064E30"/>
    <w:rsid w:val="00065217"/>
    <w:rsid w:val="00066CE2"/>
    <w:rsid w:val="000724AB"/>
    <w:rsid w:val="000724AE"/>
    <w:rsid w:val="00072648"/>
    <w:rsid w:val="0007374A"/>
    <w:rsid w:val="000737A9"/>
    <w:rsid w:val="00073A1D"/>
    <w:rsid w:val="00074D2B"/>
    <w:rsid w:val="00074E9F"/>
    <w:rsid w:val="0007780E"/>
    <w:rsid w:val="000802A1"/>
    <w:rsid w:val="000806D6"/>
    <w:rsid w:val="00081CA1"/>
    <w:rsid w:val="0008258C"/>
    <w:rsid w:val="00083C31"/>
    <w:rsid w:val="00084E5E"/>
    <w:rsid w:val="000852A7"/>
    <w:rsid w:val="00085D85"/>
    <w:rsid w:val="00085E66"/>
    <w:rsid w:val="00086B62"/>
    <w:rsid w:val="00087278"/>
    <w:rsid w:val="000913CE"/>
    <w:rsid w:val="00092402"/>
    <w:rsid w:val="000935A7"/>
    <w:rsid w:val="00093DF2"/>
    <w:rsid w:val="00094677"/>
    <w:rsid w:val="000948CA"/>
    <w:rsid w:val="00095100"/>
    <w:rsid w:val="00096B08"/>
    <w:rsid w:val="00096CEC"/>
    <w:rsid w:val="0009716A"/>
    <w:rsid w:val="00097349"/>
    <w:rsid w:val="000A0736"/>
    <w:rsid w:val="000A163A"/>
    <w:rsid w:val="000A20E7"/>
    <w:rsid w:val="000A273B"/>
    <w:rsid w:val="000A2C04"/>
    <w:rsid w:val="000A3930"/>
    <w:rsid w:val="000A6351"/>
    <w:rsid w:val="000A68FA"/>
    <w:rsid w:val="000A7669"/>
    <w:rsid w:val="000A7E22"/>
    <w:rsid w:val="000B0785"/>
    <w:rsid w:val="000B0A82"/>
    <w:rsid w:val="000B0E1D"/>
    <w:rsid w:val="000B0F4E"/>
    <w:rsid w:val="000B1022"/>
    <w:rsid w:val="000B2288"/>
    <w:rsid w:val="000B2634"/>
    <w:rsid w:val="000B2CB0"/>
    <w:rsid w:val="000B52A5"/>
    <w:rsid w:val="000B6572"/>
    <w:rsid w:val="000B68CD"/>
    <w:rsid w:val="000B764E"/>
    <w:rsid w:val="000B7979"/>
    <w:rsid w:val="000C270C"/>
    <w:rsid w:val="000C3F2D"/>
    <w:rsid w:val="000C4134"/>
    <w:rsid w:val="000C4461"/>
    <w:rsid w:val="000C4624"/>
    <w:rsid w:val="000C46E0"/>
    <w:rsid w:val="000C49D3"/>
    <w:rsid w:val="000C49FB"/>
    <w:rsid w:val="000C4F14"/>
    <w:rsid w:val="000D00BC"/>
    <w:rsid w:val="000D0C2E"/>
    <w:rsid w:val="000D1D78"/>
    <w:rsid w:val="000D1E9C"/>
    <w:rsid w:val="000D21F5"/>
    <w:rsid w:val="000D29AC"/>
    <w:rsid w:val="000D424C"/>
    <w:rsid w:val="000D46A7"/>
    <w:rsid w:val="000D4903"/>
    <w:rsid w:val="000D4F69"/>
    <w:rsid w:val="000D6901"/>
    <w:rsid w:val="000D6E05"/>
    <w:rsid w:val="000D6F7A"/>
    <w:rsid w:val="000D7581"/>
    <w:rsid w:val="000E13D9"/>
    <w:rsid w:val="000E14E6"/>
    <w:rsid w:val="000E45E4"/>
    <w:rsid w:val="000E4C0D"/>
    <w:rsid w:val="000E4E92"/>
    <w:rsid w:val="000E5092"/>
    <w:rsid w:val="000E56EB"/>
    <w:rsid w:val="000E5E87"/>
    <w:rsid w:val="000E625F"/>
    <w:rsid w:val="000E643A"/>
    <w:rsid w:val="000E6803"/>
    <w:rsid w:val="000E6AB3"/>
    <w:rsid w:val="000E6BF7"/>
    <w:rsid w:val="000E740E"/>
    <w:rsid w:val="000E7655"/>
    <w:rsid w:val="000F0DC8"/>
    <w:rsid w:val="000F44A3"/>
    <w:rsid w:val="000F4B2E"/>
    <w:rsid w:val="000F6408"/>
    <w:rsid w:val="001020FE"/>
    <w:rsid w:val="0010290D"/>
    <w:rsid w:val="00103116"/>
    <w:rsid w:val="001034D0"/>
    <w:rsid w:val="00103631"/>
    <w:rsid w:val="001043ED"/>
    <w:rsid w:val="0010446E"/>
    <w:rsid w:val="00104B43"/>
    <w:rsid w:val="00104CD3"/>
    <w:rsid w:val="00104D4D"/>
    <w:rsid w:val="00104D4E"/>
    <w:rsid w:val="00106273"/>
    <w:rsid w:val="0010635A"/>
    <w:rsid w:val="0010718D"/>
    <w:rsid w:val="001102CE"/>
    <w:rsid w:val="00110AFD"/>
    <w:rsid w:val="0011186A"/>
    <w:rsid w:val="00113F91"/>
    <w:rsid w:val="00115193"/>
    <w:rsid w:val="001152EA"/>
    <w:rsid w:val="0011735D"/>
    <w:rsid w:val="00117838"/>
    <w:rsid w:val="001206FF"/>
    <w:rsid w:val="00121B54"/>
    <w:rsid w:val="0012273E"/>
    <w:rsid w:val="00123E85"/>
    <w:rsid w:val="00124613"/>
    <w:rsid w:val="00126C45"/>
    <w:rsid w:val="00126C9D"/>
    <w:rsid w:val="00131934"/>
    <w:rsid w:val="00131CA9"/>
    <w:rsid w:val="00131DB9"/>
    <w:rsid w:val="00132315"/>
    <w:rsid w:val="00132705"/>
    <w:rsid w:val="00134295"/>
    <w:rsid w:val="001350F5"/>
    <w:rsid w:val="001355BB"/>
    <w:rsid w:val="00135B9D"/>
    <w:rsid w:val="00136488"/>
    <w:rsid w:val="0013780D"/>
    <w:rsid w:val="00137BB6"/>
    <w:rsid w:val="00140742"/>
    <w:rsid w:val="001415E2"/>
    <w:rsid w:val="001416A8"/>
    <w:rsid w:val="00141D3C"/>
    <w:rsid w:val="0014247C"/>
    <w:rsid w:val="00142860"/>
    <w:rsid w:val="001444FB"/>
    <w:rsid w:val="00145B5B"/>
    <w:rsid w:val="00145D4E"/>
    <w:rsid w:val="001461CC"/>
    <w:rsid w:val="00146F7D"/>
    <w:rsid w:val="00147A71"/>
    <w:rsid w:val="00150025"/>
    <w:rsid w:val="00151007"/>
    <w:rsid w:val="0015194A"/>
    <w:rsid w:val="0015254F"/>
    <w:rsid w:val="00152741"/>
    <w:rsid w:val="001527F7"/>
    <w:rsid w:val="001531A0"/>
    <w:rsid w:val="00153DD7"/>
    <w:rsid w:val="0015454E"/>
    <w:rsid w:val="00155A0D"/>
    <w:rsid w:val="00155E12"/>
    <w:rsid w:val="00155F53"/>
    <w:rsid w:val="0015698F"/>
    <w:rsid w:val="00157E1A"/>
    <w:rsid w:val="00163D21"/>
    <w:rsid w:val="00164DD6"/>
    <w:rsid w:val="00165524"/>
    <w:rsid w:val="001663D1"/>
    <w:rsid w:val="001704CD"/>
    <w:rsid w:val="00170510"/>
    <w:rsid w:val="00170EB0"/>
    <w:rsid w:val="00171654"/>
    <w:rsid w:val="0017181E"/>
    <w:rsid w:val="0017227D"/>
    <w:rsid w:val="0017349A"/>
    <w:rsid w:val="00173A87"/>
    <w:rsid w:val="0017403A"/>
    <w:rsid w:val="001746B2"/>
    <w:rsid w:val="001753A7"/>
    <w:rsid w:val="00176735"/>
    <w:rsid w:val="00180584"/>
    <w:rsid w:val="0018069C"/>
    <w:rsid w:val="00180A0B"/>
    <w:rsid w:val="00180B5B"/>
    <w:rsid w:val="00181D37"/>
    <w:rsid w:val="001843E6"/>
    <w:rsid w:val="00184B05"/>
    <w:rsid w:val="0018578E"/>
    <w:rsid w:val="00185D7D"/>
    <w:rsid w:val="00186A94"/>
    <w:rsid w:val="001870A0"/>
    <w:rsid w:val="0018782D"/>
    <w:rsid w:val="0019008C"/>
    <w:rsid w:val="00190D1C"/>
    <w:rsid w:val="00191EE0"/>
    <w:rsid w:val="001936B4"/>
    <w:rsid w:val="00194602"/>
    <w:rsid w:val="0019472C"/>
    <w:rsid w:val="0019478B"/>
    <w:rsid w:val="001955D0"/>
    <w:rsid w:val="001958C0"/>
    <w:rsid w:val="00195A16"/>
    <w:rsid w:val="00195D97"/>
    <w:rsid w:val="001962A4"/>
    <w:rsid w:val="00196AF2"/>
    <w:rsid w:val="00197301"/>
    <w:rsid w:val="00197CE6"/>
    <w:rsid w:val="001A0505"/>
    <w:rsid w:val="001A0ED0"/>
    <w:rsid w:val="001A2033"/>
    <w:rsid w:val="001A3FF3"/>
    <w:rsid w:val="001A5B9A"/>
    <w:rsid w:val="001A60B5"/>
    <w:rsid w:val="001A64A1"/>
    <w:rsid w:val="001A6D52"/>
    <w:rsid w:val="001A7B54"/>
    <w:rsid w:val="001A7E33"/>
    <w:rsid w:val="001B05F1"/>
    <w:rsid w:val="001B085D"/>
    <w:rsid w:val="001B13AD"/>
    <w:rsid w:val="001B1FAB"/>
    <w:rsid w:val="001B2086"/>
    <w:rsid w:val="001B2103"/>
    <w:rsid w:val="001B41AF"/>
    <w:rsid w:val="001B4368"/>
    <w:rsid w:val="001B51BC"/>
    <w:rsid w:val="001B57F2"/>
    <w:rsid w:val="001B582E"/>
    <w:rsid w:val="001B5830"/>
    <w:rsid w:val="001B6840"/>
    <w:rsid w:val="001B6F69"/>
    <w:rsid w:val="001B76FB"/>
    <w:rsid w:val="001B7C1D"/>
    <w:rsid w:val="001C0808"/>
    <w:rsid w:val="001C129B"/>
    <w:rsid w:val="001C25F5"/>
    <w:rsid w:val="001C2AE3"/>
    <w:rsid w:val="001C310D"/>
    <w:rsid w:val="001C3457"/>
    <w:rsid w:val="001C3DAF"/>
    <w:rsid w:val="001C55F0"/>
    <w:rsid w:val="001C5CB3"/>
    <w:rsid w:val="001C602C"/>
    <w:rsid w:val="001C6807"/>
    <w:rsid w:val="001C6AD4"/>
    <w:rsid w:val="001C74C0"/>
    <w:rsid w:val="001C78FA"/>
    <w:rsid w:val="001C7C37"/>
    <w:rsid w:val="001C7C6B"/>
    <w:rsid w:val="001C7CDB"/>
    <w:rsid w:val="001D0073"/>
    <w:rsid w:val="001D0723"/>
    <w:rsid w:val="001D0E24"/>
    <w:rsid w:val="001D13F7"/>
    <w:rsid w:val="001D141A"/>
    <w:rsid w:val="001D1CE9"/>
    <w:rsid w:val="001D2D48"/>
    <w:rsid w:val="001D2DCB"/>
    <w:rsid w:val="001D2F9F"/>
    <w:rsid w:val="001D3554"/>
    <w:rsid w:val="001D3596"/>
    <w:rsid w:val="001D3EDF"/>
    <w:rsid w:val="001D45FD"/>
    <w:rsid w:val="001D5F9E"/>
    <w:rsid w:val="001D6032"/>
    <w:rsid w:val="001D70D4"/>
    <w:rsid w:val="001D7D68"/>
    <w:rsid w:val="001E0A16"/>
    <w:rsid w:val="001E0BC9"/>
    <w:rsid w:val="001E1299"/>
    <w:rsid w:val="001E135D"/>
    <w:rsid w:val="001E13A4"/>
    <w:rsid w:val="001E2505"/>
    <w:rsid w:val="001E2AB0"/>
    <w:rsid w:val="001E2AC4"/>
    <w:rsid w:val="001E4197"/>
    <w:rsid w:val="001E4868"/>
    <w:rsid w:val="001E50E5"/>
    <w:rsid w:val="001E5500"/>
    <w:rsid w:val="001E7C58"/>
    <w:rsid w:val="001F26E0"/>
    <w:rsid w:val="001F2CA3"/>
    <w:rsid w:val="001F51CB"/>
    <w:rsid w:val="001F57A6"/>
    <w:rsid w:val="001F5811"/>
    <w:rsid w:val="001F65E8"/>
    <w:rsid w:val="001F70AD"/>
    <w:rsid w:val="001F787F"/>
    <w:rsid w:val="001F7C4F"/>
    <w:rsid w:val="001F7FE3"/>
    <w:rsid w:val="00200342"/>
    <w:rsid w:val="002018BF"/>
    <w:rsid w:val="0020228E"/>
    <w:rsid w:val="00203BD3"/>
    <w:rsid w:val="00203E1D"/>
    <w:rsid w:val="00204934"/>
    <w:rsid w:val="00205C5F"/>
    <w:rsid w:val="00206D70"/>
    <w:rsid w:val="00207134"/>
    <w:rsid w:val="00210379"/>
    <w:rsid w:val="00210732"/>
    <w:rsid w:val="00212D37"/>
    <w:rsid w:val="002139D3"/>
    <w:rsid w:val="00213D19"/>
    <w:rsid w:val="002155F2"/>
    <w:rsid w:val="002155FA"/>
    <w:rsid w:val="00216480"/>
    <w:rsid w:val="002170BE"/>
    <w:rsid w:val="002178BA"/>
    <w:rsid w:val="00217980"/>
    <w:rsid w:val="00220146"/>
    <w:rsid w:val="00220987"/>
    <w:rsid w:val="00220D12"/>
    <w:rsid w:val="0022114F"/>
    <w:rsid w:val="002215DC"/>
    <w:rsid w:val="00221653"/>
    <w:rsid w:val="00221B55"/>
    <w:rsid w:val="00221EEB"/>
    <w:rsid w:val="002234D3"/>
    <w:rsid w:val="002234DE"/>
    <w:rsid w:val="0022358F"/>
    <w:rsid w:val="002237C1"/>
    <w:rsid w:val="00223C31"/>
    <w:rsid w:val="00224B48"/>
    <w:rsid w:val="0022543F"/>
    <w:rsid w:val="00227273"/>
    <w:rsid w:val="0022747C"/>
    <w:rsid w:val="00227694"/>
    <w:rsid w:val="00227A12"/>
    <w:rsid w:val="00230445"/>
    <w:rsid w:val="002314A4"/>
    <w:rsid w:val="0023307B"/>
    <w:rsid w:val="002330C3"/>
    <w:rsid w:val="00233260"/>
    <w:rsid w:val="002337A8"/>
    <w:rsid w:val="002340D3"/>
    <w:rsid w:val="00234FC5"/>
    <w:rsid w:val="00235F42"/>
    <w:rsid w:val="0023623A"/>
    <w:rsid w:val="00237AB0"/>
    <w:rsid w:val="00240002"/>
    <w:rsid w:val="00240906"/>
    <w:rsid w:val="00240AE1"/>
    <w:rsid w:val="002412CC"/>
    <w:rsid w:val="00241B45"/>
    <w:rsid w:val="002427AF"/>
    <w:rsid w:val="00242AB9"/>
    <w:rsid w:val="00243540"/>
    <w:rsid w:val="00243CC9"/>
    <w:rsid w:val="00244564"/>
    <w:rsid w:val="00247E34"/>
    <w:rsid w:val="00247FBB"/>
    <w:rsid w:val="00250A5A"/>
    <w:rsid w:val="00250C0E"/>
    <w:rsid w:val="00250EC4"/>
    <w:rsid w:val="00251D86"/>
    <w:rsid w:val="002521EE"/>
    <w:rsid w:val="00252297"/>
    <w:rsid w:val="00252BE9"/>
    <w:rsid w:val="0025310F"/>
    <w:rsid w:val="0025459F"/>
    <w:rsid w:val="002546FA"/>
    <w:rsid w:val="00254FB6"/>
    <w:rsid w:val="0025738B"/>
    <w:rsid w:val="0025764C"/>
    <w:rsid w:val="00260D0C"/>
    <w:rsid w:val="002616A3"/>
    <w:rsid w:val="00261A91"/>
    <w:rsid w:val="00263B3C"/>
    <w:rsid w:val="00263BC5"/>
    <w:rsid w:val="00265006"/>
    <w:rsid w:val="00265499"/>
    <w:rsid w:val="002711F6"/>
    <w:rsid w:val="002723DB"/>
    <w:rsid w:val="002737D3"/>
    <w:rsid w:val="00273A5A"/>
    <w:rsid w:val="0027434E"/>
    <w:rsid w:val="00275558"/>
    <w:rsid w:val="00275651"/>
    <w:rsid w:val="00275800"/>
    <w:rsid w:val="00275EF2"/>
    <w:rsid w:val="0027628D"/>
    <w:rsid w:val="00276F42"/>
    <w:rsid w:val="00277214"/>
    <w:rsid w:val="00277D40"/>
    <w:rsid w:val="0028008F"/>
    <w:rsid w:val="00280278"/>
    <w:rsid w:val="0028110E"/>
    <w:rsid w:val="002817BA"/>
    <w:rsid w:val="002819D3"/>
    <w:rsid w:val="00283193"/>
    <w:rsid w:val="0028369A"/>
    <w:rsid w:val="002855A5"/>
    <w:rsid w:val="00286398"/>
    <w:rsid w:val="00286767"/>
    <w:rsid w:val="00286F6A"/>
    <w:rsid w:val="00287413"/>
    <w:rsid w:val="0029031A"/>
    <w:rsid w:val="002908AF"/>
    <w:rsid w:val="00290FB8"/>
    <w:rsid w:val="0029101F"/>
    <w:rsid w:val="002913C4"/>
    <w:rsid w:val="00292210"/>
    <w:rsid w:val="00293525"/>
    <w:rsid w:val="0029354F"/>
    <w:rsid w:val="002937AA"/>
    <w:rsid w:val="00293DAB"/>
    <w:rsid w:val="002947B4"/>
    <w:rsid w:val="00294C93"/>
    <w:rsid w:val="00295B62"/>
    <w:rsid w:val="00295BF7"/>
    <w:rsid w:val="00296881"/>
    <w:rsid w:val="0029698C"/>
    <w:rsid w:val="00296DF6"/>
    <w:rsid w:val="00296E2E"/>
    <w:rsid w:val="00297BF9"/>
    <w:rsid w:val="00297DAC"/>
    <w:rsid w:val="002A091A"/>
    <w:rsid w:val="002A29D5"/>
    <w:rsid w:val="002A4ADB"/>
    <w:rsid w:val="002A56EC"/>
    <w:rsid w:val="002A59CB"/>
    <w:rsid w:val="002A61C3"/>
    <w:rsid w:val="002A65DE"/>
    <w:rsid w:val="002A7D76"/>
    <w:rsid w:val="002B01A3"/>
    <w:rsid w:val="002B0CB6"/>
    <w:rsid w:val="002B15E8"/>
    <w:rsid w:val="002B19E9"/>
    <w:rsid w:val="002B1A94"/>
    <w:rsid w:val="002B1E02"/>
    <w:rsid w:val="002B27FE"/>
    <w:rsid w:val="002B2BF9"/>
    <w:rsid w:val="002B3479"/>
    <w:rsid w:val="002B39A7"/>
    <w:rsid w:val="002B39EC"/>
    <w:rsid w:val="002B3D49"/>
    <w:rsid w:val="002B419F"/>
    <w:rsid w:val="002B4E93"/>
    <w:rsid w:val="002B528D"/>
    <w:rsid w:val="002B5517"/>
    <w:rsid w:val="002B6389"/>
    <w:rsid w:val="002B6D37"/>
    <w:rsid w:val="002C0426"/>
    <w:rsid w:val="002C0564"/>
    <w:rsid w:val="002C11CD"/>
    <w:rsid w:val="002C28C9"/>
    <w:rsid w:val="002C2B20"/>
    <w:rsid w:val="002C3C96"/>
    <w:rsid w:val="002C3D42"/>
    <w:rsid w:val="002C4280"/>
    <w:rsid w:val="002C4E80"/>
    <w:rsid w:val="002C4FD4"/>
    <w:rsid w:val="002C5D8D"/>
    <w:rsid w:val="002C6343"/>
    <w:rsid w:val="002C6E23"/>
    <w:rsid w:val="002C751A"/>
    <w:rsid w:val="002D1BA6"/>
    <w:rsid w:val="002D203C"/>
    <w:rsid w:val="002D24EE"/>
    <w:rsid w:val="002D2A50"/>
    <w:rsid w:val="002D3423"/>
    <w:rsid w:val="002D3D9F"/>
    <w:rsid w:val="002E2CD5"/>
    <w:rsid w:val="002E368F"/>
    <w:rsid w:val="002E37FD"/>
    <w:rsid w:val="002E4172"/>
    <w:rsid w:val="002E46BB"/>
    <w:rsid w:val="002E7719"/>
    <w:rsid w:val="002F0800"/>
    <w:rsid w:val="002F0F75"/>
    <w:rsid w:val="002F1AF5"/>
    <w:rsid w:val="002F1D71"/>
    <w:rsid w:val="002F222A"/>
    <w:rsid w:val="002F29E7"/>
    <w:rsid w:val="002F305E"/>
    <w:rsid w:val="002F5E9F"/>
    <w:rsid w:val="002F6D55"/>
    <w:rsid w:val="002F7284"/>
    <w:rsid w:val="003001E1"/>
    <w:rsid w:val="00300AC9"/>
    <w:rsid w:val="00301419"/>
    <w:rsid w:val="00301BC1"/>
    <w:rsid w:val="00303151"/>
    <w:rsid w:val="00303BF6"/>
    <w:rsid w:val="00304FEA"/>
    <w:rsid w:val="00305246"/>
    <w:rsid w:val="00305A10"/>
    <w:rsid w:val="003061F8"/>
    <w:rsid w:val="00306368"/>
    <w:rsid w:val="00307576"/>
    <w:rsid w:val="00310950"/>
    <w:rsid w:val="0031135F"/>
    <w:rsid w:val="003126B8"/>
    <w:rsid w:val="00312D99"/>
    <w:rsid w:val="00313D00"/>
    <w:rsid w:val="00315FAC"/>
    <w:rsid w:val="00320C9F"/>
    <w:rsid w:val="00322094"/>
    <w:rsid w:val="00324003"/>
    <w:rsid w:val="00324AEE"/>
    <w:rsid w:val="00325A49"/>
    <w:rsid w:val="00325B9C"/>
    <w:rsid w:val="00326971"/>
    <w:rsid w:val="0032704C"/>
    <w:rsid w:val="003272DC"/>
    <w:rsid w:val="00327493"/>
    <w:rsid w:val="003274F1"/>
    <w:rsid w:val="003279FA"/>
    <w:rsid w:val="00327B35"/>
    <w:rsid w:val="00331889"/>
    <w:rsid w:val="00331A44"/>
    <w:rsid w:val="003324FA"/>
    <w:rsid w:val="00332952"/>
    <w:rsid w:val="003329CC"/>
    <w:rsid w:val="00333374"/>
    <w:rsid w:val="0033400F"/>
    <w:rsid w:val="003343EB"/>
    <w:rsid w:val="0033447D"/>
    <w:rsid w:val="00334D0F"/>
    <w:rsid w:val="003355DE"/>
    <w:rsid w:val="00335E0A"/>
    <w:rsid w:val="00336515"/>
    <w:rsid w:val="003372F9"/>
    <w:rsid w:val="00337EB5"/>
    <w:rsid w:val="0034002A"/>
    <w:rsid w:val="00341AA9"/>
    <w:rsid w:val="003452D0"/>
    <w:rsid w:val="00345418"/>
    <w:rsid w:val="00347741"/>
    <w:rsid w:val="0035005A"/>
    <w:rsid w:val="00350182"/>
    <w:rsid w:val="00351ADE"/>
    <w:rsid w:val="00351D81"/>
    <w:rsid w:val="00353096"/>
    <w:rsid w:val="0035412C"/>
    <w:rsid w:val="0035420D"/>
    <w:rsid w:val="003553BE"/>
    <w:rsid w:val="00355C66"/>
    <w:rsid w:val="00357C20"/>
    <w:rsid w:val="00357FA3"/>
    <w:rsid w:val="0036041A"/>
    <w:rsid w:val="00360672"/>
    <w:rsid w:val="003611EF"/>
    <w:rsid w:val="00361CB4"/>
    <w:rsid w:val="00361CB7"/>
    <w:rsid w:val="003624C4"/>
    <w:rsid w:val="003624F4"/>
    <w:rsid w:val="003637EE"/>
    <w:rsid w:val="003666A6"/>
    <w:rsid w:val="00372743"/>
    <w:rsid w:val="00372888"/>
    <w:rsid w:val="00373903"/>
    <w:rsid w:val="003743F9"/>
    <w:rsid w:val="00374774"/>
    <w:rsid w:val="00374814"/>
    <w:rsid w:val="003749F7"/>
    <w:rsid w:val="0037588D"/>
    <w:rsid w:val="00375DED"/>
    <w:rsid w:val="003761D3"/>
    <w:rsid w:val="00376311"/>
    <w:rsid w:val="00377B7E"/>
    <w:rsid w:val="00381C07"/>
    <w:rsid w:val="003827E2"/>
    <w:rsid w:val="00383920"/>
    <w:rsid w:val="00385B9D"/>
    <w:rsid w:val="00391DBF"/>
    <w:rsid w:val="00392C35"/>
    <w:rsid w:val="00395FBF"/>
    <w:rsid w:val="00396CD4"/>
    <w:rsid w:val="00396D1A"/>
    <w:rsid w:val="003A0216"/>
    <w:rsid w:val="003A0D6D"/>
    <w:rsid w:val="003A2628"/>
    <w:rsid w:val="003A27AC"/>
    <w:rsid w:val="003A2E27"/>
    <w:rsid w:val="003A3F71"/>
    <w:rsid w:val="003A443E"/>
    <w:rsid w:val="003A476B"/>
    <w:rsid w:val="003A5142"/>
    <w:rsid w:val="003A5DD3"/>
    <w:rsid w:val="003A5F91"/>
    <w:rsid w:val="003A6037"/>
    <w:rsid w:val="003A6143"/>
    <w:rsid w:val="003A64F6"/>
    <w:rsid w:val="003A7764"/>
    <w:rsid w:val="003A77E6"/>
    <w:rsid w:val="003A7E29"/>
    <w:rsid w:val="003B006F"/>
    <w:rsid w:val="003B0AE7"/>
    <w:rsid w:val="003B0B4E"/>
    <w:rsid w:val="003B1053"/>
    <w:rsid w:val="003B3274"/>
    <w:rsid w:val="003B53A4"/>
    <w:rsid w:val="003B5B64"/>
    <w:rsid w:val="003B5F95"/>
    <w:rsid w:val="003B6BAD"/>
    <w:rsid w:val="003B6EDC"/>
    <w:rsid w:val="003B76E4"/>
    <w:rsid w:val="003B7CFC"/>
    <w:rsid w:val="003C17C1"/>
    <w:rsid w:val="003C1DD0"/>
    <w:rsid w:val="003C2A7C"/>
    <w:rsid w:val="003C3870"/>
    <w:rsid w:val="003C4A99"/>
    <w:rsid w:val="003C5EEB"/>
    <w:rsid w:val="003C67DA"/>
    <w:rsid w:val="003C67E9"/>
    <w:rsid w:val="003C68BA"/>
    <w:rsid w:val="003C7164"/>
    <w:rsid w:val="003C732B"/>
    <w:rsid w:val="003D0E18"/>
    <w:rsid w:val="003D0E9D"/>
    <w:rsid w:val="003D1146"/>
    <w:rsid w:val="003D1A8E"/>
    <w:rsid w:val="003D214D"/>
    <w:rsid w:val="003D21CA"/>
    <w:rsid w:val="003D30C9"/>
    <w:rsid w:val="003D3D77"/>
    <w:rsid w:val="003D47C4"/>
    <w:rsid w:val="003D48D8"/>
    <w:rsid w:val="003D525C"/>
    <w:rsid w:val="003D5826"/>
    <w:rsid w:val="003D5EFB"/>
    <w:rsid w:val="003D693A"/>
    <w:rsid w:val="003D7584"/>
    <w:rsid w:val="003E0B40"/>
    <w:rsid w:val="003E0F9C"/>
    <w:rsid w:val="003E1C0A"/>
    <w:rsid w:val="003E2989"/>
    <w:rsid w:val="003E37FF"/>
    <w:rsid w:val="003E3C6D"/>
    <w:rsid w:val="003E3D67"/>
    <w:rsid w:val="003E41FB"/>
    <w:rsid w:val="003E56C4"/>
    <w:rsid w:val="003E58E3"/>
    <w:rsid w:val="003E5929"/>
    <w:rsid w:val="003E5FC6"/>
    <w:rsid w:val="003E68B3"/>
    <w:rsid w:val="003F0173"/>
    <w:rsid w:val="003F04F5"/>
    <w:rsid w:val="003F2320"/>
    <w:rsid w:val="003F3406"/>
    <w:rsid w:val="003F3A4C"/>
    <w:rsid w:val="003F3A76"/>
    <w:rsid w:val="003F3DAF"/>
    <w:rsid w:val="003F4484"/>
    <w:rsid w:val="003F4521"/>
    <w:rsid w:val="003F4C91"/>
    <w:rsid w:val="003F4FF1"/>
    <w:rsid w:val="003F5364"/>
    <w:rsid w:val="003F7AB5"/>
    <w:rsid w:val="003F7F2B"/>
    <w:rsid w:val="0040077E"/>
    <w:rsid w:val="00400BA9"/>
    <w:rsid w:val="00400EB4"/>
    <w:rsid w:val="00400F9D"/>
    <w:rsid w:val="00402187"/>
    <w:rsid w:val="0040235D"/>
    <w:rsid w:val="004024F8"/>
    <w:rsid w:val="00402B76"/>
    <w:rsid w:val="00402D3A"/>
    <w:rsid w:val="00402DD2"/>
    <w:rsid w:val="00402F4F"/>
    <w:rsid w:val="00403156"/>
    <w:rsid w:val="00403529"/>
    <w:rsid w:val="00403A93"/>
    <w:rsid w:val="00403B5C"/>
    <w:rsid w:val="004040D1"/>
    <w:rsid w:val="004045A2"/>
    <w:rsid w:val="00404C00"/>
    <w:rsid w:val="00405CB7"/>
    <w:rsid w:val="00406CDF"/>
    <w:rsid w:val="00407483"/>
    <w:rsid w:val="00407A67"/>
    <w:rsid w:val="004116F1"/>
    <w:rsid w:val="00411E67"/>
    <w:rsid w:val="00412C42"/>
    <w:rsid w:val="00412E0A"/>
    <w:rsid w:val="00413CB9"/>
    <w:rsid w:val="00414658"/>
    <w:rsid w:val="00414EF5"/>
    <w:rsid w:val="00416370"/>
    <w:rsid w:val="0041685F"/>
    <w:rsid w:val="0041694F"/>
    <w:rsid w:val="00416C03"/>
    <w:rsid w:val="004173D9"/>
    <w:rsid w:val="004174A9"/>
    <w:rsid w:val="004178C7"/>
    <w:rsid w:val="00417D0B"/>
    <w:rsid w:val="00420E02"/>
    <w:rsid w:val="0042176D"/>
    <w:rsid w:val="0042180C"/>
    <w:rsid w:val="00421FE2"/>
    <w:rsid w:val="004226D5"/>
    <w:rsid w:val="004246B4"/>
    <w:rsid w:val="00424ABF"/>
    <w:rsid w:val="00424C09"/>
    <w:rsid w:val="0042594D"/>
    <w:rsid w:val="004265E9"/>
    <w:rsid w:val="0043037B"/>
    <w:rsid w:val="00432E93"/>
    <w:rsid w:val="00434781"/>
    <w:rsid w:val="00435350"/>
    <w:rsid w:val="00436445"/>
    <w:rsid w:val="00437AC7"/>
    <w:rsid w:val="00440E1A"/>
    <w:rsid w:val="00440EAF"/>
    <w:rsid w:val="00440FDB"/>
    <w:rsid w:val="004439AC"/>
    <w:rsid w:val="00443F38"/>
    <w:rsid w:val="00444016"/>
    <w:rsid w:val="0044475E"/>
    <w:rsid w:val="0044494A"/>
    <w:rsid w:val="004468A5"/>
    <w:rsid w:val="00446A5C"/>
    <w:rsid w:val="00446A6F"/>
    <w:rsid w:val="00447503"/>
    <w:rsid w:val="00447737"/>
    <w:rsid w:val="00451AC4"/>
    <w:rsid w:val="00452221"/>
    <w:rsid w:val="00452DB8"/>
    <w:rsid w:val="00453D46"/>
    <w:rsid w:val="00453EB1"/>
    <w:rsid w:val="00453FD0"/>
    <w:rsid w:val="00454EBD"/>
    <w:rsid w:val="004553AE"/>
    <w:rsid w:val="00455B43"/>
    <w:rsid w:val="00456851"/>
    <w:rsid w:val="00456BC6"/>
    <w:rsid w:val="004574B8"/>
    <w:rsid w:val="00457856"/>
    <w:rsid w:val="00460E95"/>
    <w:rsid w:val="00462189"/>
    <w:rsid w:val="004631D5"/>
    <w:rsid w:val="004636CB"/>
    <w:rsid w:val="004639D2"/>
    <w:rsid w:val="004639E2"/>
    <w:rsid w:val="004646BE"/>
    <w:rsid w:val="0046791C"/>
    <w:rsid w:val="00467A84"/>
    <w:rsid w:val="00467D13"/>
    <w:rsid w:val="0047001C"/>
    <w:rsid w:val="00470B96"/>
    <w:rsid w:val="00471627"/>
    <w:rsid w:val="004729BF"/>
    <w:rsid w:val="00472B2F"/>
    <w:rsid w:val="00472DB8"/>
    <w:rsid w:val="004748B5"/>
    <w:rsid w:val="00474B1A"/>
    <w:rsid w:val="00474CBF"/>
    <w:rsid w:val="00476371"/>
    <w:rsid w:val="004764BA"/>
    <w:rsid w:val="00476C9F"/>
    <w:rsid w:val="00476F12"/>
    <w:rsid w:val="004806A6"/>
    <w:rsid w:val="0048095F"/>
    <w:rsid w:val="00480FCF"/>
    <w:rsid w:val="00481062"/>
    <w:rsid w:val="0048199E"/>
    <w:rsid w:val="00481FAA"/>
    <w:rsid w:val="00482B79"/>
    <w:rsid w:val="004834F2"/>
    <w:rsid w:val="00483648"/>
    <w:rsid w:val="00483E08"/>
    <w:rsid w:val="00484F7C"/>
    <w:rsid w:val="004863F8"/>
    <w:rsid w:val="00486E05"/>
    <w:rsid w:val="00487192"/>
    <w:rsid w:val="00487455"/>
    <w:rsid w:val="0049181F"/>
    <w:rsid w:val="00491CFA"/>
    <w:rsid w:val="00491E2C"/>
    <w:rsid w:val="00492768"/>
    <w:rsid w:val="00492E5F"/>
    <w:rsid w:val="00494094"/>
    <w:rsid w:val="00494D38"/>
    <w:rsid w:val="00494E67"/>
    <w:rsid w:val="00495BA2"/>
    <w:rsid w:val="00495CE0"/>
    <w:rsid w:val="00495D70"/>
    <w:rsid w:val="00496673"/>
    <w:rsid w:val="004966C5"/>
    <w:rsid w:val="004969B6"/>
    <w:rsid w:val="00497096"/>
    <w:rsid w:val="00497238"/>
    <w:rsid w:val="004A0C91"/>
    <w:rsid w:val="004A1C6D"/>
    <w:rsid w:val="004A2056"/>
    <w:rsid w:val="004A2079"/>
    <w:rsid w:val="004A3E52"/>
    <w:rsid w:val="004A40D7"/>
    <w:rsid w:val="004A479A"/>
    <w:rsid w:val="004A6748"/>
    <w:rsid w:val="004A6A9D"/>
    <w:rsid w:val="004A6CD9"/>
    <w:rsid w:val="004A7467"/>
    <w:rsid w:val="004B0D5A"/>
    <w:rsid w:val="004B1441"/>
    <w:rsid w:val="004B53CA"/>
    <w:rsid w:val="004B57DC"/>
    <w:rsid w:val="004B6327"/>
    <w:rsid w:val="004B759E"/>
    <w:rsid w:val="004C0281"/>
    <w:rsid w:val="004C0E25"/>
    <w:rsid w:val="004C1763"/>
    <w:rsid w:val="004C2393"/>
    <w:rsid w:val="004C3765"/>
    <w:rsid w:val="004C6CCC"/>
    <w:rsid w:val="004D0788"/>
    <w:rsid w:val="004D0A0C"/>
    <w:rsid w:val="004D1B7A"/>
    <w:rsid w:val="004D303C"/>
    <w:rsid w:val="004D3625"/>
    <w:rsid w:val="004D3F0B"/>
    <w:rsid w:val="004D4578"/>
    <w:rsid w:val="004D4E2F"/>
    <w:rsid w:val="004D5551"/>
    <w:rsid w:val="004D5876"/>
    <w:rsid w:val="004D5AA6"/>
    <w:rsid w:val="004D5C14"/>
    <w:rsid w:val="004D630F"/>
    <w:rsid w:val="004D7A0C"/>
    <w:rsid w:val="004D7C5E"/>
    <w:rsid w:val="004E0008"/>
    <w:rsid w:val="004E063F"/>
    <w:rsid w:val="004E0F76"/>
    <w:rsid w:val="004E1B45"/>
    <w:rsid w:val="004E289E"/>
    <w:rsid w:val="004E28D8"/>
    <w:rsid w:val="004E3BCD"/>
    <w:rsid w:val="004E3CAD"/>
    <w:rsid w:val="004E3F1B"/>
    <w:rsid w:val="004E4BAB"/>
    <w:rsid w:val="004E523F"/>
    <w:rsid w:val="004E5CF9"/>
    <w:rsid w:val="004E67DB"/>
    <w:rsid w:val="004E7662"/>
    <w:rsid w:val="004F0021"/>
    <w:rsid w:val="004F0BAD"/>
    <w:rsid w:val="004F104D"/>
    <w:rsid w:val="004F11D6"/>
    <w:rsid w:val="004F21D0"/>
    <w:rsid w:val="004F3E9A"/>
    <w:rsid w:val="004F5AAC"/>
    <w:rsid w:val="004F63EB"/>
    <w:rsid w:val="004F72F0"/>
    <w:rsid w:val="004F7372"/>
    <w:rsid w:val="004F77E0"/>
    <w:rsid w:val="00500533"/>
    <w:rsid w:val="005008BC"/>
    <w:rsid w:val="00501195"/>
    <w:rsid w:val="0050143A"/>
    <w:rsid w:val="00501ABE"/>
    <w:rsid w:val="00501AE6"/>
    <w:rsid w:val="00502BCB"/>
    <w:rsid w:val="005030CF"/>
    <w:rsid w:val="00503C1E"/>
    <w:rsid w:val="00503CED"/>
    <w:rsid w:val="00503E9E"/>
    <w:rsid w:val="005056E8"/>
    <w:rsid w:val="00507782"/>
    <w:rsid w:val="00510056"/>
    <w:rsid w:val="0051049B"/>
    <w:rsid w:val="00510F9B"/>
    <w:rsid w:val="005114D2"/>
    <w:rsid w:val="00511542"/>
    <w:rsid w:val="00512182"/>
    <w:rsid w:val="00513FB0"/>
    <w:rsid w:val="005156D5"/>
    <w:rsid w:val="00515B0A"/>
    <w:rsid w:val="00515FB9"/>
    <w:rsid w:val="00516D38"/>
    <w:rsid w:val="00516D81"/>
    <w:rsid w:val="00517426"/>
    <w:rsid w:val="00517652"/>
    <w:rsid w:val="00517A17"/>
    <w:rsid w:val="00517F2E"/>
    <w:rsid w:val="005210D7"/>
    <w:rsid w:val="00521A41"/>
    <w:rsid w:val="0052272D"/>
    <w:rsid w:val="0052348C"/>
    <w:rsid w:val="005239D5"/>
    <w:rsid w:val="00524370"/>
    <w:rsid w:val="00524450"/>
    <w:rsid w:val="00524BEF"/>
    <w:rsid w:val="0052567B"/>
    <w:rsid w:val="00525A70"/>
    <w:rsid w:val="00525BCF"/>
    <w:rsid w:val="005260E6"/>
    <w:rsid w:val="005279A9"/>
    <w:rsid w:val="005303B3"/>
    <w:rsid w:val="00530AAE"/>
    <w:rsid w:val="005324CD"/>
    <w:rsid w:val="00533DE4"/>
    <w:rsid w:val="005360EF"/>
    <w:rsid w:val="00536A59"/>
    <w:rsid w:val="00537125"/>
    <w:rsid w:val="00537211"/>
    <w:rsid w:val="0053791B"/>
    <w:rsid w:val="00537E3E"/>
    <w:rsid w:val="00540CB8"/>
    <w:rsid w:val="00540EBB"/>
    <w:rsid w:val="005413AF"/>
    <w:rsid w:val="00541DA3"/>
    <w:rsid w:val="005426FF"/>
    <w:rsid w:val="00542A25"/>
    <w:rsid w:val="00543470"/>
    <w:rsid w:val="005438B2"/>
    <w:rsid w:val="005458B7"/>
    <w:rsid w:val="005469A8"/>
    <w:rsid w:val="005471F7"/>
    <w:rsid w:val="005504D2"/>
    <w:rsid w:val="0055105D"/>
    <w:rsid w:val="00551E2C"/>
    <w:rsid w:val="00554636"/>
    <w:rsid w:val="00554D38"/>
    <w:rsid w:val="00556DDC"/>
    <w:rsid w:val="0055728A"/>
    <w:rsid w:val="005604B7"/>
    <w:rsid w:val="005618FA"/>
    <w:rsid w:val="00563359"/>
    <w:rsid w:val="00563F25"/>
    <w:rsid w:val="00564366"/>
    <w:rsid w:val="005648B2"/>
    <w:rsid w:val="00565443"/>
    <w:rsid w:val="005655D9"/>
    <w:rsid w:val="005657F1"/>
    <w:rsid w:val="00566240"/>
    <w:rsid w:val="00567EF8"/>
    <w:rsid w:val="005703DD"/>
    <w:rsid w:val="00570AB1"/>
    <w:rsid w:val="0057274B"/>
    <w:rsid w:val="00572DB3"/>
    <w:rsid w:val="00573978"/>
    <w:rsid w:val="005746A3"/>
    <w:rsid w:val="00574D16"/>
    <w:rsid w:val="00574FFA"/>
    <w:rsid w:val="00576542"/>
    <w:rsid w:val="00582ABB"/>
    <w:rsid w:val="00582B19"/>
    <w:rsid w:val="00583A56"/>
    <w:rsid w:val="00585288"/>
    <w:rsid w:val="005864A2"/>
    <w:rsid w:val="005877C7"/>
    <w:rsid w:val="00590B8E"/>
    <w:rsid w:val="00590D80"/>
    <w:rsid w:val="00591A6D"/>
    <w:rsid w:val="00591C98"/>
    <w:rsid w:val="005922C2"/>
    <w:rsid w:val="00592652"/>
    <w:rsid w:val="0059305E"/>
    <w:rsid w:val="00593382"/>
    <w:rsid w:val="00594D67"/>
    <w:rsid w:val="00594EFB"/>
    <w:rsid w:val="0059621B"/>
    <w:rsid w:val="00596507"/>
    <w:rsid w:val="005965F3"/>
    <w:rsid w:val="00596D58"/>
    <w:rsid w:val="00597623"/>
    <w:rsid w:val="00597ACD"/>
    <w:rsid w:val="005A0A60"/>
    <w:rsid w:val="005A0E74"/>
    <w:rsid w:val="005A1D48"/>
    <w:rsid w:val="005A2477"/>
    <w:rsid w:val="005A2AD4"/>
    <w:rsid w:val="005A2F93"/>
    <w:rsid w:val="005A39DB"/>
    <w:rsid w:val="005A3C7E"/>
    <w:rsid w:val="005A3F47"/>
    <w:rsid w:val="005A4805"/>
    <w:rsid w:val="005A48F8"/>
    <w:rsid w:val="005A60CC"/>
    <w:rsid w:val="005A68C8"/>
    <w:rsid w:val="005A756B"/>
    <w:rsid w:val="005B0E80"/>
    <w:rsid w:val="005B12AD"/>
    <w:rsid w:val="005B1975"/>
    <w:rsid w:val="005B1E7F"/>
    <w:rsid w:val="005B2858"/>
    <w:rsid w:val="005B2D79"/>
    <w:rsid w:val="005B3665"/>
    <w:rsid w:val="005B43F2"/>
    <w:rsid w:val="005B5150"/>
    <w:rsid w:val="005B635F"/>
    <w:rsid w:val="005B6403"/>
    <w:rsid w:val="005B66C9"/>
    <w:rsid w:val="005B699C"/>
    <w:rsid w:val="005B6A97"/>
    <w:rsid w:val="005B6B4A"/>
    <w:rsid w:val="005B6C19"/>
    <w:rsid w:val="005B6C92"/>
    <w:rsid w:val="005B6DC6"/>
    <w:rsid w:val="005B7087"/>
    <w:rsid w:val="005B74DD"/>
    <w:rsid w:val="005C051D"/>
    <w:rsid w:val="005C056A"/>
    <w:rsid w:val="005C0B92"/>
    <w:rsid w:val="005C1A60"/>
    <w:rsid w:val="005C2480"/>
    <w:rsid w:val="005C31E0"/>
    <w:rsid w:val="005C436D"/>
    <w:rsid w:val="005C48D4"/>
    <w:rsid w:val="005C48E4"/>
    <w:rsid w:val="005C4A6B"/>
    <w:rsid w:val="005C50FB"/>
    <w:rsid w:val="005C562E"/>
    <w:rsid w:val="005C58A2"/>
    <w:rsid w:val="005C68B0"/>
    <w:rsid w:val="005C6C4C"/>
    <w:rsid w:val="005C7432"/>
    <w:rsid w:val="005D1012"/>
    <w:rsid w:val="005D1D1A"/>
    <w:rsid w:val="005D2919"/>
    <w:rsid w:val="005D2DBC"/>
    <w:rsid w:val="005D2EDD"/>
    <w:rsid w:val="005D38D3"/>
    <w:rsid w:val="005D3C5A"/>
    <w:rsid w:val="005D539F"/>
    <w:rsid w:val="005D61D4"/>
    <w:rsid w:val="005D7B34"/>
    <w:rsid w:val="005E04CE"/>
    <w:rsid w:val="005E19AD"/>
    <w:rsid w:val="005E1AAF"/>
    <w:rsid w:val="005E1FDB"/>
    <w:rsid w:val="005E2DDB"/>
    <w:rsid w:val="005E2FE3"/>
    <w:rsid w:val="005E3E23"/>
    <w:rsid w:val="005E4DAA"/>
    <w:rsid w:val="005E569C"/>
    <w:rsid w:val="005E78F2"/>
    <w:rsid w:val="005F00BA"/>
    <w:rsid w:val="005F0635"/>
    <w:rsid w:val="005F31CD"/>
    <w:rsid w:val="005F41DE"/>
    <w:rsid w:val="005F56BE"/>
    <w:rsid w:val="005F5EC9"/>
    <w:rsid w:val="005F687B"/>
    <w:rsid w:val="005F6D1D"/>
    <w:rsid w:val="005F7FD2"/>
    <w:rsid w:val="00600FAA"/>
    <w:rsid w:val="006010AF"/>
    <w:rsid w:val="00601C42"/>
    <w:rsid w:val="006028BC"/>
    <w:rsid w:val="00602920"/>
    <w:rsid w:val="00603156"/>
    <w:rsid w:val="00603B7D"/>
    <w:rsid w:val="00603DFC"/>
    <w:rsid w:val="00603FB8"/>
    <w:rsid w:val="00604219"/>
    <w:rsid w:val="00604F30"/>
    <w:rsid w:val="0060531E"/>
    <w:rsid w:val="00605AD8"/>
    <w:rsid w:val="00606CD9"/>
    <w:rsid w:val="006100F9"/>
    <w:rsid w:val="006119EE"/>
    <w:rsid w:val="00611A06"/>
    <w:rsid w:val="00612C56"/>
    <w:rsid w:val="00613455"/>
    <w:rsid w:val="00614171"/>
    <w:rsid w:val="0061454F"/>
    <w:rsid w:val="00614A9B"/>
    <w:rsid w:val="0061511D"/>
    <w:rsid w:val="00615D5B"/>
    <w:rsid w:val="00615E3D"/>
    <w:rsid w:val="00616115"/>
    <w:rsid w:val="006164FB"/>
    <w:rsid w:val="006175DD"/>
    <w:rsid w:val="0062026A"/>
    <w:rsid w:val="00620621"/>
    <w:rsid w:val="006206E3"/>
    <w:rsid w:val="006213D2"/>
    <w:rsid w:val="00623732"/>
    <w:rsid w:val="006241B0"/>
    <w:rsid w:val="0062459F"/>
    <w:rsid w:val="00624724"/>
    <w:rsid w:val="006247E6"/>
    <w:rsid w:val="00624D89"/>
    <w:rsid w:val="006254E6"/>
    <w:rsid w:val="0062652A"/>
    <w:rsid w:val="0063030E"/>
    <w:rsid w:val="006309BA"/>
    <w:rsid w:val="0063152C"/>
    <w:rsid w:val="0063178D"/>
    <w:rsid w:val="00632CFB"/>
    <w:rsid w:val="00632E1A"/>
    <w:rsid w:val="00633ACE"/>
    <w:rsid w:val="006345FF"/>
    <w:rsid w:val="00635277"/>
    <w:rsid w:val="006352FB"/>
    <w:rsid w:val="00635FF3"/>
    <w:rsid w:val="006364A5"/>
    <w:rsid w:val="00637041"/>
    <w:rsid w:val="00637465"/>
    <w:rsid w:val="00637D9D"/>
    <w:rsid w:val="00640EB4"/>
    <w:rsid w:val="006416B0"/>
    <w:rsid w:val="006419F9"/>
    <w:rsid w:val="00641CCC"/>
    <w:rsid w:val="00643125"/>
    <w:rsid w:val="006439C9"/>
    <w:rsid w:val="00643BCF"/>
    <w:rsid w:val="00646C6B"/>
    <w:rsid w:val="00646D27"/>
    <w:rsid w:val="006477E7"/>
    <w:rsid w:val="00654325"/>
    <w:rsid w:val="006572A6"/>
    <w:rsid w:val="00657795"/>
    <w:rsid w:val="00657871"/>
    <w:rsid w:val="00661D6D"/>
    <w:rsid w:val="0066291A"/>
    <w:rsid w:val="006634AA"/>
    <w:rsid w:val="00663ABB"/>
    <w:rsid w:val="00664992"/>
    <w:rsid w:val="00665A50"/>
    <w:rsid w:val="00665A67"/>
    <w:rsid w:val="00665EFA"/>
    <w:rsid w:val="00666036"/>
    <w:rsid w:val="00666306"/>
    <w:rsid w:val="00667C32"/>
    <w:rsid w:val="00670232"/>
    <w:rsid w:val="0067185D"/>
    <w:rsid w:val="00671C0A"/>
    <w:rsid w:val="006726C2"/>
    <w:rsid w:val="00673273"/>
    <w:rsid w:val="00673770"/>
    <w:rsid w:val="0067515A"/>
    <w:rsid w:val="00675B08"/>
    <w:rsid w:val="00675E18"/>
    <w:rsid w:val="006767B6"/>
    <w:rsid w:val="006770E4"/>
    <w:rsid w:val="006775E7"/>
    <w:rsid w:val="006778FC"/>
    <w:rsid w:val="00677B8D"/>
    <w:rsid w:val="00680632"/>
    <w:rsid w:val="00680699"/>
    <w:rsid w:val="0068090D"/>
    <w:rsid w:val="006818AA"/>
    <w:rsid w:val="006825FE"/>
    <w:rsid w:val="00682943"/>
    <w:rsid w:val="00683C70"/>
    <w:rsid w:val="00685262"/>
    <w:rsid w:val="006866EE"/>
    <w:rsid w:val="006871C2"/>
    <w:rsid w:val="006871CF"/>
    <w:rsid w:val="00691717"/>
    <w:rsid w:val="00691785"/>
    <w:rsid w:val="00692BF8"/>
    <w:rsid w:val="00693DC4"/>
    <w:rsid w:val="00693EBA"/>
    <w:rsid w:val="0069470B"/>
    <w:rsid w:val="0069512F"/>
    <w:rsid w:val="006956BE"/>
    <w:rsid w:val="00695D4B"/>
    <w:rsid w:val="0069638F"/>
    <w:rsid w:val="0069735E"/>
    <w:rsid w:val="006973FB"/>
    <w:rsid w:val="0069799E"/>
    <w:rsid w:val="00697ECF"/>
    <w:rsid w:val="006A091D"/>
    <w:rsid w:val="006A1A0D"/>
    <w:rsid w:val="006A2685"/>
    <w:rsid w:val="006A38D6"/>
    <w:rsid w:val="006A3B5F"/>
    <w:rsid w:val="006A4976"/>
    <w:rsid w:val="006A49D4"/>
    <w:rsid w:val="006A5BDF"/>
    <w:rsid w:val="006A6B35"/>
    <w:rsid w:val="006A7535"/>
    <w:rsid w:val="006A7757"/>
    <w:rsid w:val="006A77A7"/>
    <w:rsid w:val="006A7865"/>
    <w:rsid w:val="006A7B41"/>
    <w:rsid w:val="006B076E"/>
    <w:rsid w:val="006B0F1E"/>
    <w:rsid w:val="006B0F5A"/>
    <w:rsid w:val="006B16FF"/>
    <w:rsid w:val="006B2697"/>
    <w:rsid w:val="006B2F9B"/>
    <w:rsid w:val="006B4C20"/>
    <w:rsid w:val="006B6195"/>
    <w:rsid w:val="006B689C"/>
    <w:rsid w:val="006B72A2"/>
    <w:rsid w:val="006B7590"/>
    <w:rsid w:val="006B7ECF"/>
    <w:rsid w:val="006C0697"/>
    <w:rsid w:val="006C1E5C"/>
    <w:rsid w:val="006C1FCC"/>
    <w:rsid w:val="006C1FE3"/>
    <w:rsid w:val="006C207B"/>
    <w:rsid w:val="006C276D"/>
    <w:rsid w:val="006C2CA5"/>
    <w:rsid w:val="006C68B9"/>
    <w:rsid w:val="006C6FE8"/>
    <w:rsid w:val="006C74C0"/>
    <w:rsid w:val="006C76BF"/>
    <w:rsid w:val="006D0F82"/>
    <w:rsid w:val="006D24F7"/>
    <w:rsid w:val="006D26EE"/>
    <w:rsid w:val="006D2E00"/>
    <w:rsid w:val="006D3CB4"/>
    <w:rsid w:val="006D4D90"/>
    <w:rsid w:val="006D4F7B"/>
    <w:rsid w:val="006D5973"/>
    <w:rsid w:val="006D6CC0"/>
    <w:rsid w:val="006D6CE3"/>
    <w:rsid w:val="006E0010"/>
    <w:rsid w:val="006E01CC"/>
    <w:rsid w:val="006E1BB7"/>
    <w:rsid w:val="006E5076"/>
    <w:rsid w:val="006E5AE4"/>
    <w:rsid w:val="006E5D4E"/>
    <w:rsid w:val="006E602E"/>
    <w:rsid w:val="006E64B0"/>
    <w:rsid w:val="006E7212"/>
    <w:rsid w:val="006E7E65"/>
    <w:rsid w:val="006F0654"/>
    <w:rsid w:val="006F07E2"/>
    <w:rsid w:val="006F13D4"/>
    <w:rsid w:val="006F25B6"/>
    <w:rsid w:val="006F2EC7"/>
    <w:rsid w:val="006F3565"/>
    <w:rsid w:val="006F3D2E"/>
    <w:rsid w:val="006F43EA"/>
    <w:rsid w:val="006F49A5"/>
    <w:rsid w:val="006F4B2E"/>
    <w:rsid w:val="006F4D09"/>
    <w:rsid w:val="006F5712"/>
    <w:rsid w:val="006F6EE7"/>
    <w:rsid w:val="006F7E43"/>
    <w:rsid w:val="007007BC"/>
    <w:rsid w:val="00702916"/>
    <w:rsid w:val="00703012"/>
    <w:rsid w:val="00705143"/>
    <w:rsid w:val="00705378"/>
    <w:rsid w:val="00705C91"/>
    <w:rsid w:val="00706134"/>
    <w:rsid w:val="00706940"/>
    <w:rsid w:val="007069DB"/>
    <w:rsid w:val="00706AE2"/>
    <w:rsid w:val="00706EA7"/>
    <w:rsid w:val="00706FE7"/>
    <w:rsid w:val="00707923"/>
    <w:rsid w:val="007102F5"/>
    <w:rsid w:val="007117B7"/>
    <w:rsid w:val="007118EA"/>
    <w:rsid w:val="007119EA"/>
    <w:rsid w:val="00712419"/>
    <w:rsid w:val="00712779"/>
    <w:rsid w:val="00713688"/>
    <w:rsid w:val="00713711"/>
    <w:rsid w:val="00713F69"/>
    <w:rsid w:val="00714D19"/>
    <w:rsid w:val="007162E1"/>
    <w:rsid w:val="00716F31"/>
    <w:rsid w:val="00717705"/>
    <w:rsid w:val="00720067"/>
    <w:rsid w:val="00720081"/>
    <w:rsid w:val="00720782"/>
    <w:rsid w:val="00720CAE"/>
    <w:rsid w:val="00721994"/>
    <w:rsid w:val="00721A58"/>
    <w:rsid w:val="00721F1E"/>
    <w:rsid w:val="00723884"/>
    <w:rsid w:val="007242C0"/>
    <w:rsid w:val="00724C5B"/>
    <w:rsid w:val="00725463"/>
    <w:rsid w:val="00730E35"/>
    <w:rsid w:val="007316A5"/>
    <w:rsid w:val="00732923"/>
    <w:rsid w:val="00732FE8"/>
    <w:rsid w:val="00733171"/>
    <w:rsid w:val="007347C0"/>
    <w:rsid w:val="00734816"/>
    <w:rsid w:val="00735D3D"/>
    <w:rsid w:val="00735F3F"/>
    <w:rsid w:val="007369E5"/>
    <w:rsid w:val="007377D4"/>
    <w:rsid w:val="007378BC"/>
    <w:rsid w:val="00737DBA"/>
    <w:rsid w:val="00737E75"/>
    <w:rsid w:val="00740DA2"/>
    <w:rsid w:val="00741310"/>
    <w:rsid w:val="00741412"/>
    <w:rsid w:val="007418A1"/>
    <w:rsid w:val="0074382B"/>
    <w:rsid w:val="007443D6"/>
    <w:rsid w:val="0074464A"/>
    <w:rsid w:val="0074533A"/>
    <w:rsid w:val="00745780"/>
    <w:rsid w:val="007461D8"/>
    <w:rsid w:val="007476DE"/>
    <w:rsid w:val="00747BE4"/>
    <w:rsid w:val="00747EA3"/>
    <w:rsid w:val="0075003A"/>
    <w:rsid w:val="00750B1C"/>
    <w:rsid w:val="00750CD4"/>
    <w:rsid w:val="0075118B"/>
    <w:rsid w:val="00751544"/>
    <w:rsid w:val="00751783"/>
    <w:rsid w:val="00751CFA"/>
    <w:rsid w:val="00753184"/>
    <w:rsid w:val="007534EB"/>
    <w:rsid w:val="0075370B"/>
    <w:rsid w:val="00753FEC"/>
    <w:rsid w:val="00755109"/>
    <w:rsid w:val="007551B6"/>
    <w:rsid w:val="00757568"/>
    <w:rsid w:val="007612B1"/>
    <w:rsid w:val="00762154"/>
    <w:rsid w:val="00762EBE"/>
    <w:rsid w:val="00763B7A"/>
    <w:rsid w:val="00764016"/>
    <w:rsid w:val="00764203"/>
    <w:rsid w:val="00764B5F"/>
    <w:rsid w:val="00764CB7"/>
    <w:rsid w:val="00765497"/>
    <w:rsid w:val="00765C27"/>
    <w:rsid w:val="00766EE0"/>
    <w:rsid w:val="00767611"/>
    <w:rsid w:val="00767982"/>
    <w:rsid w:val="00770E18"/>
    <w:rsid w:val="0077206E"/>
    <w:rsid w:val="0077227A"/>
    <w:rsid w:val="00772B5E"/>
    <w:rsid w:val="00772CF7"/>
    <w:rsid w:val="00773279"/>
    <w:rsid w:val="00773350"/>
    <w:rsid w:val="007739E7"/>
    <w:rsid w:val="00774655"/>
    <w:rsid w:val="00774C5A"/>
    <w:rsid w:val="00774E71"/>
    <w:rsid w:val="0077547D"/>
    <w:rsid w:val="00775B39"/>
    <w:rsid w:val="00775E99"/>
    <w:rsid w:val="0077770C"/>
    <w:rsid w:val="00780243"/>
    <w:rsid w:val="00780C99"/>
    <w:rsid w:val="0078140C"/>
    <w:rsid w:val="007825A8"/>
    <w:rsid w:val="00782A00"/>
    <w:rsid w:val="007839C8"/>
    <w:rsid w:val="00785EEA"/>
    <w:rsid w:val="00787355"/>
    <w:rsid w:val="00787B32"/>
    <w:rsid w:val="0079067C"/>
    <w:rsid w:val="00790F44"/>
    <w:rsid w:val="00791C4C"/>
    <w:rsid w:val="00791F47"/>
    <w:rsid w:val="0079241E"/>
    <w:rsid w:val="007929B0"/>
    <w:rsid w:val="007944DC"/>
    <w:rsid w:val="00794DD2"/>
    <w:rsid w:val="00794F9E"/>
    <w:rsid w:val="0079589C"/>
    <w:rsid w:val="007959D5"/>
    <w:rsid w:val="007973CD"/>
    <w:rsid w:val="00797D04"/>
    <w:rsid w:val="007A0BB6"/>
    <w:rsid w:val="007A0BE1"/>
    <w:rsid w:val="007A14D7"/>
    <w:rsid w:val="007A1B31"/>
    <w:rsid w:val="007A1FC6"/>
    <w:rsid w:val="007A2025"/>
    <w:rsid w:val="007A2B6B"/>
    <w:rsid w:val="007A35A6"/>
    <w:rsid w:val="007A397C"/>
    <w:rsid w:val="007A3E68"/>
    <w:rsid w:val="007A4043"/>
    <w:rsid w:val="007A43E1"/>
    <w:rsid w:val="007A66BC"/>
    <w:rsid w:val="007A717A"/>
    <w:rsid w:val="007B0C8E"/>
    <w:rsid w:val="007B1230"/>
    <w:rsid w:val="007B13FC"/>
    <w:rsid w:val="007B1B3B"/>
    <w:rsid w:val="007B31DD"/>
    <w:rsid w:val="007B3D7A"/>
    <w:rsid w:val="007B43F3"/>
    <w:rsid w:val="007B51CB"/>
    <w:rsid w:val="007B735B"/>
    <w:rsid w:val="007C1AFF"/>
    <w:rsid w:val="007C2BD5"/>
    <w:rsid w:val="007C3D19"/>
    <w:rsid w:val="007C3E53"/>
    <w:rsid w:val="007C3EC8"/>
    <w:rsid w:val="007C4CF7"/>
    <w:rsid w:val="007C655A"/>
    <w:rsid w:val="007C6590"/>
    <w:rsid w:val="007C710C"/>
    <w:rsid w:val="007C7C2F"/>
    <w:rsid w:val="007C7E67"/>
    <w:rsid w:val="007D1C03"/>
    <w:rsid w:val="007D2FAB"/>
    <w:rsid w:val="007D3BBE"/>
    <w:rsid w:val="007D4BEE"/>
    <w:rsid w:val="007D510D"/>
    <w:rsid w:val="007D758F"/>
    <w:rsid w:val="007D77E1"/>
    <w:rsid w:val="007D7D15"/>
    <w:rsid w:val="007E0CAF"/>
    <w:rsid w:val="007E13BE"/>
    <w:rsid w:val="007E24A6"/>
    <w:rsid w:val="007E29BC"/>
    <w:rsid w:val="007E2A5C"/>
    <w:rsid w:val="007E2B85"/>
    <w:rsid w:val="007E2EEE"/>
    <w:rsid w:val="007E3C41"/>
    <w:rsid w:val="007E4CFC"/>
    <w:rsid w:val="007E62FD"/>
    <w:rsid w:val="007E766E"/>
    <w:rsid w:val="007E7C84"/>
    <w:rsid w:val="007E7E90"/>
    <w:rsid w:val="007F070F"/>
    <w:rsid w:val="007F210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AF2"/>
    <w:rsid w:val="007F6E9C"/>
    <w:rsid w:val="007F7D45"/>
    <w:rsid w:val="0080071E"/>
    <w:rsid w:val="00800F8D"/>
    <w:rsid w:val="008025CA"/>
    <w:rsid w:val="008044DD"/>
    <w:rsid w:val="00804536"/>
    <w:rsid w:val="008047D7"/>
    <w:rsid w:val="00805980"/>
    <w:rsid w:val="00807BF7"/>
    <w:rsid w:val="00807E68"/>
    <w:rsid w:val="00810802"/>
    <w:rsid w:val="00810870"/>
    <w:rsid w:val="00810B3D"/>
    <w:rsid w:val="00813A81"/>
    <w:rsid w:val="00813D7A"/>
    <w:rsid w:val="0081406A"/>
    <w:rsid w:val="00814560"/>
    <w:rsid w:val="008178F3"/>
    <w:rsid w:val="00820EB3"/>
    <w:rsid w:val="00821544"/>
    <w:rsid w:val="0082276B"/>
    <w:rsid w:val="00823E45"/>
    <w:rsid w:val="00823F61"/>
    <w:rsid w:val="00825432"/>
    <w:rsid w:val="0082543D"/>
    <w:rsid w:val="00825D36"/>
    <w:rsid w:val="008260C7"/>
    <w:rsid w:val="0082719F"/>
    <w:rsid w:val="00830C94"/>
    <w:rsid w:val="008316FE"/>
    <w:rsid w:val="00831A86"/>
    <w:rsid w:val="008327DF"/>
    <w:rsid w:val="008328D4"/>
    <w:rsid w:val="00834223"/>
    <w:rsid w:val="008342DD"/>
    <w:rsid w:val="00835754"/>
    <w:rsid w:val="00836E93"/>
    <w:rsid w:val="008374ED"/>
    <w:rsid w:val="00837F17"/>
    <w:rsid w:val="00840199"/>
    <w:rsid w:val="008413F1"/>
    <w:rsid w:val="008418C9"/>
    <w:rsid w:val="0084261D"/>
    <w:rsid w:val="008439E3"/>
    <w:rsid w:val="00846317"/>
    <w:rsid w:val="008471B3"/>
    <w:rsid w:val="00847338"/>
    <w:rsid w:val="00847CA5"/>
    <w:rsid w:val="00852632"/>
    <w:rsid w:val="00852DEF"/>
    <w:rsid w:val="00855671"/>
    <w:rsid w:val="00856043"/>
    <w:rsid w:val="008560EB"/>
    <w:rsid w:val="00856230"/>
    <w:rsid w:val="00857F00"/>
    <w:rsid w:val="00860067"/>
    <w:rsid w:val="0086262A"/>
    <w:rsid w:val="0086395B"/>
    <w:rsid w:val="00865217"/>
    <w:rsid w:val="008665A0"/>
    <w:rsid w:val="00871240"/>
    <w:rsid w:val="008714E4"/>
    <w:rsid w:val="0087298E"/>
    <w:rsid w:val="00873224"/>
    <w:rsid w:val="008747EE"/>
    <w:rsid w:val="008747F1"/>
    <w:rsid w:val="00875535"/>
    <w:rsid w:val="00876F38"/>
    <w:rsid w:val="00877534"/>
    <w:rsid w:val="00877D49"/>
    <w:rsid w:val="00877F56"/>
    <w:rsid w:val="0088044F"/>
    <w:rsid w:val="00880DD4"/>
    <w:rsid w:val="0088165C"/>
    <w:rsid w:val="00882900"/>
    <w:rsid w:val="00883615"/>
    <w:rsid w:val="008850B2"/>
    <w:rsid w:val="00885AE4"/>
    <w:rsid w:val="0088609A"/>
    <w:rsid w:val="0089234C"/>
    <w:rsid w:val="008934D7"/>
    <w:rsid w:val="0089356A"/>
    <w:rsid w:val="00893609"/>
    <w:rsid w:val="00893AE7"/>
    <w:rsid w:val="00895121"/>
    <w:rsid w:val="0089516A"/>
    <w:rsid w:val="008952DA"/>
    <w:rsid w:val="00895AF2"/>
    <w:rsid w:val="0089639B"/>
    <w:rsid w:val="00897A01"/>
    <w:rsid w:val="00897E20"/>
    <w:rsid w:val="008A0A59"/>
    <w:rsid w:val="008A1958"/>
    <w:rsid w:val="008A2D0C"/>
    <w:rsid w:val="008A3CC5"/>
    <w:rsid w:val="008A3D38"/>
    <w:rsid w:val="008A504E"/>
    <w:rsid w:val="008A54D4"/>
    <w:rsid w:val="008A5AFB"/>
    <w:rsid w:val="008A626C"/>
    <w:rsid w:val="008A6A0A"/>
    <w:rsid w:val="008A6A58"/>
    <w:rsid w:val="008A7ADA"/>
    <w:rsid w:val="008B0139"/>
    <w:rsid w:val="008B0F99"/>
    <w:rsid w:val="008B1F77"/>
    <w:rsid w:val="008B2E50"/>
    <w:rsid w:val="008B3227"/>
    <w:rsid w:val="008B3345"/>
    <w:rsid w:val="008B3D13"/>
    <w:rsid w:val="008B3E90"/>
    <w:rsid w:val="008B4D58"/>
    <w:rsid w:val="008B56DA"/>
    <w:rsid w:val="008B5828"/>
    <w:rsid w:val="008B5A60"/>
    <w:rsid w:val="008B6888"/>
    <w:rsid w:val="008C06F2"/>
    <w:rsid w:val="008C0977"/>
    <w:rsid w:val="008C0F99"/>
    <w:rsid w:val="008C30A5"/>
    <w:rsid w:val="008C4074"/>
    <w:rsid w:val="008C59CC"/>
    <w:rsid w:val="008C5E16"/>
    <w:rsid w:val="008C6E89"/>
    <w:rsid w:val="008C7B19"/>
    <w:rsid w:val="008C7EC3"/>
    <w:rsid w:val="008D2BDD"/>
    <w:rsid w:val="008D31CC"/>
    <w:rsid w:val="008D3656"/>
    <w:rsid w:val="008D43E8"/>
    <w:rsid w:val="008D4BDE"/>
    <w:rsid w:val="008D63EA"/>
    <w:rsid w:val="008D7B91"/>
    <w:rsid w:val="008E0025"/>
    <w:rsid w:val="008E081D"/>
    <w:rsid w:val="008E13D3"/>
    <w:rsid w:val="008E1F80"/>
    <w:rsid w:val="008E202B"/>
    <w:rsid w:val="008E2081"/>
    <w:rsid w:val="008E2E52"/>
    <w:rsid w:val="008E42F2"/>
    <w:rsid w:val="008E5A99"/>
    <w:rsid w:val="008E6DD4"/>
    <w:rsid w:val="008F134E"/>
    <w:rsid w:val="008F1BA2"/>
    <w:rsid w:val="008F2343"/>
    <w:rsid w:val="008F27E3"/>
    <w:rsid w:val="008F29C5"/>
    <w:rsid w:val="008F2DA7"/>
    <w:rsid w:val="008F3BD8"/>
    <w:rsid w:val="008F503D"/>
    <w:rsid w:val="008F55FD"/>
    <w:rsid w:val="008F65D5"/>
    <w:rsid w:val="008F69D1"/>
    <w:rsid w:val="008F7936"/>
    <w:rsid w:val="008F7F1C"/>
    <w:rsid w:val="00901324"/>
    <w:rsid w:val="009013F5"/>
    <w:rsid w:val="009016D6"/>
    <w:rsid w:val="0090269D"/>
    <w:rsid w:val="0090279F"/>
    <w:rsid w:val="0090310F"/>
    <w:rsid w:val="009033C5"/>
    <w:rsid w:val="00903973"/>
    <w:rsid w:val="00904EE4"/>
    <w:rsid w:val="0090510B"/>
    <w:rsid w:val="00907001"/>
    <w:rsid w:val="00907553"/>
    <w:rsid w:val="00907D3F"/>
    <w:rsid w:val="0091014B"/>
    <w:rsid w:val="00910395"/>
    <w:rsid w:val="00910A32"/>
    <w:rsid w:val="00910E1F"/>
    <w:rsid w:val="009116E8"/>
    <w:rsid w:val="00911F2D"/>
    <w:rsid w:val="00912AEF"/>
    <w:rsid w:val="0091363C"/>
    <w:rsid w:val="009136A1"/>
    <w:rsid w:val="00914989"/>
    <w:rsid w:val="00914DAF"/>
    <w:rsid w:val="00915337"/>
    <w:rsid w:val="00915BF0"/>
    <w:rsid w:val="00916804"/>
    <w:rsid w:val="00917CC0"/>
    <w:rsid w:val="0092045C"/>
    <w:rsid w:val="00920A3B"/>
    <w:rsid w:val="009213DE"/>
    <w:rsid w:val="0092216E"/>
    <w:rsid w:val="009236CF"/>
    <w:rsid w:val="009243F9"/>
    <w:rsid w:val="00930B89"/>
    <w:rsid w:val="00931611"/>
    <w:rsid w:val="00931673"/>
    <w:rsid w:val="0093180B"/>
    <w:rsid w:val="00932879"/>
    <w:rsid w:val="00933E11"/>
    <w:rsid w:val="0093429A"/>
    <w:rsid w:val="0093445B"/>
    <w:rsid w:val="0093457A"/>
    <w:rsid w:val="009345DC"/>
    <w:rsid w:val="009345E4"/>
    <w:rsid w:val="00934647"/>
    <w:rsid w:val="00936603"/>
    <w:rsid w:val="00937455"/>
    <w:rsid w:val="0093776F"/>
    <w:rsid w:val="00937EE7"/>
    <w:rsid w:val="0094013A"/>
    <w:rsid w:val="00941B98"/>
    <w:rsid w:val="00941D3D"/>
    <w:rsid w:val="00942072"/>
    <w:rsid w:val="009426D7"/>
    <w:rsid w:val="00942745"/>
    <w:rsid w:val="0094376C"/>
    <w:rsid w:val="00943862"/>
    <w:rsid w:val="00943AE0"/>
    <w:rsid w:val="00945572"/>
    <w:rsid w:val="009455EA"/>
    <w:rsid w:val="00945EA6"/>
    <w:rsid w:val="009460EC"/>
    <w:rsid w:val="0094630A"/>
    <w:rsid w:val="00946375"/>
    <w:rsid w:val="00946A15"/>
    <w:rsid w:val="00946EB4"/>
    <w:rsid w:val="00950A71"/>
    <w:rsid w:val="00951EFA"/>
    <w:rsid w:val="009532B9"/>
    <w:rsid w:val="009538F2"/>
    <w:rsid w:val="00953E6F"/>
    <w:rsid w:val="00955E7A"/>
    <w:rsid w:val="009566EC"/>
    <w:rsid w:val="00957103"/>
    <w:rsid w:val="009579F4"/>
    <w:rsid w:val="00960236"/>
    <w:rsid w:val="0096052D"/>
    <w:rsid w:val="0096090F"/>
    <w:rsid w:val="00960962"/>
    <w:rsid w:val="00960AA5"/>
    <w:rsid w:val="00961D76"/>
    <w:rsid w:val="00962249"/>
    <w:rsid w:val="00962A9A"/>
    <w:rsid w:val="00962C9C"/>
    <w:rsid w:val="00963BE3"/>
    <w:rsid w:val="00966E7D"/>
    <w:rsid w:val="00966F43"/>
    <w:rsid w:val="00970344"/>
    <w:rsid w:val="009727CA"/>
    <w:rsid w:val="00972E1A"/>
    <w:rsid w:val="00973BD1"/>
    <w:rsid w:val="00973E07"/>
    <w:rsid w:val="00975EF4"/>
    <w:rsid w:val="00976A39"/>
    <w:rsid w:val="00976EB6"/>
    <w:rsid w:val="009776C4"/>
    <w:rsid w:val="00977F1D"/>
    <w:rsid w:val="00981E4D"/>
    <w:rsid w:val="00983441"/>
    <w:rsid w:val="0098391C"/>
    <w:rsid w:val="009850C5"/>
    <w:rsid w:val="00986A97"/>
    <w:rsid w:val="0098710E"/>
    <w:rsid w:val="00990075"/>
    <w:rsid w:val="009900BF"/>
    <w:rsid w:val="00991217"/>
    <w:rsid w:val="00991299"/>
    <w:rsid w:val="00991944"/>
    <w:rsid w:val="00991DFD"/>
    <w:rsid w:val="009924E2"/>
    <w:rsid w:val="00992674"/>
    <w:rsid w:val="00993476"/>
    <w:rsid w:val="00993A57"/>
    <w:rsid w:val="00994327"/>
    <w:rsid w:val="00994DD0"/>
    <w:rsid w:val="009950FB"/>
    <w:rsid w:val="009955C8"/>
    <w:rsid w:val="00996164"/>
    <w:rsid w:val="00996A86"/>
    <w:rsid w:val="00997945"/>
    <w:rsid w:val="009A0990"/>
    <w:rsid w:val="009A10B1"/>
    <w:rsid w:val="009A19B8"/>
    <w:rsid w:val="009A2929"/>
    <w:rsid w:val="009A33D0"/>
    <w:rsid w:val="009A3C89"/>
    <w:rsid w:val="009A3D56"/>
    <w:rsid w:val="009A3DA3"/>
    <w:rsid w:val="009A5D8A"/>
    <w:rsid w:val="009B006C"/>
    <w:rsid w:val="009B0FD4"/>
    <w:rsid w:val="009B1751"/>
    <w:rsid w:val="009B1901"/>
    <w:rsid w:val="009B2263"/>
    <w:rsid w:val="009B2FAF"/>
    <w:rsid w:val="009B50F9"/>
    <w:rsid w:val="009B579C"/>
    <w:rsid w:val="009B5903"/>
    <w:rsid w:val="009B5A86"/>
    <w:rsid w:val="009B638A"/>
    <w:rsid w:val="009B64E2"/>
    <w:rsid w:val="009B67CB"/>
    <w:rsid w:val="009B771C"/>
    <w:rsid w:val="009C0688"/>
    <w:rsid w:val="009C0FB7"/>
    <w:rsid w:val="009C18EC"/>
    <w:rsid w:val="009C2795"/>
    <w:rsid w:val="009C29D4"/>
    <w:rsid w:val="009C55B0"/>
    <w:rsid w:val="009C6DE7"/>
    <w:rsid w:val="009C7026"/>
    <w:rsid w:val="009D0737"/>
    <w:rsid w:val="009D0BAD"/>
    <w:rsid w:val="009D0E40"/>
    <w:rsid w:val="009D1FD9"/>
    <w:rsid w:val="009D28F3"/>
    <w:rsid w:val="009D361C"/>
    <w:rsid w:val="009D4E0D"/>
    <w:rsid w:val="009D544E"/>
    <w:rsid w:val="009D5714"/>
    <w:rsid w:val="009D58A7"/>
    <w:rsid w:val="009D7535"/>
    <w:rsid w:val="009E10AE"/>
    <w:rsid w:val="009E159C"/>
    <w:rsid w:val="009E1B7A"/>
    <w:rsid w:val="009E20C8"/>
    <w:rsid w:val="009E4184"/>
    <w:rsid w:val="009E4C67"/>
    <w:rsid w:val="009E537E"/>
    <w:rsid w:val="009E57E3"/>
    <w:rsid w:val="009F09E8"/>
    <w:rsid w:val="009F1929"/>
    <w:rsid w:val="009F1C8C"/>
    <w:rsid w:val="009F2D94"/>
    <w:rsid w:val="009F36E4"/>
    <w:rsid w:val="009F3F00"/>
    <w:rsid w:val="009F46FB"/>
    <w:rsid w:val="009F5BFA"/>
    <w:rsid w:val="009F5F4B"/>
    <w:rsid w:val="009F6531"/>
    <w:rsid w:val="009F7A09"/>
    <w:rsid w:val="009F7C6F"/>
    <w:rsid w:val="009F7EA9"/>
    <w:rsid w:val="00A003AF"/>
    <w:rsid w:val="00A0063D"/>
    <w:rsid w:val="00A00960"/>
    <w:rsid w:val="00A01A7F"/>
    <w:rsid w:val="00A03C8A"/>
    <w:rsid w:val="00A0463F"/>
    <w:rsid w:val="00A0634A"/>
    <w:rsid w:val="00A12489"/>
    <w:rsid w:val="00A13DB5"/>
    <w:rsid w:val="00A15907"/>
    <w:rsid w:val="00A164FE"/>
    <w:rsid w:val="00A16676"/>
    <w:rsid w:val="00A16EC4"/>
    <w:rsid w:val="00A17754"/>
    <w:rsid w:val="00A20657"/>
    <w:rsid w:val="00A20D0C"/>
    <w:rsid w:val="00A20D4F"/>
    <w:rsid w:val="00A20E10"/>
    <w:rsid w:val="00A20F17"/>
    <w:rsid w:val="00A212F1"/>
    <w:rsid w:val="00A21B87"/>
    <w:rsid w:val="00A21C96"/>
    <w:rsid w:val="00A22F05"/>
    <w:rsid w:val="00A23122"/>
    <w:rsid w:val="00A233AB"/>
    <w:rsid w:val="00A23D23"/>
    <w:rsid w:val="00A24C56"/>
    <w:rsid w:val="00A25B3F"/>
    <w:rsid w:val="00A27134"/>
    <w:rsid w:val="00A300FD"/>
    <w:rsid w:val="00A3085B"/>
    <w:rsid w:val="00A31735"/>
    <w:rsid w:val="00A322B6"/>
    <w:rsid w:val="00A32527"/>
    <w:rsid w:val="00A32FF9"/>
    <w:rsid w:val="00A3437E"/>
    <w:rsid w:val="00A359CF"/>
    <w:rsid w:val="00A36468"/>
    <w:rsid w:val="00A37F63"/>
    <w:rsid w:val="00A401E0"/>
    <w:rsid w:val="00A40953"/>
    <w:rsid w:val="00A45711"/>
    <w:rsid w:val="00A457A0"/>
    <w:rsid w:val="00A46715"/>
    <w:rsid w:val="00A469AD"/>
    <w:rsid w:val="00A47563"/>
    <w:rsid w:val="00A47668"/>
    <w:rsid w:val="00A51BA4"/>
    <w:rsid w:val="00A5243B"/>
    <w:rsid w:val="00A5299A"/>
    <w:rsid w:val="00A529C3"/>
    <w:rsid w:val="00A52FC8"/>
    <w:rsid w:val="00A54A0E"/>
    <w:rsid w:val="00A54B58"/>
    <w:rsid w:val="00A5663E"/>
    <w:rsid w:val="00A56889"/>
    <w:rsid w:val="00A6102D"/>
    <w:rsid w:val="00A6115A"/>
    <w:rsid w:val="00A6226D"/>
    <w:rsid w:val="00A6354C"/>
    <w:rsid w:val="00A6362A"/>
    <w:rsid w:val="00A63840"/>
    <w:rsid w:val="00A63CE9"/>
    <w:rsid w:val="00A6447F"/>
    <w:rsid w:val="00A651D8"/>
    <w:rsid w:val="00A65669"/>
    <w:rsid w:val="00A66191"/>
    <w:rsid w:val="00A665A8"/>
    <w:rsid w:val="00A667ED"/>
    <w:rsid w:val="00A705AC"/>
    <w:rsid w:val="00A70C8E"/>
    <w:rsid w:val="00A70E5B"/>
    <w:rsid w:val="00A71A81"/>
    <w:rsid w:val="00A72245"/>
    <w:rsid w:val="00A729DB"/>
    <w:rsid w:val="00A73F3F"/>
    <w:rsid w:val="00A746E7"/>
    <w:rsid w:val="00A764B5"/>
    <w:rsid w:val="00A77B7B"/>
    <w:rsid w:val="00A806B8"/>
    <w:rsid w:val="00A811C8"/>
    <w:rsid w:val="00A82534"/>
    <w:rsid w:val="00A84026"/>
    <w:rsid w:val="00A8438C"/>
    <w:rsid w:val="00A8441D"/>
    <w:rsid w:val="00A846BE"/>
    <w:rsid w:val="00A84A7F"/>
    <w:rsid w:val="00A84B76"/>
    <w:rsid w:val="00A84D3D"/>
    <w:rsid w:val="00A8643C"/>
    <w:rsid w:val="00A86698"/>
    <w:rsid w:val="00A86C44"/>
    <w:rsid w:val="00A87DA7"/>
    <w:rsid w:val="00A907C9"/>
    <w:rsid w:val="00A91817"/>
    <w:rsid w:val="00A92E57"/>
    <w:rsid w:val="00A93B5E"/>
    <w:rsid w:val="00A9478B"/>
    <w:rsid w:val="00A94AC7"/>
    <w:rsid w:val="00A94D71"/>
    <w:rsid w:val="00A94DDD"/>
    <w:rsid w:val="00A95536"/>
    <w:rsid w:val="00A97DFC"/>
    <w:rsid w:val="00AA1003"/>
    <w:rsid w:val="00AA230F"/>
    <w:rsid w:val="00AA2327"/>
    <w:rsid w:val="00AA2DCC"/>
    <w:rsid w:val="00AA40E3"/>
    <w:rsid w:val="00AA4E9D"/>
    <w:rsid w:val="00AA5713"/>
    <w:rsid w:val="00AA5809"/>
    <w:rsid w:val="00AA629B"/>
    <w:rsid w:val="00AA7755"/>
    <w:rsid w:val="00AA79F1"/>
    <w:rsid w:val="00AB03F6"/>
    <w:rsid w:val="00AB0AF2"/>
    <w:rsid w:val="00AB15B4"/>
    <w:rsid w:val="00AB1941"/>
    <w:rsid w:val="00AB1B2E"/>
    <w:rsid w:val="00AB2BE5"/>
    <w:rsid w:val="00AB3D42"/>
    <w:rsid w:val="00AB3D5B"/>
    <w:rsid w:val="00AB75C9"/>
    <w:rsid w:val="00AC0B46"/>
    <w:rsid w:val="00AC113F"/>
    <w:rsid w:val="00AC1303"/>
    <w:rsid w:val="00AC1762"/>
    <w:rsid w:val="00AC2BEE"/>
    <w:rsid w:val="00AC2C25"/>
    <w:rsid w:val="00AC493B"/>
    <w:rsid w:val="00AC4C94"/>
    <w:rsid w:val="00AC4F5C"/>
    <w:rsid w:val="00AC530B"/>
    <w:rsid w:val="00AC5C60"/>
    <w:rsid w:val="00AC6491"/>
    <w:rsid w:val="00AC6FEA"/>
    <w:rsid w:val="00AC72D2"/>
    <w:rsid w:val="00AC7734"/>
    <w:rsid w:val="00AC79CC"/>
    <w:rsid w:val="00AC7C27"/>
    <w:rsid w:val="00AC7DE6"/>
    <w:rsid w:val="00AD0318"/>
    <w:rsid w:val="00AD059E"/>
    <w:rsid w:val="00AD1589"/>
    <w:rsid w:val="00AD19C5"/>
    <w:rsid w:val="00AD363D"/>
    <w:rsid w:val="00AD3836"/>
    <w:rsid w:val="00AD4039"/>
    <w:rsid w:val="00AD4B7B"/>
    <w:rsid w:val="00AD4F47"/>
    <w:rsid w:val="00AD5A6F"/>
    <w:rsid w:val="00AD6885"/>
    <w:rsid w:val="00AD6E0B"/>
    <w:rsid w:val="00AE176B"/>
    <w:rsid w:val="00AE2ACC"/>
    <w:rsid w:val="00AE3213"/>
    <w:rsid w:val="00AE3A12"/>
    <w:rsid w:val="00AE4D4C"/>
    <w:rsid w:val="00AE683C"/>
    <w:rsid w:val="00AE6C60"/>
    <w:rsid w:val="00AE71FC"/>
    <w:rsid w:val="00AE7BA0"/>
    <w:rsid w:val="00AF0BFC"/>
    <w:rsid w:val="00AF11BC"/>
    <w:rsid w:val="00AF3B60"/>
    <w:rsid w:val="00AF3C30"/>
    <w:rsid w:val="00AF3C9D"/>
    <w:rsid w:val="00AF3F83"/>
    <w:rsid w:val="00AF4EC5"/>
    <w:rsid w:val="00AF5151"/>
    <w:rsid w:val="00AF5343"/>
    <w:rsid w:val="00AF6E20"/>
    <w:rsid w:val="00B018B3"/>
    <w:rsid w:val="00B01B0F"/>
    <w:rsid w:val="00B02EB5"/>
    <w:rsid w:val="00B030D7"/>
    <w:rsid w:val="00B03212"/>
    <w:rsid w:val="00B03233"/>
    <w:rsid w:val="00B04A29"/>
    <w:rsid w:val="00B04DFE"/>
    <w:rsid w:val="00B04F3D"/>
    <w:rsid w:val="00B05D3F"/>
    <w:rsid w:val="00B062A7"/>
    <w:rsid w:val="00B066B6"/>
    <w:rsid w:val="00B07D0F"/>
    <w:rsid w:val="00B1125F"/>
    <w:rsid w:val="00B11354"/>
    <w:rsid w:val="00B1243B"/>
    <w:rsid w:val="00B12717"/>
    <w:rsid w:val="00B13A77"/>
    <w:rsid w:val="00B14327"/>
    <w:rsid w:val="00B150FF"/>
    <w:rsid w:val="00B15BA5"/>
    <w:rsid w:val="00B16E29"/>
    <w:rsid w:val="00B174D8"/>
    <w:rsid w:val="00B203E1"/>
    <w:rsid w:val="00B208E0"/>
    <w:rsid w:val="00B21F59"/>
    <w:rsid w:val="00B236B2"/>
    <w:rsid w:val="00B23798"/>
    <w:rsid w:val="00B243A6"/>
    <w:rsid w:val="00B24666"/>
    <w:rsid w:val="00B24EAF"/>
    <w:rsid w:val="00B25937"/>
    <w:rsid w:val="00B26E35"/>
    <w:rsid w:val="00B279DA"/>
    <w:rsid w:val="00B31503"/>
    <w:rsid w:val="00B3209A"/>
    <w:rsid w:val="00B32405"/>
    <w:rsid w:val="00B32BC4"/>
    <w:rsid w:val="00B341B4"/>
    <w:rsid w:val="00B34A9E"/>
    <w:rsid w:val="00B366E4"/>
    <w:rsid w:val="00B375C8"/>
    <w:rsid w:val="00B3777D"/>
    <w:rsid w:val="00B37958"/>
    <w:rsid w:val="00B37D8F"/>
    <w:rsid w:val="00B40B21"/>
    <w:rsid w:val="00B4120B"/>
    <w:rsid w:val="00B41232"/>
    <w:rsid w:val="00B428AF"/>
    <w:rsid w:val="00B43934"/>
    <w:rsid w:val="00B43C0A"/>
    <w:rsid w:val="00B44B3B"/>
    <w:rsid w:val="00B45236"/>
    <w:rsid w:val="00B454AF"/>
    <w:rsid w:val="00B46E8B"/>
    <w:rsid w:val="00B46F14"/>
    <w:rsid w:val="00B472A6"/>
    <w:rsid w:val="00B5075F"/>
    <w:rsid w:val="00B51154"/>
    <w:rsid w:val="00B51C04"/>
    <w:rsid w:val="00B51F06"/>
    <w:rsid w:val="00B534AF"/>
    <w:rsid w:val="00B5359B"/>
    <w:rsid w:val="00B54471"/>
    <w:rsid w:val="00B54487"/>
    <w:rsid w:val="00B5456D"/>
    <w:rsid w:val="00B55675"/>
    <w:rsid w:val="00B55D2C"/>
    <w:rsid w:val="00B55EBB"/>
    <w:rsid w:val="00B561D1"/>
    <w:rsid w:val="00B614B7"/>
    <w:rsid w:val="00B6234D"/>
    <w:rsid w:val="00B62391"/>
    <w:rsid w:val="00B63F18"/>
    <w:rsid w:val="00B64127"/>
    <w:rsid w:val="00B64B64"/>
    <w:rsid w:val="00B64F30"/>
    <w:rsid w:val="00B65E79"/>
    <w:rsid w:val="00B65E82"/>
    <w:rsid w:val="00B6639F"/>
    <w:rsid w:val="00B66762"/>
    <w:rsid w:val="00B6687A"/>
    <w:rsid w:val="00B67851"/>
    <w:rsid w:val="00B70112"/>
    <w:rsid w:val="00B7097E"/>
    <w:rsid w:val="00B71556"/>
    <w:rsid w:val="00B71F8D"/>
    <w:rsid w:val="00B729B6"/>
    <w:rsid w:val="00B72EEA"/>
    <w:rsid w:val="00B735C9"/>
    <w:rsid w:val="00B73839"/>
    <w:rsid w:val="00B74059"/>
    <w:rsid w:val="00B7475B"/>
    <w:rsid w:val="00B75A41"/>
    <w:rsid w:val="00B772A1"/>
    <w:rsid w:val="00B77F51"/>
    <w:rsid w:val="00B802FD"/>
    <w:rsid w:val="00B80F51"/>
    <w:rsid w:val="00B81DA8"/>
    <w:rsid w:val="00B84DE5"/>
    <w:rsid w:val="00B854C4"/>
    <w:rsid w:val="00B85883"/>
    <w:rsid w:val="00B870D5"/>
    <w:rsid w:val="00B900CE"/>
    <w:rsid w:val="00B90264"/>
    <w:rsid w:val="00B90299"/>
    <w:rsid w:val="00B90421"/>
    <w:rsid w:val="00B904F2"/>
    <w:rsid w:val="00B908BF"/>
    <w:rsid w:val="00B908D5"/>
    <w:rsid w:val="00B90D2F"/>
    <w:rsid w:val="00B911EF"/>
    <w:rsid w:val="00B9164C"/>
    <w:rsid w:val="00B9166C"/>
    <w:rsid w:val="00B92281"/>
    <w:rsid w:val="00B923F7"/>
    <w:rsid w:val="00B96386"/>
    <w:rsid w:val="00B9712D"/>
    <w:rsid w:val="00B9745E"/>
    <w:rsid w:val="00BA0026"/>
    <w:rsid w:val="00BA0A88"/>
    <w:rsid w:val="00BA1E52"/>
    <w:rsid w:val="00BA2B05"/>
    <w:rsid w:val="00BA2D8A"/>
    <w:rsid w:val="00BA3584"/>
    <w:rsid w:val="00BA3671"/>
    <w:rsid w:val="00BA36E6"/>
    <w:rsid w:val="00BA3A28"/>
    <w:rsid w:val="00BA4079"/>
    <w:rsid w:val="00BA40A0"/>
    <w:rsid w:val="00BA5A3C"/>
    <w:rsid w:val="00BA7C29"/>
    <w:rsid w:val="00BB041C"/>
    <w:rsid w:val="00BB0431"/>
    <w:rsid w:val="00BB15D1"/>
    <w:rsid w:val="00BB204C"/>
    <w:rsid w:val="00BB2210"/>
    <w:rsid w:val="00BB33C2"/>
    <w:rsid w:val="00BB36E7"/>
    <w:rsid w:val="00BB4429"/>
    <w:rsid w:val="00BB45AD"/>
    <w:rsid w:val="00BB4E0C"/>
    <w:rsid w:val="00BB5CA5"/>
    <w:rsid w:val="00BB5D14"/>
    <w:rsid w:val="00BB778E"/>
    <w:rsid w:val="00BC007B"/>
    <w:rsid w:val="00BC01C7"/>
    <w:rsid w:val="00BC029B"/>
    <w:rsid w:val="00BC08EB"/>
    <w:rsid w:val="00BC0A75"/>
    <w:rsid w:val="00BC1493"/>
    <w:rsid w:val="00BC149D"/>
    <w:rsid w:val="00BC1A42"/>
    <w:rsid w:val="00BC2BAA"/>
    <w:rsid w:val="00BC2CE6"/>
    <w:rsid w:val="00BC3791"/>
    <w:rsid w:val="00BC3B3A"/>
    <w:rsid w:val="00BC3D5E"/>
    <w:rsid w:val="00BC63B6"/>
    <w:rsid w:val="00BD08B1"/>
    <w:rsid w:val="00BD1CC4"/>
    <w:rsid w:val="00BD2353"/>
    <w:rsid w:val="00BD4798"/>
    <w:rsid w:val="00BD493E"/>
    <w:rsid w:val="00BD550D"/>
    <w:rsid w:val="00BD577A"/>
    <w:rsid w:val="00BD5C17"/>
    <w:rsid w:val="00BD5E31"/>
    <w:rsid w:val="00BD5FFB"/>
    <w:rsid w:val="00BE07D2"/>
    <w:rsid w:val="00BE123B"/>
    <w:rsid w:val="00BE14B1"/>
    <w:rsid w:val="00BE2406"/>
    <w:rsid w:val="00BE2DF7"/>
    <w:rsid w:val="00BE31CE"/>
    <w:rsid w:val="00BE3595"/>
    <w:rsid w:val="00BE531D"/>
    <w:rsid w:val="00BE63C0"/>
    <w:rsid w:val="00BE6BEB"/>
    <w:rsid w:val="00BE7482"/>
    <w:rsid w:val="00BE7491"/>
    <w:rsid w:val="00BE7B9C"/>
    <w:rsid w:val="00BF02A6"/>
    <w:rsid w:val="00BF13A5"/>
    <w:rsid w:val="00BF1640"/>
    <w:rsid w:val="00BF17C7"/>
    <w:rsid w:val="00BF187E"/>
    <w:rsid w:val="00BF3161"/>
    <w:rsid w:val="00BF378F"/>
    <w:rsid w:val="00BF47C5"/>
    <w:rsid w:val="00BF4E15"/>
    <w:rsid w:val="00C00EED"/>
    <w:rsid w:val="00C0136D"/>
    <w:rsid w:val="00C017B2"/>
    <w:rsid w:val="00C02A22"/>
    <w:rsid w:val="00C02E21"/>
    <w:rsid w:val="00C04A70"/>
    <w:rsid w:val="00C06AD3"/>
    <w:rsid w:val="00C077EE"/>
    <w:rsid w:val="00C0794D"/>
    <w:rsid w:val="00C07EFC"/>
    <w:rsid w:val="00C104C8"/>
    <w:rsid w:val="00C11AD3"/>
    <w:rsid w:val="00C12298"/>
    <w:rsid w:val="00C128F4"/>
    <w:rsid w:val="00C12C79"/>
    <w:rsid w:val="00C12E38"/>
    <w:rsid w:val="00C14B3F"/>
    <w:rsid w:val="00C20195"/>
    <w:rsid w:val="00C205D3"/>
    <w:rsid w:val="00C20C48"/>
    <w:rsid w:val="00C214DC"/>
    <w:rsid w:val="00C22DCA"/>
    <w:rsid w:val="00C26A89"/>
    <w:rsid w:val="00C27498"/>
    <w:rsid w:val="00C3003B"/>
    <w:rsid w:val="00C31084"/>
    <w:rsid w:val="00C31910"/>
    <w:rsid w:val="00C3264D"/>
    <w:rsid w:val="00C3394A"/>
    <w:rsid w:val="00C34A04"/>
    <w:rsid w:val="00C35A84"/>
    <w:rsid w:val="00C36C0B"/>
    <w:rsid w:val="00C3716E"/>
    <w:rsid w:val="00C404A5"/>
    <w:rsid w:val="00C4151B"/>
    <w:rsid w:val="00C41635"/>
    <w:rsid w:val="00C42308"/>
    <w:rsid w:val="00C433E1"/>
    <w:rsid w:val="00C43D37"/>
    <w:rsid w:val="00C43E3B"/>
    <w:rsid w:val="00C44A33"/>
    <w:rsid w:val="00C45A0F"/>
    <w:rsid w:val="00C45D93"/>
    <w:rsid w:val="00C47267"/>
    <w:rsid w:val="00C50552"/>
    <w:rsid w:val="00C512FE"/>
    <w:rsid w:val="00C5311F"/>
    <w:rsid w:val="00C5325E"/>
    <w:rsid w:val="00C53582"/>
    <w:rsid w:val="00C5470C"/>
    <w:rsid w:val="00C55239"/>
    <w:rsid w:val="00C555DA"/>
    <w:rsid w:val="00C5622C"/>
    <w:rsid w:val="00C567C0"/>
    <w:rsid w:val="00C5732A"/>
    <w:rsid w:val="00C60AD4"/>
    <w:rsid w:val="00C60B43"/>
    <w:rsid w:val="00C618BA"/>
    <w:rsid w:val="00C62338"/>
    <w:rsid w:val="00C62FDF"/>
    <w:rsid w:val="00C635C4"/>
    <w:rsid w:val="00C643B7"/>
    <w:rsid w:val="00C66D81"/>
    <w:rsid w:val="00C6752D"/>
    <w:rsid w:val="00C67B96"/>
    <w:rsid w:val="00C703F8"/>
    <w:rsid w:val="00C70987"/>
    <w:rsid w:val="00C70AAC"/>
    <w:rsid w:val="00C70B7A"/>
    <w:rsid w:val="00C70EA1"/>
    <w:rsid w:val="00C71148"/>
    <w:rsid w:val="00C71CA1"/>
    <w:rsid w:val="00C720EB"/>
    <w:rsid w:val="00C732B1"/>
    <w:rsid w:val="00C7334D"/>
    <w:rsid w:val="00C744E8"/>
    <w:rsid w:val="00C75495"/>
    <w:rsid w:val="00C764E8"/>
    <w:rsid w:val="00C768AF"/>
    <w:rsid w:val="00C76E93"/>
    <w:rsid w:val="00C8036D"/>
    <w:rsid w:val="00C81FCB"/>
    <w:rsid w:val="00C82645"/>
    <w:rsid w:val="00C82A3D"/>
    <w:rsid w:val="00C83BF4"/>
    <w:rsid w:val="00C83C63"/>
    <w:rsid w:val="00C84667"/>
    <w:rsid w:val="00C8490E"/>
    <w:rsid w:val="00C84A08"/>
    <w:rsid w:val="00C86015"/>
    <w:rsid w:val="00C86DFF"/>
    <w:rsid w:val="00C91329"/>
    <w:rsid w:val="00C921C0"/>
    <w:rsid w:val="00C92BFE"/>
    <w:rsid w:val="00C934F6"/>
    <w:rsid w:val="00C93E9F"/>
    <w:rsid w:val="00C97EC0"/>
    <w:rsid w:val="00CA1280"/>
    <w:rsid w:val="00CA129D"/>
    <w:rsid w:val="00CA4647"/>
    <w:rsid w:val="00CA5B7D"/>
    <w:rsid w:val="00CA6467"/>
    <w:rsid w:val="00CA6683"/>
    <w:rsid w:val="00CA6782"/>
    <w:rsid w:val="00CA719C"/>
    <w:rsid w:val="00CA74D9"/>
    <w:rsid w:val="00CA7BD9"/>
    <w:rsid w:val="00CA7C7C"/>
    <w:rsid w:val="00CB071C"/>
    <w:rsid w:val="00CB0D13"/>
    <w:rsid w:val="00CB19FF"/>
    <w:rsid w:val="00CB1FF3"/>
    <w:rsid w:val="00CB3410"/>
    <w:rsid w:val="00CB4354"/>
    <w:rsid w:val="00CB4597"/>
    <w:rsid w:val="00CB6DAB"/>
    <w:rsid w:val="00CB7561"/>
    <w:rsid w:val="00CC061B"/>
    <w:rsid w:val="00CC08ED"/>
    <w:rsid w:val="00CC09AD"/>
    <w:rsid w:val="00CC16F3"/>
    <w:rsid w:val="00CC2092"/>
    <w:rsid w:val="00CC26FB"/>
    <w:rsid w:val="00CC3429"/>
    <w:rsid w:val="00CC3C8D"/>
    <w:rsid w:val="00CC4247"/>
    <w:rsid w:val="00CC47E1"/>
    <w:rsid w:val="00CC480C"/>
    <w:rsid w:val="00CC5E33"/>
    <w:rsid w:val="00CC6390"/>
    <w:rsid w:val="00CC64BF"/>
    <w:rsid w:val="00CD0E0F"/>
    <w:rsid w:val="00CD1211"/>
    <w:rsid w:val="00CD236B"/>
    <w:rsid w:val="00CD2B28"/>
    <w:rsid w:val="00CD31C9"/>
    <w:rsid w:val="00CD39EE"/>
    <w:rsid w:val="00CD3D90"/>
    <w:rsid w:val="00CD40F5"/>
    <w:rsid w:val="00CD4F6E"/>
    <w:rsid w:val="00CD5E9A"/>
    <w:rsid w:val="00CD5ECC"/>
    <w:rsid w:val="00CD6841"/>
    <w:rsid w:val="00CD6A02"/>
    <w:rsid w:val="00CD6EF5"/>
    <w:rsid w:val="00CD7122"/>
    <w:rsid w:val="00CD7C4D"/>
    <w:rsid w:val="00CD7DDC"/>
    <w:rsid w:val="00CE03EB"/>
    <w:rsid w:val="00CE108B"/>
    <w:rsid w:val="00CE12B7"/>
    <w:rsid w:val="00CE184A"/>
    <w:rsid w:val="00CE3D72"/>
    <w:rsid w:val="00CE40FF"/>
    <w:rsid w:val="00CE4E73"/>
    <w:rsid w:val="00CE553D"/>
    <w:rsid w:val="00CE5F5F"/>
    <w:rsid w:val="00CE78DE"/>
    <w:rsid w:val="00CE7C14"/>
    <w:rsid w:val="00CF02E0"/>
    <w:rsid w:val="00CF070B"/>
    <w:rsid w:val="00CF1B6E"/>
    <w:rsid w:val="00CF2D95"/>
    <w:rsid w:val="00CF2DA0"/>
    <w:rsid w:val="00CF339A"/>
    <w:rsid w:val="00CF399B"/>
    <w:rsid w:val="00CF42D0"/>
    <w:rsid w:val="00CF721D"/>
    <w:rsid w:val="00CF7456"/>
    <w:rsid w:val="00CF7DF3"/>
    <w:rsid w:val="00D00A94"/>
    <w:rsid w:val="00D015D7"/>
    <w:rsid w:val="00D03CFF"/>
    <w:rsid w:val="00D04712"/>
    <w:rsid w:val="00D058DE"/>
    <w:rsid w:val="00D05942"/>
    <w:rsid w:val="00D05C86"/>
    <w:rsid w:val="00D063C2"/>
    <w:rsid w:val="00D10031"/>
    <w:rsid w:val="00D107F3"/>
    <w:rsid w:val="00D10B50"/>
    <w:rsid w:val="00D10DDC"/>
    <w:rsid w:val="00D11C93"/>
    <w:rsid w:val="00D122A2"/>
    <w:rsid w:val="00D1275A"/>
    <w:rsid w:val="00D1277B"/>
    <w:rsid w:val="00D12834"/>
    <w:rsid w:val="00D12CA6"/>
    <w:rsid w:val="00D132B7"/>
    <w:rsid w:val="00D13788"/>
    <w:rsid w:val="00D147CC"/>
    <w:rsid w:val="00D14A96"/>
    <w:rsid w:val="00D14C4B"/>
    <w:rsid w:val="00D15175"/>
    <w:rsid w:val="00D15452"/>
    <w:rsid w:val="00D15800"/>
    <w:rsid w:val="00D15CAE"/>
    <w:rsid w:val="00D17F8D"/>
    <w:rsid w:val="00D21248"/>
    <w:rsid w:val="00D22911"/>
    <w:rsid w:val="00D230A2"/>
    <w:rsid w:val="00D23861"/>
    <w:rsid w:val="00D23AC2"/>
    <w:rsid w:val="00D23E61"/>
    <w:rsid w:val="00D24409"/>
    <w:rsid w:val="00D25993"/>
    <w:rsid w:val="00D27CB7"/>
    <w:rsid w:val="00D314AE"/>
    <w:rsid w:val="00D31CF7"/>
    <w:rsid w:val="00D32578"/>
    <w:rsid w:val="00D33599"/>
    <w:rsid w:val="00D33C1E"/>
    <w:rsid w:val="00D346D9"/>
    <w:rsid w:val="00D34872"/>
    <w:rsid w:val="00D348AE"/>
    <w:rsid w:val="00D35517"/>
    <w:rsid w:val="00D35EFC"/>
    <w:rsid w:val="00D369EA"/>
    <w:rsid w:val="00D36A78"/>
    <w:rsid w:val="00D37289"/>
    <w:rsid w:val="00D372D2"/>
    <w:rsid w:val="00D40D7E"/>
    <w:rsid w:val="00D4289D"/>
    <w:rsid w:val="00D43544"/>
    <w:rsid w:val="00D440BC"/>
    <w:rsid w:val="00D4432B"/>
    <w:rsid w:val="00D44F96"/>
    <w:rsid w:val="00D455BF"/>
    <w:rsid w:val="00D457FB"/>
    <w:rsid w:val="00D45842"/>
    <w:rsid w:val="00D45FB7"/>
    <w:rsid w:val="00D46513"/>
    <w:rsid w:val="00D46873"/>
    <w:rsid w:val="00D46AF9"/>
    <w:rsid w:val="00D47154"/>
    <w:rsid w:val="00D4720B"/>
    <w:rsid w:val="00D472D9"/>
    <w:rsid w:val="00D47814"/>
    <w:rsid w:val="00D50A56"/>
    <w:rsid w:val="00D50F7C"/>
    <w:rsid w:val="00D5144E"/>
    <w:rsid w:val="00D51EE1"/>
    <w:rsid w:val="00D52C5B"/>
    <w:rsid w:val="00D53D39"/>
    <w:rsid w:val="00D54B04"/>
    <w:rsid w:val="00D54BF4"/>
    <w:rsid w:val="00D56708"/>
    <w:rsid w:val="00D57EE1"/>
    <w:rsid w:val="00D600B0"/>
    <w:rsid w:val="00D6024B"/>
    <w:rsid w:val="00D60644"/>
    <w:rsid w:val="00D619FC"/>
    <w:rsid w:val="00D61F6D"/>
    <w:rsid w:val="00D623D9"/>
    <w:rsid w:val="00D635DA"/>
    <w:rsid w:val="00D639FC"/>
    <w:rsid w:val="00D641FB"/>
    <w:rsid w:val="00D64592"/>
    <w:rsid w:val="00D65368"/>
    <w:rsid w:val="00D66AC1"/>
    <w:rsid w:val="00D66DAA"/>
    <w:rsid w:val="00D66F3F"/>
    <w:rsid w:val="00D67726"/>
    <w:rsid w:val="00D67C20"/>
    <w:rsid w:val="00D70281"/>
    <w:rsid w:val="00D70B5B"/>
    <w:rsid w:val="00D71B39"/>
    <w:rsid w:val="00D72066"/>
    <w:rsid w:val="00D723CA"/>
    <w:rsid w:val="00D725C5"/>
    <w:rsid w:val="00D72D0B"/>
    <w:rsid w:val="00D73304"/>
    <w:rsid w:val="00D73872"/>
    <w:rsid w:val="00D73EE2"/>
    <w:rsid w:val="00D74FEA"/>
    <w:rsid w:val="00D75CAB"/>
    <w:rsid w:val="00D7682C"/>
    <w:rsid w:val="00D76BE6"/>
    <w:rsid w:val="00D772AB"/>
    <w:rsid w:val="00D77EDC"/>
    <w:rsid w:val="00D8024A"/>
    <w:rsid w:val="00D804E8"/>
    <w:rsid w:val="00D81D78"/>
    <w:rsid w:val="00D81E7B"/>
    <w:rsid w:val="00D8237B"/>
    <w:rsid w:val="00D82E50"/>
    <w:rsid w:val="00D836AB"/>
    <w:rsid w:val="00D83ACC"/>
    <w:rsid w:val="00D84567"/>
    <w:rsid w:val="00D84883"/>
    <w:rsid w:val="00D85C9F"/>
    <w:rsid w:val="00D860DA"/>
    <w:rsid w:val="00D86E56"/>
    <w:rsid w:val="00D8770B"/>
    <w:rsid w:val="00D91164"/>
    <w:rsid w:val="00D91D97"/>
    <w:rsid w:val="00D92040"/>
    <w:rsid w:val="00D93645"/>
    <w:rsid w:val="00D939C2"/>
    <w:rsid w:val="00D93D20"/>
    <w:rsid w:val="00D93F6F"/>
    <w:rsid w:val="00D9409C"/>
    <w:rsid w:val="00D94316"/>
    <w:rsid w:val="00D94EC0"/>
    <w:rsid w:val="00D95C4B"/>
    <w:rsid w:val="00D95F8F"/>
    <w:rsid w:val="00D96884"/>
    <w:rsid w:val="00D96899"/>
    <w:rsid w:val="00D96FA6"/>
    <w:rsid w:val="00D97092"/>
    <w:rsid w:val="00D97B6E"/>
    <w:rsid w:val="00D97E98"/>
    <w:rsid w:val="00DA1720"/>
    <w:rsid w:val="00DA1EC5"/>
    <w:rsid w:val="00DA20B6"/>
    <w:rsid w:val="00DA37AD"/>
    <w:rsid w:val="00DA39B1"/>
    <w:rsid w:val="00DA3B6A"/>
    <w:rsid w:val="00DA400D"/>
    <w:rsid w:val="00DA4DEB"/>
    <w:rsid w:val="00DA4FA7"/>
    <w:rsid w:val="00DA614D"/>
    <w:rsid w:val="00DA6283"/>
    <w:rsid w:val="00DA70BD"/>
    <w:rsid w:val="00DA7591"/>
    <w:rsid w:val="00DA797C"/>
    <w:rsid w:val="00DA7BEC"/>
    <w:rsid w:val="00DA7F7F"/>
    <w:rsid w:val="00DB089F"/>
    <w:rsid w:val="00DB1F61"/>
    <w:rsid w:val="00DB28E7"/>
    <w:rsid w:val="00DB2901"/>
    <w:rsid w:val="00DB2E5F"/>
    <w:rsid w:val="00DB3CEE"/>
    <w:rsid w:val="00DB43AA"/>
    <w:rsid w:val="00DB537E"/>
    <w:rsid w:val="00DB5945"/>
    <w:rsid w:val="00DB5D70"/>
    <w:rsid w:val="00DB67F9"/>
    <w:rsid w:val="00DB6BAF"/>
    <w:rsid w:val="00DB6FA6"/>
    <w:rsid w:val="00DB70B5"/>
    <w:rsid w:val="00DB7240"/>
    <w:rsid w:val="00DB7550"/>
    <w:rsid w:val="00DB7B1D"/>
    <w:rsid w:val="00DB7FB6"/>
    <w:rsid w:val="00DC149C"/>
    <w:rsid w:val="00DC3309"/>
    <w:rsid w:val="00DC3913"/>
    <w:rsid w:val="00DC39F6"/>
    <w:rsid w:val="00DC5546"/>
    <w:rsid w:val="00DC7C54"/>
    <w:rsid w:val="00DC7FA7"/>
    <w:rsid w:val="00DD010B"/>
    <w:rsid w:val="00DD0148"/>
    <w:rsid w:val="00DD02ED"/>
    <w:rsid w:val="00DD1FD7"/>
    <w:rsid w:val="00DD24BE"/>
    <w:rsid w:val="00DD38E4"/>
    <w:rsid w:val="00DD5C58"/>
    <w:rsid w:val="00DD72EC"/>
    <w:rsid w:val="00DD7CF3"/>
    <w:rsid w:val="00DE0798"/>
    <w:rsid w:val="00DE1171"/>
    <w:rsid w:val="00DE17F6"/>
    <w:rsid w:val="00DE1BF2"/>
    <w:rsid w:val="00DE2236"/>
    <w:rsid w:val="00DE279D"/>
    <w:rsid w:val="00DE2CAB"/>
    <w:rsid w:val="00DE30C4"/>
    <w:rsid w:val="00DE36F8"/>
    <w:rsid w:val="00DE626A"/>
    <w:rsid w:val="00DE638C"/>
    <w:rsid w:val="00DF00B2"/>
    <w:rsid w:val="00DF049B"/>
    <w:rsid w:val="00DF13A4"/>
    <w:rsid w:val="00DF180A"/>
    <w:rsid w:val="00DF25DA"/>
    <w:rsid w:val="00DF2C2B"/>
    <w:rsid w:val="00DF3230"/>
    <w:rsid w:val="00DF3DE4"/>
    <w:rsid w:val="00DF5997"/>
    <w:rsid w:val="00DF5A2B"/>
    <w:rsid w:val="00DF65E0"/>
    <w:rsid w:val="00DF661A"/>
    <w:rsid w:val="00DF67CE"/>
    <w:rsid w:val="00E00E4F"/>
    <w:rsid w:val="00E02AC2"/>
    <w:rsid w:val="00E033DF"/>
    <w:rsid w:val="00E038A9"/>
    <w:rsid w:val="00E0509B"/>
    <w:rsid w:val="00E05A39"/>
    <w:rsid w:val="00E066D7"/>
    <w:rsid w:val="00E07633"/>
    <w:rsid w:val="00E1187D"/>
    <w:rsid w:val="00E12943"/>
    <w:rsid w:val="00E13E9F"/>
    <w:rsid w:val="00E14301"/>
    <w:rsid w:val="00E14396"/>
    <w:rsid w:val="00E14915"/>
    <w:rsid w:val="00E14979"/>
    <w:rsid w:val="00E153D3"/>
    <w:rsid w:val="00E16E0C"/>
    <w:rsid w:val="00E16E0D"/>
    <w:rsid w:val="00E16E39"/>
    <w:rsid w:val="00E17821"/>
    <w:rsid w:val="00E2042D"/>
    <w:rsid w:val="00E214DC"/>
    <w:rsid w:val="00E21526"/>
    <w:rsid w:val="00E21A6A"/>
    <w:rsid w:val="00E22428"/>
    <w:rsid w:val="00E22975"/>
    <w:rsid w:val="00E22EA6"/>
    <w:rsid w:val="00E23E1E"/>
    <w:rsid w:val="00E23E9E"/>
    <w:rsid w:val="00E24673"/>
    <w:rsid w:val="00E261D1"/>
    <w:rsid w:val="00E26325"/>
    <w:rsid w:val="00E273E9"/>
    <w:rsid w:val="00E274C7"/>
    <w:rsid w:val="00E34E72"/>
    <w:rsid w:val="00E34F45"/>
    <w:rsid w:val="00E37A03"/>
    <w:rsid w:val="00E402E8"/>
    <w:rsid w:val="00E41276"/>
    <w:rsid w:val="00E41452"/>
    <w:rsid w:val="00E41F80"/>
    <w:rsid w:val="00E42880"/>
    <w:rsid w:val="00E439F6"/>
    <w:rsid w:val="00E45124"/>
    <w:rsid w:val="00E459BB"/>
    <w:rsid w:val="00E459EB"/>
    <w:rsid w:val="00E513CE"/>
    <w:rsid w:val="00E51FE7"/>
    <w:rsid w:val="00E525F9"/>
    <w:rsid w:val="00E539F9"/>
    <w:rsid w:val="00E5671C"/>
    <w:rsid w:val="00E570FF"/>
    <w:rsid w:val="00E607C5"/>
    <w:rsid w:val="00E60B16"/>
    <w:rsid w:val="00E60E24"/>
    <w:rsid w:val="00E618AC"/>
    <w:rsid w:val="00E61CC9"/>
    <w:rsid w:val="00E63364"/>
    <w:rsid w:val="00E65738"/>
    <w:rsid w:val="00E65C7A"/>
    <w:rsid w:val="00E65F8C"/>
    <w:rsid w:val="00E6649B"/>
    <w:rsid w:val="00E6659E"/>
    <w:rsid w:val="00E66D8D"/>
    <w:rsid w:val="00E70F43"/>
    <w:rsid w:val="00E7104B"/>
    <w:rsid w:val="00E71F02"/>
    <w:rsid w:val="00E72294"/>
    <w:rsid w:val="00E736DE"/>
    <w:rsid w:val="00E7379B"/>
    <w:rsid w:val="00E73C0D"/>
    <w:rsid w:val="00E74A70"/>
    <w:rsid w:val="00E75199"/>
    <w:rsid w:val="00E752BE"/>
    <w:rsid w:val="00E75319"/>
    <w:rsid w:val="00E755B3"/>
    <w:rsid w:val="00E76C13"/>
    <w:rsid w:val="00E76CB4"/>
    <w:rsid w:val="00E77DFA"/>
    <w:rsid w:val="00E802AE"/>
    <w:rsid w:val="00E81261"/>
    <w:rsid w:val="00E82495"/>
    <w:rsid w:val="00E834AC"/>
    <w:rsid w:val="00E8413D"/>
    <w:rsid w:val="00E879F4"/>
    <w:rsid w:val="00E90384"/>
    <w:rsid w:val="00E90504"/>
    <w:rsid w:val="00E90FA3"/>
    <w:rsid w:val="00E919BD"/>
    <w:rsid w:val="00E91F64"/>
    <w:rsid w:val="00E92071"/>
    <w:rsid w:val="00E92BD8"/>
    <w:rsid w:val="00E9386F"/>
    <w:rsid w:val="00E947CC"/>
    <w:rsid w:val="00E94EB2"/>
    <w:rsid w:val="00E96253"/>
    <w:rsid w:val="00E964A1"/>
    <w:rsid w:val="00E97191"/>
    <w:rsid w:val="00EA02FF"/>
    <w:rsid w:val="00EA0946"/>
    <w:rsid w:val="00EA1118"/>
    <w:rsid w:val="00EA2BD6"/>
    <w:rsid w:val="00EA3F29"/>
    <w:rsid w:val="00EA4503"/>
    <w:rsid w:val="00EA59C6"/>
    <w:rsid w:val="00EA697D"/>
    <w:rsid w:val="00EA763B"/>
    <w:rsid w:val="00EB102F"/>
    <w:rsid w:val="00EB16B9"/>
    <w:rsid w:val="00EB1E49"/>
    <w:rsid w:val="00EB2504"/>
    <w:rsid w:val="00EB448B"/>
    <w:rsid w:val="00EB5386"/>
    <w:rsid w:val="00EB5D67"/>
    <w:rsid w:val="00EB693C"/>
    <w:rsid w:val="00EB78E3"/>
    <w:rsid w:val="00EC1D3E"/>
    <w:rsid w:val="00EC2A55"/>
    <w:rsid w:val="00EC2BA9"/>
    <w:rsid w:val="00EC2E5F"/>
    <w:rsid w:val="00EC313E"/>
    <w:rsid w:val="00EC34F1"/>
    <w:rsid w:val="00EC39D5"/>
    <w:rsid w:val="00EC4519"/>
    <w:rsid w:val="00EC459A"/>
    <w:rsid w:val="00EC4C93"/>
    <w:rsid w:val="00EC50C9"/>
    <w:rsid w:val="00EC5309"/>
    <w:rsid w:val="00EC58DC"/>
    <w:rsid w:val="00EC6A72"/>
    <w:rsid w:val="00EC70CB"/>
    <w:rsid w:val="00EC7D0F"/>
    <w:rsid w:val="00ED31CC"/>
    <w:rsid w:val="00ED3413"/>
    <w:rsid w:val="00ED3BE9"/>
    <w:rsid w:val="00ED49C4"/>
    <w:rsid w:val="00ED4EE6"/>
    <w:rsid w:val="00ED5A17"/>
    <w:rsid w:val="00ED5A3C"/>
    <w:rsid w:val="00ED6D88"/>
    <w:rsid w:val="00ED7313"/>
    <w:rsid w:val="00ED7A11"/>
    <w:rsid w:val="00EE0180"/>
    <w:rsid w:val="00EE066A"/>
    <w:rsid w:val="00EE0CE1"/>
    <w:rsid w:val="00EE34D8"/>
    <w:rsid w:val="00EE40F4"/>
    <w:rsid w:val="00EE4939"/>
    <w:rsid w:val="00EE4EE0"/>
    <w:rsid w:val="00EE4FF6"/>
    <w:rsid w:val="00EE5104"/>
    <w:rsid w:val="00EE53CA"/>
    <w:rsid w:val="00EE55F1"/>
    <w:rsid w:val="00EE5E49"/>
    <w:rsid w:val="00EE66CA"/>
    <w:rsid w:val="00EE66F9"/>
    <w:rsid w:val="00EE75B7"/>
    <w:rsid w:val="00EF015C"/>
    <w:rsid w:val="00EF0576"/>
    <w:rsid w:val="00EF0782"/>
    <w:rsid w:val="00EF14CC"/>
    <w:rsid w:val="00EF155D"/>
    <w:rsid w:val="00EF2057"/>
    <w:rsid w:val="00EF21E0"/>
    <w:rsid w:val="00EF381D"/>
    <w:rsid w:val="00EF583B"/>
    <w:rsid w:val="00EF62E2"/>
    <w:rsid w:val="00EF6349"/>
    <w:rsid w:val="00F00958"/>
    <w:rsid w:val="00F014B0"/>
    <w:rsid w:val="00F014C4"/>
    <w:rsid w:val="00F030C8"/>
    <w:rsid w:val="00F030DB"/>
    <w:rsid w:val="00F03231"/>
    <w:rsid w:val="00F036AD"/>
    <w:rsid w:val="00F06298"/>
    <w:rsid w:val="00F06909"/>
    <w:rsid w:val="00F07E32"/>
    <w:rsid w:val="00F101D8"/>
    <w:rsid w:val="00F10B43"/>
    <w:rsid w:val="00F11106"/>
    <w:rsid w:val="00F1189D"/>
    <w:rsid w:val="00F14AEF"/>
    <w:rsid w:val="00F153AF"/>
    <w:rsid w:val="00F16DB8"/>
    <w:rsid w:val="00F16EB6"/>
    <w:rsid w:val="00F17DB2"/>
    <w:rsid w:val="00F17E87"/>
    <w:rsid w:val="00F20003"/>
    <w:rsid w:val="00F2169D"/>
    <w:rsid w:val="00F21DC4"/>
    <w:rsid w:val="00F231B5"/>
    <w:rsid w:val="00F23260"/>
    <w:rsid w:val="00F24064"/>
    <w:rsid w:val="00F254BE"/>
    <w:rsid w:val="00F263A4"/>
    <w:rsid w:val="00F26716"/>
    <w:rsid w:val="00F267CF"/>
    <w:rsid w:val="00F27B2A"/>
    <w:rsid w:val="00F27BBE"/>
    <w:rsid w:val="00F31902"/>
    <w:rsid w:val="00F32975"/>
    <w:rsid w:val="00F3342A"/>
    <w:rsid w:val="00F34000"/>
    <w:rsid w:val="00F34D09"/>
    <w:rsid w:val="00F34D8B"/>
    <w:rsid w:val="00F352E9"/>
    <w:rsid w:val="00F35418"/>
    <w:rsid w:val="00F358F5"/>
    <w:rsid w:val="00F35F7B"/>
    <w:rsid w:val="00F40072"/>
    <w:rsid w:val="00F406A5"/>
    <w:rsid w:val="00F42982"/>
    <w:rsid w:val="00F42A91"/>
    <w:rsid w:val="00F438DE"/>
    <w:rsid w:val="00F440C9"/>
    <w:rsid w:val="00F442FA"/>
    <w:rsid w:val="00F449F4"/>
    <w:rsid w:val="00F44B5A"/>
    <w:rsid w:val="00F44EDD"/>
    <w:rsid w:val="00F4512D"/>
    <w:rsid w:val="00F47209"/>
    <w:rsid w:val="00F47AED"/>
    <w:rsid w:val="00F506F1"/>
    <w:rsid w:val="00F50E4C"/>
    <w:rsid w:val="00F51C32"/>
    <w:rsid w:val="00F51F38"/>
    <w:rsid w:val="00F51FC9"/>
    <w:rsid w:val="00F525E5"/>
    <w:rsid w:val="00F52B7A"/>
    <w:rsid w:val="00F53516"/>
    <w:rsid w:val="00F560B4"/>
    <w:rsid w:val="00F576C5"/>
    <w:rsid w:val="00F5775B"/>
    <w:rsid w:val="00F57E8E"/>
    <w:rsid w:val="00F57EBA"/>
    <w:rsid w:val="00F6163C"/>
    <w:rsid w:val="00F630C8"/>
    <w:rsid w:val="00F63F2C"/>
    <w:rsid w:val="00F64129"/>
    <w:rsid w:val="00F64E6F"/>
    <w:rsid w:val="00F66893"/>
    <w:rsid w:val="00F67139"/>
    <w:rsid w:val="00F67990"/>
    <w:rsid w:val="00F67BC1"/>
    <w:rsid w:val="00F701BC"/>
    <w:rsid w:val="00F717C8"/>
    <w:rsid w:val="00F71A46"/>
    <w:rsid w:val="00F73089"/>
    <w:rsid w:val="00F73F4C"/>
    <w:rsid w:val="00F77200"/>
    <w:rsid w:val="00F77809"/>
    <w:rsid w:val="00F8009D"/>
    <w:rsid w:val="00F80571"/>
    <w:rsid w:val="00F81B72"/>
    <w:rsid w:val="00F81B99"/>
    <w:rsid w:val="00F820E1"/>
    <w:rsid w:val="00F828B0"/>
    <w:rsid w:val="00F82B1B"/>
    <w:rsid w:val="00F834DD"/>
    <w:rsid w:val="00F8366C"/>
    <w:rsid w:val="00F85EBB"/>
    <w:rsid w:val="00F863D3"/>
    <w:rsid w:val="00F87EF7"/>
    <w:rsid w:val="00F9051F"/>
    <w:rsid w:val="00F9061F"/>
    <w:rsid w:val="00F906EE"/>
    <w:rsid w:val="00F91B3B"/>
    <w:rsid w:val="00F926B3"/>
    <w:rsid w:val="00F9329E"/>
    <w:rsid w:val="00F9491C"/>
    <w:rsid w:val="00F9702C"/>
    <w:rsid w:val="00F97100"/>
    <w:rsid w:val="00F9731D"/>
    <w:rsid w:val="00F9758D"/>
    <w:rsid w:val="00FA13EE"/>
    <w:rsid w:val="00FA1709"/>
    <w:rsid w:val="00FA1E73"/>
    <w:rsid w:val="00FA3FF5"/>
    <w:rsid w:val="00FA41B9"/>
    <w:rsid w:val="00FA47C7"/>
    <w:rsid w:val="00FA4EE5"/>
    <w:rsid w:val="00FA5790"/>
    <w:rsid w:val="00FA62E7"/>
    <w:rsid w:val="00FA6601"/>
    <w:rsid w:val="00FA6DBF"/>
    <w:rsid w:val="00FA708F"/>
    <w:rsid w:val="00FB03EE"/>
    <w:rsid w:val="00FB11F3"/>
    <w:rsid w:val="00FB2DD9"/>
    <w:rsid w:val="00FB3343"/>
    <w:rsid w:val="00FB3394"/>
    <w:rsid w:val="00FB377C"/>
    <w:rsid w:val="00FB3E27"/>
    <w:rsid w:val="00FB5693"/>
    <w:rsid w:val="00FB56E3"/>
    <w:rsid w:val="00FB6A40"/>
    <w:rsid w:val="00FB6A77"/>
    <w:rsid w:val="00FB72C4"/>
    <w:rsid w:val="00FB74E4"/>
    <w:rsid w:val="00FB7DDF"/>
    <w:rsid w:val="00FC0D90"/>
    <w:rsid w:val="00FC18C5"/>
    <w:rsid w:val="00FC1A59"/>
    <w:rsid w:val="00FC379E"/>
    <w:rsid w:val="00FC3DC3"/>
    <w:rsid w:val="00FC4514"/>
    <w:rsid w:val="00FC4601"/>
    <w:rsid w:val="00FC53CC"/>
    <w:rsid w:val="00FC57B2"/>
    <w:rsid w:val="00FC63E3"/>
    <w:rsid w:val="00FC7088"/>
    <w:rsid w:val="00FD05E0"/>
    <w:rsid w:val="00FD06BC"/>
    <w:rsid w:val="00FD170C"/>
    <w:rsid w:val="00FD250F"/>
    <w:rsid w:val="00FD2A8F"/>
    <w:rsid w:val="00FD2C28"/>
    <w:rsid w:val="00FD32E9"/>
    <w:rsid w:val="00FD34A9"/>
    <w:rsid w:val="00FD3BD8"/>
    <w:rsid w:val="00FD4694"/>
    <w:rsid w:val="00FD4D68"/>
    <w:rsid w:val="00FD62DE"/>
    <w:rsid w:val="00FD6D46"/>
    <w:rsid w:val="00FD75F2"/>
    <w:rsid w:val="00FE2812"/>
    <w:rsid w:val="00FE3BCE"/>
    <w:rsid w:val="00FE4702"/>
    <w:rsid w:val="00FE4EAC"/>
    <w:rsid w:val="00FE60F5"/>
    <w:rsid w:val="00FE69C9"/>
    <w:rsid w:val="00FE6C50"/>
    <w:rsid w:val="00FF0E93"/>
    <w:rsid w:val="00FF0EF6"/>
    <w:rsid w:val="00FF1BD4"/>
    <w:rsid w:val="00FF1C10"/>
    <w:rsid w:val="00FF440E"/>
    <w:rsid w:val="00FF4F08"/>
    <w:rsid w:val="00FF4FC6"/>
    <w:rsid w:val="00FF522C"/>
    <w:rsid w:val="00FF5543"/>
    <w:rsid w:val="00FF7B5E"/>
    <w:rsid w:val="00FF7E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4194CF33"/>
  <w15:docId w15:val="{AF6F4495-B776-448F-B04D-D34724E87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5B0"/>
    <w:pPr>
      <w:spacing w:before="120" w:after="200" w:line="276" w:lineRule="auto"/>
    </w:pPr>
    <w:rPr>
      <w:rFonts w:ascii="Times New Roman" w:hAnsi="Times New Roman"/>
      <w:sz w:val="22"/>
      <w:szCs w:val="22"/>
      <w:lang w:val="en-US" w:eastAsia="en-US" w:bidi="en-US"/>
    </w:rPr>
  </w:style>
  <w:style w:type="paragraph" w:styleId="Heading1">
    <w:name w:val="heading 1"/>
    <w:aliases w:val="h1,L1,H1,left I2,Heading 11,Heading,2,1,A,3,heading,heading4,Section Heading,Heading For Appendix,SSF Heading 1,(Chapter Nbr),Section Heading1,(Chapter Nbr)1,Section,hd1,Part,Left,Idt Heading 1"/>
    <w:basedOn w:val="Normal"/>
    <w:next w:val="Normal"/>
    <w:link w:val="Heading1Char"/>
    <w:uiPriority w:val="9"/>
    <w:qFormat/>
    <w:rsid w:val="00B9745E"/>
    <w:pPr>
      <w:keepNext/>
      <w:keepLines/>
      <w:numPr>
        <w:numId w:val="5"/>
      </w:numPr>
      <w:spacing w:before="480" w:after="0"/>
      <w:outlineLvl w:val="0"/>
    </w:pPr>
    <w:rPr>
      <w:rFonts w:ascii="Cambria" w:hAnsi="Cambria"/>
      <w:b/>
      <w:bCs/>
      <w:color w:val="365F91"/>
      <w:sz w:val="28"/>
      <w:szCs w:val="28"/>
    </w:rPr>
  </w:style>
  <w:style w:type="paragraph" w:styleId="Heading2">
    <w:name w:val="heading 2"/>
    <w:aliases w:val="h2,H2,left,Bold 14,L2,normal left,Intro Text Bold,Heading 21,Heading21,head2,Reset numbering,Small Chapter),Reset numbering1,Small Chapter)1,Major,h2 main heading,Chapter Title,Heading 2 Hidden"/>
    <w:basedOn w:val="Normal"/>
    <w:next w:val="Normal"/>
    <w:link w:val="Heading2Char"/>
    <w:autoRedefine/>
    <w:uiPriority w:val="99"/>
    <w:unhideWhenUsed/>
    <w:qFormat/>
    <w:rsid w:val="00310950"/>
    <w:pPr>
      <w:keepNext/>
      <w:numPr>
        <w:ilvl w:val="1"/>
        <w:numId w:val="5"/>
      </w:numPr>
      <w:spacing w:before="240" w:after="240" w:line="240" w:lineRule="auto"/>
      <w:jc w:val="both"/>
      <w:outlineLvl w:val="1"/>
    </w:pPr>
    <w:rPr>
      <w:b/>
      <w:bCs/>
      <w:color w:val="FF0000"/>
      <w:sz w:val="24"/>
      <w:szCs w:val="24"/>
      <w:lang w:val="en-GB" w:eastAsia="zh-CN"/>
    </w:rPr>
  </w:style>
  <w:style w:type="paragraph" w:styleId="Heading3">
    <w:name w:val="heading 3"/>
    <w:aliases w:val="Bold 12,L3,h3,H3,left I3,Level 3 Topic Heading,Level 1 - 1,head3,Level 1 - 11,(Appendix Nbr),(Appendix Nbr)1,Minor,h3 sub heading,BOD 1,BOD 0"/>
    <w:basedOn w:val="Normal"/>
    <w:next w:val="Normal"/>
    <w:link w:val="Heading3Char"/>
    <w:uiPriority w:val="9"/>
    <w:unhideWhenUsed/>
    <w:qFormat/>
    <w:rsid w:val="00791C4C"/>
    <w:pPr>
      <w:keepNext/>
      <w:keepLines/>
      <w:numPr>
        <w:ilvl w:val="2"/>
        <w:numId w:val="5"/>
      </w:numPr>
      <w:spacing w:before="200" w:after="0"/>
      <w:outlineLvl w:val="2"/>
    </w:pPr>
    <w:rPr>
      <w:b/>
      <w:bCs/>
      <w:color w:val="4F81BD"/>
    </w:rPr>
  </w:style>
  <w:style w:type="paragraph" w:styleId="Heading4">
    <w:name w:val="heading 4"/>
    <w:aliases w:val="h4,rp_Heading 4,H4,(Alt+4)"/>
    <w:basedOn w:val="Normal"/>
    <w:next w:val="Normal"/>
    <w:link w:val="Heading4Char"/>
    <w:uiPriority w:val="9"/>
    <w:unhideWhenUsed/>
    <w:qFormat/>
    <w:rsid w:val="00ED5A3C"/>
    <w:pPr>
      <w:keepNext/>
      <w:keepLines/>
      <w:numPr>
        <w:ilvl w:val="3"/>
        <w:numId w:val="5"/>
      </w:numPr>
      <w:spacing w:before="200" w:after="0"/>
      <w:outlineLvl w:val="3"/>
    </w:pPr>
    <w:rPr>
      <w:rFonts w:ascii="Cambria" w:hAnsi="Cambria"/>
      <w:b/>
      <w:bCs/>
      <w:i/>
      <w:iCs/>
      <w:color w:val="4F81BD"/>
      <w:lang w:val="en-GB" w:eastAsia="zh-CN"/>
    </w:rPr>
  </w:style>
  <w:style w:type="paragraph" w:styleId="Heading5">
    <w:name w:val="heading 5"/>
    <w:aliases w:val="L5,Block Label,DO NOT USE_h5"/>
    <w:basedOn w:val="Normal"/>
    <w:next w:val="Normal"/>
    <w:link w:val="Heading5Char"/>
    <w:uiPriority w:val="9"/>
    <w:unhideWhenUsed/>
    <w:qFormat/>
    <w:rsid w:val="00B9745E"/>
    <w:pPr>
      <w:keepNext/>
      <w:keepLines/>
      <w:numPr>
        <w:ilvl w:val="4"/>
        <w:numId w:val="5"/>
      </w:numPr>
      <w:spacing w:before="200" w:after="0"/>
      <w:outlineLvl w:val="4"/>
    </w:pPr>
    <w:rPr>
      <w:rFonts w:ascii="Cambria" w:hAnsi="Cambria"/>
      <w:color w:val="243F60"/>
    </w:rPr>
  </w:style>
  <w:style w:type="paragraph" w:styleId="Heading6">
    <w:name w:val="heading 6"/>
    <w:basedOn w:val="Normal"/>
    <w:next w:val="Normal"/>
    <w:link w:val="Heading6Char"/>
    <w:uiPriority w:val="9"/>
    <w:unhideWhenUsed/>
    <w:qFormat/>
    <w:rsid w:val="00B9745E"/>
    <w:pPr>
      <w:keepNext/>
      <w:keepLines/>
      <w:numPr>
        <w:ilvl w:val="5"/>
        <w:numId w:val="5"/>
      </w:numPr>
      <w:spacing w:before="200" w:after="0"/>
      <w:outlineLvl w:val="5"/>
    </w:pPr>
    <w:rPr>
      <w:rFonts w:ascii="Cambria" w:hAnsi="Cambria"/>
      <w:i/>
      <w:iCs/>
      <w:color w:val="243F60"/>
    </w:rPr>
  </w:style>
  <w:style w:type="paragraph" w:styleId="Heading7">
    <w:name w:val="heading 7"/>
    <w:basedOn w:val="Normal"/>
    <w:next w:val="Normal"/>
    <w:link w:val="Heading7Char"/>
    <w:uiPriority w:val="9"/>
    <w:unhideWhenUsed/>
    <w:qFormat/>
    <w:rsid w:val="00B9745E"/>
    <w:pPr>
      <w:keepNext/>
      <w:keepLines/>
      <w:numPr>
        <w:ilvl w:val="6"/>
        <w:numId w:val="5"/>
      </w:numPr>
      <w:spacing w:before="200" w:after="0"/>
      <w:outlineLvl w:val="6"/>
    </w:pPr>
    <w:rPr>
      <w:rFonts w:ascii="Cambria" w:hAnsi="Cambria"/>
      <w:i/>
      <w:iCs/>
      <w:color w:val="404040"/>
    </w:rPr>
  </w:style>
  <w:style w:type="paragraph" w:styleId="Heading8">
    <w:name w:val="heading 8"/>
    <w:aliases w:val="HD3"/>
    <w:basedOn w:val="Normal"/>
    <w:next w:val="Normal"/>
    <w:link w:val="Heading8Char"/>
    <w:uiPriority w:val="9"/>
    <w:unhideWhenUsed/>
    <w:qFormat/>
    <w:rsid w:val="00B9745E"/>
    <w:pPr>
      <w:keepNext/>
      <w:keepLines/>
      <w:numPr>
        <w:ilvl w:val="7"/>
        <w:numId w:val="5"/>
      </w:numPr>
      <w:spacing w:before="200" w:after="0"/>
      <w:outlineLvl w:val="7"/>
    </w:pPr>
    <w:rPr>
      <w:rFonts w:ascii="Cambria" w:hAnsi="Cambria"/>
      <w:color w:val="4F81BD"/>
      <w:sz w:val="20"/>
      <w:szCs w:val="20"/>
    </w:rPr>
  </w:style>
  <w:style w:type="paragraph" w:styleId="Heading9">
    <w:name w:val="heading 9"/>
    <w:aliases w:val="rp_Heading 9"/>
    <w:basedOn w:val="Normal"/>
    <w:next w:val="Normal"/>
    <w:link w:val="Heading9Char"/>
    <w:uiPriority w:val="9"/>
    <w:unhideWhenUsed/>
    <w:qFormat/>
    <w:rsid w:val="00B9745E"/>
    <w:pPr>
      <w:keepNext/>
      <w:keepLines/>
      <w:numPr>
        <w:ilvl w:val="8"/>
        <w:numId w:val="5"/>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uiPriority w:val="99"/>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rsid w:val="001C6AD4"/>
    <w:pPr>
      <w:jc w:val="right"/>
    </w:pPr>
  </w:style>
  <w:style w:type="paragraph" w:styleId="BodyTextIndent">
    <w:name w:val="Body Text Indent"/>
    <w:basedOn w:val="Normal"/>
    <w:rsid w:val="001C6AD4"/>
    <w:pPr>
      <w:spacing w:line="240" w:lineRule="atLeast"/>
      <w:ind w:left="540"/>
      <w:jc w:val="both"/>
    </w:pPr>
  </w:style>
  <w:style w:type="paragraph" w:styleId="BodyTextIndent2">
    <w:name w:val="Body Text Indent 2"/>
    <w:basedOn w:val="Normal"/>
    <w:rsid w:val="001C6AD4"/>
    <w:pPr>
      <w:spacing w:line="240" w:lineRule="atLeast"/>
      <w:ind w:left="540" w:hanging="540"/>
      <w:jc w:val="both"/>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jc w:val="both"/>
    </w:pPr>
  </w:style>
  <w:style w:type="paragraph" w:styleId="BodyTextIndent3">
    <w:name w:val="Body Text Indent 3"/>
    <w:basedOn w:val="Normal"/>
    <w:rsid w:val="001C6AD4"/>
    <w:pPr>
      <w:spacing w:line="300" w:lineRule="atLeast"/>
      <w:ind w:left="567" w:hanging="27"/>
      <w:jc w:val="both"/>
    </w:pPr>
  </w:style>
  <w:style w:type="paragraph" w:styleId="BodyText">
    <w:name w:val="Body Text"/>
    <w:basedOn w:val="Normal"/>
    <w:rsid w:val="001C6AD4"/>
    <w:pPr>
      <w:spacing w:line="240" w:lineRule="auto"/>
      <w:jc w:val="both"/>
    </w:pPr>
    <w:rPr>
      <w:kern w:val="2"/>
      <w:szCs w:val="24"/>
    </w:rPr>
  </w:style>
  <w:style w:type="paragraph" w:styleId="BodyText2">
    <w:name w:val="Body Text 2"/>
    <w:basedOn w:val="Normal"/>
    <w:rsid w:val="001C6AD4"/>
    <w:pPr>
      <w:spacing w:line="240" w:lineRule="auto"/>
    </w:pPr>
    <w:rPr>
      <w:kern w:val="2"/>
      <w:szCs w:val="24"/>
    </w:rPr>
  </w:style>
  <w:style w:type="paragraph" w:styleId="Title">
    <w:name w:val="Title"/>
    <w:basedOn w:val="Normal"/>
    <w:next w:val="Normal"/>
    <w:link w:val="TitleChar"/>
    <w:uiPriority w:val="10"/>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 w:val="24"/>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
    <w:basedOn w:val="TableNormal"/>
    <w:uiPriority w:val="5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B9745E"/>
    <w:pPr>
      <w:ind w:left="720"/>
      <w:contextualSpacing/>
    </w:pPr>
  </w:style>
  <w:style w:type="paragraph" w:customStyle="1" w:styleId="PlainText1">
    <w:name w:val="Plain Text1"/>
    <w:basedOn w:val="Normal"/>
    <w:rsid w:val="001531A0"/>
    <w:pPr>
      <w:spacing w:line="240" w:lineRule="auto"/>
      <w:jc w:val="both"/>
    </w:pPr>
    <w:rPr>
      <w:rFonts w:ascii="宋体" w:eastAsia="彩虹粗仿宋" w:hAnsi="Courier New"/>
      <w:kern w:val="2"/>
      <w:sz w:val="28"/>
      <w:lang w:eastAsia="zh-CN"/>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rsid w:val="00004DEE"/>
    <w:rPr>
      <w:sz w:val="16"/>
      <w:szCs w:val="16"/>
    </w:rPr>
  </w:style>
  <w:style w:type="paragraph" w:styleId="CommentText">
    <w:name w:val="annotation text"/>
    <w:basedOn w:val="Normal"/>
    <w:link w:val="CommentTextChar"/>
    <w:rsid w:val="00004DEE"/>
    <w:pPr>
      <w:spacing w:line="240" w:lineRule="auto"/>
    </w:pPr>
    <w:rPr>
      <w:sz w:val="20"/>
    </w:rPr>
  </w:style>
  <w:style w:type="character" w:customStyle="1" w:styleId="CommentTextChar">
    <w:name w:val="Comment Text Char"/>
    <w:basedOn w:val="DefaultParagraphFont"/>
    <w:link w:val="CommentText"/>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jc w:val="both"/>
    </w:pPr>
    <w:rPr>
      <w:rFonts w:ascii="宋体" w:eastAsia="彩虹粗仿宋" w:hAnsi="Courier New"/>
      <w:kern w:val="2"/>
      <w:sz w:val="28"/>
      <w:lang w:eastAsia="zh-CN"/>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jc w:val="both"/>
    </w:pPr>
    <w:rPr>
      <w:rFonts w:ascii="Arial" w:eastAsia="Times New Roman" w:hAnsi="Arial" w:cs="Arial"/>
      <w:color w:val="000000"/>
      <w:sz w:val="15"/>
      <w:szCs w:val="15"/>
      <w:lang w:eastAsia="zh-CN"/>
    </w:rPr>
  </w:style>
  <w:style w:type="character" w:customStyle="1" w:styleId="Heading1Char">
    <w:name w:val="Heading 1 Char"/>
    <w:aliases w:val="h1 Char,L1 Char,H1 Char,left I2 Char,Heading 11 Char,Heading Char,2 Char,1 Char,A Char,3 Char,heading Char,heading4 Char,Section Heading Char,Heading For Appendix Char,SSF Heading 1 Char,(Chapter Nbr) Char,Section Heading1 Char,hd1 Char"/>
    <w:basedOn w:val="DefaultParagraphFont"/>
    <w:link w:val="Heading1"/>
    <w:uiPriority w:val="9"/>
    <w:rsid w:val="00B9745E"/>
    <w:rPr>
      <w:rFonts w:ascii="Cambria" w:hAnsi="Cambria"/>
      <w:b/>
      <w:bCs/>
      <w:color w:val="365F91"/>
      <w:sz w:val="28"/>
      <w:szCs w:val="28"/>
      <w:lang w:val="en-US" w:eastAsia="en-US" w:bidi="en-US"/>
    </w:rPr>
  </w:style>
  <w:style w:type="character" w:customStyle="1" w:styleId="Heading2Char">
    <w:name w:val="Heading 2 Char"/>
    <w:aliases w:val="h2 Char,H2 Char,left Char,Bold 14 Char,L2 Char,normal left Char,Intro Text Bold Char,Heading 21 Char,Heading21 Char,head2 Char,Reset numbering Char,Small Chapter) Char,Reset numbering1 Char,Small Chapter)1 Char,Major Char"/>
    <w:basedOn w:val="DefaultParagraphFont"/>
    <w:link w:val="Heading2"/>
    <w:uiPriority w:val="99"/>
    <w:rsid w:val="00310950"/>
    <w:rPr>
      <w:rFonts w:ascii="Times New Roman" w:hAnsi="Times New Roman"/>
      <w:b/>
      <w:bCs/>
      <w:color w:val="FF0000"/>
      <w:sz w:val="24"/>
      <w:szCs w:val="24"/>
      <w:lang w:bidi="en-US"/>
    </w:rPr>
  </w:style>
  <w:style w:type="character" w:customStyle="1" w:styleId="Heading3Char">
    <w:name w:val="Heading 3 Char"/>
    <w:aliases w:val="Bold 12 Char,L3 Char,h3 Char,H3 Char,left I3 Char,Level 3 Topic Heading Char,Level 1 - 1 Char,head3 Char,Level 1 - 11 Char,(Appendix Nbr) Char,(Appendix Nbr)1 Char,Minor Char,h3 sub heading Char,BOD 1 Char,BOD 0 Char"/>
    <w:basedOn w:val="DefaultParagraphFont"/>
    <w:link w:val="Heading3"/>
    <w:uiPriority w:val="9"/>
    <w:rsid w:val="00791C4C"/>
    <w:rPr>
      <w:rFonts w:ascii="Times New Roman" w:hAnsi="Times New Roman"/>
      <w:b/>
      <w:bCs/>
      <w:color w:val="4F81BD"/>
      <w:sz w:val="22"/>
      <w:szCs w:val="22"/>
      <w:lang w:val="en-US" w:eastAsia="en-US" w:bidi="en-US"/>
    </w:rPr>
  </w:style>
  <w:style w:type="character" w:customStyle="1" w:styleId="Heading4Char">
    <w:name w:val="Heading 4 Char"/>
    <w:aliases w:val="h4 Char,rp_Heading 4 Char,H4 Char,(Alt+4) Char"/>
    <w:basedOn w:val="DefaultParagraphFont"/>
    <w:link w:val="Heading4"/>
    <w:uiPriority w:val="9"/>
    <w:rsid w:val="00ED5A3C"/>
    <w:rPr>
      <w:rFonts w:ascii="Cambria" w:hAnsi="Cambria"/>
      <w:b/>
      <w:bCs/>
      <w:i/>
      <w:iCs/>
      <w:color w:val="4F81BD"/>
      <w:sz w:val="22"/>
      <w:szCs w:val="22"/>
      <w:lang w:bidi="en-US"/>
    </w:rPr>
  </w:style>
  <w:style w:type="character" w:customStyle="1" w:styleId="Heading5Char">
    <w:name w:val="Heading 5 Char"/>
    <w:aliases w:val="L5 Char,Block Label Char,DO NOT USE_h5 Char"/>
    <w:basedOn w:val="DefaultParagraphFont"/>
    <w:link w:val="Heading5"/>
    <w:uiPriority w:val="9"/>
    <w:rsid w:val="00B9745E"/>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
    <w:rsid w:val="00B9745E"/>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
    <w:rsid w:val="00B9745E"/>
    <w:rPr>
      <w:rFonts w:ascii="Cambria" w:hAnsi="Cambria"/>
      <w:i/>
      <w:iCs/>
      <w:color w:val="404040"/>
      <w:sz w:val="22"/>
      <w:szCs w:val="22"/>
      <w:lang w:val="en-US" w:eastAsia="en-US" w:bidi="en-US"/>
    </w:rPr>
  </w:style>
  <w:style w:type="character" w:customStyle="1" w:styleId="Heading8Char">
    <w:name w:val="Heading 8 Char"/>
    <w:aliases w:val="HD3 Char"/>
    <w:basedOn w:val="DefaultParagraphFont"/>
    <w:link w:val="Heading8"/>
    <w:uiPriority w:val="9"/>
    <w:rsid w:val="00B9745E"/>
    <w:rPr>
      <w:rFonts w:ascii="Cambria" w:hAnsi="Cambria"/>
      <w:color w:val="4F81BD"/>
      <w:lang w:val="en-US" w:eastAsia="en-US" w:bidi="en-US"/>
    </w:rPr>
  </w:style>
  <w:style w:type="character" w:customStyle="1" w:styleId="Heading9Char">
    <w:name w:val="Heading 9 Char"/>
    <w:aliases w:val="rp_Heading 9 Char"/>
    <w:basedOn w:val="DefaultParagraphFont"/>
    <w:link w:val="Heading9"/>
    <w:uiPriority w:val="9"/>
    <w:rsid w:val="00B9745E"/>
    <w:rPr>
      <w:rFonts w:ascii="Cambria" w:hAnsi="Cambria"/>
      <w:i/>
      <w:iCs/>
      <w:color w:val="404040"/>
      <w:lang w:val="en-US" w:eastAsia="en-US" w:bidi="en-US"/>
    </w:rPr>
  </w:style>
  <w:style w:type="paragraph" w:styleId="Caption">
    <w:name w:val="caption"/>
    <w:basedOn w:val="Normal"/>
    <w:next w:val="Normal"/>
    <w:uiPriority w:val="35"/>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uiPriority w:val="10"/>
    <w:rsid w:val="00B9745E"/>
    <w:rPr>
      <w:rFonts w:ascii="Cambria" w:eastAsia="宋体"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宋体"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val="en-GB"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ListParagraph"/>
    <w:qFormat/>
    <w:rsid w:val="00EF583B"/>
    <w:pPr>
      <w:numPr>
        <w:ilvl w:val="2"/>
        <w:numId w:val="1"/>
      </w:numPr>
      <w:spacing w:before="0" w:line="240" w:lineRule="auto"/>
      <w:jc w:val="both"/>
    </w:pPr>
    <w:rPr>
      <w:rFonts w:eastAsia="Times New Roman"/>
      <w:sz w:val="24"/>
      <w:szCs w:val="24"/>
      <w:lang w:val="en-GB" w:eastAsia="zh-CN" w:bidi="ar-SA"/>
    </w:rPr>
  </w:style>
  <w:style w:type="paragraph" w:customStyle="1" w:styleId="Style1">
    <w:name w:val="Style1"/>
    <w:basedOn w:val="Normal"/>
    <w:qFormat/>
    <w:rsid w:val="00EF583B"/>
    <w:pPr>
      <w:numPr>
        <w:numId w:val="1"/>
      </w:numPr>
      <w:spacing w:before="0" w:after="0"/>
      <w:jc w:val="both"/>
    </w:pPr>
    <w:rPr>
      <w:rFonts w:eastAsia="Times New Roman"/>
      <w:b/>
      <w:smallCaps/>
      <w:sz w:val="28"/>
      <w:lang w:val="en-GB" w:bidi="ar-SA"/>
    </w:rPr>
  </w:style>
  <w:style w:type="paragraph" w:customStyle="1" w:styleId="2Heading2">
    <w:name w:val="2 Heading 2"/>
    <w:basedOn w:val="ListParagraph"/>
    <w:autoRedefine/>
    <w:qFormat/>
    <w:rsid w:val="001B76FB"/>
    <w:pPr>
      <w:numPr>
        <w:ilvl w:val="1"/>
        <w:numId w:val="1"/>
      </w:numPr>
      <w:spacing w:before="0" w:after="0"/>
      <w:jc w:val="both"/>
    </w:pPr>
    <w:rPr>
      <w:rFonts w:eastAsia="Times New Roman"/>
      <w:b/>
      <w:color w:val="FF0000"/>
      <w:lang w:val="en-GB" w:eastAsia="zh-CN" w:bidi="ar-SA"/>
    </w:rPr>
  </w:style>
  <w:style w:type="table" w:customStyle="1" w:styleId="TableGrid1">
    <w:name w:val="Table Grid1"/>
    <w:basedOn w:val="TableNormal"/>
    <w:next w:val="TableGrid"/>
    <w:uiPriority w:val="59"/>
    <w:rsid w:val="00491CFA"/>
    <w:rPr>
      <w:rFonts w:asciiTheme="minorHAnsi" w:eastAsiaTheme="minorEastAsia"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rsid w:val="001B41AF"/>
    <w:pPr>
      <w:widowControl w:val="0"/>
      <w:spacing w:before="0" w:after="240" w:line="300" w:lineRule="auto"/>
      <w:ind w:left="851"/>
      <w:jc w:val="both"/>
    </w:pPr>
    <w:rPr>
      <w:rFonts w:eastAsia="Times New Roman"/>
      <w:lang w:val="en-GB" w:eastAsia="en-GB" w:bidi="ar-SA"/>
    </w:rPr>
  </w:style>
  <w:style w:type="paragraph" w:customStyle="1" w:styleId="Body3">
    <w:name w:val="Body3"/>
    <w:basedOn w:val="Normal"/>
    <w:rsid w:val="001B41AF"/>
    <w:pPr>
      <w:widowControl w:val="0"/>
      <w:spacing w:before="0" w:after="240" w:line="300" w:lineRule="auto"/>
      <w:ind w:left="1985"/>
      <w:jc w:val="both"/>
    </w:pPr>
    <w:rPr>
      <w:rFonts w:eastAsia="Times New Roman"/>
      <w:lang w:val="en-GB" w:eastAsia="en-GB" w:bidi="ar-SA"/>
    </w:rPr>
  </w:style>
  <w:style w:type="table" w:styleId="LightGrid-Accent1">
    <w:name w:val="Light Grid Accent 1"/>
    <w:basedOn w:val="TableNormal"/>
    <w:uiPriority w:val="62"/>
    <w:rsid w:val="0093287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NoSpacingLatinCambria26ptBoldCustomColorRGB7">
    <w:name w:val="Style No Spacing + (Latin) Cambria 26 pt Bold Custom Color(RGB(7..."/>
    <w:basedOn w:val="NoSpacing"/>
    <w:rsid w:val="00A72245"/>
    <w:rPr>
      <w:rFonts w:ascii="Cambria" w:hAnsi="Cambria"/>
      <w:b/>
      <w:bCs/>
      <w:color w:val="E36C0A" w:themeColor="accent6" w:themeShade="BF"/>
      <w:sz w:val="52"/>
    </w:rPr>
  </w:style>
  <w:style w:type="paragraph" w:customStyle="1" w:styleId="StyleNoSpacingLatinCambria26ptBoldText2">
    <w:name w:val="Style No Spacing + (Latin) Cambria 26 pt Bold Text 2"/>
    <w:basedOn w:val="NoSpacing"/>
    <w:rsid w:val="00A72245"/>
    <w:rPr>
      <w:rFonts w:ascii="Cambria" w:hAnsi="Cambria"/>
      <w:b/>
      <w:bCs/>
      <w:color w:val="E36C0A" w:themeColor="accent6" w:themeShade="BF"/>
      <w:sz w:val="52"/>
    </w:rPr>
  </w:style>
  <w:style w:type="paragraph" w:customStyle="1" w:styleId="Bullet1">
    <w:name w:val="Bullet 1"/>
    <w:basedOn w:val="Normal"/>
    <w:qFormat/>
    <w:rsid w:val="00336515"/>
    <w:pPr>
      <w:numPr>
        <w:numId w:val="2"/>
      </w:numPr>
      <w:spacing w:after="0" w:line="240" w:lineRule="auto"/>
    </w:pPr>
    <w:rPr>
      <w:rFonts w:eastAsiaTheme="minorEastAsia" w:cstheme="minorBidi"/>
      <w:sz w:val="20"/>
      <w:lang w:val="en-GB" w:eastAsia="en-GB" w:bidi="ar-SA"/>
    </w:rPr>
  </w:style>
  <w:style w:type="paragraph" w:customStyle="1" w:styleId="Bullet2">
    <w:name w:val="Bullet 2"/>
    <w:link w:val="Bullet2Char"/>
    <w:qFormat/>
    <w:rsid w:val="0023307B"/>
    <w:pPr>
      <w:numPr>
        <w:numId w:val="3"/>
      </w:numPr>
      <w:spacing w:before="60" w:after="60"/>
    </w:pPr>
    <w:rPr>
      <w:rFonts w:ascii="Times New Roman" w:eastAsiaTheme="minorEastAsia" w:hAnsi="Times New Roman" w:cstheme="minorBidi"/>
      <w:szCs w:val="22"/>
      <w:lang w:eastAsia="en-GB"/>
    </w:rPr>
  </w:style>
  <w:style w:type="paragraph" w:customStyle="1" w:styleId="Bodytextbold">
    <w:name w:val="Body text bold"/>
    <w:qFormat/>
    <w:rsid w:val="0023307B"/>
    <w:pPr>
      <w:spacing w:before="160"/>
    </w:pPr>
    <w:rPr>
      <w:rFonts w:ascii="Times New Roman" w:eastAsiaTheme="minorEastAsia" w:hAnsi="Times New Roman" w:cstheme="minorBidi"/>
      <w:b/>
      <w:color w:val="4F81BD"/>
      <w:sz w:val="24"/>
      <w:szCs w:val="22"/>
      <w:lang w:eastAsia="en-GB"/>
    </w:rPr>
  </w:style>
  <w:style w:type="paragraph" w:customStyle="1" w:styleId="BodyTextItalic">
    <w:name w:val="Body Text Italic"/>
    <w:basedOn w:val="BodyText"/>
    <w:qFormat/>
    <w:rsid w:val="0023307B"/>
    <w:pPr>
      <w:keepNext/>
      <w:spacing w:after="0"/>
      <w:jc w:val="left"/>
    </w:pPr>
    <w:rPr>
      <w:rFonts w:eastAsiaTheme="minorEastAsia" w:cstheme="minorBidi"/>
      <w:i/>
      <w:color w:val="4F81BD"/>
      <w:kern w:val="0"/>
      <w:sz w:val="24"/>
      <w:szCs w:val="22"/>
      <w:lang w:val="en-GB" w:eastAsia="en-GB" w:bidi="ar-SA"/>
    </w:rPr>
  </w:style>
  <w:style w:type="paragraph" w:styleId="ListNumber2">
    <w:name w:val="List Number 2"/>
    <w:basedOn w:val="Normal"/>
    <w:semiHidden/>
    <w:unhideWhenUsed/>
    <w:rsid w:val="00E153D3"/>
    <w:pPr>
      <w:numPr>
        <w:numId w:val="4"/>
      </w:numPr>
      <w:contextualSpacing/>
    </w:pPr>
  </w:style>
  <w:style w:type="character" w:customStyle="1" w:styleId="ListParagraphChar">
    <w:name w:val="List Paragraph Char"/>
    <w:basedOn w:val="DefaultParagraphFont"/>
    <w:link w:val="ListParagraph"/>
    <w:uiPriority w:val="34"/>
    <w:qFormat/>
    <w:locked/>
    <w:rsid w:val="00453FD0"/>
    <w:rPr>
      <w:rFonts w:ascii="Times New Roman" w:hAnsi="Times New Roman"/>
      <w:sz w:val="22"/>
      <w:szCs w:val="22"/>
      <w:lang w:val="en-US" w:eastAsia="en-US" w:bidi="en-US"/>
    </w:rPr>
  </w:style>
  <w:style w:type="paragraph" w:customStyle="1" w:styleId="BodyText10">
    <w:name w:val="Body Text1"/>
    <w:basedOn w:val="Normal"/>
    <w:link w:val="BodyText1Char"/>
    <w:qFormat/>
    <w:rsid w:val="001E2AC4"/>
    <w:pPr>
      <w:keepLines/>
      <w:spacing w:before="140" w:after="280" w:line="240" w:lineRule="auto"/>
    </w:pPr>
    <w:rPr>
      <w:rFonts w:eastAsia="Calibri" w:cstheme="minorBidi"/>
      <w:color w:val="000000"/>
      <w:lang w:val="en-GB" w:bidi="ar-SA"/>
    </w:rPr>
  </w:style>
  <w:style w:type="character" w:customStyle="1" w:styleId="BodyText1Char">
    <w:name w:val="Body Text1 Char"/>
    <w:link w:val="BodyText10"/>
    <w:rsid w:val="001E2AC4"/>
    <w:rPr>
      <w:rFonts w:ascii="Times New Roman" w:eastAsia="Calibri" w:hAnsi="Times New Roman" w:cstheme="minorBidi"/>
      <w:color w:val="000000"/>
      <w:sz w:val="22"/>
      <w:szCs w:val="22"/>
      <w:lang w:eastAsia="en-US"/>
    </w:rPr>
  </w:style>
  <w:style w:type="paragraph" w:customStyle="1" w:styleId="Bullet">
    <w:name w:val="Bullet"/>
    <w:basedOn w:val="Normal"/>
    <w:link w:val="BulletChar"/>
    <w:qFormat/>
    <w:rsid w:val="00775E99"/>
    <w:pPr>
      <w:numPr>
        <w:numId w:val="6"/>
      </w:numPr>
      <w:spacing w:before="60" w:after="60" w:line="240" w:lineRule="auto"/>
    </w:pPr>
    <w:rPr>
      <w:rFonts w:eastAsia="Calibri" w:cstheme="minorBidi"/>
      <w:lang w:val="en-GB" w:bidi="ar-SA"/>
    </w:rPr>
  </w:style>
  <w:style w:type="character" w:customStyle="1" w:styleId="BulletChar">
    <w:name w:val="Bullet Char"/>
    <w:link w:val="Bullet"/>
    <w:locked/>
    <w:rsid w:val="00775E99"/>
    <w:rPr>
      <w:rFonts w:ascii="Times New Roman" w:eastAsia="Calibri" w:hAnsi="Times New Roman" w:cstheme="minorBidi"/>
      <w:sz w:val="22"/>
      <w:szCs w:val="22"/>
      <w:lang w:eastAsia="en-US"/>
    </w:rPr>
  </w:style>
  <w:style w:type="character" w:customStyle="1" w:styleId="Bullet2Char">
    <w:name w:val="Bullet 2 Char"/>
    <w:basedOn w:val="BulletChar"/>
    <w:link w:val="Bullet2"/>
    <w:rsid w:val="00775E99"/>
    <w:rPr>
      <w:rFonts w:ascii="Times New Roman" w:eastAsiaTheme="minorEastAsia" w:hAnsi="Times New Roman" w:cstheme="minorBidi"/>
      <w:sz w:val="22"/>
      <w:szCs w:val="22"/>
      <w:lang w:eastAsia="en-GB"/>
    </w:rPr>
  </w:style>
  <w:style w:type="table" w:customStyle="1" w:styleId="GridTable4-Accent61">
    <w:name w:val="Grid Table 4 - Accent 61"/>
    <w:basedOn w:val="TableNormal"/>
    <w:uiPriority w:val="49"/>
    <w:rsid w:val="00D3487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Style2">
    <w:name w:val="Style2"/>
    <w:basedOn w:val="ListParagraph"/>
    <w:qFormat/>
    <w:rsid w:val="00D34872"/>
    <w:pPr>
      <w:spacing w:before="0" w:after="0"/>
      <w:ind w:left="360" w:hanging="360"/>
      <w:jc w:val="both"/>
    </w:pPr>
    <w:rPr>
      <w:rFonts w:eastAsia="Times New Roman"/>
      <w:b/>
      <w:sz w:val="24"/>
      <w:lang w:val="en-GB" w:bidi="ar-SA"/>
    </w:rPr>
  </w:style>
  <w:style w:type="table" w:customStyle="1" w:styleId="LightGrid-Accent11">
    <w:name w:val="Light Grid - Accent 11"/>
    <w:basedOn w:val="TableNormal"/>
    <w:uiPriority w:val="62"/>
    <w:rsid w:val="00D3487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umberedbullet">
    <w:name w:val="Numbered bullet"/>
    <w:basedOn w:val="Normal"/>
    <w:rsid w:val="00D34872"/>
    <w:pPr>
      <w:keepLines/>
      <w:numPr>
        <w:numId w:val="7"/>
      </w:numPr>
      <w:spacing w:before="70" w:after="70" w:line="240" w:lineRule="auto"/>
    </w:pPr>
    <w:rPr>
      <w:rFonts w:eastAsia="Times New Roman"/>
      <w:sz w:val="20"/>
      <w:szCs w:val="24"/>
      <w:lang w:val="en-GB" w:bidi="ar-SA"/>
    </w:rPr>
  </w:style>
  <w:style w:type="numbering" w:styleId="1ai">
    <w:name w:val="Outline List 1"/>
    <w:basedOn w:val="NoList"/>
    <w:rsid w:val="00D34872"/>
    <w:pPr>
      <w:numPr>
        <w:numId w:val="8"/>
      </w:numPr>
    </w:pPr>
  </w:style>
  <w:style w:type="paragraph" w:customStyle="1" w:styleId="Bodytextprebullet">
    <w:name w:val="Body text pre bullet"/>
    <w:basedOn w:val="BodyText10"/>
    <w:qFormat/>
    <w:rsid w:val="00D34872"/>
    <w:pPr>
      <w:keepNext/>
      <w:spacing w:after="140"/>
    </w:pPr>
  </w:style>
  <w:style w:type="paragraph" w:customStyle="1" w:styleId="Bulletlast">
    <w:name w:val="Bullet last"/>
    <w:basedOn w:val="Bullet"/>
    <w:next w:val="BodyText10"/>
    <w:qFormat/>
    <w:rsid w:val="00D34872"/>
    <w:pPr>
      <w:numPr>
        <w:numId w:val="0"/>
      </w:numPr>
      <w:spacing w:after="280"/>
      <w:ind w:left="360" w:hanging="360"/>
    </w:pPr>
  </w:style>
  <w:style w:type="paragraph" w:customStyle="1" w:styleId="Appendixheader">
    <w:name w:val="Appendix header"/>
    <w:basedOn w:val="Heading1"/>
    <w:qFormat/>
    <w:rsid w:val="00D34872"/>
    <w:pPr>
      <w:pageBreakBefore/>
      <w:numPr>
        <w:numId w:val="0"/>
      </w:numPr>
      <w:ind w:left="431" w:hanging="431"/>
      <w:jc w:val="both"/>
    </w:pPr>
    <w:rPr>
      <w:rFonts w:asciiTheme="minorHAnsi" w:hAnsiTheme="minorHAnsi" w:cs="Arial"/>
      <w:color w:val="4F81BD" w:themeColor="accent1"/>
      <w:lang w:val="en-GB"/>
    </w:rPr>
  </w:style>
  <w:style w:type="table" w:styleId="TableColumns3">
    <w:name w:val="Table Columns 3"/>
    <w:basedOn w:val="TableNormal"/>
    <w:rsid w:val="00D34872"/>
    <w:pPr>
      <w:spacing w:before="120"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D34872"/>
    <w:pPr>
      <w:spacing w:before="120"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D3487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D3487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1">
    <w:name w:val="Medium Grid 1 Accent 1"/>
    <w:basedOn w:val="TableNormal"/>
    <w:uiPriority w:val="67"/>
    <w:rsid w:val="00D3487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D3487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Accent1">
    <w:name w:val="Medium Grid 2 Accent 1"/>
    <w:basedOn w:val="TableNormal"/>
    <w:uiPriority w:val="68"/>
    <w:rsid w:val="00D3487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olorfulGrid-Accent1">
    <w:name w:val="Colorful Grid Accent 1"/>
    <w:basedOn w:val="TableNormal"/>
    <w:uiPriority w:val="73"/>
    <w:rsid w:val="00D3487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1">
    <w:name w:val="Medium List 2 Accent 1"/>
    <w:basedOn w:val="TableNormal"/>
    <w:uiPriority w:val="66"/>
    <w:rsid w:val="00D3487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Accent11">
    <w:name w:val="Medium Shading 1 - Accent 11"/>
    <w:basedOn w:val="TableNormal"/>
    <w:uiPriority w:val="63"/>
    <w:rsid w:val="00D3487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2-Accent5">
    <w:name w:val="Medium Grid 2 Accent 5"/>
    <w:basedOn w:val="TableNormal"/>
    <w:uiPriority w:val="68"/>
    <w:rsid w:val="00D3487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customStyle="1" w:styleId="Bullet20">
    <w:name w:val="Bullet2"/>
    <w:basedOn w:val="Normal"/>
    <w:rsid w:val="00D34872"/>
    <w:pPr>
      <w:tabs>
        <w:tab w:val="num" w:pos="360"/>
      </w:tabs>
      <w:spacing w:after="0" w:line="240" w:lineRule="auto"/>
      <w:ind w:left="360" w:hanging="360"/>
    </w:pPr>
    <w:rPr>
      <w:rFonts w:eastAsia="MS Mincho"/>
      <w:sz w:val="24"/>
      <w:szCs w:val="24"/>
      <w:lang w:val="en-GB" w:eastAsia="ja-JP" w:bidi="ar-SA"/>
    </w:rPr>
  </w:style>
  <w:style w:type="paragraph" w:customStyle="1" w:styleId="Bullet3">
    <w:name w:val="Bullet3"/>
    <w:basedOn w:val="Normal"/>
    <w:rsid w:val="00D34872"/>
    <w:pPr>
      <w:tabs>
        <w:tab w:val="num" w:pos="720"/>
      </w:tabs>
      <w:spacing w:after="0" w:line="240" w:lineRule="auto"/>
      <w:ind w:left="720" w:hanging="360"/>
    </w:pPr>
    <w:rPr>
      <w:rFonts w:eastAsia="MS Mincho"/>
      <w:sz w:val="18"/>
      <w:szCs w:val="24"/>
      <w:lang w:val="en-GB" w:eastAsia="ja-JP" w:bidi="ar-SA"/>
    </w:rPr>
  </w:style>
  <w:style w:type="paragraph" w:customStyle="1" w:styleId="Footer2">
    <w:name w:val="Footer2"/>
    <w:basedOn w:val="Normal"/>
    <w:autoRedefine/>
    <w:rsid w:val="00D34872"/>
    <w:pPr>
      <w:spacing w:before="0" w:after="0" w:line="240" w:lineRule="auto"/>
      <w:jc w:val="right"/>
    </w:pPr>
    <w:rPr>
      <w:rFonts w:ascii="Arial" w:eastAsiaTheme="minorEastAsia" w:hAnsi="Arial" w:cstheme="minorBidi"/>
      <w:i/>
      <w:color w:val="FFFFFF" w:themeColor="background1"/>
      <w:sz w:val="44"/>
      <w:szCs w:val="72"/>
      <w:lang w:val="en-GB" w:eastAsia="en-GB" w:bidi="ar-SA"/>
    </w:rPr>
  </w:style>
  <w:style w:type="paragraph" w:customStyle="1" w:styleId="CharCharChar">
    <w:name w:val="Char Char Char"/>
    <w:basedOn w:val="Normal"/>
    <w:rsid w:val="00D34872"/>
    <w:pPr>
      <w:spacing w:before="0" w:after="160" w:line="240" w:lineRule="exact"/>
      <w:jc w:val="both"/>
    </w:pPr>
    <w:rPr>
      <w:rFonts w:ascii="Normal" w:eastAsia="Arial Unicode MS" w:hAnsi="Normal" w:cs="Arial"/>
      <w:b/>
      <w:sz w:val="18"/>
      <w:szCs w:val="20"/>
      <w:lang w:val="en-GB" w:bidi="ar-SA"/>
    </w:rPr>
  </w:style>
  <w:style w:type="table" w:customStyle="1" w:styleId="ListTable3-Accent11">
    <w:name w:val="List Table 3 - Accent 11"/>
    <w:basedOn w:val="TableNormal"/>
    <w:uiPriority w:val="48"/>
    <w:rsid w:val="00D34872"/>
    <w:rPr>
      <w:rFonts w:ascii="Times New Roman" w:eastAsia="Times New Roman" w:hAnsi="Times New Roman"/>
      <w:lang w:eastAsia="en-GB"/>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NormalWeb">
    <w:name w:val="Normal (Web)"/>
    <w:basedOn w:val="Normal"/>
    <w:uiPriority w:val="99"/>
    <w:unhideWhenUsed/>
    <w:qFormat/>
    <w:rsid w:val="00D34872"/>
    <w:pPr>
      <w:spacing w:before="100" w:beforeAutospacing="1" w:after="100" w:afterAutospacing="1" w:line="240" w:lineRule="auto"/>
    </w:pPr>
    <w:rPr>
      <w:rFonts w:eastAsia="Times New Roman"/>
      <w:sz w:val="24"/>
      <w:szCs w:val="24"/>
      <w:lang w:val="en-GB" w:eastAsia="en-GB" w:bidi="ar-SA"/>
    </w:rPr>
  </w:style>
  <w:style w:type="table" w:customStyle="1" w:styleId="GridTable4-Accent11">
    <w:name w:val="Grid Table 4 - Accent 11"/>
    <w:basedOn w:val="TableNormal"/>
    <w:uiPriority w:val="49"/>
    <w:rsid w:val="00D34872"/>
    <w:rPr>
      <w:rFonts w:ascii="Times New Roman" w:eastAsia="Times New Roman" w:hAnsi="Times New Roman"/>
      <w:lang w:eastAsia="en-GB"/>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D34872"/>
    <w:pPr>
      <w:autoSpaceDE w:val="0"/>
      <w:autoSpaceDN w:val="0"/>
      <w:adjustRightInd w:val="0"/>
    </w:pPr>
    <w:rPr>
      <w:rFonts w:ascii="Arial" w:eastAsia="??" w:hAnsi="Arial" w:cs="Arial"/>
      <w:color w:val="000000"/>
      <w:sz w:val="24"/>
      <w:szCs w:val="24"/>
      <w:lang w:eastAsia="en-US"/>
    </w:rPr>
  </w:style>
  <w:style w:type="paragraph" w:styleId="ListBullet">
    <w:name w:val="List Bullet"/>
    <w:basedOn w:val="Normal"/>
    <w:autoRedefine/>
    <w:rsid w:val="00D34872"/>
    <w:pPr>
      <w:numPr>
        <w:numId w:val="9"/>
      </w:numPr>
      <w:spacing w:before="0" w:after="0" w:line="240" w:lineRule="atLeast"/>
      <w:jc w:val="both"/>
    </w:pPr>
    <w:rPr>
      <w:rFonts w:ascii="Arial" w:hAnsi="Arial"/>
      <w:sz w:val="21"/>
      <w:szCs w:val="20"/>
      <w:lang w:val="en-GB" w:bidi="ar-SA"/>
    </w:rPr>
  </w:style>
  <w:style w:type="paragraph" w:customStyle="1" w:styleId="Tabletext">
    <w:name w:val="Table text"/>
    <w:basedOn w:val="BodyText10"/>
    <w:link w:val="TabletextChar"/>
    <w:qFormat/>
    <w:rsid w:val="00D34872"/>
    <w:pPr>
      <w:spacing w:before="0" w:after="40"/>
    </w:pPr>
  </w:style>
  <w:style w:type="character" w:customStyle="1" w:styleId="TabletextChar">
    <w:name w:val="Table text Char"/>
    <w:basedOn w:val="BodyText1Char"/>
    <w:link w:val="Tabletext"/>
    <w:rsid w:val="00D34872"/>
    <w:rPr>
      <w:rFonts w:ascii="Times New Roman" w:eastAsia="Calibri" w:hAnsi="Times New Roman" w:cstheme="minorBidi"/>
      <w:color w:val="000000"/>
      <w:sz w:val="22"/>
      <w:szCs w:val="22"/>
      <w:lang w:eastAsia="en-US"/>
    </w:rPr>
  </w:style>
  <w:style w:type="paragraph" w:customStyle="1" w:styleId="PlainHeading">
    <w:name w:val="Plain Heading"/>
    <w:basedOn w:val="Normal"/>
    <w:link w:val="PlainHeadingChar"/>
    <w:qFormat/>
    <w:rsid w:val="00D34872"/>
    <w:pPr>
      <w:framePr w:hSpace="187" w:wrap="around" w:hAnchor="margin" w:xAlign="center" w:y="2881"/>
      <w:spacing w:after="120"/>
    </w:pPr>
    <w:rPr>
      <w:rFonts w:ascii="Cambria" w:hAnsi="Cambria"/>
      <w:b/>
      <w:bCs/>
      <w:color w:val="E36C0A"/>
      <w:sz w:val="52"/>
      <w:lang w:eastAsia="zh-CN"/>
    </w:rPr>
  </w:style>
  <w:style w:type="character" w:customStyle="1" w:styleId="PlainHeadingChar">
    <w:name w:val="Plain Heading Char"/>
    <w:basedOn w:val="DefaultParagraphFont"/>
    <w:link w:val="PlainHeading"/>
    <w:rsid w:val="00D34872"/>
    <w:rPr>
      <w:rFonts w:ascii="Cambria" w:hAnsi="Cambria"/>
      <w:b/>
      <w:bCs/>
      <w:color w:val="E36C0A"/>
      <w:sz w:val="52"/>
      <w:szCs w:val="22"/>
      <w:lang w:val="en-US" w:bidi="en-US"/>
    </w:rPr>
  </w:style>
  <w:style w:type="paragraph" w:customStyle="1" w:styleId="BodyText4">
    <w:name w:val="Body Text 4"/>
    <w:basedOn w:val="BodyText"/>
    <w:rsid w:val="00D34872"/>
    <w:pPr>
      <w:spacing w:before="0" w:after="240" w:line="240" w:lineRule="atLeast"/>
      <w:ind w:left="2160"/>
    </w:pPr>
    <w:rPr>
      <w:rFonts w:ascii="Arial" w:hAnsi="Arial"/>
      <w:kern w:val="0"/>
      <w:sz w:val="21"/>
      <w:szCs w:val="20"/>
      <w:lang w:val="en-GB" w:bidi="ar-SA"/>
    </w:rPr>
  </w:style>
  <w:style w:type="character" w:customStyle="1" w:styleId="TableTextChar0">
    <w:name w:val="Table Text Char"/>
    <w:basedOn w:val="DefaultParagraphFont"/>
    <w:link w:val="TableText0"/>
    <w:locked/>
    <w:rsid w:val="00D34872"/>
    <w:rPr>
      <w:b/>
      <w:color w:val="FF0000"/>
    </w:rPr>
  </w:style>
  <w:style w:type="paragraph" w:customStyle="1" w:styleId="TableText0">
    <w:name w:val="Table Text"/>
    <w:basedOn w:val="Normal"/>
    <w:link w:val="TableTextChar0"/>
    <w:rsid w:val="00D34872"/>
    <w:pPr>
      <w:spacing w:before="0" w:after="0" w:line="240" w:lineRule="auto"/>
    </w:pPr>
    <w:rPr>
      <w:rFonts w:ascii="Calibri" w:hAnsi="Calibri"/>
      <w:b/>
      <w:color w:val="FF0000"/>
      <w:sz w:val="20"/>
      <w:szCs w:val="20"/>
      <w:lang w:val="en-GB" w:eastAsia="zh-CN" w:bidi="ar-SA"/>
    </w:rPr>
  </w:style>
  <w:style w:type="paragraph" w:customStyle="1" w:styleId="Appendix">
    <w:name w:val="Appendix"/>
    <w:basedOn w:val="Heading1"/>
    <w:link w:val="AppendixChar"/>
    <w:rsid w:val="00D34872"/>
    <w:pPr>
      <w:numPr>
        <w:numId w:val="0"/>
      </w:numPr>
      <w:ind w:left="432" w:hanging="432"/>
      <w:jc w:val="both"/>
    </w:pPr>
    <w:rPr>
      <w:rFonts w:asciiTheme="minorHAnsi" w:hAnsiTheme="minorHAnsi" w:cs="Arial"/>
      <w:color w:val="4F81BD" w:themeColor="accent1"/>
    </w:rPr>
  </w:style>
  <w:style w:type="character" w:customStyle="1" w:styleId="AppendixChar">
    <w:name w:val="Appendix Char"/>
    <w:basedOn w:val="Heading1Char"/>
    <w:link w:val="Appendix"/>
    <w:rsid w:val="00D34872"/>
    <w:rPr>
      <w:rFonts w:asciiTheme="minorHAnsi" w:hAnsiTheme="minorHAnsi" w:cs="Arial"/>
      <w:b/>
      <w:bCs/>
      <w:color w:val="4F81BD" w:themeColor="accent1"/>
      <w:sz w:val="28"/>
      <w:szCs w:val="28"/>
      <w:lang w:val="en-US" w:eastAsia="en-US" w:bidi="en-US"/>
    </w:rPr>
  </w:style>
  <w:style w:type="paragraph" w:customStyle="1" w:styleId="BodyTextPreBullet0">
    <w:name w:val="Body Text Pre Bullet"/>
    <w:basedOn w:val="BodyText"/>
    <w:qFormat/>
    <w:rsid w:val="00A665A8"/>
    <w:pPr>
      <w:keepNext/>
      <w:keepLines/>
      <w:spacing w:before="140" w:after="140"/>
    </w:pPr>
  </w:style>
  <w:style w:type="table" w:customStyle="1" w:styleId="TableGridLight1">
    <w:name w:val="Table Grid Light1"/>
    <w:basedOn w:val="TableNormal"/>
    <w:uiPriority w:val="40"/>
    <w:rsid w:val="00A665A8"/>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Light">
    <w:name w:val="Grid Table Light"/>
    <w:basedOn w:val="TableNormal"/>
    <w:uiPriority w:val="40"/>
    <w:rsid w:val="00D73EE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Bullet">
    <w:name w:val="D_Bullet"/>
    <w:basedOn w:val="Normal"/>
    <w:qFormat/>
    <w:rsid w:val="002C4E80"/>
    <w:pPr>
      <w:numPr>
        <w:numId w:val="42"/>
      </w:numPr>
      <w:jc w:val="both"/>
    </w:pPr>
    <w:rPr>
      <w:rFonts w:eastAsia="彩虹粗仿宋"/>
      <w:color w:val="000000" w:themeColor="text1"/>
      <w:lang w:val="en-GB" w:eastAsia="zh-CN"/>
    </w:rPr>
  </w:style>
  <w:style w:type="paragraph" w:customStyle="1" w:styleId="DBullet2">
    <w:name w:val="D_Bullet 2"/>
    <w:basedOn w:val="DBullet"/>
    <w:qFormat/>
    <w:rsid w:val="002C4E80"/>
    <w:pPr>
      <w:numPr>
        <w:ilvl w:val="1"/>
      </w:numPr>
    </w:pPr>
  </w:style>
  <w:style w:type="paragraph" w:customStyle="1" w:styleId="DBullet3">
    <w:name w:val="D_Bullet 3"/>
    <w:basedOn w:val="DBullet2"/>
    <w:qFormat/>
    <w:rsid w:val="002C4E80"/>
    <w:pPr>
      <w:numPr>
        <w:ilvl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1042829781">
      <w:bodyDiv w:val="1"/>
      <w:marLeft w:val="0"/>
      <w:marRight w:val="0"/>
      <w:marTop w:val="0"/>
      <w:marBottom w:val="0"/>
      <w:divBdr>
        <w:top w:val="none" w:sz="0" w:space="0" w:color="auto"/>
        <w:left w:val="none" w:sz="0" w:space="0" w:color="auto"/>
        <w:bottom w:val="none" w:sz="0" w:space="0" w:color="auto"/>
        <w:right w:val="none" w:sz="0" w:space="0" w:color="auto"/>
      </w:divBdr>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743869102">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296881863">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17320636">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sChild>
    </w:div>
    <w:div w:id="189053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4D5D2-2460-4335-A529-E690A22F8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4649</Words>
  <Characters>26504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Conduct Risk Policy Framework</vt:lpstr>
    </vt:vector>
  </TitlesOfParts>
  <Company>KPMG UK LLP</Company>
  <LinksUpToDate>false</LinksUpToDate>
  <CharactersWithSpaces>31091</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Conduct Risk Policy Framework</dc:title>
  <dc:creator>KPMG UK LLP</dc:creator>
  <cp:lastModifiedBy>Grant Lowe</cp:lastModifiedBy>
  <cp:revision>3</cp:revision>
  <cp:lastPrinted>2020-08-28T15:24:00Z</cp:lastPrinted>
  <dcterms:created xsi:type="dcterms:W3CDTF">2021-05-13T15:17:00Z</dcterms:created>
  <dcterms:modified xsi:type="dcterms:W3CDTF">2021-05-13T15:18:00Z</dcterms:modified>
</cp:coreProperties>
</file>