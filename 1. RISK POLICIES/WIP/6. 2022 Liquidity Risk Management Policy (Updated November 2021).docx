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AA7A4" w14:textId="77777777" w:rsidR="001208F1" w:rsidRPr="005A36DF" w:rsidRDefault="001208F1" w:rsidP="001208F1">
      <w:pPr>
        <w:rPr>
          <w:b/>
          <w:sz w:val="44"/>
        </w:rPr>
      </w:pPr>
    </w:p>
    <w:p w14:paraId="36F20E04" w14:textId="77777777" w:rsidR="00485D59" w:rsidRPr="00243779" w:rsidRDefault="00485D59" w:rsidP="00243779">
      <w:pPr>
        <w:spacing w:before="0" w:after="0" w:line="360" w:lineRule="auto"/>
        <w:jc w:val="center"/>
        <w:rPr>
          <w:rFonts w:ascii="Arial" w:hAnsi="Arial" w:cs="Arial"/>
        </w:rPr>
      </w:pPr>
    </w:p>
    <w:tbl>
      <w:tblPr>
        <w:tblpPr w:leftFromText="187" w:rightFromText="187" w:vertAnchor="page" w:horzAnchor="page" w:tblpX="856" w:tblpY="3706"/>
        <w:tblW w:w="10037" w:type="dxa"/>
        <w:tblLayout w:type="fixed"/>
        <w:tblLook w:val="04A0" w:firstRow="1" w:lastRow="0" w:firstColumn="1" w:lastColumn="0" w:noHBand="0" w:noVBand="1"/>
      </w:tblPr>
      <w:tblGrid>
        <w:gridCol w:w="10037"/>
      </w:tblGrid>
      <w:tr w:rsidR="00080A52" w:rsidRPr="00243779" w14:paraId="1D40BED0" w14:textId="77777777" w:rsidTr="00080A52">
        <w:trPr>
          <w:trHeight w:val="270"/>
        </w:trPr>
        <w:tc>
          <w:tcPr>
            <w:tcW w:w="10037" w:type="dxa"/>
            <w:tcBorders>
              <w:left w:val="single" w:sz="24" w:space="0" w:color="E60002"/>
            </w:tcBorders>
            <w:tcMar>
              <w:top w:w="216" w:type="dxa"/>
              <w:left w:w="115" w:type="dxa"/>
              <w:bottom w:w="216" w:type="dxa"/>
              <w:right w:w="115" w:type="dxa"/>
            </w:tcMar>
          </w:tcPr>
          <w:p w14:paraId="325C62A2" w14:textId="12C7FF14" w:rsidR="00080A52" w:rsidRPr="00243779" w:rsidRDefault="00080A52" w:rsidP="00470803">
            <w:pPr>
              <w:pStyle w:val="NoSpacing"/>
              <w:spacing w:before="0" w:after="0" w:line="360" w:lineRule="auto"/>
              <w:rPr>
                <w:rFonts w:ascii="Arial" w:eastAsia="Times New Roman" w:hAnsi="Arial" w:cs="Arial"/>
                <w:lang w:val="en-GB"/>
              </w:rPr>
            </w:pPr>
            <w:r w:rsidRPr="00243779">
              <w:rPr>
                <w:rFonts w:ascii="Arial" w:eastAsia="Times New Roman" w:hAnsi="Arial" w:cs="Arial"/>
                <w:lang w:val="en-GB" w:eastAsia="zh-CN"/>
              </w:rPr>
              <w:t xml:space="preserve">Version </w:t>
            </w:r>
            <w:del w:id="0" w:author="Grant Lowe" w:date="2021-11-11T14:36:00Z">
              <w:r w:rsidDel="00470803">
                <w:rPr>
                  <w:rFonts w:ascii="Arial" w:eastAsia="Times New Roman" w:hAnsi="Arial" w:cs="Arial"/>
                  <w:lang w:val="en-GB" w:eastAsia="zh-CN"/>
                </w:rPr>
                <w:delText>2.1</w:delText>
              </w:r>
            </w:del>
            <w:ins w:id="1" w:author="Grant Lowe" w:date="2021-11-11T14:36:00Z">
              <w:r w:rsidR="00470803">
                <w:rPr>
                  <w:rFonts w:ascii="Arial" w:eastAsia="Times New Roman" w:hAnsi="Arial" w:cs="Arial"/>
                  <w:lang w:val="en-GB" w:eastAsia="zh-CN"/>
                </w:rPr>
                <w:t>3.0</w:t>
              </w:r>
            </w:ins>
            <w:r>
              <w:rPr>
                <w:rFonts w:ascii="Arial" w:eastAsia="Times New Roman" w:hAnsi="Arial" w:cs="Arial"/>
                <w:lang w:val="en-GB" w:eastAsia="zh-CN"/>
              </w:rPr>
              <w:t xml:space="preserve"> November </w:t>
            </w:r>
            <w:del w:id="2" w:author="Grant Lowe" w:date="2021-11-11T14:36:00Z">
              <w:r w:rsidDel="00470803">
                <w:rPr>
                  <w:rFonts w:ascii="Arial" w:eastAsia="Times New Roman" w:hAnsi="Arial" w:cs="Arial"/>
                  <w:lang w:val="en-GB" w:eastAsia="zh-CN"/>
                </w:rPr>
                <w:delText>2020</w:delText>
              </w:r>
            </w:del>
            <w:ins w:id="3" w:author="Grant Lowe" w:date="2021-11-11T14:36:00Z">
              <w:r w:rsidR="00470803">
                <w:rPr>
                  <w:rFonts w:ascii="Arial" w:eastAsia="Times New Roman" w:hAnsi="Arial" w:cs="Arial"/>
                  <w:lang w:val="en-GB" w:eastAsia="zh-CN"/>
                </w:rPr>
                <w:t>2021</w:t>
              </w:r>
            </w:ins>
          </w:p>
        </w:tc>
      </w:tr>
      <w:tr w:rsidR="00080A52" w:rsidRPr="00243779" w14:paraId="1A3F5C07" w14:textId="77777777" w:rsidTr="00080A52">
        <w:trPr>
          <w:trHeight w:val="2879"/>
        </w:trPr>
        <w:tc>
          <w:tcPr>
            <w:tcW w:w="10037" w:type="dxa"/>
            <w:tcBorders>
              <w:left w:val="single" w:sz="24" w:space="0" w:color="E60002"/>
            </w:tcBorders>
          </w:tcPr>
          <w:p w14:paraId="57E502DC" w14:textId="77777777" w:rsidR="00080A52"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r w:rsidRPr="00243779">
              <w:rPr>
                <w:rFonts w:ascii="Arial" w:hAnsi="Arial" w:cs="Arial"/>
                <w:color w:val="auto"/>
                <w:szCs w:val="52"/>
                <w:lang w:val="en-GB" w:eastAsia="zh-CN"/>
              </w:rPr>
              <w:t>China CITIC Bank</w:t>
            </w:r>
          </w:p>
          <w:p w14:paraId="07AB8ED6" w14:textId="77777777" w:rsidR="00080A52" w:rsidRPr="00243779"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r w:rsidRPr="00243779">
              <w:rPr>
                <w:rFonts w:ascii="Arial" w:hAnsi="Arial" w:cs="Arial"/>
                <w:color w:val="auto"/>
                <w:szCs w:val="52"/>
                <w:lang w:val="en-GB" w:eastAsia="zh-CN"/>
              </w:rPr>
              <w:t>London Branch</w:t>
            </w:r>
          </w:p>
          <w:p w14:paraId="5B936435" w14:textId="77777777" w:rsidR="00080A52" w:rsidRPr="00243779"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p>
          <w:p w14:paraId="4078357F" w14:textId="77777777" w:rsidR="00080A52" w:rsidRPr="00243779" w:rsidRDefault="00080A52" w:rsidP="00080A52">
            <w:pPr>
              <w:pStyle w:val="StyleNoSpacingLatinCambria26ptBoldCustomColorRGB7"/>
              <w:spacing w:before="0" w:after="0" w:line="360" w:lineRule="auto"/>
              <w:jc w:val="center"/>
              <w:rPr>
                <w:rFonts w:ascii="Arial" w:hAnsi="Arial" w:cs="Arial"/>
                <w:color w:val="auto"/>
                <w:szCs w:val="52"/>
                <w:lang w:val="en-GB" w:eastAsia="zh-CN"/>
              </w:rPr>
            </w:pPr>
          </w:p>
          <w:p w14:paraId="5EA926B8" w14:textId="77777777" w:rsidR="00080A52" w:rsidRPr="00243779" w:rsidRDefault="00080A52" w:rsidP="00080A52">
            <w:pPr>
              <w:pStyle w:val="StyleNoSpacingLatinCambria26ptBoldText2"/>
              <w:spacing w:before="0" w:after="0" w:line="360" w:lineRule="auto"/>
              <w:jc w:val="center"/>
              <w:rPr>
                <w:rFonts w:ascii="Arial" w:hAnsi="Arial" w:cs="Arial"/>
                <w:color w:val="auto"/>
                <w:sz w:val="22"/>
                <w:lang w:val="en-GB"/>
              </w:rPr>
            </w:pPr>
            <w:r w:rsidRPr="00243779">
              <w:rPr>
                <w:rFonts w:ascii="Arial" w:hAnsi="Arial" w:cs="Arial"/>
                <w:color w:val="auto"/>
                <w:szCs w:val="52"/>
                <w:lang w:val="en-GB" w:eastAsia="zh-CN"/>
              </w:rPr>
              <w:t>Liquidity Risk Management Policy</w:t>
            </w:r>
          </w:p>
        </w:tc>
      </w:tr>
      <w:tr w:rsidR="00080A52" w:rsidRPr="00243779" w14:paraId="0D268341" w14:textId="77777777" w:rsidTr="00080A52">
        <w:trPr>
          <w:trHeight w:val="270"/>
        </w:trPr>
        <w:tc>
          <w:tcPr>
            <w:tcW w:w="10037" w:type="dxa"/>
            <w:tcBorders>
              <w:left w:val="single" w:sz="24" w:space="0" w:color="E60002"/>
            </w:tcBorders>
            <w:tcMar>
              <w:top w:w="216" w:type="dxa"/>
              <w:left w:w="115" w:type="dxa"/>
              <w:bottom w:w="216" w:type="dxa"/>
              <w:right w:w="115" w:type="dxa"/>
            </w:tcMar>
          </w:tcPr>
          <w:p w14:paraId="0BBA43B3" w14:textId="77777777" w:rsidR="00080A52" w:rsidRPr="00243779" w:rsidRDefault="00080A52" w:rsidP="00080A52">
            <w:pPr>
              <w:pStyle w:val="NoSpacing"/>
              <w:spacing w:before="0" w:after="0" w:line="360" w:lineRule="auto"/>
              <w:jc w:val="center"/>
              <w:rPr>
                <w:rFonts w:ascii="Arial" w:eastAsia="Times New Roman" w:hAnsi="Arial" w:cs="Arial"/>
                <w:b/>
                <w:lang w:val="en-GB"/>
              </w:rPr>
            </w:pPr>
          </w:p>
          <w:p w14:paraId="03C3E4A0" w14:textId="77777777" w:rsidR="00080A52" w:rsidRPr="00243779" w:rsidRDefault="00080A52" w:rsidP="00080A52">
            <w:pPr>
              <w:pStyle w:val="NoSpacing"/>
              <w:spacing w:before="0" w:after="0" w:line="360" w:lineRule="auto"/>
              <w:jc w:val="center"/>
              <w:rPr>
                <w:rFonts w:ascii="Arial" w:eastAsia="Times New Roman" w:hAnsi="Arial" w:cs="Arial"/>
                <w:b/>
                <w:lang w:val="en-GB"/>
              </w:rPr>
            </w:pPr>
          </w:p>
        </w:tc>
      </w:tr>
    </w:tbl>
    <w:p w14:paraId="26D673F8" w14:textId="13F88AF4" w:rsidR="001208F1" w:rsidRPr="00243779" w:rsidRDefault="001208F1" w:rsidP="00243779">
      <w:pPr>
        <w:spacing w:before="0" w:after="0" w:line="360" w:lineRule="auto"/>
        <w:jc w:val="center"/>
        <w:rPr>
          <w:rFonts w:ascii="Arial" w:hAnsi="Arial" w:cs="Arial"/>
        </w:rPr>
      </w:pPr>
    </w:p>
    <w:p w14:paraId="0C2BAA44" w14:textId="310E1361" w:rsidR="001208F1" w:rsidRPr="00243779" w:rsidRDefault="001208F1" w:rsidP="00243779">
      <w:pPr>
        <w:spacing w:before="0" w:after="0" w:line="360" w:lineRule="auto"/>
        <w:jc w:val="center"/>
        <w:rPr>
          <w:rFonts w:ascii="Arial" w:hAnsi="Arial" w:cs="Arial"/>
        </w:rPr>
      </w:pPr>
    </w:p>
    <w:p w14:paraId="022FBCE3" w14:textId="77777777" w:rsidR="001208F1" w:rsidRPr="00243779" w:rsidRDefault="001208F1" w:rsidP="00243779">
      <w:pPr>
        <w:spacing w:before="0" w:after="0" w:line="360" w:lineRule="auto"/>
        <w:jc w:val="left"/>
        <w:rPr>
          <w:rFonts w:ascii="Arial" w:hAnsi="Arial" w:cs="Arial"/>
        </w:rPr>
      </w:pPr>
    </w:p>
    <w:p w14:paraId="7C6DFD32" w14:textId="619E8511" w:rsidR="003A5142" w:rsidRPr="00243779" w:rsidRDefault="00080A52" w:rsidP="00243779">
      <w:pPr>
        <w:spacing w:before="0" w:after="0" w:line="360" w:lineRule="auto"/>
        <w:jc w:val="left"/>
        <w:rPr>
          <w:rFonts w:ascii="Arial" w:hAnsi="Arial" w:cs="Arial"/>
          <w:b/>
          <w:lang w:val="en-GB"/>
        </w:rPr>
        <w:sectPr w:rsidR="003A5142" w:rsidRPr="00243779" w:rsidSect="009F4341">
          <w:footerReference w:type="default" r:id="rId8"/>
          <w:pgSz w:w="11906" w:h="16838"/>
          <w:pgMar w:top="1440" w:right="1440" w:bottom="1440" w:left="1440" w:header="708" w:footer="708" w:gutter="0"/>
          <w:cols w:space="708"/>
          <w:docGrid w:linePitch="360"/>
        </w:sectPr>
      </w:pPr>
      <w:r w:rsidRPr="00243779">
        <w:rPr>
          <w:rFonts w:ascii="Arial" w:hAnsi="Arial" w:cs="Arial"/>
          <w:noProof/>
          <w:lang w:val="en-GB" w:eastAsia="zh-CN" w:bidi="ar-SA"/>
        </w:rPr>
        <w:drawing>
          <wp:inline distT="0" distB="0" distL="0" distR="0" wp14:anchorId="1963D0CB" wp14:editId="28FF427E">
            <wp:extent cx="62357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6287772" cy="1229381"/>
                    </a:xfrm>
                    <a:prstGeom prst="rect">
                      <a:avLst/>
                    </a:prstGeom>
                  </pic:spPr>
                </pic:pic>
              </a:graphicData>
            </a:graphic>
          </wp:inline>
        </w:drawing>
      </w:r>
    </w:p>
    <w:p w14:paraId="222C6F04" w14:textId="059DF2B1" w:rsidR="00D8237B" w:rsidRPr="00243779" w:rsidRDefault="00D2474B" w:rsidP="00243779">
      <w:pPr>
        <w:spacing w:before="0" w:after="0" w:line="360" w:lineRule="auto"/>
        <w:jc w:val="left"/>
        <w:rPr>
          <w:rFonts w:ascii="Arial" w:hAnsi="Arial" w:cs="Arial"/>
          <w:b/>
          <w:lang w:val="en-GB"/>
        </w:rPr>
      </w:pPr>
      <w:r w:rsidRPr="00243779">
        <w:rPr>
          <w:rFonts w:ascii="Arial" w:hAnsi="Arial" w:cs="Arial"/>
          <w:b/>
          <w:lang w:val="en-GB"/>
        </w:rPr>
        <w:lastRenderedPageBreak/>
        <w:t>Document History</w:t>
      </w:r>
      <w:bookmarkStart w:id="4" w:name="_Toc236102561"/>
    </w:p>
    <w:tbl>
      <w:tblPr>
        <w:tblW w:w="9528" w:type="dxa"/>
        <w:tblLook w:val="04A0" w:firstRow="1" w:lastRow="0" w:firstColumn="1" w:lastColumn="0" w:noHBand="0" w:noVBand="1"/>
      </w:tblPr>
      <w:tblGrid>
        <w:gridCol w:w="2112"/>
        <w:gridCol w:w="2905"/>
        <w:gridCol w:w="2623"/>
        <w:gridCol w:w="1888"/>
      </w:tblGrid>
      <w:tr w:rsidR="00243779" w:rsidRPr="00243779" w14:paraId="4B339348" w14:textId="77777777" w:rsidTr="00046A32">
        <w:trPr>
          <w:trHeight w:val="315"/>
        </w:trPr>
        <w:tc>
          <w:tcPr>
            <w:tcW w:w="2112"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1DABBD3A"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Author</w:t>
            </w:r>
          </w:p>
        </w:tc>
        <w:tc>
          <w:tcPr>
            <w:tcW w:w="2905" w:type="dxa"/>
            <w:tcBorders>
              <w:top w:val="single" w:sz="12" w:space="0" w:color="auto"/>
              <w:left w:val="nil"/>
              <w:bottom w:val="single" w:sz="4" w:space="0" w:color="auto"/>
              <w:right w:val="single" w:sz="4" w:space="0" w:color="000000"/>
            </w:tcBorders>
            <w:shd w:val="clear" w:color="auto" w:fill="auto"/>
            <w:noWrap/>
            <w:vAlign w:val="center"/>
            <w:hideMark/>
          </w:tcPr>
          <w:p w14:paraId="60872C91" w14:textId="1D8FE666" w:rsidR="002427AF" w:rsidRPr="00243779" w:rsidRDefault="00485D59" w:rsidP="00243779">
            <w:pPr>
              <w:spacing w:before="0" w:after="0" w:line="360" w:lineRule="auto"/>
              <w:jc w:val="left"/>
              <w:rPr>
                <w:rFonts w:ascii="Arial" w:eastAsia="Times New Roman" w:hAnsi="Arial" w:cs="Arial"/>
                <w:lang w:val="en-GB"/>
              </w:rPr>
            </w:pPr>
            <w:r w:rsidRPr="00243779">
              <w:rPr>
                <w:rFonts w:ascii="Arial" w:eastAsia="Times New Roman" w:hAnsi="Arial" w:cs="Arial"/>
                <w:lang w:val="en-GB"/>
              </w:rPr>
              <w:t xml:space="preserve">Chief Risk </w:t>
            </w:r>
            <w:r w:rsidR="00427713" w:rsidRPr="00243779">
              <w:rPr>
                <w:rFonts w:ascii="Arial" w:eastAsia="Times New Roman" w:hAnsi="Arial" w:cs="Arial"/>
                <w:lang w:val="en-GB"/>
              </w:rPr>
              <w:t>O</w:t>
            </w:r>
            <w:r w:rsidRPr="00243779">
              <w:rPr>
                <w:rFonts w:ascii="Arial" w:eastAsia="Times New Roman" w:hAnsi="Arial" w:cs="Arial"/>
                <w:lang w:val="en-GB"/>
              </w:rPr>
              <w:t>fficer</w:t>
            </w:r>
          </w:p>
        </w:tc>
        <w:tc>
          <w:tcPr>
            <w:tcW w:w="2623" w:type="dxa"/>
            <w:tcBorders>
              <w:top w:val="single" w:sz="12" w:space="0" w:color="auto"/>
              <w:left w:val="nil"/>
              <w:bottom w:val="single" w:sz="4" w:space="0" w:color="auto"/>
              <w:right w:val="single" w:sz="4" w:space="0" w:color="auto"/>
            </w:tcBorders>
            <w:shd w:val="clear" w:color="auto" w:fill="auto"/>
            <w:noWrap/>
            <w:vAlign w:val="center"/>
            <w:hideMark/>
          </w:tcPr>
          <w:p w14:paraId="3CC58FFE"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Status</w:t>
            </w:r>
          </w:p>
        </w:tc>
        <w:tc>
          <w:tcPr>
            <w:tcW w:w="1888" w:type="dxa"/>
            <w:tcBorders>
              <w:top w:val="single" w:sz="12" w:space="0" w:color="auto"/>
              <w:left w:val="nil"/>
              <w:bottom w:val="single" w:sz="4" w:space="0" w:color="auto"/>
              <w:right w:val="single" w:sz="12" w:space="0" w:color="000000"/>
            </w:tcBorders>
            <w:shd w:val="clear" w:color="auto" w:fill="auto"/>
            <w:noWrap/>
            <w:vAlign w:val="center"/>
            <w:hideMark/>
          </w:tcPr>
          <w:p w14:paraId="0231CA89" w14:textId="7ADFE9D2" w:rsidR="002427AF" w:rsidRPr="00243779" w:rsidRDefault="00C34827" w:rsidP="00243779">
            <w:pPr>
              <w:spacing w:before="0" w:after="0" w:line="360" w:lineRule="auto"/>
              <w:jc w:val="left"/>
              <w:rPr>
                <w:rFonts w:ascii="Arial" w:eastAsia="Times New Roman" w:hAnsi="Arial" w:cs="Arial"/>
                <w:lang w:val="en-GB"/>
              </w:rPr>
            </w:pPr>
            <w:del w:id="5" w:author="Grant Lowe" w:date="2021-11-11T14:36:00Z">
              <w:r w:rsidDel="00470803">
                <w:rPr>
                  <w:rFonts w:ascii="Arial" w:eastAsia="Times New Roman" w:hAnsi="Arial" w:cs="Arial"/>
                  <w:lang w:val="en-GB"/>
                </w:rPr>
                <w:delText xml:space="preserve">Final </w:delText>
              </w:r>
            </w:del>
            <w:ins w:id="6" w:author="Grant Lowe" w:date="2021-11-11T14:36:00Z">
              <w:r w:rsidR="00470803">
                <w:rPr>
                  <w:rFonts w:ascii="Arial" w:eastAsia="Times New Roman" w:hAnsi="Arial" w:cs="Arial"/>
                  <w:lang w:val="en-GB"/>
                </w:rPr>
                <w:t xml:space="preserve">Draft </w:t>
              </w:r>
            </w:ins>
          </w:p>
        </w:tc>
      </w:tr>
      <w:tr w:rsidR="00243779" w:rsidRPr="00243779" w14:paraId="1AD43819" w14:textId="77777777" w:rsidTr="00046A32">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14A5FCC4"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Version</w:t>
            </w:r>
          </w:p>
        </w:tc>
        <w:tc>
          <w:tcPr>
            <w:tcW w:w="2905" w:type="dxa"/>
            <w:tcBorders>
              <w:top w:val="single" w:sz="4" w:space="0" w:color="auto"/>
              <w:left w:val="nil"/>
              <w:bottom w:val="nil"/>
              <w:right w:val="single" w:sz="4" w:space="0" w:color="000000"/>
            </w:tcBorders>
            <w:shd w:val="clear" w:color="auto" w:fill="auto"/>
            <w:noWrap/>
            <w:vAlign w:val="center"/>
            <w:hideMark/>
          </w:tcPr>
          <w:p w14:paraId="3EDE99E2" w14:textId="093813CF" w:rsidR="002427AF" w:rsidRPr="00243779" w:rsidRDefault="002F4BEC" w:rsidP="00243779">
            <w:pPr>
              <w:spacing w:before="0" w:after="0" w:line="360" w:lineRule="auto"/>
              <w:jc w:val="left"/>
              <w:rPr>
                <w:rFonts w:ascii="Arial" w:eastAsia="Times New Roman" w:hAnsi="Arial" w:cs="Arial"/>
                <w:lang w:val="en-GB"/>
              </w:rPr>
            </w:pPr>
            <w:del w:id="7" w:author="Grant Lowe" w:date="2021-11-11T14:36:00Z">
              <w:r w:rsidDel="00470803">
                <w:rPr>
                  <w:rFonts w:ascii="Arial" w:eastAsia="Times New Roman" w:hAnsi="Arial" w:cs="Arial"/>
                  <w:lang w:val="en-GB"/>
                </w:rPr>
                <w:delText>2.0</w:delText>
              </w:r>
            </w:del>
            <w:ins w:id="8" w:author="Grant Lowe" w:date="2021-11-11T14:36:00Z">
              <w:r w:rsidR="00470803">
                <w:rPr>
                  <w:rFonts w:ascii="Arial" w:eastAsia="Times New Roman" w:hAnsi="Arial" w:cs="Arial"/>
                  <w:lang w:val="en-GB"/>
                </w:rPr>
                <w:t>3.0</w:t>
              </w:r>
            </w:ins>
          </w:p>
        </w:tc>
        <w:tc>
          <w:tcPr>
            <w:tcW w:w="2623" w:type="dxa"/>
            <w:tcBorders>
              <w:top w:val="nil"/>
              <w:left w:val="nil"/>
              <w:bottom w:val="single" w:sz="4" w:space="0" w:color="auto"/>
              <w:right w:val="single" w:sz="4" w:space="0" w:color="auto"/>
            </w:tcBorders>
            <w:shd w:val="clear" w:color="auto" w:fill="auto"/>
            <w:noWrap/>
            <w:vAlign w:val="center"/>
            <w:hideMark/>
          </w:tcPr>
          <w:p w14:paraId="7CC25328"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Date</w:t>
            </w:r>
          </w:p>
        </w:tc>
        <w:tc>
          <w:tcPr>
            <w:tcW w:w="1888" w:type="dxa"/>
            <w:tcBorders>
              <w:top w:val="single" w:sz="4" w:space="0" w:color="auto"/>
              <w:left w:val="nil"/>
              <w:bottom w:val="single" w:sz="4" w:space="0" w:color="auto"/>
              <w:right w:val="single" w:sz="12" w:space="0" w:color="000000"/>
            </w:tcBorders>
            <w:shd w:val="clear" w:color="auto" w:fill="auto"/>
            <w:noWrap/>
            <w:vAlign w:val="center"/>
            <w:hideMark/>
          </w:tcPr>
          <w:p w14:paraId="45FD207D" w14:textId="48D39118" w:rsidR="002427AF" w:rsidRPr="00243779" w:rsidRDefault="002F4BEC" w:rsidP="00470803">
            <w:pPr>
              <w:spacing w:before="0" w:after="0" w:line="360" w:lineRule="auto"/>
              <w:jc w:val="left"/>
              <w:rPr>
                <w:rFonts w:ascii="Arial" w:eastAsia="Times New Roman" w:hAnsi="Arial" w:cs="Arial"/>
                <w:lang w:val="en-GB"/>
              </w:rPr>
            </w:pPr>
            <w:r>
              <w:rPr>
                <w:rFonts w:ascii="Arial" w:eastAsia="Times New Roman" w:hAnsi="Arial" w:cs="Arial"/>
                <w:lang w:val="en-GB"/>
              </w:rPr>
              <w:t>Nov 202</w:t>
            </w:r>
            <w:ins w:id="9" w:author="Grant Lowe" w:date="2021-11-11T14:36:00Z">
              <w:r w:rsidR="00470803">
                <w:rPr>
                  <w:rFonts w:ascii="Arial" w:eastAsia="Times New Roman" w:hAnsi="Arial" w:cs="Arial"/>
                  <w:lang w:val="en-GB"/>
                </w:rPr>
                <w:t>1</w:t>
              </w:r>
            </w:ins>
            <w:del w:id="10" w:author="Grant Lowe" w:date="2021-11-11T14:36:00Z">
              <w:r w:rsidDel="00470803">
                <w:rPr>
                  <w:rFonts w:ascii="Arial" w:eastAsia="Times New Roman" w:hAnsi="Arial" w:cs="Arial"/>
                  <w:lang w:val="en-GB"/>
                </w:rPr>
                <w:delText>0</w:delText>
              </w:r>
            </w:del>
          </w:p>
        </w:tc>
      </w:tr>
      <w:tr w:rsidR="00243779" w:rsidRPr="00243779" w14:paraId="07002D8F" w14:textId="77777777" w:rsidTr="00AC520F">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5A78E502"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Approved by</w:t>
            </w:r>
          </w:p>
        </w:tc>
        <w:tc>
          <w:tcPr>
            <w:tcW w:w="7416" w:type="dxa"/>
            <w:gridSpan w:val="3"/>
            <w:tcBorders>
              <w:top w:val="single" w:sz="4" w:space="0" w:color="auto"/>
              <w:left w:val="nil"/>
              <w:bottom w:val="single" w:sz="4" w:space="0" w:color="auto"/>
              <w:right w:val="single" w:sz="12" w:space="0" w:color="000000"/>
            </w:tcBorders>
            <w:shd w:val="clear" w:color="auto" w:fill="auto"/>
            <w:noWrap/>
            <w:vAlign w:val="center"/>
            <w:hideMark/>
          </w:tcPr>
          <w:p w14:paraId="6AF653F7" w14:textId="446740FC" w:rsidR="002427AF" w:rsidRPr="00243779" w:rsidRDefault="002F4BEC" w:rsidP="00243779">
            <w:pPr>
              <w:spacing w:before="0" w:after="0" w:line="360" w:lineRule="auto"/>
              <w:jc w:val="left"/>
              <w:rPr>
                <w:rFonts w:ascii="Arial" w:eastAsia="Times New Roman" w:hAnsi="Arial" w:cs="Arial"/>
                <w:lang w:val="en-GB"/>
              </w:rPr>
            </w:pPr>
            <w:r>
              <w:rPr>
                <w:rFonts w:ascii="Arial" w:eastAsia="Times New Roman" w:hAnsi="Arial" w:cs="Arial"/>
                <w:lang w:val="en-GB"/>
              </w:rPr>
              <w:t>Audit &amp; Risk Committee</w:t>
            </w:r>
          </w:p>
        </w:tc>
      </w:tr>
      <w:tr w:rsidR="00243779" w:rsidRPr="00243779" w14:paraId="48BA0CBB" w14:textId="77777777" w:rsidTr="002F4BEC">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2CE0801F"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Approved Date</w:t>
            </w:r>
          </w:p>
        </w:tc>
        <w:tc>
          <w:tcPr>
            <w:tcW w:w="2905" w:type="dxa"/>
            <w:tcBorders>
              <w:top w:val="nil"/>
              <w:left w:val="nil"/>
              <w:bottom w:val="single" w:sz="4" w:space="0" w:color="auto"/>
              <w:right w:val="single" w:sz="4" w:space="0" w:color="000000"/>
            </w:tcBorders>
            <w:shd w:val="clear" w:color="auto" w:fill="auto"/>
            <w:noWrap/>
            <w:vAlign w:val="center"/>
          </w:tcPr>
          <w:p w14:paraId="3B9FEF71" w14:textId="77722CD1" w:rsidR="002427AF" w:rsidRPr="00243779" w:rsidRDefault="00C34827" w:rsidP="00243779">
            <w:pPr>
              <w:spacing w:before="0" w:after="0" w:line="360" w:lineRule="auto"/>
              <w:jc w:val="left"/>
              <w:rPr>
                <w:rFonts w:ascii="Arial" w:eastAsia="Times New Roman" w:hAnsi="Arial" w:cs="Arial"/>
                <w:lang w:val="en-GB"/>
              </w:rPr>
            </w:pPr>
            <w:r>
              <w:rPr>
                <w:rFonts w:ascii="Arial" w:eastAsia="Times New Roman" w:hAnsi="Arial" w:cs="Arial"/>
                <w:lang w:val="en-GB"/>
              </w:rPr>
              <w:t>November 202</w:t>
            </w:r>
            <w:ins w:id="11" w:author="Grant Lowe" w:date="2021-11-11T14:37:00Z">
              <w:r w:rsidR="00470803">
                <w:rPr>
                  <w:rFonts w:ascii="Arial" w:eastAsia="Times New Roman" w:hAnsi="Arial" w:cs="Arial"/>
                  <w:lang w:val="en-GB"/>
                </w:rPr>
                <w:t>1</w:t>
              </w:r>
            </w:ins>
            <w:del w:id="12" w:author="Grant Lowe" w:date="2021-11-11T14:37:00Z">
              <w:r w:rsidDel="00470803">
                <w:rPr>
                  <w:rFonts w:ascii="Arial" w:eastAsia="Times New Roman" w:hAnsi="Arial" w:cs="Arial"/>
                  <w:lang w:val="en-GB"/>
                </w:rPr>
                <w:delText>0</w:delText>
              </w:r>
            </w:del>
          </w:p>
        </w:tc>
        <w:tc>
          <w:tcPr>
            <w:tcW w:w="2623" w:type="dxa"/>
            <w:tcBorders>
              <w:top w:val="nil"/>
              <w:left w:val="nil"/>
              <w:bottom w:val="nil"/>
              <w:right w:val="nil"/>
            </w:tcBorders>
            <w:shd w:val="clear" w:color="auto" w:fill="auto"/>
            <w:noWrap/>
            <w:vAlign w:val="center"/>
            <w:hideMark/>
          </w:tcPr>
          <w:p w14:paraId="01B19526" w14:textId="3EDB5F2E" w:rsidR="002427AF" w:rsidRPr="00243779" w:rsidRDefault="00243779" w:rsidP="00046A32">
            <w:pPr>
              <w:spacing w:before="0" w:after="0" w:line="360" w:lineRule="auto"/>
              <w:jc w:val="left"/>
              <w:rPr>
                <w:rFonts w:ascii="Arial" w:eastAsia="Times New Roman" w:hAnsi="Arial" w:cs="Arial"/>
                <w:b/>
                <w:bCs/>
                <w:lang w:val="en-GB"/>
              </w:rPr>
            </w:pPr>
            <w:r>
              <w:rPr>
                <w:rFonts w:ascii="Arial" w:eastAsia="Times New Roman" w:hAnsi="Arial" w:cs="Arial"/>
                <w:b/>
                <w:bCs/>
                <w:lang w:val="en-GB"/>
              </w:rPr>
              <w:t>Next</w:t>
            </w:r>
            <w:r w:rsidR="00046A32">
              <w:rPr>
                <w:rFonts w:ascii="Arial" w:eastAsia="Times New Roman" w:hAnsi="Arial" w:cs="Arial"/>
                <w:b/>
                <w:bCs/>
                <w:lang w:val="en-GB"/>
              </w:rPr>
              <w:t xml:space="preserve"> </w:t>
            </w:r>
            <w:r w:rsidR="00D2474B" w:rsidRPr="00243779">
              <w:rPr>
                <w:rFonts w:ascii="Arial" w:eastAsia="Times New Roman" w:hAnsi="Arial" w:cs="Arial"/>
                <w:b/>
                <w:bCs/>
                <w:lang w:val="en-GB"/>
              </w:rPr>
              <w:t>Review Date</w:t>
            </w:r>
          </w:p>
        </w:tc>
        <w:tc>
          <w:tcPr>
            <w:tcW w:w="1888" w:type="dxa"/>
            <w:tcBorders>
              <w:top w:val="single" w:sz="4" w:space="0" w:color="auto"/>
              <w:left w:val="single" w:sz="4" w:space="0" w:color="auto"/>
              <w:bottom w:val="single" w:sz="4" w:space="0" w:color="auto"/>
              <w:right w:val="single" w:sz="12" w:space="0" w:color="000000"/>
            </w:tcBorders>
            <w:shd w:val="clear" w:color="auto" w:fill="auto"/>
            <w:noWrap/>
            <w:vAlign w:val="center"/>
            <w:hideMark/>
          </w:tcPr>
          <w:p w14:paraId="14B39724" w14:textId="7A7CB5A1" w:rsidR="002427AF" w:rsidRPr="00243779" w:rsidRDefault="00C34827" w:rsidP="00470803">
            <w:pPr>
              <w:tabs>
                <w:tab w:val="right" w:leader="dot" w:pos="8306"/>
              </w:tabs>
              <w:spacing w:before="0" w:after="0" w:line="360" w:lineRule="auto"/>
              <w:jc w:val="left"/>
              <w:rPr>
                <w:rFonts w:ascii="Arial" w:eastAsia="Times New Roman" w:hAnsi="Arial" w:cs="Arial"/>
                <w:lang w:val="en-GB"/>
              </w:rPr>
            </w:pPr>
            <w:r>
              <w:rPr>
                <w:rFonts w:ascii="Arial" w:eastAsia="Times New Roman" w:hAnsi="Arial" w:cs="Arial"/>
                <w:lang w:val="en-GB"/>
              </w:rPr>
              <w:t>November</w:t>
            </w:r>
            <w:r w:rsidR="00243779">
              <w:rPr>
                <w:rFonts w:ascii="Arial" w:eastAsia="Times New Roman" w:hAnsi="Arial" w:cs="Arial"/>
                <w:lang w:val="en-GB"/>
              </w:rPr>
              <w:t xml:space="preserve"> </w:t>
            </w:r>
            <w:del w:id="13" w:author="Grant Lowe" w:date="2021-11-11T14:37:00Z">
              <w:r w:rsidR="002F4BEC" w:rsidDel="00470803">
                <w:rPr>
                  <w:rFonts w:ascii="Arial" w:eastAsia="Times New Roman" w:hAnsi="Arial" w:cs="Arial"/>
                  <w:lang w:val="en-GB"/>
                </w:rPr>
                <w:delText>2021</w:delText>
              </w:r>
            </w:del>
            <w:ins w:id="14" w:author="Grant Lowe" w:date="2021-11-11T14:37:00Z">
              <w:r w:rsidR="00470803">
                <w:rPr>
                  <w:rFonts w:ascii="Arial" w:eastAsia="Times New Roman" w:hAnsi="Arial" w:cs="Arial"/>
                  <w:lang w:val="en-GB"/>
                </w:rPr>
                <w:t>2022</w:t>
              </w:r>
            </w:ins>
          </w:p>
        </w:tc>
      </w:tr>
      <w:tr w:rsidR="00243779" w:rsidRPr="00243779" w14:paraId="00BA2DF1" w14:textId="77777777" w:rsidTr="00AC520F">
        <w:trPr>
          <w:trHeight w:val="315"/>
        </w:trPr>
        <w:tc>
          <w:tcPr>
            <w:tcW w:w="2112" w:type="dxa"/>
            <w:tcBorders>
              <w:top w:val="nil"/>
              <w:left w:val="single" w:sz="12" w:space="0" w:color="auto"/>
              <w:bottom w:val="single" w:sz="12" w:space="0" w:color="auto"/>
              <w:right w:val="single" w:sz="4" w:space="0" w:color="auto"/>
            </w:tcBorders>
            <w:shd w:val="clear" w:color="auto" w:fill="auto"/>
            <w:noWrap/>
            <w:vAlign w:val="center"/>
            <w:hideMark/>
          </w:tcPr>
          <w:p w14:paraId="24874BCF" w14:textId="77777777" w:rsidR="002427AF" w:rsidRPr="00243779" w:rsidRDefault="00D2474B" w:rsidP="00243779">
            <w:pPr>
              <w:tabs>
                <w:tab w:val="right" w:leader="dot" w:pos="8306"/>
              </w:tabs>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Location</w:t>
            </w:r>
          </w:p>
        </w:tc>
        <w:tc>
          <w:tcPr>
            <w:tcW w:w="7416" w:type="dxa"/>
            <w:gridSpan w:val="3"/>
            <w:tcBorders>
              <w:top w:val="single" w:sz="4" w:space="0" w:color="auto"/>
              <w:left w:val="nil"/>
              <w:bottom w:val="single" w:sz="12" w:space="0" w:color="auto"/>
              <w:right w:val="single" w:sz="12" w:space="0" w:color="000000"/>
            </w:tcBorders>
            <w:shd w:val="clear" w:color="auto" w:fill="auto"/>
            <w:noWrap/>
            <w:vAlign w:val="center"/>
            <w:hideMark/>
          </w:tcPr>
          <w:p w14:paraId="757410EC" w14:textId="0BEAE74F" w:rsidR="002427AF" w:rsidRPr="00243779" w:rsidRDefault="00243779" w:rsidP="00243779">
            <w:pPr>
              <w:tabs>
                <w:tab w:val="right" w:leader="dot" w:pos="8306"/>
              </w:tabs>
              <w:spacing w:before="0" w:after="0" w:line="360" w:lineRule="auto"/>
              <w:jc w:val="left"/>
              <w:rPr>
                <w:rFonts w:ascii="Arial" w:eastAsia="Times New Roman" w:hAnsi="Arial" w:cs="Arial"/>
                <w:lang w:val="en-GB"/>
              </w:rPr>
            </w:pPr>
            <w:r>
              <w:rPr>
                <w:rFonts w:ascii="Arial" w:eastAsia="Times New Roman" w:hAnsi="Arial" w:cs="Arial"/>
                <w:lang w:val="en-GB"/>
              </w:rPr>
              <w:t xml:space="preserve">London </w:t>
            </w:r>
          </w:p>
        </w:tc>
      </w:tr>
    </w:tbl>
    <w:p w14:paraId="018121F0" w14:textId="77777777" w:rsidR="002427AF" w:rsidRPr="00243779" w:rsidRDefault="002427AF" w:rsidP="00243779">
      <w:pPr>
        <w:spacing w:before="0" w:after="0" w:line="360" w:lineRule="auto"/>
        <w:jc w:val="left"/>
        <w:rPr>
          <w:rFonts w:ascii="Arial" w:hAnsi="Arial" w:cs="Arial"/>
          <w:lang w:val="en-GB"/>
        </w:rPr>
      </w:pPr>
    </w:p>
    <w:bookmarkEnd w:id="4"/>
    <w:tbl>
      <w:tblPr>
        <w:tblStyle w:val="TableGrid"/>
        <w:tblW w:w="0" w:type="auto"/>
        <w:tblLayout w:type="fixed"/>
        <w:tblLook w:val="04A0" w:firstRow="1" w:lastRow="0" w:firstColumn="1" w:lastColumn="0" w:noHBand="0" w:noVBand="1"/>
      </w:tblPr>
      <w:tblGrid>
        <w:gridCol w:w="988"/>
        <w:gridCol w:w="1275"/>
        <w:gridCol w:w="1260"/>
        <w:gridCol w:w="1258"/>
        <w:gridCol w:w="4847"/>
      </w:tblGrid>
      <w:tr w:rsidR="00243779" w14:paraId="14774FAE" w14:textId="77777777" w:rsidTr="00080A52">
        <w:tc>
          <w:tcPr>
            <w:tcW w:w="988" w:type="dxa"/>
          </w:tcPr>
          <w:p w14:paraId="5D37A42C" w14:textId="4F1030EC" w:rsidR="00243779" w:rsidRPr="00080A52" w:rsidRDefault="00EC68B7" w:rsidP="00CB1B11">
            <w:pPr>
              <w:spacing w:before="0" w:after="0" w:line="360" w:lineRule="auto"/>
              <w:rPr>
                <w:rFonts w:ascii="Arial" w:hAnsi="Arial" w:cs="Arial"/>
                <w:b/>
                <w:sz w:val="20"/>
                <w:szCs w:val="20"/>
              </w:rPr>
            </w:pPr>
            <w:r w:rsidRPr="00080A52">
              <w:rPr>
                <w:rStyle w:val="BookTitle"/>
                <w:rFonts w:ascii="Arial" w:hAnsi="Arial" w:cs="Arial"/>
                <w:b w:val="0"/>
                <w:sz w:val="20"/>
                <w:szCs w:val="20"/>
                <w:lang w:val="en-GB"/>
              </w:rPr>
              <w:br w:type="page"/>
            </w:r>
            <w:r w:rsidR="00243779" w:rsidRPr="00080A52">
              <w:rPr>
                <w:rFonts w:ascii="Arial" w:hAnsi="Arial" w:cs="Arial"/>
                <w:b/>
                <w:sz w:val="20"/>
                <w:szCs w:val="20"/>
              </w:rPr>
              <w:t>Version</w:t>
            </w:r>
          </w:p>
        </w:tc>
        <w:tc>
          <w:tcPr>
            <w:tcW w:w="1275" w:type="dxa"/>
          </w:tcPr>
          <w:p w14:paraId="3AA225AB"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Owner</w:t>
            </w:r>
          </w:p>
        </w:tc>
        <w:tc>
          <w:tcPr>
            <w:tcW w:w="1260" w:type="dxa"/>
          </w:tcPr>
          <w:p w14:paraId="798BF5D2"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Approval</w:t>
            </w:r>
          </w:p>
        </w:tc>
        <w:tc>
          <w:tcPr>
            <w:tcW w:w="1258" w:type="dxa"/>
          </w:tcPr>
          <w:p w14:paraId="09627E4A"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Date</w:t>
            </w:r>
          </w:p>
        </w:tc>
        <w:tc>
          <w:tcPr>
            <w:tcW w:w="4847" w:type="dxa"/>
          </w:tcPr>
          <w:p w14:paraId="2293A03F" w14:textId="77777777" w:rsidR="00243779" w:rsidRPr="00080A52" w:rsidRDefault="00243779" w:rsidP="00CB1B11">
            <w:pPr>
              <w:spacing w:before="0" w:after="0" w:line="360" w:lineRule="auto"/>
              <w:rPr>
                <w:rFonts w:ascii="Arial" w:hAnsi="Arial" w:cs="Arial"/>
                <w:b/>
                <w:sz w:val="20"/>
                <w:szCs w:val="20"/>
              </w:rPr>
            </w:pPr>
            <w:r w:rsidRPr="00080A52">
              <w:rPr>
                <w:rFonts w:ascii="Arial" w:hAnsi="Arial" w:cs="Arial"/>
                <w:b/>
                <w:sz w:val="20"/>
                <w:szCs w:val="20"/>
              </w:rPr>
              <w:t xml:space="preserve">Major changes </w:t>
            </w:r>
          </w:p>
        </w:tc>
      </w:tr>
      <w:tr w:rsidR="00243779" w14:paraId="4C929CA6" w14:textId="77777777" w:rsidTr="00080A52">
        <w:tc>
          <w:tcPr>
            <w:tcW w:w="988" w:type="dxa"/>
          </w:tcPr>
          <w:p w14:paraId="403881EE" w14:textId="77777777" w:rsidR="00243779" w:rsidRDefault="00243779" w:rsidP="00CB1B11">
            <w:pPr>
              <w:spacing w:before="0" w:after="0" w:line="360" w:lineRule="auto"/>
              <w:rPr>
                <w:rFonts w:ascii="Arial" w:hAnsi="Arial" w:cs="Arial"/>
              </w:rPr>
            </w:pPr>
            <w:r>
              <w:rPr>
                <w:rFonts w:ascii="Arial" w:hAnsi="Arial" w:cs="Arial"/>
              </w:rPr>
              <w:t>1.0</w:t>
            </w:r>
          </w:p>
        </w:tc>
        <w:tc>
          <w:tcPr>
            <w:tcW w:w="1275" w:type="dxa"/>
          </w:tcPr>
          <w:p w14:paraId="52DD5862" w14:textId="77777777" w:rsidR="00243779" w:rsidRDefault="00243779" w:rsidP="00CB1B11">
            <w:pPr>
              <w:spacing w:before="0" w:after="0" w:line="360" w:lineRule="auto"/>
              <w:rPr>
                <w:rFonts w:ascii="Arial" w:hAnsi="Arial" w:cs="Arial"/>
              </w:rPr>
            </w:pPr>
            <w:r>
              <w:rPr>
                <w:rFonts w:ascii="Arial" w:hAnsi="Arial" w:cs="Arial"/>
              </w:rPr>
              <w:t>President</w:t>
            </w:r>
          </w:p>
        </w:tc>
        <w:tc>
          <w:tcPr>
            <w:tcW w:w="1260" w:type="dxa"/>
          </w:tcPr>
          <w:p w14:paraId="1094880A" w14:textId="77777777" w:rsidR="00243779" w:rsidRDefault="00243779" w:rsidP="00CB1B11">
            <w:pPr>
              <w:spacing w:before="0" w:after="0" w:line="360" w:lineRule="auto"/>
              <w:rPr>
                <w:rFonts w:ascii="Arial" w:hAnsi="Arial" w:cs="Arial"/>
              </w:rPr>
            </w:pPr>
            <w:r>
              <w:rPr>
                <w:rFonts w:ascii="Arial" w:hAnsi="Arial" w:cs="Arial"/>
              </w:rPr>
              <w:t>President</w:t>
            </w:r>
          </w:p>
        </w:tc>
        <w:tc>
          <w:tcPr>
            <w:tcW w:w="1258" w:type="dxa"/>
          </w:tcPr>
          <w:p w14:paraId="2D339258" w14:textId="77777777" w:rsidR="00243779" w:rsidRDefault="00243779" w:rsidP="00CB1B11">
            <w:pPr>
              <w:spacing w:before="0" w:after="0" w:line="360" w:lineRule="auto"/>
              <w:rPr>
                <w:rFonts w:ascii="Arial" w:hAnsi="Arial" w:cs="Arial"/>
              </w:rPr>
            </w:pPr>
            <w:r>
              <w:rPr>
                <w:rFonts w:ascii="Arial" w:hAnsi="Arial" w:cs="Arial"/>
              </w:rPr>
              <w:t>May 2018</w:t>
            </w:r>
          </w:p>
        </w:tc>
        <w:tc>
          <w:tcPr>
            <w:tcW w:w="4847" w:type="dxa"/>
          </w:tcPr>
          <w:p w14:paraId="2E8201FA" w14:textId="77777777" w:rsidR="00243779" w:rsidRPr="00F062F2" w:rsidRDefault="00243779" w:rsidP="00CB1B11">
            <w:pPr>
              <w:spacing w:before="0" w:after="0" w:line="360" w:lineRule="auto"/>
              <w:rPr>
                <w:rFonts w:ascii="Arial" w:hAnsi="Arial" w:cs="Arial"/>
                <w:sz w:val="20"/>
                <w:szCs w:val="20"/>
              </w:rPr>
            </w:pPr>
            <w:r w:rsidRPr="00F062F2">
              <w:rPr>
                <w:rFonts w:ascii="Arial" w:hAnsi="Arial" w:cs="Arial"/>
                <w:sz w:val="20"/>
                <w:szCs w:val="20"/>
              </w:rPr>
              <w:t>PRA Regulatory Business Plan</w:t>
            </w:r>
          </w:p>
        </w:tc>
      </w:tr>
      <w:tr w:rsidR="00AC520F" w14:paraId="76028E5C" w14:textId="77777777" w:rsidTr="00080A52">
        <w:tc>
          <w:tcPr>
            <w:tcW w:w="988" w:type="dxa"/>
          </w:tcPr>
          <w:p w14:paraId="2F907B6D" w14:textId="77777777" w:rsidR="00AC520F" w:rsidRDefault="00AC520F" w:rsidP="00AC520F">
            <w:pPr>
              <w:spacing w:before="0" w:after="0" w:line="360" w:lineRule="auto"/>
              <w:rPr>
                <w:rFonts w:ascii="Arial" w:hAnsi="Arial" w:cs="Arial"/>
              </w:rPr>
            </w:pPr>
            <w:r>
              <w:rPr>
                <w:rFonts w:ascii="Arial" w:hAnsi="Arial" w:cs="Arial"/>
              </w:rPr>
              <w:t>1.1</w:t>
            </w:r>
          </w:p>
        </w:tc>
        <w:tc>
          <w:tcPr>
            <w:tcW w:w="1275" w:type="dxa"/>
          </w:tcPr>
          <w:p w14:paraId="54DBC662" w14:textId="77777777" w:rsidR="00AC520F" w:rsidRDefault="00AC520F" w:rsidP="00AC520F">
            <w:pPr>
              <w:spacing w:before="0" w:after="0" w:line="360" w:lineRule="auto"/>
              <w:rPr>
                <w:rFonts w:ascii="Arial" w:hAnsi="Arial" w:cs="Arial"/>
              </w:rPr>
            </w:pPr>
            <w:r>
              <w:rPr>
                <w:rFonts w:ascii="Arial" w:hAnsi="Arial" w:cs="Arial"/>
              </w:rPr>
              <w:t>CRO</w:t>
            </w:r>
          </w:p>
        </w:tc>
        <w:tc>
          <w:tcPr>
            <w:tcW w:w="1260" w:type="dxa"/>
          </w:tcPr>
          <w:p w14:paraId="0E5689E0" w14:textId="77777777" w:rsidR="00AC520F" w:rsidRDefault="00AC520F" w:rsidP="00AC520F">
            <w:pPr>
              <w:spacing w:before="0" w:after="0" w:line="360" w:lineRule="auto"/>
              <w:rPr>
                <w:rFonts w:ascii="Arial" w:hAnsi="Arial" w:cs="Arial"/>
              </w:rPr>
            </w:pPr>
            <w:r>
              <w:rPr>
                <w:rFonts w:ascii="Arial" w:hAnsi="Arial" w:cs="Arial"/>
              </w:rPr>
              <w:t>MANCO</w:t>
            </w:r>
          </w:p>
        </w:tc>
        <w:tc>
          <w:tcPr>
            <w:tcW w:w="1258" w:type="dxa"/>
          </w:tcPr>
          <w:p w14:paraId="28F41BE9" w14:textId="77777777" w:rsidR="00AC520F" w:rsidRDefault="00AC520F" w:rsidP="00AC520F">
            <w:pPr>
              <w:spacing w:before="0" w:after="0" w:line="360" w:lineRule="auto"/>
              <w:rPr>
                <w:rFonts w:ascii="Arial" w:hAnsi="Arial" w:cs="Arial"/>
              </w:rPr>
            </w:pPr>
            <w:r>
              <w:rPr>
                <w:rFonts w:ascii="Arial" w:hAnsi="Arial" w:cs="Arial"/>
              </w:rPr>
              <w:t>Oct 2018</w:t>
            </w:r>
          </w:p>
        </w:tc>
        <w:tc>
          <w:tcPr>
            <w:tcW w:w="4847" w:type="dxa"/>
          </w:tcPr>
          <w:p w14:paraId="67A9BE9D" w14:textId="6F5472EA" w:rsidR="00AC520F" w:rsidRPr="002F4BEC" w:rsidRDefault="002F4BEC" w:rsidP="00080A52">
            <w:pPr>
              <w:spacing w:before="0" w:after="0" w:line="360" w:lineRule="auto"/>
              <w:jc w:val="left"/>
              <w:rPr>
                <w:rFonts w:ascii="Arial" w:hAnsi="Arial" w:cs="Arial"/>
                <w:sz w:val="20"/>
                <w:szCs w:val="20"/>
              </w:rPr>
            </w:pPr>
            <w:r>
              <w:rPr>
                <w:rFonts w:ascii="Arial" w:hAnsi="Arial" w:cs="Arial"/>
                <w:sz w:val="20"/>
                <w:szCs w:val="20"/>
              </w:rPr>
              <w:t>Approved as per M</w:t>
            </w:r>
            <w:r w:rsidR="00080A52">
              <w:rPr>
                <w:rFonts w:ascii="Arial" w:hAnsi="Arial" w:cs="Arial"/>
                <w:sz w:val="20"/>
                <w:szCs w:val="20"/>
              </w:rPr>
              <w:t>anco</w:t>
            </w:r>
            <w:r>
              <w:rPr>
                <w:rFonts w:ascii="Arial" w:hAnsi="Arial" w:cs="Arial"/>
                <w:sz w:val="20"/>
                <w:szCs w:val="20"/>
              </w:rPr>
              <w:t xml:space="preserve"> 24/10/2018</w:t>
            </w:r>
          </w:p>
        </w:tc>
      </w:tr>
      <w:tr w:rsidR="00470803" w14:paraId="5CE884FD" w14:textId="77777777" w:rsidTr="00080A52">
        <w:tc>
          <w:tcPr>
            <w:tcW w:w="988" w:type="dxa"/>
          </w:tcPr>
          <w:p w14:paraId="58FE8545" w14:textId="5F42B859" w:rsidR="00470803" w:rsidRDefault="00470803" w:rsidP="00AC520F">
            <w:pPr>
              <w:spacing w:before="0" w:after="0" w:line="360" w:lineRule="auto"/>
              <w:rPr>
                <w:rFonts w:ascii="Arial" w:hAnsi="Arial" w:cs="Arial"/>
              </w:rPr>
            </w:pPr>
            <w:r>
              <w:rPr>
                <w:rFonts w:ascii="Arial" w:hAnsi="Arial" w:cs="Arial"/>
              </w:rPr>
              <w:t>2.0</w:t>
            </w:r>
          </w:p>
        </w:tc>
        <w:tc>
          <w:tcPr>
            <w:tcW w:w="1275" w:type="dxa"/>
          </w:tcPr>
          <w:p w14:paraId="374B8E45" w14:textId="1DA71164" w:rsidR="00470803" w:rsidRDefault="00470803" w:rsidP="00AC520F">
            <w:pPr>
              <w:spacing w:before="0" w:after="0" w:line="360" w:lineRule="auto"/>
              <w:rPr>
                <w:rFonts w:ascii="Arial" w:hAnsi="Arial" w:cs="Arial"/>
              </w:rPr>
            </w:pPr>
            <w:r>
              <w:rPr>
                <w:rFonts w:ascii="Arial" w:hAnsi="Arial" w:cs="Arial"/>
              </w:rPr>
              <w:t>CRO</w:t>
            </w:r>
          </w:p>
        </w:tc>
        <w:tc>
          <w:tcPr>
            <w:tcW w:w="1260" w:type="dxa"/>
          </w:tcPr>
          <w:p w14:paraId="689DBD9D" w14:textId="2D52E1C0" w:rsidR="00470803" w:rsidRDefault="00470803" w:rsidP="00AC520F">
            <w:pPr>
              <w:spacing w:before="0" w:after="0" w:line="360" w:lineRule="auto"/>
              <w:rPr>
                <w:rFonts w:ascii="Arial" w:hAnsi="Arial" w:cs="Arial"/>
              </w:rPr>
            </w:pPr>
            <w:proofErr w:type="spellStart"/>
            <w:r>
              <w:rPr>
                <w:rFonts w:ascii="Arial" w:hAnsi="Arial" w:cs="Arial"/>
              </w:rPr>
              <w:t>ARCo</w:t>
            </w:r>
            <w:proofErr w:type="spellEnd"/>
          </w:p>
        </w:tc>
        <w:tc>
          <w:tcPr>
            <w:tcW w:w="1258" w:type="dxa"/>
          </w:tcPr>
          <w:p w14:paraId="068013FE" w14:textId="5FAB53F8" w:rsidR="00470803" w:rsidRDefault="00470803" w:rsidP="00AC520F">
            <w:pPr>
              <w:spacing w:before="0" w:after="0" w:line="360" w:lineRule="auto"/>
              <w:rPr>
                <w:rFonts w:ascii="Arial" w:hAnsi="Arial" w:cs="Arial"/>
              </w:rPr>
            </w:pPr>
            <w:r>
              <w:rPr>
                <w:rFonts w:ascii="Arial" w:hAnsi="Arial" w:cs="Arial"/>
              </w:rPr>
              <w:t>Nov 2020</w:t>
            </w:r>
          </w:p>
        </w:tc>
        <w:tc>
          <w:tcPr>
            <w:tcW w:w="4847" w:type="dxa"/>
          </w:tcPr>
          <w:p w14:paraId="7A8BB696" w14:textId="2A2778F3" w:rsidR="00470803" w:rsidRPr="00080A52" w:rsidRDefault="00470803" w:rsidP="00470803">
            <w:pPr>
              <w:spacing w:before="0" w:after="0" w:line="240" w:lineRule="auto"/>
              <w:jc w:val="left"/>
              <w:rPr>
                <w:rFonts w:ascii="Arial" w:hAnsi="Arial" w:cs="Arial"/>
                <w:sz w:val="18"/>
                <w:szCs w:val="18"/>
              </w:rPr>
            </w:pPr>
            <w:r>
              <w:rPr>
                <w:rFonts w:ascii="Arial" w:hAnsi="Arial" w:cs="Arial"/>
                <w:sz w:val="20"/>
                <w:szCs w:val="20"/>
              </w:rPr>
              <w:t>Approved as per Manco 26/11/2020</w:t>
            </w:r>
          </w:p>
        </w:tc>
      </w:tr>
      <w:tr w:rsidR="002F4BEC" w14:paraId="132710F2" w14:textId="77777777" w:rsidTr="00080A52">
        <w:tc>
          <w:tcPr>
            <w:tcW w:w="988" w:type="dxa"/>
          </w:tcPr>
          <w:p w14:paraId="50633AFD" w14:textId="0F98AA06" w:rsidR="002F4BEC" w:rsidRDefault="00470803" w:rsidP="00AC520F">
            <w:pPr>
              <w:spacing w:before="0" w:after="0" w:line="360" w:lineRule="auto"/>
              <w:rPr>
                <w:rFonts w:ascii="Arial" w:hAnsi="Arial" w:cs="Arial"/>
              </w:rPr>
            </w:pPr>
            <w:ins w:id="15" w:author="Grant Lowe" w:date="2021-11-11T14:39:00Z">
              <w:r>
                <w:rPr>
                  <w:rFonts w:ascii="Arial" w:hAnsi="Arial" w:cs="Arial"/>
                </w:rPr>
                <w:t>3.0</w:t>
              </w:r>
            </w:ins>
          </w:p>
        </w:tc>
        <w:tc>
          <w:tcPr>
            <w:tcW w:w="1275" w:type="dxa"/>
          </w:tcPr>
          <w:p w14:paraId="09DADF32" w14:textId="6EBF5D14" w:rsidR="002F4BEC" w:rsidRDefault="00470803" w:rsidP="00AC520F">
            <w:pPr>
              <w:spacing w:before="0" w:after="0" w:line="360" w:lineRule="auto"/>
              <w:rPr>
                <w:rFonts w:ascii="Arial" w:hAnsi="Arial" w:cs="Arial"/>
              </w:rPr>
            </w:pPr>
            <w:ins w:id="16" w:author="Grant Lowe" w:date="2021-11-11T14:39:00Z">
              <w:r>
                <w:rPr>
                  <w:rFonts w:ascii="Arial" w:hAnsi="Arial" w:cs="Arial"/>
                </w:rPr>
                <w:t>CRO</w:t>
              </w:r>
            </w:ins>
          </w:p>
        </w:tc>
        <w:tc>
          <w:tcPr>
            <w:tcW w:w="1260" w:type="dxa"/>
          </w:tcPr>
          <w:p w14:paraId="2CB12821" w14:textId="3E62AB3F" w:rsidR="002F4BEC" w:rsidRDefault="00470803" w:rsidP="00AC520F">
            <w:pPr>
              <w:spacing w:before="0" w:after="0" w:line="360" w:lineRule="auto"/>
              <w:rPr>
                <w:rFonts w:ascii="Arial" w:hAnsi="Arial" w:cs="Arial"/>
              </w:rPr>
            </w:pPr>
            <w:proofErr w:type="spellStart"/>
            <w:ins w:id="17" w:author="Grant Lowe" w:date="2021-11-11T14:39:00Z">
              <w:r>
                <w:rPr>
                  <w:rFonts w:ascii="Arial" w:hAnsi="Arial" w:cs="Arial"/>
                </w:rPr>
                <w:t>ARCo</w:t>
              </w:r>
            </w:ins>
            <w:proofErr w:type="spellEnd"/>
          </w:p>
        </w:tc>
        <w:tc>
          <w:tcPr>
            <w:tcW w:w="1258" w:type="dxa"/>
          </w:tcPr>
          <w:p w14:paraId="235D3ED9" w14:textId="6A5067C6" w:rsidR="002F4BEC" w:rsidRDefault="00470803" w:rsidP="00AC520F">
            <w:pPr>
              <w:spacing w:before="0" w:after="0" w:line="360" w:lineRule="auto"/>
              <w:rPr>
                <w:rFonts w:ascii="Arial" w:hAnsi="Arial" w:cs="Arial"/>
              </w:rPr>
            </w:pPr>
            <w:ins w:id="18" w:author="Grant Lowe" w:date="2021-11-11T14:39:00Z">
              <w:r>
                <w:rPr>
                  <w:rFonts w:ascii="Arial" w:hAnsi="Arial" w:cs="Arial"/>
                </w:rPr>
                <w:t>Nov 2021</w:t>
              </w:r>
            </w:ins>
          </w:p>
        </w:tc>
        <w:tc>
          <w:tcPr>
            <w:tcW w:w="4847" w:type="dxa"/>
          </w:tcPr>
          <w:p w14:paraId="6CDE8A56" w14:textId="7A7E92B7" w:rsidR="002F4BEC" w:rsidRDefault="008C02F9" w:rsidP="00FB19AB">
            <w:pPr>
              <w:numPr>
                <w:ilvl w:val="0"/>
                <w:numId w:val="72"/>
              </w:numPr>
              <w:spacing w:before="0" w:after="0" w:line="360" w:lineRule="auto"/>
              <w:ind w:left="216" w:hanging="142"/>
              <w:jc w:val="left"/>
              <w:rPr>
                <w:ins w:id="19" w:author="Grant Lowe" w:date="2021-11-12T12:24:00Z"/>
                <w:rFonts w:ascii="Arial" w:hAnsi="Arial" w:cs="Arial"/>
                <w:sz w:val="20"/>
                <w:szCs w:val="20"/>
                <w:lang w:eastAsia="en-GB"/>
              </w:rPr>
            </w:pPr>
            <w:ins w:id="20" w:author="Grant Lowe" w:date="2021-11-12T12:14:00Z">
              <w:r w:rsidRPr="008C02F9">
                <w:rPr>
                  <w:rFonts w:ascii="Arial" w:hAnsi="Arial" w:cs="Arial"/>
                  <w:sz w:val="20"/>
                  <w:szCs w:val="20"/>
                  <w:lang w:eastAsia="en-GB"/>
                </w:rPr>
                <w:t xml:space="preserve">Liquidity Risk </w:t>
              </w:r>
            </w:ins>
            <w:ins w:id="21" w:author="Grant Lowe" w:date="2021-11-12T12:15:00Z">
              <w:r>
                <w:rPr>
                  <w:rFonts w:ascii="Arial" w:hAnsi="Arial" w:cs="Arial"/>
                  <w:sz w:val="20"/>
                  <w:szCs w:val="20"/>
                  <w:lang w:eastAsia="en-GB"/>
                </w:rPr>
                <w:t xml:space="preserve">Appetite - delete </w:t>
              </w:r>
            </w:ins>
            <w:ins w:id="22" w:author="Grant Lowe" w:date="2021-11-12T12:24:00Z">
              <w:r w:rsidR="00FB19AB">
                <w:rPr>
                  <w:rFonts w:ascii="Arial" w:hAnsi="Arial" w:cs="Arial"/>
                  <w:sz w:val="20"/>
                  <w:szCs w:val="20"/>
                  <w:lang w:eastAsia="en-GB"/>
                </w:rPr>
                <w:t>references to NSFR</w:t>
              </w:r>
            </w:ins>
            <w:ins w:id="23" w:author="Grant Lowe" w:date="2021-11-12T12:25:00Z">
              <w:r w:rsidR="00FB19AB">
                <w:rPr>
                  <w:rFonts w:ascii="Arial" w:hAnsi="Arial" w:cs="Arial"/>
                  <w:sz w:val="20"/>
                  <w:szCs w:val="20"/>
                  <w:lang w:eastAsia="en-GB"/>
                </w:rPr>
                <w:t xml:space="preserve"> limits</w:t>
              </w:r>
            </w:ins>
            <w:ins w:id="24" w:author="Grant Lowe" w:date="2021-11-12T12:16:00Z">
              <w:r>
                <w:rPr>
                  <w:rFonts w:ascii="Arial" w:hAnsi="Arial" w:cs="Arial"/>
                  <w:sz w:val="20"/>
                  <w:szCs w:val="20"/>
                  <w:lang w:eastAsia="en-GB"/>
                </w:rPr>
                <w:t xml:space="preserve"> (12</w:t>
              </w:r>
            </w:ins>
            <w:ins w:id="25" w:author="Grant Lowe" w:date="2021-11-12T12:15:00Z">
              <w:r>
                <w:rPr>
                  <w:rFonts w:ascii="Arial" w:hAnsi="Arial" w:cs="Arial"/>
                  <w:sz w:val="20"/>
                  <w:szCs w:val="20"/>
                  <w:lang w:eastAsia="en-GB"/>
                </w:rPr>
                <w:t>)</w:t>
              </w:r>
            </w:ins>
          </w:p>
          <w:p w14:paraId="402F4415" w14:textId="68A78148" w:rsidR="00FB19AB" w:rsidRDefault="00FB19AB" w:rsidP="00FB19AB">
            <w:pPr>
              <w:numPr>
                <w:ilvl w:val="0"/>
                <w:numId w:val="72"/>
              </w:numPr>
              <w:spacing w:before="0" w:after="0" w:line="360" w:lineRule="auto"/>
              <w:ind w:left="216" w:hanging="142"/>
              <w:jc w:val="left"/>
              <w:rPr>
                <w:ins w:id="26" w:author="Grant Lowe" w:date="2021-11-12T12:24:00Z"/>
                <w:rFonts w:ascii="Arial" w:hAnsi="Arial" w:cs="Arial"/>
                <w:sz w:val="20"/>
                <w:szCs w:val="20"/>
                <w:lang w:eastAsia="en-GB"/>
              </w:rPr>
            </w:pPr>
            <w:ins w:id="27" w:author="Grant Lowe" w:date="2021-11-12T12:24:00Z">
              <w:r w:rsidRPr="008C02F9">
                <w:rPr>
                  <w:rFonts w:ascii="Arial" w:hAnsi="Arial" w:cs="Arial"/>
                  <w:sz w:val="20"/>
                  <w:szCs w:val="20"/>
                  <w:lang w:eastAsia="en-GB"/>
                </w:rPr>
                <w:t xml:space="preserve">Liquidity Risk </w:t>
              </w:r>
            </w:ins>
            <w:ins w:id="28" w:author="Grant Lowe" w:date="2021-11-12T12:25:00Z">
              <w:r>
                <w:rPr>
                  <w:rFonts w:ascii="Arial" w:hAnsi="Arial" w:cs="Arial"/>
                  <w:sz w:val="20"/>
                  <w:szCs w:val="20"/>
                  <w:lang w:eastAsia="en-GB"/>
                </w:rPr>
                <w:t>monitoring</w:t>
              </w:r>
            </w:ins>
            <w:ins w:id="29" w:author="Grant Lowe" w:date="2021-11-12T12:24:00Z">
              <w:r>
                <w:rPr>
                  <w:rFonts w:ascii="Arial" w:hAnsi="Arial" w:cs="Arial"/>
                  <w:sz w:val="20"/>
                  <w:szCs w:val="20"/>
                  <w:lang w:eastAsia="en-GB"/>
                </w:rPr>
                <w:t xml:space="preserve"> - delete risk monitoring of Cumulative Contractual mismatch (1</w:t>
              </w:r>
            </w:ins>
            <w:ins w:id="30" w:author="Grant Lowe" w:date="2021-11-12T12:25:00Z">
              <w:r>
                <w:rPr>
                  <w:rFonts w:ascii="Arial" w:hAnsi="Arial" w:cs="Arial"/>
                  <w:sz w:val="20"/>
                  <w:szCs w:val="20"/>
                  <w:lang w:eastAsia="en-GB"/>
                </w:rPr>
                <w:t>3</w:t>
              </w:r>
            </w:ins>
            <w:ins w:id="31" w:author="Grant Lowe" w:date="2021-11-12T12:24:00Z">
              <w:r>
                <w:rPr>
                  <w:rFonts w:ascii="Arial" w:hAnsi="Arial" w:cs="Arial"/>
                  <w:sz w:val="20"/>
                  <w:szCs w:val="20"/>
                  <w:lang w:eastAsia="en-GB"/>
                </w:rPr>
                <w:t>)</w:t>
              </w:r>
            </w:ins>
          </w:p>
          <w:p w14:paraId="0915896C" w14:textId="442E1191" w:rsidR="008C02F9" w:rsidRDefault="008C02F9" w:rsidP="00FB19AB">
            <w:pPr>
              <w:numPr>
                <w:ilvl w:val="0"/>
                <w:numId w:val="72"/>
              </w:numPr>
              <w:spacing w:before="0" w:after="0" w:line="360" w:lineRule="auto"/>
              <w:ind w:left="216" w:hanging="142"/>
              <w:jc w:val="left"/>
              <w:rPr>
                <w:ins w:id="32" w:author="Grant Lowe" w:date="2021-11-12T12:24:00Z"/>
                <w:rFonts w:ascii="Arial" w:hAnsi="Arial" w:cs="Arial"/>
                <w:sz w:val="20"/>
                <w:szCs w:val="20"/>
                <w:lang w:eastAsia="en-GB"/>
              </w:rPr>
            </w:pPr>
            <w:ins w:id="33" w:author="Grant Lowe" w:date="2021-11-12T12:16:00Z">
              <w:r w:rsidRPr="008C02F9">
                <w:rPr>
                  <w:rFonts w:ascii="Arial" w:hAnsi="Arial" w:cs="Arial"/>
                  <w:sz w:val="20"/>
                  <w:szCs w:val="20"/>
                  <w:lang w:eastAsia="en-GB"/>
                </w:rPr>
                <w:t xml:space="preserve">Liquidity Risk </w:t>
              </w:r>
            </w:ins>
            <w:ins w:id="34" w:author="Grant Lowe" w:date="2021-11-12T12:25:00Z">
              <w:r w:rsidR="00FB19AB">
                <w:rPr>
                  <w:rFonts w:ascii="Arial" w:hAnsi="Arial" w:cs="Arial"/>
                  <w:sz w:val="20"/>
                  <w:szCs w:val="20"/>
                  <w:lang w:eastAsia="en-GB"/>
                </w:rPr>
                <w:t>monitoring</w:t>
              </w:r>
            </w:ins>
            <w:ins w:id="35" w:author="Grant Lowe" w:date="2021-11-12T12:16:00Z">
              <w:r>
                <w:rPr>
                  <w:rFonts w:ascii="Arial" w:hAnsi="Arial" w:cs="Arial"/>
                  <w:sz w:val="20"/>
                  <w:szCs w:val="20"/>
                  <w:lang w:eastAsia="en-GB"/>
                </w:rPr>
                <w:t xml:space="preserve"> </w:t>
              </w:r>
            </w:ins>
            <w:ins w:id="36" w:author="Grant Lowe" w:date="2021-11-12T12:23:00Z">
              <w:r w:rsidR="00FB19AB">
                <w:rPr>
                  <w:rFonts w:ascii="Arial" w:hAnsi="Arial" w:cs="Arial"/>
                  <w:sz w:val="20"/>
                  <w:szCs w:val="20"/>
                  <w:lang w:eastAsia="en-GB"/>
                </w:rPr>
                <w:t>–</w:t>
              </w:r>
            </w:ins>
            <w:ins w:id="37" w:author="Grant Lowe" w:date="2021-11-12T12:16:00Z">
              <w:r>
                <w:rPr>
                  <w:rFonts w:ascii="Arial" w:hAnsi="Arial" w:cs="Arial"/>
                  <w:sz w:val="20"/>
                  <w:szCs w:val="20"/>
                  <w:lang w:eastAsia="en-GB"/>
                </w:rPr>
                <w:t xml:space="preserve"> </w:t>
              </w:r>
            </w:ins>
            <w:ins w:id="38" w:author="Grant Lowe" w:date="2021-11-12T12:23:00Z">
              <w:r w:rsidR="00FB19AB">
                <w:rPr>
                  <w:rFonts w:ascii="Arial" w:hAnsi="Arial" w:cs="Arial"/>
                  <w:sz w:val="20"/>
                  <w:szCs w:val="20"/>
                  <w:lang w:eastAsia="en-GB"/>
                </w:rPr>
                <w:t xml:space="preserve">update A&amp;L mismatch monitoring by Finance </w:t>
              </w:r>
            </w:ins>
            <w:ins w:id="39" w:author="Grant Lowe" w:date="2021-11-12T12:16:00Z">
              <w:r>
                <w:rPr>
                  <w:rFonts w:ascii="Arial" w:hAnsi="Arial" w:cs="Arial"/>
                  <w:sz w:val="20"/>
                  <w:szCs w:val="20"/>
                  <w:lang w:eastAsia="en-GB"/>
                </w:rPr>
                <w:t>(1</w:t>
              </w:r>
            </w:ins>
            <w:ins w:id="40" w:author="Grant Lowe" w:date="2021-11-12T12:35:00Z">
              <w:r w:rsidR="00414829">
                <w:rPr>
                  <w:rFonts w:ascii="Arial" w:hAnsi="Arial" w:cs="Arial"/>
                  <w:sz w:val="20"/>
                  <w:szCs w:val="20"/>
                  <w:lang w:eastAsia="en-GB"/>
                </w:rPr>
                <w:t>3</w:t>
              </w:r>
            </w:ins>
            <w:bookmarkStart w:id="41" w:name="_GoBack"/>
            <w:bookmarkEnd w:id="41"/>
            <w:ins w:id="42" w:author="Grant Lowe" w:date="2021-11-12T12:16:00Z">
              <w:r>
                <w:rPr>
                  <w:rFonts w:ascii="Arial" w:hAnsi="Arial" w:cs="Arial"/>
                  <w:sz w:val="20"/>
                  <w:szCs w:val="20"/>
                  <w:lang w:eastAsia="en-GB"/>
                </w:rPr>
                <w:t>)</w:t>
              </w:r>
            </w:ins>
          </w:p>
          <w:p w14:paraId="0FD4A19D" w14:textId="77777777" w:rsidR="00FB19AB" w:rsidRDefault="00FB19AB" w:rsidP="00FB19AB">
            <w:pPr>
              <w:numPr>
                <w:ilvl w:val="0"/>
                <w:numId w:val="72"/>
              </w:numPr>
              <w:spacing w:before="0" w:after="0" w:line="360" w:lineRule="auto"/>
              <w:ind w:left="216" w:hanging="142"/>
              <w:jc w:val="left"/>
              <w:rPr>
                <w:ins w:id="43" w:author="Grant Lowe" w:date="2021-11-12T12:25:00Z"/>
                <w:rFonts w:ascii="Arial" w:hAnsi="Arial" w:cs="Arial"/>
                <w:sz w:val="20"/>
                <w:szCs w:val="20"/>
                <w:lang w:eastAsia="en-GB"/>
              </w:rPr>
            </w:pPr>
            <w:ins w:id="44" w:author="Grant Lowe" w:date="2021-11-12T12:24:00Z">
              <w:r>
                <w:rPr>
                  <w:rFonts w:ascii="Arial" w:hAnsi="Arial" w:cs="Arial"/>
                  <w:sz w:val="20"/>
                  <w:szCs w:val="20"/>
                  <w:lang w:eastAsia="en-GB"/>
                </w:rPr>
                <w:t xml:space="preserve">Liquidity </w:t>
              </w:r>
            </w:ins>
            <w:ins w:id="45" w:author="Grant Lowe" w:date="2021-11-12T12:25:00Z">
              <w:r>
                <w:rPr>
                  <w:rFonts w:ascii="Arial" w:hAnsi="Arial" w:cs="Arial"/>
                  <w:sz w:val="20"/>
                  <w:szCs w:val="20"/>
                  <w:lang w:eastAsia="en-GB"/>
                </w:rPr>
                <w:t>reporting</w:t>
              </w:r>
            </w:ins>
            <w:ins w:id="46" w:author="Grant Lowe" w:date="2021-11-12T12:24:00Z">
              <w:r>
                <w:rPr>
                  <w:rFonts w:ascii="Arial" w:hAnsi="Arial" w:cs="Arial"/>
                  <w:sz w:val="20"/>
                  <w:szCs w:val="20"/>
                  <w:lang w:eastAsia="en-GB"/>
                </w:rPr>
                <w:t xml:space="preserve"> – </w:t>
              </w:r>
            </w:ins>
            <w:ins w:id="47" w:author="Grant Lowe" w:date="2021-11-12T12:25:00Z">
              <w:r>
                <w:rPr>
                  <w:rFonts w:ascii="Arial" w:hAnsi="Arial" w:cs="Arial"/>
                  <w:sz w:val="20"/>
                  <w:szCs w:val="20"/>
                  <w:lang w:eastAsia="en-GB"/>
                </w:rPr>
                <w:t>update daily reporting (14)</w:t>
              </w:r>
            </w:ins>
          </w:p>
          <w:p w14:paraId="14CB5C2D" w14:textId="5BB44FBD" w:rsidR="00FB19AB" w:rsidRDefault="00FB19AB" w:rsidP="00FB19AB">
            <w:pPr>
              <w:numPr>
                <w:ilvl w:val="0"/>
                <w:numId w:val="72"/>
              </w:numPr>
              <w:spacing w:before="0" w:after="0" w:line="360" w:lineRule="auto"/>
              <w:ind w:left="216" w:hanging="142"/>
              <w:jc w:val="left"/>
              <w:rPr>
                <w:ins w:id="48" w:author="Grant Lowe" w:date="2021-11-12T12:16:00Z"/>
                <w:rFonts w:ascii="Arial" w:hAnsi="Arial" w:cs="Arial"/>
                <w:sz w:val="20"/>
                <w:szCs w:val="20"/>
                <w:lang w:eastAsia="en-GB"/>
              </w:rPr>
            </w:pPr>
            <w:ins w:id="49" w:author="Grant Lowe" w:date="2021-11-12T12:26:00Z">
              <w:r>
                <w:rPr>
                  <w:rFonts w:ascii="Arial" w:hAnsi="Arial" w:cs="Arial"/>
                  <w:sz w:val="20"/>
                  <w:szCs w:val="20"/>
                  <w:lang w:eastAsia="en-GB"/>
                </w:rPr>
                <w:t xml:space="preserve">Liquidity reporting – update monthly </w:t>
              </w:r>
              <w:proofErr w:type="spellStart"/>
              <w:r>
                <w:rPr>
                  <w:rFonts w:ascii="Arial" w:hAnsi="Arial" w:cs="Arial"/>
                  <w:sz w:val="20"/>
                  <w:szCs w:val="20"/>
                  <w:lang w:eastAsia="en-GB"/>
                </w:rPr>
                <w:t>ALCo</w:t>
              </w:r>
              <w:proofErr w:type="spellEnd"/>
              <w:r>
                <w:rPr>
                  <w:rFonts w:ascii="Arial" w:hAnsi="Arial" w:cs="Arial"/>
                  <w:sz w:val="20"/>
                  <w:szCs w:val="20"/>
                  <w:lang w:eastAsia="en-GB"/>
                </w:rPr>
                <w:t xml:space="preserve"> reporting - Financial Markets (14)</w:t>
              </w:r>
            </w:ins>
            <w:ins w:id="50" w:author="Grant Lowe" w:date="2021-11-12T12:24:00Z">
              <w:r>
                <w:rPr>
                  <w:rFonts w:ascii="Arial" w:hAnsi="Arial" w:cs="Arial"/>
                  <w:sz w:val="20"/>
                  <w:szCs w:val="20"/>
                  <w:lang w:eastAsia="en-GB"/>
                </w:rPr>
                <w:t xml:space="preserve"> </w:t>
              </w:r>
            </w:ins>
          </w:p>
          <w:p w14:paraId="25D55F6C" w14:textId="46EA2F19" w:rsidR="00FB19AB" w:rsidRDefault="00FB19AB" w:rsidP="00FB19AB">
            <w:pPr>
              <w:numPr>
                <w:ilvl w:val="0"/>
                <w:numId w:val="72"/>
              </w:numPr>
              <w:spacing w:before="0" w:after="0" w:line="360" w:lineRule="auto"/>
              <w:ind w:left="216" w:hanging="142"/>
              <w:jc w:val="left"/>
              <w:rPr>
                <w:ins w:id="51" w:author="Grant Lowe" w:date="2021-11-12T12:27:00Z"/>
                <w:rFonts w:ascii="Arial" w:hAnsi="Arial" w:cs="Arial"/>
                <w:sz w:val="20"/>
                <w:szCs w:val="20"/>
                <w:lang w:eastAsia="en-GB"/>
              </w:rPr>
            </w:pPr>
            <w:ins w:id="52" w:author="Grant Lowe" w:date="2021-11-12T12:27:00Z">
              <w:r>
                <w:rPr>
                  <w:rFonts w:ascii="Arial" w:hAnsi="Arial" w:cs="Arial"/>
                  <w:sz w:val="20"/>
                  <w:szCs w:val="20"/>
                  <w:lang w:eastAsia="en-GB"/>
                </w:rPr>
                <w:t xml:space="preserve">Liquidity reporting – update monthly </w:t>
              </w:r>
              <w:proofErr w:type="spellStart"/>
              <w:r>
                <w:rPr>
                  <w:rFonts w:ascii="Arial" w:hAnsi="Arial" w:cs="Arial"/>
                  <w:sz w:val="20"/>
                  <w:szCs w:val="20"/>
                  <w:lang w:eastAsia="en-GB"/>
                </w:rPr>
                <w:t>ALCo</w:t>
              </w:r>
              <w:proofErr w:type="spellEnd"/>
              <w:r>
                <w:rPr>
                  <w:rFonts w:ascii="Arial" w:hAnsi="Arial" w:cs="Arial"/>
                  <w:sz w:val="20"/>
                  <w:szCs w:val="20"/>
                  <w:lang w:eastAsia="en-GB"/>
                </w:rPr>
                <w:t xml:space="preserve"> reporting </w:t>
              </w:r>
              <w:r>
                <w:rPr>
                  <w:rFonts w:ascii="Arial" w:hAnsi="Arial" w:cs="Arial"/>
                  <w:sz w:val="20"/>
                  <w:szCs w:val="20"/>
                  <w:lang w:eastAsia="en-GB"/>
                </w:rPr>
                <w:t>–</w:t>
              </w:r>
              <w:r>
                <w:rPr>
                  <w:rFonts w:ascii="Arial" w:hAnsi="Arial" w:cs="Arial"/>
                  <w:sz w:val="20"/>
                  <w:szCs w:val="20"/>
                  <w:lang w:eastAsia="en-GB"/>
                </w:rPr>
                <w:t xml:space="preserve"> </w:t>
              </w:r>
              <w:r>
                <w:rPr>
                  <w:rFonts w:ascii="Arial" w:hAnsi="Arial" w:cs="Arial"/>
                  <w:sz w:val="20"/>
                  <w:szCs w:val="20"/>
                  <w:lang w:eastAsia="en-GB"/>
                </w:rPr>
                <w:t>Risk Department</w:t>
              </w:r>
              <w:r>
                <w:rPr>
                  <w:rFonts w:ascii="Arial" w:hAnsi="Arial" w:cs="Arial"/>
                  <w:sz w:val="20"/>
                  <w:szCs w:val="20"/>
                  <w:lang w:eastAsia="en-GB"/>
                </w:rPr>
                <w:t xml:space="preserve"> (14) </w:t>
              </w:r>
            </w:ins>
          </w:p>
          <w:p w14:paraId="05BA8735" w14:textId="1990BAD2" w:rsidR="00FB19AB" w:rsidRDefault="00FB19AB" w:rsidP="00FB19AB">
            <w:pPr>
              <w:numPr>
                <w:ilvl w:val="0"/>
                <w:numId w:val="72"/>
              </w:numPr>
              <w:spacing w:before="0" w:after="0" w:line="360" w:lineRule="auto"/>
              <w:ind w:left="216" w:hanging="142"/>
              <w:jc w:val="left"/>
              <w:rPr>
                <w:ins w:id="53" w:author="Grant Lowe" w:date="2021-11-12T12:27:00Z"/>
                <w:rFonts w:ascii="Arial" w:hAnsi="Arial" w:cs="Arial"/>
                <w:sz w:val="20"/>
                <w:szCs w:val="20"/>
                <w:lang w:eastAsia="en-GB"/>
              </w:rPr>
            </w:pPr>
            <w:ins w:id="54" w:author="Grant Lowe" w:date="2021-11-12T12:27:00Z">
              <w:r>
                <w:rPr>
                  <w:rFonts w:ascii="Arial" w:hAnsi="Arial" w:cs="Arial"/>
                  <w:sz w:val="20"/>
                  <w:szCs w:val="20"/>
                  <w:lang w:eastAsia="en-GB"/>
                </w:rPr>
                <w:t xml:space="preserve">Liquidity reporting – update monthly </w:t>
              </w:r>
              <w:proofErr w:type="spellStart"/>
              <w:r>
                <w:rPr>
                  <w:rFonts w:ascii="Arial" w:hAnsi="Arial" w:cs="Arial"/>
                  <w:sz w:val="20"/>
                  <w:szCs w:val="20"/>
                  <w:lang w:eastAsia="en-GB"/>
                </w:rPr>
                <w:t>ALCo</w:t>
              </w:r>
              <w:proofErr w:type="spellEnd"/>
              <w:r>
                <w:rPr>
                  <w:rFonts w:ascii="Arial" w:hAnsi="Arial" w:cs="Arial"/>
                  <w:sz w:val="20"/>
                  <w:szCs w:val="20"/>
                  <w:lang w:eastAsia="en-GB"/>
                </w:rPr>
                <w:t xml:space="preserve"> reporting </w:t>
              </w:r>
              <w:r>
                <w:rPr>
                  <w:rFonts w:ascii="Arial" w:hAnsi="Arial" w:cs="Arial"/>
                  <w:sz w:val="20"/>
                  <w:szCs w:val="20"/>
                  <w:lang w:eastAsia="en-GB"/>
                </w:rPr>
                <w:t>–</w:t>
              </w:r>
              <w:r>
                <w:rPr>
                  <w:rFonts w:ascii="Arial" w:hAnsi="Arial" w:cs="Arial"/>
                  <w:sz w:val="20"/>
                  <w:szCs w:val="20"/>
                  <w:lang w:eastAsia="en-GB"/>
                </w:rPr>
                <w:t xml:space="preserve"> Financ</w:t>
              </w:r>
              <w:r>
                <w:rPr>
                  <w:rFonts w:ascii="Arial" w:hAnsi="Arial" w:cs="Arial"/>
                  <w:sz w:val="20"/>
                  <w:szCs w:val="20"/>
                  <w:lang w:eastAsia="en-GB"/>
                </w:rPr>
                <w:t>e Department</w:t>
              </w:r>
              <w:r>
                <w:rPr>
                  <w:rFonts w:ascii="Arial" w:hAnsi="Arial" w:cs="Arial"/>
                  <w:sz w:val="20"/>
                  <w:szCs w:val="20"/>
                  <w:lang w:eastAsia="en-GB"/>
                </w:rPr>
                <w:t xml:space="preserve"> (14) </w:t>
              </w:r>
            </w:ins>
          </w:p>
          <w:p w14:paraId="36B70B9A" w14:textId="77777777" w:rsidR="008C02F9" w:rsidRDefault="00FB19AB" w:rsidP="00FB19AB">
            <w:pPr>
              <w:numPr>
                <w:ilvl w:val="0"/>
                <w:numId w:val="72"/>
              </w:numPr>
              <w:spacing w:before="0" w:after="0" w:line="360" w:lineRule="auto"/>
              <w:ind w:left="216" w:hanging="142"/>
              <w:jc w:val="left"/>
              <w:rPr>
                <w:ins w:id="55" w:author="Grant Lowe" w:date="2021-11-12T12:27:00Z"/>
                <w:rFonts w:ascii="Arial" w:hAnsi="Arial" w:cs="Arial"/>
                <w:sz w:val="20"/>
                <w:szCs w:val="20"/>
                <w:lang w:eastAsia="en-GB"/>
              </w:rPr>
            </w:pPr>
            <w:ins w:id="56" w:author="Grant Lowe" w:date="2021-11-12T12:27:00Z">
              <w:r>
                <w:rPr>
                  <w:rFonts w:ascii="Arial" w:hAnsi="Arial" w:cs="Arial"/>
                  <w:sz w:val="20"/>
                  <w:szCs w:val="20"/>
                  <w:lang w:eastAsia="en-GB"/>
                </w:rPr>
                <w:t>Appendix A – RAS limits, update no RAS limits for liquidity risk (20)</w:t>
              </w:r>
            </w:ins>
          </w:p>
          <w:p w14:paraId="4B40E1E6" w14:textId="62DA9DC1" w:rsidR="00FB19AB" w:rsidRPr="008C02F9" w:rsidRDefault="00FB19AB" w:rsidP="00FB19AB">
            <w:pPr>
              <w:numPr>
                <w:ilvl w:val="0"/>
                <w:numId w:val="72"/>
              </w:numPr>
              <w:spacing w:before="0" w:after="0" w:line="360" w:lineRule="auto"/>
              <w:ind w:left="216" w:hanging="142"/>
              <w:jc w:val="left"/>
              <w:rPr>
                <w:rFonts w:ascii="Arial" w:hAnsi="Arial" w:cs="Arial"/>
                <w:sz w:val="20"/>
                <w:szCs w:val="20"/>
                <w:lang w:eastAsia="en-GB"/>
              </w:rPr>
            </w:pPr>
            <w:ins w:id="57" w:author="Grant Lowe" w:date="2021-11-12T12:28:00Z">
              <w:r>
                <w:rPr>
                  <w:rFonts w:ascii="Arial" w:hAnsi="Arial" w:cs="Arial"/>
                  <w:sz w:val="20"/>
                  <w:szCs w:val="20"/>
                  <w:lang w:eastAsia="en-GB"/>
                </w:rPr>
                <w:t xml:space="preserve">Appendix B – update ALCO approval of ‘Liquidity and Funding </w:t>
              </w:r>
            </w:ins>
            <w:ins w:id="58" w:author="Grant Lowe" w:date="2021-11-12T12:29:00Z">
              <w:r>
                <w:rPr>
                  <w:rFonts w:ascii="Arial" w:hAnsi="Arial" w:cs="Arial"/>
                  <w:sz w:val="20"/>
                  <w:szCs w:val="20"/>
                  <w:lang w:eastAsia="en-GB"/>
                </w:rPr>
                <w:t>Strategy</w:t>
              </w:r>
            </w:ins>
            <w:ins w:id="59" w:author="Grant Lowe" w:date="2021-11-12T12:28:00Z">
              <w:r>
                <w:rPr>
                  <w:rFonts w:ascii="Arial" w:hAnsi="Arial" w:cs="Arial"/>
                  <w:sz w:val="20"/>
                  <w:szCs w:val="20"/>
                  <w:lang w:eastAsia="en-GB"/>
                </w:rPr>
                <w:t>’ (21)</w:t>
              </w:r>
            </w:ins>
          </w:p>
        </w:tc>
      </w:tr>
    </w:tbl>
    <w:p w14:paraId="51FFAE2F" w14:textId="2744D329" w:rsidR="00EC68B7" w:rsidRPr="00243779" w:rsidRDefault="00EC68B7" w:rsidP="00243779">
      <w:pPr>
        <w:spacing w:before="0" w:after="0" w:line="360" w:lineRule="auto"/>
        <w:jc w:val="left"/>
        <w:rPr>
          <w:rStyle w:val="BookTitle"/>
          <w:rFonts w:ascii="Arial" w:hAnsi="Arial" w:cs="Arial"/>
          <w:b w:val="0"/>
        </w:rPr>
      </w:pPr>
    </w:p>
    <w:p w14:paraId="58CA16AD" w14:textId="4BE414A8" w:rsidR="00DA400D" w:rsidRPr="00473BC8" w:rsidRDefault="00243779" w:rsidP="00473BC8">
      <w:pPr>
        <w:spacing w:before="0" w:after="0" w:line="240" w:lineRule="auto"/>
        <w:jc w:val="left"/>
        <w:rPr>
          <w:rStyle w:val="BookTitle"/>
          <w:rFonts w:ascii="Arial" w:hAnsi="Arial" w:cs="Arial"/>
          <w:lang w:val="en-GB"/>
        </w:rPr>
      </w:pPr>
      <w:r>
        <w:rPr>
          <w:rStyle w:val="BookTitle"/>
          <w:rFonts w:ascii="Arial" w:hAnsi="Arial" w:cs="Arial"/>
          <w:lang w:val="en-GB"/>
        </w:rPr>
        <w:br w:type="page"/>
      </w:r>
      <w:r w:rsidR="00A13500" w:rsidRPr="00473BC8">
        <w:rPr>
          <w:rStyle w:val="BookTitle"/>
          <w:rFonts w:ascii="Arial" w:hAnsi="Arial" w:cs="Arial"/>
          <w:lang w:val="en-GB"/>
        </w:rPr>
        <w:t>Content</w:t>
      </w:r>
    </w:p>
    <w:bookmarkStart w:id="60" w:name="_Toc389143243"/>
    <w:bookmarkStart w:id="61" w:name="_Toc389145972"/>
    <w:bookmarkStart w:id="62" w:name="_Toc389164252"/>
    <w:bookmarkStart w:id="63" w:name="_Toc389164735"/>
    <w:bookmarkStart w:id="64" w:name="_Toc389229757"/>
    <w:bookmarkStart w:id="65" w:name="_Toc389229807"/>
    <w:bookmarkStart w:id="66" w:name="_Toc389229856"/>
    <w:bookmarkStart w:id="67" w:name="_Toc389229974"/>
    <w:bookmarkStart w:id="68" w:name="_Toc389230802"/>
    <w:bookmarkStart w:id="69" w:name="_Toc389143244"/>
    <w:bookmarkStart w:id="70" w:name="_Toc389145973"/>
    <w:bookmarkStart w:id="71" w:name="_Toc389164253"/>
    <w:bookmarkStart w:id="72" w:name="_Toc389164736"/>
    <w:bookmarkStart w:id="73" w:name="_Toc389229758"/>
    <w:bookmarkStart w:id="74" w:name="_Toc389229808"/>
    <w:bookmarkStart w:id="75" w:name="_Toc389229857"/>
    <w:bookmarkStart w:id="76" w:name="_Toc389229975"/>
    <w:bookmarkStart w:id="77" w:name="_Toc389230803"/>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14:paraId="3AE68893" w14:textId="77777777" w:rsidR="00473BC8" w:rsidRPr="00473BC8" w:rsidRDefault="000809BF" w:rsidP="00473BC8">
      <w:pPr>
        <w:pStyle w:val="TOC1"/>
        <w:tabs>
          <w:tab w:val="left" w:pos="480"/>
        </w:tabs>
        <w:spacing w:before="0" w:after="0" w:line="240" w:lineRule="auto"/>
        <w:rPr>
          <w:rFonts w:ascii="Arial" w:eastAsiaTheme="minorEastAsia" w:hAnsi="Arial" w:cs="Arial"/>
          <w:noProof/>
          <w:lang w:val="en-GB" w:eastAsia="zh-CN" w:bidi="ar-SA"/>
        </w:rPr>
      </w:pPr>
      <w:r w:rsidRPr="00473BC8">
        <w:rPr>
          <w:rFonts w:ascii="Arial" w:hAnsi="Arial" w:cs="Arial"/>
          <w:smallCaps/>
          <w:lang w:eastAsia="zh-CN"/>
        </w:rPr>
        <w:fldChar w:fldCharType="begin"/>
      </w:r>
      <w:r w:rsidRPr="00473BC8">
        <w:rPr>
          <w:rFonts w:ascii="Arial" w:hAnsi="Arial" w:cs="Arial"/>
          <w:smallCaps/>
          <w:lang w:eastAsia="zh-CN"/>
        </w:rPr>
        <w:instrText xml:space="preserve"> TOC \o "1-2" \h \z \u </w:instrText>
      </w:r>
      <w:r w:rsidRPr="00473BC8">
        <w:rPr>
          <w:rFonts w:ascii="Arial" w:hAnsi="Arial" w:cs="Arial"/>
          <w:smallCaps/>
          <w:lang w:eastAsia="zh-CN"/>
        </w:rPr>
        <w:fldChar w:fldCharType="separate"/>
      </w:r>
      <w:hyperlink w:anchor="_Toc56002705" w:history="1">
        <w:r w:rsidR="00473BC8" w:rsidRPr="00473BC8">
          <w:rPr>
            <w:rStyle w:val="Hyperlink"/>
            <w:rFonts w:ascii="Arial" w:hAnsi="Arial" w:cs="Arial"/>
            <w:noProof/>
            <w:lang w:val="en-GB"/>
          </w:rPr>
          <w:t>1</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Background</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_Toc56002705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4</w:t>
        </w:r>
        <w:r w:rsidR="00473BC8" w:rsidRPr="00473BC8">
          <w:rPr>
            <w:rFonts w:ascii="Arial" w:hAnsi="Arial" w:cs="Arial"/>
            <w:noProof/>
            <w:webHidden/>
          </w:rPr>
          <w:fldChar w:fldCharType="end"/>
        </w:r>
      </w:hyperlink>
    </w:p>
    <w:p w14:paraId="39124678" w14:textId="77777777" w:rsidR="00473BC8" w:rsidRPr="00473BC8" w:rsidRDefault="008A66A5"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6" w:history="1">
        <w:r w:rsidR="00473BC8" w:rsidRPr="00473BC8">
          <w:rPr>
            <w:rStyle w:val="Hyperlink"/>
            <w:rFonts w:ascii="Arial" w:hAnsi="Arial" w:cs="Arial"/>
            <w:noProof/>
            <w:lang w:val="en-GB"/>
          </w:rPr>
          <w:t>2</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Objectives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_Toc56002706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4</w:t>
        </w:r>
        <w:r w:rsidR="00473BC8" w:rsidRPr="00473BC8">
          <w:rPr>
            <w:rFonts w:ascii="Arial" w:hAnsi="Arial" w:cs="Arial"/>
            <w:noProof/>
            <w:webHidden/>
          </w:rPr>
          <w:fldChar w:fldCharType="end"/>
        </w:r>
      </w:hyperlink>
    </w:p>
    <w:p w14:paraId="0D2645FC" w14:textId="77777777" w:rsidR="00473BC8" w:rsidRPr="00473BC8" w:rsidRDefault="008A66A5"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7" w:history="1">
        <w:r w:rsidR="00473BC8" w:rsidRPr="00473BC8">
          <w:rPr>
            <w:rStyle w:val="Hyperlink"/>
            <w:rFonts w:ascii="Arial" w:hAnsi="Arial" w:cs="Arial"/>
            <w:noProof/>
          </w:rPr>
          <w:t>3</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rPr>
          <w:t>Policy Ownership/Oversight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_Toc56002707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6</w:t>
        </w:r>
        <w:r w:rsidR="00473BC8" w:rsidRPr="00473BC8">
          <w:rPr>
            <w:rFonts w:ascii="Arial" w:hAnsi="Arial" w:cs="Arial"/>
            <w:noProof/>
            <w:webHidden/>
          </w:rPr>
          <w:fldChar w:fldCharType="end"/>
        </w:r>
      </w:hyperlink>
    </w:p>
    <w:p w14:paraId="1057869A" w14:textId="77777777" w:rsidR="00473BC8" w:rsidRPr="00473BC8" w:rsidRDefault="008A66A5"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8" w:history="1">
        <w:r w:rsidR="00473BC8" w:rsidRPr="00473BC8">
          <w:rPr>
            <w:rStyle w:val="Hyperlink"/>
            <w:rFonts w:ascii="Arial" w:hAnsi="Arial" w:cs="Arial"/>
            <w:noProof/>
          </w:rPr>
          <w:t>4</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rPr>
          <w:t>Regulatory Requirements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_Toc56002708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7</w:t>
        </w:r>
        <w:r w:rsidR="00473BC8" w:rsidRPr="00473BC8">
          <w:rPr>
            <w:rFonts w:ascii="Arial" w:hAnsi="Arial" w:cs="Arial"/>
            <w:noProof/>
            <w:webHidden/>
          </w:rPr>
          <w:fldChar w:fldCharType="end"/>
        </w:r>
      </w:hyperlink>
    </w:p>
    <w:p w14:paraId="08D38250" w14:textId="77777777" w:rsidR="00473BC8" w:rsidRPr="00473BC8" w:rsidRDefault="008A66A5"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09" w:history="1">
        <w:r w:rsidR="00473BC8" w:rsidRPr="00473BC8">
          <w:rPr>
            <w:rStyle w:val="Hyperlink"/>
            <w:rFonts w:ascii="Arial" w:hAnsi="Arial" w:cs="Arial"/>
            <w:noProof/>
            <w:lang w:val="en-GB"/>
          </w:rPr>
          <w:t>5</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Risk Management Framework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_Toc56002709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8</w:t>
        </w:r>
        <w:r w:rsidR="00473BC8" w:rsidRPr="00473BC8">
          <w:rPr>
            <w:rFonts w:ascii="Arial" w:hAnsi="Arial" w:cs="Arial"/>
            <w:noProof/>
            <w:webHidden/>
          </w:rPr>
          <w:fldChar w:fldCharType="end"/>
        </w:r>
      </w:hyperlink>
    </w:p>
    <w:p w14:paraId="353AEBAA" w14:textId="77777777" w:rsidR="00473BC8" w:rsidRPr="00473BC8" w:rsidRDefault="008A66A5" w:rsidP="00473BC8">
      <w:pPr>
        <w:pStyle w:val="TOC1"/>
        <w:tabs>
          <w:tab w:val="left" w:pos="480"/>
        </w:tabs>
        <w:spacing w:before="0" w:after="0" w:line="240" w:lineRule="auto"/>
        <w:rPr>
          <w:rFonts w:ascii="Arial" w:eastAsiaTheme="minorEastAsia" w:hAnsi="Arial" w:cs="Arial"/>
          <w:noProof/>
          <w:lang w:val="en-GB" w:eastAsia="zh-CN" w:bidi="ar-SA"/>
        </w:rPr>
      </w:pPr>
      <w:hyperlink w:anchor="_Toc56002710" w:history="1">
        <w:r w:rsidR="00473BC8" w:rsidRPr="00473BC8">
          <w:rPr>
            <w:rStyle w:val="Hyperlink"/>
            <w:rFonts w:ascii="Arial" w:hAnsi="Arial" w:cs="Arial"/>
            <w:noProof/>
            <w:lang w:val="en-GB"/>
          </w:rPr>
          <w:t>6</w:t>
        </w:r>
        <w:r w:rsidR="00473BC8" w:rsidRPr="00473BC8">
          <w:rPr>
            <w:rFonts w:ascii="Arial" w:eastAsiaTheme="minorEastAsia" w:hAnsi="Arial" w:cs="Arial"/>
            <w:noProof/>
            <w:lang w:val="en-GB" w:eastAsia="zh-CN" w:bidi="ar-SA"/>
          </w:rPr>
          <w:tab/>
        </w:r>
        <w:r w:rsidR="00473BC8" w:rsidRPr="00473BC8">
          <w:rPr>
            <w:rStyle w:val="Hyperlink"/>
            <w:rFonts w:ascii="Arial" w:hAnsi="Arial" w:cs="Arial"/>
            <w:noProof/>
            <w:lang w:val="en-GB"/>
          </w:rPr>
          <w:t>Liquidity Risk Management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_Toc56002710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9</w:t>
        </w:r>
        <w:r w:rsidR="00473BC8" w:rsidRPr="00473BC8">
          <w:rPr>
            <w:rFonts w:ascii="Arial" w:hAnsi="Arial" w:cs="Arial"/>
            <w:noProof/>
            <w:webHidden/>
          </w:rPr>
          <w:fldChar w:fldCharType="end"/>
        </w:r>
      </w:hyperlink>
    </w:p>
    <w:p w14:paraId="306F9FDE" w14:textId="77777777" w:rsidR="00473BC8" w:rsidRPr="00473BC8" w:rsidRDefault="008A66A5" w:rsidP="00473BC8">
      <w:pPr>
        <w:pStyle w:val="TOC2"/>
        <w:spacing w:before="0" w:after="0" w:line="240" w:lineRule="auto"/>
        <w:rPr>
          <w:rFonts w:ascii="Arial" w:eastAsiaTheme="minorEastAsia" w:hAnsi="Arial" w:cs="Arial"/>
          <w:noProof/>
          <w:lang w:val="en-GB" w:eastAsia="zh-CN" w:bidi="ar-SA"/>
        </w:rPr>
      </w:pPr>
      <w:hyperlink w:anchor="_Toc56002711" w:history="1">
        <w:r w:rsidR="00473BC8" w:rsidRPr="00473BC8">
          <w:rPr>
            <w:rStyle w:val="Hyperlink"/>
            <w:rFonts w:ascii="Arial" w:hAnsi="Arial" w:cs="Arial"/>
            <w:noProof/>
          </w:rPr>
          <w:t>6.1 Three Lines of Defence</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_Toc56002711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9</w:t>
        </w:r>
        <w:r w:rsidR="00473BC8" w:rsidRPr="00473BC8">
          <w:rPr>
            <w:rFonts w:ascii="Arial" w:hAnsi="Arial" w:cs="Arial"/>
            <w:noProof/>
            <w:webHidden/>
          </w:rPr>
          <w:fldChar w:fldCharType="end"/>
        </w:r>
      </w:hyperlink>
    </w:p>
    <w:p w14:paraId="4554C996" w14:textId="77777777" w:rsidR="00473BC8" w:rsidRPr="00473BC8" w:rsidRDefault="008A66A5" w:rsidP="00473BC8">
      <w:pPr>
        <w:pStyle w:val="TOC2"/>
        <w:spacing w:before="0" w:after="0" w:line="240" w:lineRule="auto"/>
        <w:rPr>
          <w:rFonts w:ascii="Arial" w:eastAsiaTheme="minorEastAsia" w:hAnsi="Arial" w:cs="Arial"/>
          <w:noProof/>
          <w:lang w:val="en-GB" w:eastAsia="zh-CN" w:bidi="ar-SA"/>
        </w:rPr>
      </w:pPr>
      <w:hyperlink w:anchor="_Toc56002712" w:history="1">
        <w:r w:rsidR="00473BC8" w:rsidRPr="00473BC8">
          <w:rPr>
            <w:rStyle w:val="Hyperlink"/>
            <w:rFonts w:ascii="Arial" w:hAnsi="Arial" w:cs="Arial"/>
            <w:noProof/>
          </w:rPr>
          <w:t>6.2 Systems and Controls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_Toc56002712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11</w:t>
        </w:r>
        <w:r w:rsidR="00473BC8" w:rsidRPr="00473BC8">
          <w:rPr>
            <w:rFonts w:ascii="Arial" w:hAnsi="Arial" w:cs="Arial"/>
            <w:noProof/>
            <w:webHidden/>
          </w:rPr>
          <w:fldChar w:fldCharType="end"/>
        </w:r>
      </w:hyperlink>
    </w:p>
    <w:p w14:paraId="60C65356" w14:textId="77777777" w:rsidR="00473BC8" w:rsidRPr="00473BC8" w:rsidRDefault="008A66A5" w:rsidP="00473BC8">
      <w:pPr>
        <w:pStyle w:val="TOC2"/>
        <w:spacing w:before="0" w:after="0" w:line="240" w:lineRule="auto"/>
        <w:rPr>
          <w:rFonts w:ascii="Arial" w:eastAsiaTheme="minorEastAsia" w:hAnsi="Arial" w:cs="Arial"/>
          <w:noProof/>
          <w:lang w:val="en-GB" w:eastAsia="zh-CN" w:bidi="ar-SA"/>
        </w:rPr>
      </w:pPr>
      <w:hyperlink w:anchor="_Toc56002713" w:history="1">
        <w:r w:rsidR="00473BC8" w:rsidRPr="00473BC8">
          <w:rPr>
            <w:rStyle w:val="Hyperlink"/>
            <w:rFonts w:ascii="Arial" w:hAnsi="Arial" w:cs="Arial"/>
            <w:noProof/>
          </w:rPr>
          <w:t>6.3 Sources of funding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_Toc56002713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11</w:t>
        </w:r>
        <w:r w:rsidR="00473BC8" w:rsidRPr="00473BC8">
          <w:rPr>
            <w:rFonts w:ascii="Arial" w:hAnsi="Arial" w:cs="Arial"/>
            <w:noProof/>
            <w:webHidden/>
          </w:rPr>
          <w:fldChar w:fldCharType="end"/>
        </w:r>
      </w:hyperlink>
    </w:p>
    <w:p w14:paraId="3377EDE6" w14:textId="77777777" w:rsidR="00473BC8" w:rsidRPr="00473BC8" w:rsidRDefault="008A66A5" w:rsidP="00473BC8">
      <w:pPr>
        <w:pStyle w:val="TOC2"/>
        <w:spacing w:before="0" w:after="0" w:line="240" w:lineRule="auto"/>
        <w:rPr>
          <w:rFonts w:ascii="Arial" w:eastAsiaTheme="minorEastAsia" w:hAnsi="Arial" w:cs="Arial"/>
          <w:noProof/>
          <w:lang w:val="en-GB" w:eastAsia="zh-CN" w:bidi="ar-SA"/>
        </w:rPr>
      </w:pPr>
      <w:hyperlink w:anchor="_Toc56002714" w:history="1">
        <w:r w:rsidR="00473BC8" w:rsidRPr="00473BC8">
          <w:rPr>
            <w:rStyle w:val="Hyperlink"/>
            <w:rFonts w:ascii="Arial" w:hAnsi="Arial" w:cs="Arial"/>
            <w:noProof/>
          </w:rPr>
          <w:t>6.4 Liquidity Risk Appetite</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_Toc56002714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12</w:t>
        </w:r>
        <w:r w:rsidR="00473BC8" w:rsidRPr="00473BC8">
          <w:rPr>
            <w:rFonts w:ascii="Arial" w:hAnsi="Arial" w:cs="Arial"/>
            <w:noProof/>
            <w:webHidden/>
          </w:rPr>
          <w:fldChar w:fldCharType="end"/>
        </w:r>
      </w:hyperlink>
    </w:p>
    <w:p w14:paraId="1AEE5A5D" w14:textId="77777777" w:rsidR="00473BC8" w:rsidRPr="00473BC8" w:rsidRDefault="008A66A5" w:rsidP="00473BC8">
      <w:pPr>
        <w:pStyle w:val="TOC1"/>
        <w:spacing w:before="0" w:after="0" w:line="240" w:lineRule="auto"/>
        <w:rPr>
          <w:rFonts w:ascii="Arial" w:eastAsiaTheme="minorEastAsia" w:hAnsi="Arial" w:cs="Arial"/>
          <w:noProof/>
          <w:lang w:val="en-GB" w:eastAsia="zh-CN" w:bidi="ar-SA"/>
        </w:rPr>
      </w:pPr>
      <w:hyperlink w:anchor="_Toc56002715" w:history="1">
        <w:r w:rsidR="00473BC8" w:rsidRPr="00473BC8">
          <w:rPr>
            <w:rStyle w:val="Hyperlink"/>
            <w:rFonts w:ascii="Arial" w:hAnsi="Arial" w:cs="Arial"/>
            <w:noProof/>
          </w:rPr>
          <w:t>7. Liquidity monitoring and reporting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_Toc56002715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13</w:t>
        </w:r>
        <w:r w:rsidR="00473BC8" w:rsidRPr="00473BC8">
          <w:rPr>
            <w:rFonts w:ascii="Arial" w:hAnsi="Arial" w:cs="Arial"/>
            <w:noProof/>
            <w:webHidden/>
          </w:rPr>
          <w:fldChar w:fldCharType="end"/>
        </w:r>
      </w:hyperlink>
    </w:p>
    <w:p w14:paraId="450D520A" w14:textId="77777777" w:rsidR="00473BC8" w:rsidRPr="00473BC8" w:rsidRDefault="008A66A5" w:rsidP="00473BC8">
      <w:pPr>
        <w:pStyle w:val="TOC2"/>
        <w:spacing w:before="0" w:after="0" w:line="240" w:lineRule="auto"/>
        <w:rPr>
          <w:rFonts w:ascii="Arial" w:eastAsiaTheme="minorEastAsia" w:hAnsi="Arial" w:cs="Arial"/>
          <w:noProof/>
          <w:lang w:val="en-GB" w:eastAsia="zh-CN" w:bidi="ar-SA"/>
        </w:rPr>
      </w:pPr>
      <w:hyperlink w:anchor="_Toc56002716" w:history="1">
        <w:r w:rsidR="00473BC8" w:rsidRPr="00473BC8">
          <w:rPr>
            <w:rStyle w:val="Hyperlink"/>
            <w:rFonts w:ascii="Arial" w:hAnsi="Arial" w:cs="Arial"/>
            <w:noProof/>
          </w:rPr>
          <w:t>7.1 Liquidity Monitoring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_Toc56002716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13</w:t>
        </w:r>
        <w:r w:rsidR="00473BC8" w:rsidRPr="00473BC8">
          <w:rPr>
            <w:rFonts w:ascii="Arial" w:hAnsi="Arial" w:cs="Arial"/>
            <w:noProof/>
            <w:webHidden/>
          </w:rPr>
          <w:fldChar w:fldCharType="end"/>
        </w:r>
      </w:hyperlink>
    </w:p>
    <w:p w14:paraId="2B112293" w14:textId="77777777" w:rsidR="00473BC8" w:rsidRPr="00473BC8" w:rsidRDefault="008A66A5" w:rsidP="00473BC8">
      <w:pPr>
        <w:pStyle w:val="TOC2"/>
        <w:spacing w:before="0" w:after="0" w:line="240" w:lineRule="auto"/>
        <w:rPr>
          <w:rFonts w:ascii="Arial" w:eastAsiaTheme="minorEastAsia" w:hAnsi="Arial" w:cs="Arial"/>
          <w:noProof/>
          <w:lang w:val="en-GB" w:eastAsia="zh-CN" w:bidi="ar-SA"/>
        </w:rPr>
      </w:pPr>
      <w:hyperlink w:anchor="_Toc56002717" w:history="1">
        <w:r w:rsidR="00473BC8" w:rsidRPr="00473BC8">
          <w:rPr>
            <w:rStyle w:val="Hyperlink"/>
            <w:rFonts w:ascii="Arial" w:hAnsi="Arial" w:cs="Arial"/>
            <w:noProof/>
          </w:rPr>
          <w:t>7.2 Liquidity Reporting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_Toc56002717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14</w:t>
        </w:r>
        <w:r w:rsidR="00473BC8" w:rsidRPr="00473BC8">
          <w:rPr>
            <w:rFonts w:ascii="Arial" w:hAnsi="Arial" w:cs="Arial"/>
            <w:noProof/>
            <w:webHidden/>
          </w:rPr>
          <w:fldChar w:fldCharType="end"/>
        </w:r>
      </w:hyperlink>
    </w:p>
    <w:p w14:paraId="4B682C2E" w14:textId="77777777" w:rsidR="00473BC8" w:rsidRPr="00473BC8" w:rsidRDefault="008A66A5" w:rsidP="00473BC8">
      <w:pPr>
        <w:pStyle w:val="TOC1"/>
        <w:spacing w:before="0" w:after="0" w:line="240" w:lineRule="auto"/>
        <w:rPr>
          <w:rFonts w:ascii="Arial" w:eastAsiaTheme="minorEastAsia" w:hAnsi="Arial" w:cs="Arial"/>
          <w:noProof/>
          <w:lang w:val="en-GB" w:eastAsia="zh-CN" w:bidi="ar-SA"/>
        </w:rPr>
      </w:pPr>
      <w:hyperlink w:anchor="_Toc56002718" w:history="1">
        <w:r w:rsidR="00473BC8" w:rsidRPr="00473BC8">
          <w:rPr>
            <w:rStyle w:val="Hyperlink"/>
            <w:rFonts w:ascii="Arial" w:hAnsi="Arial" w:cs="Arial"/>
            <w:noProof/>
          </w:rPr>
          <w:t>8. Management of Key Liquidity Risks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_Toc56002718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15</w:t>
        </w:r>
        <w:r w:rsidR="00473BC8" w:rsidRPr="00473BC8">
          <w:rPr>
            <w:rFonts w:ascii="Arial" w:hAnsi="Arial" w:cs="Arial"/>
            <w:noProof/>
            <w:webHidden/>
          </w:rPr>
          <w:fldChar w:fldCharType="end"/>
        </w:r>
      </w:hyperlink>
    </w:p>
    <w:p w14:paraId="7673C530" w14:textId="77777777" w:rsidR="00473BC8" w:rsidRPr="00473BC8" w:rsidRDefault="008A66A5" w:rsidP="00473BC8">
      <w:pPr>
        <w:pStyle w:val="TOC2"/>
        <w:spacing w:before="0" w:after="0" w:line="240" w:lineRule="auto"/>
        <w:rPr>
          <w:rFonts w:ascii="Arial" w:eastAsiaTheme="minorEastAsia" w:hAnsi="Arial" w:cs="Arial"/>
          <w:noProof/>
          <w:lang w:val="en-GB" w:eastAsia="zh-CN" w:bidi="ar-SA"/>
        </w:rPr>
      </w:pPr>
      <w:hyperlink w:anchor="_Toc56002719" w:history="1">
        <w:r w:rsidR="00473BC8" w:rsidRPr="00473BC8">
          <w:rPr>
            <w:rStyle w:val="Hyperlink"/>
            <w:rFonts w:ascii="Arial" w:hAnsi="Arial" w:cs="Arial"/>
            <w:noProof/>
          </w:rPr>
          <w:t>8.1 Intraday liquidity risk management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_Toc56002719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15</w:t>
        </w:r>
        <w:r w:rsidR="00473BC8" w:rsidRPr="00473BC8">
          <w:rPr>
            <w:rFonts w:ascii="Arial" w:hAnsi="Arial" w:cs="Arial"/>
            <w:noProof/>
            <w:webHidden/>
          </w:rPr>
          <w:fldChar w:fldCharType="end"/>
        </w:r>
      </w:hyperlink>
    </w:p>
    <w:p w14:paraId="5260B288" w14:textId="77777777" w:rsidR="00473BC8" w:rsidRPr="00473BC8" w:rsidRDefault="008A66A5" w:rsidP="00473BC8">
      <w:pPr>
        <w:pStyle w:val="TOC2"/>
        <w:spacing w:before="0" w:after="0" w:line="240" w:lineRule="auto"/>
        <w:rPr>
          <w:rFonts w:ascii="Arial" w:eastAsiaTheme="minorEastAsia" w:hAnsi="Arial" w:cs="Arial"/>
          <w:noProof/>
          <w:lang w:val="en-GB" w:eastAsia="zh-CN" w:bidi="ar-SA"/>
        </w:rPr>
      </w:pPr>
      <w:hyperlink w:anchor="_Toc56002720" w:history="1">
        <w:r w:rsidR="00473BC8" w:rsidRPr="00473BC8">
          <w:rPr>
            <w:rStyle w:val="Hyperlink"/>
            <w:rFonts w:ascii="Arial" w:hAnsi="Arial" w:cs="Arial"/>
            <w:noProof/>
          </w:rPr>
          <w:t>8.2 Marketable Assets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_Toc56002720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16</w:t>
        </w:r>
        <w:r w:rsidR="00473BC8" w:rsidRPr="00473BC8">
          <w:rPr>
            <w:rFonts w:ascii="Arial" w:hAnsi="Arial" w:cs="Arial"/>
            <w:noProof/>
            <w:webHidden/>
          </w:rPr>
          <w:fldChar w:fldCharType="end"/>
        </w:r>
      </w:hyperlink>
    </w:p>
    <w:p w14:paraId="62ADDB0E" w14:textId="77777777" w:rsidR="00473BC8" w:rsidRPr="00473BC8" w:rsidRDefault="008A66A5" w:rsidP="00473BC8">
      <w:pPr>
        <w:pStyle w:val="TOC2"/>
        <w:spacing w:before="0" w:after="0" w:line="240" w:lineRule="auto"/>
        <w:rPr>
          <w:rFonts w:ascii="Arial" w:eastAsiaTheme="minorEastAsia" w:hAnsi="Arial" w:cs="Arial"/>
          <w:noProof/>
          <w:lang w:val="en-GB" w:eastAsia="zh-CN" w:bidi="ar-SA"/>
        </w:rPr>
      </w:pPr>
      <w:hyperlink w:anchor="_Toc56002721" w:history="1">
        <w:r w:rsidR="00473BC8" w:rsidRPr="00473BC8">
          <w:rPr>
            <w:rStyle w:val="Hyperlink"/>
            <w:rFonts w:ascii="Arial" w:hAnsi="Arial" w:cs="Arial"/>
            <w:noProof/>
          </w:rPr>
          <w:t>8.4 Non-marketable Assets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_Toc56002721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16</w:t>
        </w:r>
        <w:r w:rsidR="00473BC8" w:rsidRPr="00473BC8">
          <w:rPr>
            <w:rFonts w:ascii="Arial" w:hAnsi="Arial" w:cs="Arial"/>
            <w:noProof/>
            <w:webHidden/>
          </w:rPr>
          <w:fldChar w:fldCharType="end"/>
        </w:r>
      </w:hyperlink>
    </w:p>
    <w:p w14:paraId="42B98526" w14:textId="77777777" w:rsidR="00473BC8" w:rsidRPr="00473BC8" w:rsidRDefault="008A66A5" w:rsidP="00473BC8">
      <w:pPr>
        <w:pStyle w:val="TOC2"/>
        <w:spacing w:before="0" w:after="0" w:line="240" w:lineRule="auto"/>
        <w:rPr>
          <w:rFonts w:ascii="Arial" w:eastAsiaTheme="minorEastAsia" w:hAnsi="Arial" w:cs="Arial"/>
          <w:noProof/>
          <w:lang w:val="en-GB" w:eastAsia="zh-CN" w:bidi="ar-SA"/>
        </w:rPr>
      </w:pPr>
      <w:hyperlink w:anchor="_Toc56002722" w:history="1">
        <w:r w:rsidR="00473BC8" w:rsidRPr="00473BC8">
          <w:rPr>
            <w:rStyle w:val="Hyperlink"/>
            <w:rFonts w:ascii="Arial" w:hAnsi="Arial" w:cs="Arial"/>
            <w:noProof/>
          </w:rPr>
          <w:t>8.4 Off-balance sheet funding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_Toc56002722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16</w:t>
        </w:r>
        <w:r w:rsidR="00473BC8" w:rsidRPr="00473BC8">
          <w:rPr>
            <w:rFonts w:ascii="Arial" w:hAnsi="Arial" w:cs="Arial"/>
            <w:noProof/>
            <w:webHidden/>
          </w:rPr>
          <w:fldChar w:fldCharType="end"/>
        </w:r>
      </w:hyperlink>
    </w:p>
    <w:p w14:paraId="6235CD35" w14:textId="77777777" w:rsidR="00473BC8" w:rsidRPr="00473BC8" w:rsidRDefault="008A66A5" w:rsidP="00473BC8">
      <w:pPr>
        <w:pStyle w:val="TOC2"/>
        <w:spacing w:before="0" w:after="0" w:line="240" w:lineRule="auto"/>
        <w:rPr>
          <w:rFonts w:ascii="Arial" w:eastAsiaTheme="minorEastAsia" w:hAnsi="Arial" w:cs="Arial"/>
          <w:noProof/>
          <w:lang w:val="en-GB" w:eastAsia="zh-CN" w:bidi="ar-SA"/>
        </w:rPr>
      </w:pPr>
      <w:hyperlink w:anchor="_Toc56002723" w:history="1">
        <w:r w:rsidR="00473BC8" w:rsidRPr="00473BC8">
          <w:rPr>
            <w:rStyle w:val="Hyperlink"/>
            <w:rFonts w:ascii="Arial" w:hAnsi="Arial" w:cs="Arial"/>
            <w:noProof/>
          </w:rPr>
          <w:t>8.5 Cross-Currency liquidity risk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_Toc56002723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17</w:t>
        </w:r>
        <w:r w:rsidR="00473BC8" w:rsidRPr="00473BC8">
          <w:rPr>
            <w:rFonts w:ascii="Arial" w:hAnsi="Arial" w:cs="Arial"/>
            <w:noProof/>
            <w:webHidden/>
          </w:rPr>
          <w:fldChar w:fldCharType="end"/>
        </w:r>
      </w:hyperlink>
    </w:p>
    <w:p w14:paraId="450E5241" w14:textId="77777777" w:rsidR="00473BC8" w:rsidRPr="00473BC8" w:rsidRDefault="008A66A5" w:rsidP="00473BC8">
      <w:pPr>
        <w:pStyle w:val="TOC2"/>
        <w:spacing w:before="0" w:after="0" w:line="240" w:lineRule="auto"/>
        <w:rPr>
          <w:rFonts w:ascii="Arial" w:eastAsiaTheme="minorEastAsia" w:hAnsi="Arial" w:cs="Arial"/>
          <w:noProof/>
          <w:lang w:val="en-GB" w:eastAsia="zh-CN" w:bidi="ar-SA"/>
        </w:rPr>
      </w:pPr>
      <w:hyperlink w:anchor="_Toc56002724" w:history="1">
        <w:r w:rsidR="00473BC8" w:rsidRPr="00473BC8">
          <w:rPr>
            <w:rStyle w:val="Hyperlink"/>
            <w:rFonts w:ascii="Arial" w:hAnsi="Arial" w:cs="Arial"/>
            <w:noProof/>
          </w:rPr>
          <w:t>8.6 Franchise viability risk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_Toc56002724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17</w:t>
        </w:r>
        <w:r w:rsidR="00473BC8" w:rsidRPr="00473BC8">
          <w:rPr>
            <w:rFonts w:ascii="Arial" w:hAnsi="Arial" w:cs="Arial"/>
            <w:noProof/>
            <w:webHidden/>
          </w:rPr>
          <w:fldChar w:fldCharType="end"/>
        </w:r>
      </w:hyperlink>
    </w:p>
    <w:p w14:paraId="517665F2" w14:textId="77777777" w:rsidR="00473BC8" w:rsidRPr="00473BC8" w:rsidRDefault="008A66A5" w:rsidP="00473BC8">
      <w:pPr>
        <w:pStyle w:val="TOC2"/>
        <w:spacing w:before="0" w:after="0" w:line="240" w:lineRule="auto"/>
        <w:rPr>
          <w:rFonts w:ascii="Arial" w:eastAsiaTheme="minorEastAsia" w:hAnsi="Arial" w:cs="Arial"/>
          <w:noProof/>
          <w:lang w:val="en-GB" w:eastAsia="zh-CN" w:bidi="ar-SA"/>
        </w:rPr>
      </w:pPr>
      <w:hyperlink w:anchor="_Toc56002725" w:history="1">
        <w:r w:rsidR="00473BC8" w:rsidRPr="00473BC8">
          <w:rPr>
            <w:rStyle w:val="Hyperlink"/>
            <w:rFonts w:ascii="Arial" w:hAnsi="Arial" w:cs="Arial"/>
            <w:noProof/>
          </w:rPr>
          <w:t>8.7 Funding Concentration risk</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_Toc56002725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17</w:t>
        </w:r>
        <w:r w:rsidR="00473BC8" w:rsidRPr="00473BC8">
          <w:rPr>
            <w:rFonts w:ascii="Arial" w:hAnsi="Arial" w:cs="Arial"/>
            <w:noProof/>
            <w:webHidden/>
          </w:rPr>
          <w:fldChar w:fldCharType="end"/>
        </w:r>
      </w:hyperlink>
    </w:p>
    <w:p w14:paraId="4631E90E" w14:textId="77777777" w:rsidR="00473BC8" w:rsidRPr="00473BC8" w:rsidRDefault="008A66A5" w:rsidP="00473BC8">
      <w:pPr>
        <w:pStyle w:val="TOC1"/>
        <w:spacing w:before="0" w:after="0" w:line="240" w:lineRule="auto"/>
        <w:rPr>
          <w:rFonts w:ascii="Arial" w:eastAsiaTheme="minorEastAsia" w:hAnsi="Arial" w:cs="Arial"/>
          <w:noProof/>
          <w:lang w:val="en-GB" w:eastAsia="zh-CN" w:bidi="ar-SA"/>
        </w:rPr>
      </w:pPr>
      <w:hyperlink w:anchor="_Toc56002726" w:history="1">
        <w:r w:rsidR="00473BC8" w:rsidRPr="00473BC8">
          <w:rPr>
            <w:rStyle w:val="Hyperlink"/>
            <w:rFonts w:ascii="Arial" w:hAnsi="Arial" w:cs="Arial"/>
            <w:noProof/>
          </w:rPr>
          <w:t>9. Treasury Dealing</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_Toc56002726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18</w:t>
        </w:r>
        <w:r w:rsidR="00473BC8" w:rsidRPr="00473BC8">
          <w:rPr>
            <w:rFonts w:ascii="Arial" w:hAnsi="Arial" w:cs="Arial"/>
            <w:noProof/>
            <w:webHidden/>
          </w:rPr>
          <w:fldChar w:fldCharType="end"/>
        </w:r>
      </w:hyperlink>
    </w:p>
    <w:p w14:paraId="03C68665" w14:textId="77777777" w:rsidR="00473BC8" w:rsidRPr="00473BC8" w:rsidRDefault="008A66A5" w:rsidP="00473BC8">
      <w:pPr>
        <w:pStyle w:val="TOC1"/>
        <w:spacing w:before="0" w:after="0" w:line="240" w:lineRule="auto"/>
        <w:rPr>
          <w:rFonts w:ascii="Arial" w:eastAsiaTheme="minorEastAsia" w:hAnsi="Arial" w:cs="Arial"/>
          <w:noProof/>
          <w:lang w:val="en-GB" w:eastAsia="zh-CN" w:bidi="ar-SA"/>
        </w:rPr>
      </w:pPr>
      <w:hyperlink w:anchor="_Toc56002727" w:history="1">
        <w:r w:rsidR="00473BC8" w:rsidRPr="00473BC8">
          <w:rPr>
            <w:rStyle w:val="Hyperlink"/>
            <w:rFonts w:ascii="Arial" w:hAnsi="Arial" w:cs="Arial"/>
            <w:noProof/>
          </w:rPr>
          <w:t>10. Approved Treasury Instruments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_Toc56002727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18</w:t>
        </w:r>
        <w:r w:rsidR="00473BC8" w:rsidRPr="00473BC8">
          <w:rPr>
            <w:rFonts w:ascii="Arial" w:hAnsi="Arial" w:cs="Arial"/>
            <w:noProof/>
            <w:webHidden/>
          </w:rPr>
          <w:fldChar w:fldCharType="end"/>
        </w:r>
      </w:hyperlink>
    </w:p>
    <w:p w14:paraId="721E8F07" w14:textId="77777777" w:rsidR="00473BC8" w:rsidRPr="00473BC8" w:rsidRDefault="008A66A5" w:rsidP="00473BC8">
      <w:pPr>
        <w:pStyle w:val="TOC1"/>
        <w:spacing w:before="0" w:after="0" w:line="240" w:lineRule="auto"/>
        <w:rPr>
          <w:rFonts w:ascii="Arial" w:eastAsiaTheme="minorEastAsia" w:hAnsi="Arial" w:cs="Arial"/>
          <w:noProof/>
          <w:lang w:val="en-GB" w:eastAsia="zh-CN" w:bidi="ar-SA"/>
        </w:rPr>
      </w:pPr>
      <w:hyperlink w:anchor="_Toc56002728" w:history="1">
        <w:r w:rsidR="00473BC8" w:rsidRPr="00473BC8">
          <w:rPr>
            <w:rStyle w:val="Hyperlink"/>
            <w:rFonts w:ascii="Arial" w:hAnsi="Arial" w:cs="Arial"/>
            <w:noProof/>
          </w:rPr>
          <w:t>11. Oversight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_Toc56002728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19</w:t>
        </w:r>
        <w:r w:rsidR="00473BC8" w:rsidRPr="00473BC8">
          <w:rPr>
            <w:rFonts w:ascii="Arial" w:hAnsi="Arial" w:cs="Arial"/>
            <w:noProof/>
            <w:webHidden/>
          </w:rPr>
          <w:fldChar w:fldCharType="end"/>
        </w:r>
      </w:hyperlink>
    </w:p>
    <w:p w14:paraId="1962048B" w14:textId="77777777" w:rsidR="00473BC8" w:rsidRPr="00473BC8" w:rsidRDefault="008A66A5" w:rsidP="00473BC8">
      <w:pPr>
        <w:pStyle w:val="TOC1"/>
        <w:spacing w:before="0" w:after="0" w:line="240" w:lineRule="auto"/>
        <w:rPr>
          <w:rFonts w:ascii="Arial" w:eastAsiaTheme="minorEastAsia" w:hAnsi="Arial" w:cs="Arial"/>
          <w:noProof/>
          <w:lang w:val="en-GB" w:eastAsia="zh-CN" w:bidi="ar-SA"/>
        </w:rPr>
      </w:pPr>
      <w:hyperlink w:anchor="_Toc56002729" w:history="1">
        <w:r w:rsidR="00473BC8" w:rsidRPr="00473BC8">
          <w:rPr>
            <w:rStyle w:val="Hyperlink"/>
            <w:rFonts w:ascii="Arial" w:hAnsi="Arial" w:cs="Arial"/>
            <w:noProof/>
          </w:rPr>
          <w:t>12. Dealing outside the office / office hours</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_Toc56002729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19</w:t>
        </w:r>
        <w:r w:rsidR="00473BC8" w:rsidRPr="00473BC8">
          <w:rPr>
            <w:rFonts w:ascii="Arial" w:hAnsi="Arial" w:cs="Arial"/>
            <w:noProof/>
            <w:webHidden/>
          </w:rPr>
          <w:fldChar w:fldCharType="end"/>
        </w:r>
      </w:hyperlink>
    </w:p>
    <w:p w14:paraId="60550BDB" w14:textId="77777777" w:rsidR="00473BC8" w:rsidRPr="00473BC8" w:rsidRDefault="008A66A5" w:rsidP="00473BC8">
      <w:pPr>
        <w:pStyle w:val="TOC1"/>
        <w:spacing w:before="0" w:after="0" w:line="240" w:lineRule="auto"/>
        <w:rPr>
          <w:rFonts w:ascii="Arial" w:eastAsiaTheme="minorEastAsia" w:hAnsi="Arial" w:cs="Arial"/>
          <w:noProof/>
          <w:lang w:val="en-GB" w:eastAsia="zh-CN" w:bidi="ar-SA"/>
        </w:rPr>
      </w:pPr>
      <w:hyperlink w:anchor="_Toc56002730" w:history="1">
        <w:r w:rsidR="00473BC8" w:rsidRPr="00473BC8">
          <w:rPr>
            <w:rStyle w:val="Hyperlink"/>
            <w:rFonts w:ascii="Arial" w:hAnsi="Arial" w:cs="Arial"/>
            <w:noProof/>
          </w:rPr>
          <w:t>13. Review and Update of Policy</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_Toc56002730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19</w:t>
        </w:r>
        <w:r w:rsidR="00473BC8" w:rsidRPr="00473BC8">
          <w:rPr>
            <w:rFonts w:ascii="Arial" w:hAnsi="Arial" w:cs="Arial"/>
            <w:noProof/>
            <w:webHidden/>
          </w:rPr>
          <w:fldChar w:fldCharType="end"/>
        </w:r>
      </w:hyperlink>
    </w:p>
    <w:p w14:paraId="6D524DEE" w14:textId="77777777" w:rsidR="00473BC8" w:rsidRDefault="00473BC8" w:rsidP="00473BC8">
      <w:pPr>
        <w:pStyle w:val="TOC1"/>
        <w:spacing w:before="0" w:after="0" w:line="240" w:lineRule="auto"/>
        <w:rPr>
          <w:rStyle w:val="Hyperlink"/>
          <w:rFonts w:ascii="Arial" w:hAnsi="Arial" w:cs="Arial"/>
          <w:noProof/>
        </w:rPr>
      </w:pPr>
    </w:p>
    <w:p w14:paraId="39B4B5B6" w14:textId="77777777" w:rsidR="00473BC8" w:rsidRPr="00473BC8" w:rsidRDefault="008A66A5" w:rsidP="00473BC8">
      <w:pPr>
        <w:pStyle w:val="TOC1"/>
        <w:spacing w:before="0" w:after="0" w:line="240" w:lineRule="auto"/>
        <w:rPr>
          <w:rFonts w:ascii="Arial" w:eastAsiaTheme="minorEastAsia" w:hAnsi="Arial" w:cs="Arial"/>
          <w:noProof/>
          <w:lang w:val="en-GB" w:eastAsia="zh-CN" w:bidi="ar-SA"/>
        </w:rPr>
      </w:pPr>
      <w:hyperlink w:anchor="_Toc56002731" w:history="1">
        <w:r w:rsidR="00473BC8" w:rsidRPr="00473BC8">
          <w:rPr>
            <w:rStyle w:val="Hyperlink"/>
            <w:rFonts w:ascii="Arial" w:hAnsi="Arial" w:cs="Arial"/>
            <w:noProof/>
          </w:rPr>
          <w:t>Appendix A: Liquidity Risk Limits (Risk Appetite)</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_Toc56002731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20</w:t>
        </w:r>
        <w:r w:rsidR="00473BC8" w:rsidRPr="00473BC8">
          <w:rPr>
            <w:rFonts w:ascii="Arial" w:hAnsi="Arial" w:cs="Arial"/>
            <w:noProof/>
            <w:webHidden/>
          </w:rPr>
          <w:fldChar w:fldCharType="end"/>
        </w:r>
      </w:hyperlink>
    </w:p>
    <w:p w14:paraId="64ABE932" w14:textId="77777777" w:rsidR="00473BC8" w:rsidRPr="00473BC8" w:rsidRDefault="008A66A5" w:rsidP="00473BC8">
      <w:pPr>
        <w:pStyle w:val="TOC1"/>
        <w:spacing w:before="0" w:after="0" w:line="240" w:lineRule="auto"/>
        <w:rPr>
          <w:rFonts w:ascii="Arial" w:eastAsiaTheme="minorEastAsia" w:hAnsi="Arial" w:cs="Arial"/>
          <w:noProof/>
          <w:lang w:val="en-GB" w:eastAsia="zh-CN" w:bidi="ar-SA"/>
        </w:rPr>
      </w:pPr>
      <w:hyperlink w:anchor="_Toc56002732" w:history="1">
        <w:r w:rsidR="00473BC8" w:rsidRPr="00473BC8">
          <w:rPr>
            <w:rStyle w:val="Hyperlink"/>
            <w:rFonts w:ascii="Arial" w:hAnsi="Arial" w:cs="Arial"/>
            <w:noProof/>
          </w:rPr>
          <w:t>Appendix B – Liquidity and Funding Strategy</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_Toc56002732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21</w:t>
        </w:r>
        <w:r w:rsidR="00473BC8" w:rsidRPr="00473BC8">
          <w:rPr>
            <w:rFonts w:ascii="Arial" w:hAnsi="Arial" w:cs="Arial"/>
            <w:noProof/>
            <w:webHidden/>
          </w:rPr>
          <w:fldChar w:fldCharType="end"/>
        </w:r>
      </w:hyperlink>
    </w:p>
    <w:p w14:paraId="321E1A73" w14:textId="77777777" w:rsidR="00473BC8" w:rsidRPr="00473BC8" w:rsidRDefault="008A66A5" w:rsidP="00473BC8">
      <w:pPr>
        <w:pStyle w:val="TOC1"/>
        <w:spacing w:before="0" w:after="0" w:line="240" w:lineRule="auto"/>
        <w:rPr>
          <w:rFonts w:ascii="Arial" w:eastAsiaTheme="minorEastAsia" w:hAnsi="Arial" w:cs="Arial"/>
          <w:noProof/>
          <w:lang w:val="en-GB" w:eastAsia="zh-CN" w:bidi="ar-SA"/>
        </w:rPr>
      </w:pPr>
      <w:hyperlink w:anchor="_Toc56002733" w:history="1">
        <w:r w:rsidR="00473BC8" w:rsidRPr="00473BC8">
          <w:rPr>
            <w:rStyle w:val="Hyperlink"/>
            <w:rFonts w:ascii="Arial" w:hAnsi="Arial" w:cs="Arial"/>
            <w:noProof/>
          </w:rPr>
          <w:t>Appendix C – Daily Cash Report</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_Toc56002733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22</w:t>
        </w:r>
        <w:r w:rsidR="00473BC8" w:rsidRPr="00473BC8">
          <w:rPr>
            <w:rFonts w:ascii="Arial" w:hAnsi="Arial" w:cs="Arial"/>
            <w:noProof/>
            <w:webHidden/>
          </w:rPr>
          <w:fldChar w:fldCharType="end"/>
        </w:r>
      </w:hyperlink>
    </w:p>
    <w:p w14:paraId="47E98E36" w14:textId="77777777" w:rsidR="00473BC8" w:rsidRPr="00473BC8" w:rsidRDefault="008A66A5" w:rsidP="00473BC8">
      <w:pPr>
        <w:pStyle w:val="TOC1"/>
        <w:spacing w:before="0" w:after="0" w:line="240" w:lineRule="auto"/>
        <w:rPr>
          <w:rFonts w:ascii="Arial" w:eastAsiaTheme="minorEastAsia" w:hAnsi="Arial" w:cs="Arial"/>
          <w:noProof/>
          <w:lang w:val="en-GB" w:eastAsia="zh-CN" w:bidi="ar-SA"/>
        </w:rPr>
      </w:pPr>
      <w:hyperlink w:anchor="_Toc56002734" w:history="1">
        <w:r w:rsidR="00473BC8" w:rsidRPr="00473BC8">
          <w:rPr>
            <w:rStyle w:val="Hyperlink"/>
            <w:rFonts w:ascii="Arial" w:hAnsi="Arial" w:cs="Arial"/>
            <w:noProof/>
          </w:rPr>
          <w:t>Appendix D - Contingency Funding Plan</w:t>
        </w:r>
        <w:r w:rsidR="00473BC8" w:rsidRPr="00473BC8">
          <w:rPr>
            <w:rFonts w:ascii="Arial" w:hAnsi="Arial" w:cs="Arial"/>
            <w:noProof/>
            <w:webHidden/>
          </w:rPr>
          <w:tab/>
        </w:r>
        <w:r w:rsidR="00473BC8" w:rsidRPr="00473BC8">
          <w:rPr>
            <w:rFonts w:ascii="Arial" w:hAnsi="Arial" w:cs="Arial"/>
            <w:noProof/>
            <w:webHidden/>
          </w:rPr>
          <w:fldChar w:fldCharType="begin"/>
        </w:r>
        <w:r w:rsidR="00473BC8" w:rsidRPr="00473BC8">
          <w:rPr>
            <w:rFonts w:ascii="Arial" w:hAnsi="Arial" w:cs="Arial"/>
            <w:noProof/>
            <w:webHidden/>
          </w:rPr>
          <w:instrText xml:space="preserve"> PAGEREF _Toc56002734 \h </w:instrText>
        </w:r>
        <w:r w:rsidR="00473BC8" w:rsidRPr="00473BC8">
          <w:rPr>
            <w:rFonts w:ascii="Arial" w:hAnsi="Arial" w:cs="Arial"/>
            <w:noProof/>
            <w:webHidden/>
          </w:rPr>
        </w:r>
        <w:r w:rsidR="00473BC8" w:rsidRPr="00473BC8">
          <w:rPr>
            <w:rFonts w:ascii="Arial" w:hAnsi="Arial" w:cs="Arial"/>
            <w:noProof/>
            <w:webHidden/>
          </w:rPr>
          <w:fldChar w:fldCharType="separate"/>
        </w:r>
        <w:r w:rsidR="00ED52C9">
          <w:rPr>
            <w:rFonts w:ascii="Arial" w:hAnsi="Arial" w:cs="Arial"/>
            <w:noProof/>
            <w:webHidden/>
          </w:rPr>
          <w:t>23</w:t>
        </w:r>
        <w:r w:rsidR="00473BC8" w:rsidRPr="00473BC8">
          <w:rPr>
            <w:rFonts w:ascii="Arial" w:hAnsi="Arial" w:cs="Arial"/>
            <w:noProof/>
            <w:webHidden/>
          </w:rPr>
          <w:fldChar w:fldCharType="end"/>
        </w:r>
      </w:hyperlink>
    </w:p>
    <w:p w14:paraId="26281B61" w14:textId="5057EC31" w:rsidR="007A1F76" w:rsidRPr="001B6A29" w:rsidRDefault="000809BF" w:rsidP="00473BC8">
      <w:pPr>
        <w:pStyle w:val="Style1"/>
        <w:numPr>
          <w:ilvl w:val="0"/>
          <w:numId w:val="0"/>
        </w:numPr>
        <w:spacing w:line="240" w:lineRule="auto"/>
        <w:jc w:val="left"/>
        <w:rPr>
          <w:rFonts w:ascii="Arial" w:hAnsi="Arial" w:cs="Arial"/>
          <w:sz w:val="22"/>
          <w:lang w:eastAsia="zh-CN"/>
        </w:rPr>
      </w:pPr>
      <w:r w:rsidRPr="00473BC8">
        <w:rPr>
          <w:rFonts w:ascii="Arial" w:eastAsia="宋体" w:hAnsi="Arial" w:cs="Arial"/>
          <w:smallCaps w:val="0"/>
          <w:sz w:val="22"/>
          <w:lang w:eastAsia="zh-CN" w:bidi="en-US"/>
        </w:rPr>
        <w:fldChar w:fldCharType="end"/>
      </w:r>
    </w:p>
    <w:p w14:paraId="6BAF30F3" w14:textId="77777777" w:rsidR="00825213" w:rsidRPr="001B6A29" w:rsidRDefault="00825213" w:rsidP="001B6A29">
      <w:pPr>
        <w:spacing w:before="0" w:after="0" w:line="360" w:lineRule="auto"/>
        <w:jc w:val="left"/>
        <w:rPr>
          <w:rFonts w:ascii="Arial" w:eastAsia="Times New Roman" w:hAnsi="Arial" w:cs="Arial"/>
          <w:b/>
          <w:smallCaps/>
          <w:lang w:val="en-GB" w:eastAsia="zh-CN" w:bidi="ar-SA"/>
        </w:rPr>
      </w:pPr>
      <w:r w:rsidRPr="001B6A29">
        <w:rPr>
          <w:rFonts w:ascii="Arial" w:hAnsi="Arial" w:cs="Arial"/>
          <w:lang w:eastAsia="zh-CN"/>
        </w:rPr>
        <w:br w:type="page"/>
      </w:r>
    </w:p>
    <w:p w14:paraId="56621831" w14:textId="6E186D13" w:rsidR="00634DE1" w:rsidRPr="00243779" w:rsidRDefault="00553804" w:rsidP="00C34827">
      <w:pPr>
        <w:pStyle w:val="Heading1"/>
        <w:spacing w:before="0" w:line="360" w:lineRule="auto"/>
        <w:jc w:val="left"/>
        <w:rPr>
          <w:rFonts w:ascii="Arial" w:hAnsi="Arial" w:cs="Arial"/>
          <w:color w:val="auto"/>
          <w:sz w:val="22"/>
          <w:szCs w:val="22"/>
          <w:lang w:val="en-GB"/>
        </w:rPr>
      </w:pPr>
      <w:bookmarkStart w:id="78" w:name="_Toc401074703"/>
      <w:bookmarkStart w:id="79" w:name="_Toc56002705"/>
      <w:bookmarkEnd w:id="78"/>
      <w:r w:rsidRPr="00243779">
        <w:rPr>
          <w:rFonts w:ascii="Arial" w:hAnsi="Arial" w:cs="Arial"/>
          <w:color w:val="auto"/>
          <w:sz w:val="22"/>
          <w:szCs w:val="22"/>
          <w:lang w:val="en-GB"/>
        </w:rPr>
        <w:t>Background</w:t>
      </w:r>
      <w:bookmarkEnd w:id="79"/>
    </w:p>
    <w:p w14:paraId="2595E3BC" w14:textId="1363339A" w:rsidR="00553804" w:rsidRDefault="00553804" w:rsidP="00C34827">
      <w:pPr>
        <w:spacing w:before="0" w:after="0" w:line="360" w:lineRule="auto"/>
        <w:jc w:val="left"/>
        <w:rPr>
          <w:rFonts w:ascii="Arial" w:hAnsi="Arial" w:cs="Arial"/>
          <w:lang w:val="en-GB"/>
        </w:rPr>
      </w:pPr>
      <w:r w:rsidRPr="00243779">
        <w:rPr>
          <w:rFonts w:ascii="Arial" w:hAnsi="Arial" w:cs="Arial"/>
          <w:lang w:val="en-GB"/>
        </w:rPr>
        <w:t>This document sets out the approach adopted by China CITIC Bank London Branch (“CNCBLB”</w:t>
      </w:r>
      <w:r w:rsidR="00B75A16">
        <w:rPr>
          <w:rFonts w:ascii="Arial" w:hAnsi="Arial" w:cs="Arial"/>
          <w:lang w:val="en-GB"/>
        </w:rPr>
        <w:t xml:space="preserve"> </w:t>
      </w:r>
      <w:r w:rsidRPr="00243779">
        <w:rPr>
          <w:rFonts w:ascii="Arial" w:hAnsi="Arial" w:cs="Arial"/>
          <w:lang w:val="en-GB"/>
        </w:rPr>
        <w:t xml:space="preserve">and / or “the Branch”) for </w:t>
      </w:r>
      <w:r w:rsidR="005C44EB" w:rsidRPr="00243779">
        <w:rPr>
          <w:rFonts w:ascii="Arial" w:hAnsi="Arial" w:cs="Arial"/>
          <w:lang w:val="en-GB"/>
        </w:rPr>
        <w:t xml:space="preserve">the </w:t>
      </w:r>
      <w:r w:rsidRPr="00243779">
        <w:rPr>
          <w:rFonts w:ascii="Arial" w:hAnsi="Arial" w:cs="Arial"/>
          <w:lang w:val="en-GB"/>
        </w:rPr>
        <w:t xml:space="preserve">management of </w:t>
      </w:r>
      <w:r w:rsidR="007A6D26" w:rsidRPr="00243779">
        <w:rPr>
          <w:rFonts w:ascii="Arial" w:hAnsi="Arial" w:cs="Arial"/>
          <w:lang w:val="en-GB"/>
        </w:rPr>
        <w:t>l</w:t>
      </w:r>
      <w:r w:rsidR="005C44EB" w:rsidRPr="00243779">
        <w:rPr>
          <w:rFonts w:ascii="Arial" w:hAnsi="Arial" w:cs="Arial"/>
          <w:lang w:val="en-GB"/>
        </w:rPr>
        <w:t xml:space="preserve">iquidity </w:t>
      </w:r>
      <w:r w:rsidR="007A6D26" w:rsidRPr="00243779">
        <w:rPr>
          <w:rFonts w:ascii="Arial" w:hAnsi="Arial" w:cs="Arial"/>
          <w:lang w:val="en-GB"/>
        </w:rPr>
        <w:t>r</w:t>
      </w:r>
      <w:r w:rsidR="005C44EB" w:rsidRPr="00243779">
        <w:rPr>
          <w:rFonts w:ascii="Arial" w:hAnsi="Arial" w:cs="Arial"/>
          <w:lang w:val="en-GB"/>
        </w:rPr>
        <w:t>isk</w:t>
      </w:r>
      <w:r w:rsidRPr="00243779">
        <w:rPr>
          <w:rFonts w:ascii="Arial" w:hAnsi="Arial" w:cs="Arial"/>
          <w:lang w:val="en-GB"/>
        </w:rPr>
        <w:t xml:space="preserve">. </w:t>
      </w:r>
      <w:r w:rsidR="005C44EB" w:rsidRPr="00243779">
        <w:rPr>
          <w:rFonts w:ascii="Arial" w:hAnsi="Arial" w:cs="Arial"/>
          <w:lang w:val="en-GB"/>
        </w:rPr>
        <w:t xml:space="preserve"> </w:t>
      </w:r>
    </w:p>
    <w:p w14:paraId="29FF728B" w14:textId="77777777" w:rsidR="00243779" w:rsidRPr="00243779" w:rsidRDefault="00243779" w:rsidP="00C34827">
      <w:pPr>
        <w:spacing w:before="0" w:after="0" w:line="360" w:lineRule="auto"/>
        <w:jc w:val="left"/>
        <w:rPr>
          <w:rFonts w:ascii="Arial" w:hAnsi="Arial" w:cs="Arial"/>
          <w:lang w:val="en-GB"/>
        </w:rPr>
      </w:pPr>
    </w:p>
    <w:p w14:paraId="13FEC91C" w14:textId="55E2DCC9" w:rsidR="00553804" w:rsidRDefault="00553804" w:rsidP="00C34827">
      <w:pPr>
        <w:spacing w:before="0" w:after="0" w:line="360" w:lineRule="auto"/>
        <w:jc w:val="left"/>
        <w:rPr>
          <w:rFonts w:ascii="Arial" w:hAnsi="Arial" w:cs="Arial"/>
          <w:lang w:val="en-GB"/>
        </w:rPr>
      </w:pPr>
      <w:r w:rsidRPr="00243779">
        <w:rPr>
          <w:rFonts w:ascii="Arial" w:hAnsi="Arial" w:cs="Arial"/>
          <w:lang w:val="en-GB"/>
        </w:rPr>
        <w:t xml:space="preserve">For the purposes of this </w:t>
      </w:r>
      <w:r w:rsidR="00CB1B11">
        <w:rPr>
          <w:rFonts w:ascii="Arial" w:hAnsi="Arial" w:cs="Arial"/>
          <w:lang w:val="en-GB"/>
        </w:rPr>
        <w:t>P</w:t>
      </w:r>
      <w:r w:rsidRPr="00243779">
        <w:rPr>
          <w:rFonts w:ascii="Arial" w:hAnsi="Arial" w:cs="Arial"/>
          <w:lang w:val="en-GB"/>
        </w:rPr>
        <w:t>olicy</w:t>
      </w:r>
      <w:r w:rsidR="00CB1B11">
        <w:rPr>
          <w:rFonts w:ascii="Arial" w:hAnsi="Arial" w:cs="Arial"/>
          <w:lang w:val="en-GB"/>
        </w:rPr>
        <w:t>,</w:t>
      </w:r>
      <w:r w:rsidRPr="00243779">
        <w:rPr>
          <w:rFonts w:ascii="Arial" w:hAnsi="Arial" w:cs="Arial"/>
          <w:lang w:val="en-GB"/>
        </w:rPr>
        <w:t xml:space="preserve"> </w:t>
      </w:r>
      <w:r w:rsidR="007A6D26" w:rsidRPr="00243779">
        <w:rPr>
          <w:rFonts w:ascii="Arial" w:hAnsi="Arial" w:cs="Arial"/>
          <w:lang w:val="en-GB"/>
        </w:rPr>
        <w:t>l</w:t>
      </w:r>
      <w:r w:rsidRPr="00243779">
        <w:rPr>
          <w:rFonts w:ascii="Arial" w:hAnsi="Arial" w:cs="Arial"/>
          <w:lang w:val="en-GB"/>
        </w:rPr>
        <w:t xml:space="preserve">iquidity </w:t>
      </w:r>
      <w:r w:rsidR="007A6D26" w:rsidRPr="00243779">
        <w:rPr>
          <w:rFonts w:ascii="Arial" w:hAnsi="Arial" w:cs="Arial"/>
          <w:lang w:val="en-GB"/>
        </w:rPr>
        <w:t>r</w:t>
      </w:r>
      <w:r w:rsidRPr="00243779">
        <w:rPr>
          <w:rFonts w:ascii="Arial" w:hAnsi="Arial" w:cs="Arial"/>
          <w:lang w:val="en-GB"/>
        </w:rPr>
        <w:t>isk is defined as the risk that the Branch is unable to meet its financial obligations as they fall due.</w:t>
      </w:r>
      <w:r w:rsidR="00243779">
        <w:rPr>
          <w:rFonts w:ascii="Arial" w:hAnsi="Arial" w:cs="Arial"/>
          <w:lang w:val="en-GB"/>
        </w:rPr>
        <w:t xml:space="preserve"> </w:t>
      </w:r>
      <w:r w:rsidRPr="00243779">
        <w:rPr>
          <w:rFonts w:ascii="Arial" w:hAnsi="Arial" w:cs="Arial"/>
          <w:lang w:val="en-GB"/>
        </w:rPr>
        <w:t>This may occur as a result of the Branch’s inability to:</w:t>
      </w:r>
    </w:p>
    <w:p w14:paraId="7B3CF590" w14:textId="77777777" w:rsidR="00046A32" w:rsidRPr="00243779" w:rsidRDefault="00046A32" w:rsidP="00C34827">
      <w:pPr>
        <w:spacing w:before="0" w:after="0" w:line="360" w:lineRule="auto"/>
        <w:jc w:val="left"/>
        <w:rPr>
          <w:rFonts w:ascii="Arial" w:hAnsi="Arial" w:cs="Arial"/>
          <w:lang w:val="en-GB"/>
        </w:rPr>
      </w:pPr>
    </w:p>
    <w:p w14:paraId="307602B4" w14:textId="354980A7" w:rsidR="00553804" w:rsidRPr="00243779" w:rsidRDefault="00553804"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Meet its </w:t>
      </w:r>
      <w:r w:rsidR="00243779" w:rsidRPr="00243779">
        <w:rPr>
          <w:rFonts w:ascii="Arial" w:hAnsi="Arial" w:cs="Arial"/>
          <w:color w:val="auto"/>
        </w:rPr>
        <w:t>short-term</w:t>
      </w:r>
      <w:r w:rsidRPr="00243779">
        <w:rPr>
          <w:rFonts w:ascii="Arial" w:hAnsi="Arial" w:cs="Arial"/>
          <w:color w:val="auto"/>
        </w:rPr>
        <w:t xml:space="preserve"> lending commitments, rollover its short terms funding, or meet other contractual cash obligations; and</w:t>
      </w:r>
    </w:p>
    <w:p w14:paraId="3A528177" w14:textId="77777777" w:rsidR="00553804" w:rsidRPr="00243779" w:rsidRDefault="00553804" w:rsidP="00C34827">
      <w:pPr>
        <w:pStyle w:val="DBullet"/>
        <w:spacing w:before="0" w:after="0" w:line="360" w:lineRule="auto"/>
        <w:jc w:val="left"/>
        <w:rPr>
          <w:rFonts w:ascii="Arial" w:hAnsi="Arial" w:cs="Arial"/>
          <w:color w:val="auto"/>
        </w:rPr>
      </w:pPr>
      <w:r w:rsidRPr="00243779">
        <w:rPr>
          <w:rFonts w:ascii="Arial" w:hAnsi="Arial" w:cs="Arial"/>
          <w:color w:val="auto"/>
        </w:rPr>
        <w:t>Liquidate sufficient liquid assets, including marketable securities in a timely manner and acceptable price to meet all of its cash requirements.</w:t>
      </w:r>
    </w:p>
    <w:p w14:paraId="1D1D9C53" w14:textId="77777777" w:rsidR="00243779" w:rsidRDefault="00243779" w:rsidP="00C34827">
      <w:pPr>
        <w:spacing w:before="0" w:after="0" w:line="360" w:lineRule="auto"/>
        <w:jc w:val="left"/>
        <w:rPr>
          <w:rFonts w:ascii="Arial" w:hAnsi="Arial" w:cs="Arial"/>
          <w:lang w:val="en-GB" w:eastAsia="zh-CN"/>
        </w:rPr>
      </w:pPr>
    </w:p>
    <w:p w14:paraId="2B8E4FFC" w14:textId="1402D660" w:rsidR="00401C82" w:rsidRDefault="00401C82"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Responsibility for managing the </w:t>
      </w:r>
      <w:r w:rsidR="002C27C2" w:rsidRPr="00243779">
        <w:rPr>
          <w:rFonts w:ascii="Arial" w:hAnsi="Arial" w:cs="Arial"/>
          <w:lang w:val="en-GB" w:eastAsia="zh-CN"/>
        </w:rPr>
        <w:t>Branch</w:t>
      </w:r>
      <w:r w:rsidRPr="00243779">
        <w:rPr>
          <w:rFonts w:ascii="Arial" w:hAnsi="Arial" w:cs="Arial"/>
          <w:lang w:val="en-GB" w:eastAsia="zh-CN"/>
        </w:rPr>
        <w:t xml:space="preserve">’s liquidity, within the Risk Appetite </w:t>
      </w:r>
      <w:r w:rsidR="00FA1ABC" w:rsidRPr="00243779">
        <w:rPr>
          <w:rFonts w:ascii="Arial" w:hAnsi="Arial" w:cs="Arial"/>
          <w:lang w:val="en-GB" w:eastAsia="zh-CN"/>
        </w:rPr>
        <w:t xml:space="preserve">Statement </w:t>
      </w:r>
      <w:r w:rsidRPr="00243779">
        <w:rPr>
          <w:rFonts w:ascii="Arial" w:hAnsi="Arial" w:cs="Arial"/>
          <w:lang w:val="en-GB" w:eastAsia="zh-CN"/>
        </w:rPr>
        <w:t xml:space="preserve">approved by the </w:t>
      </w:r>
      <w:r w:rsidR="002C27C2" w:rsidRPr="00243779">
        <w:rPr>
          <w:rFonts w:ascii="Arial" w:hAnsi="Arial" w:cs="Arial"/>
          <w:lang w:val="en-GB" w:eastAsia="zh-CN"/>
        </w:rPr>
        <w:t>Management Committee (“</w:t>
      </w:r>
      <w:proofErr w:type="spellStart"/>
      <w:r w:rsidR="002C27C2" w:rsidRPr="00243779">
        <w:rPr>
          <w:rFonts w:ascii="Arial" w:hAnsi="Arial" w:cs="Arial"/>
          <w:lang w:val="en-GB" w:eastAsia="zh-CN"/>
        </w:rPr>
        <w:t>ManCo</w:t>
      </w:r>
      <w:proofErr w:type="spellEnd"/>
      <w:r w:rsidR="002C27C2" w:rsidRPr="00243779">
        <w:rPr>
          <w:rFonts w:ascii="Arial" w:hAnsi="Arial" w:cs="Arial"/>
          <w:lang w:val="en-GB" w:eastAsia="zh-CN"/>
        </w:rPr>
        <w:t>”)</w:t>
      </w:r>
      <w:r w:rsidRPr="00243779">
        <w:rPr>
          <w:rFonts w:ascii="Arial" w:hAnsi="Arial" w:cs="Arial"/>
          <w:lang w:val="en-GB" w:eastAsia="zh-CN"/>
        </w:rPr>
        <w:t xml:space="preserve">, ultimately rests with the </w:t>
      </w:r>
      <w:proofErr w:type="spellStart"/>
      <w:r w:rsidR="002C27C2" w:rsidRPr="00243779">
        <w:rPr>
          <w:rFonts w:ascii="Arial" w:hAnsi="Arial" w:cs="Arial"/>
          <w:lang w:val="en-GB" w:eastAsia="zh-CN"/>
        </w:rPr>
        <w:t>ManCo</w:t>
      </w:r>
      <w:proofErr w:type="spellEnd"/>
      <w:r w:rsidR="002C27C2" w:rsidRPr="00243779">
        <w:rPr>
          <w:rFonts w:ascii="Arial" w:hAnsi="Arial" w:cs="Arial"/>
          <w:lang w:val="en-GB" w:eastAsia="zh-CN"/>
        </w:rPr>
        <w:t xml:space="preserve"> </w:t>
      </w:r>
      <w:r w:rsidRPr="00243779">
        <w:rPr>
          <w:rFonts w:ascii="Arial" w:hAnsi="Arial" w:cs="Arial"/>
          <w:lang w:val="en-GB" w:eastAsia="zh-CN"/>
        </w:rPr>
        <w:t xml:space="preserve">but with day-to-day responsibility delegated to the Head of </w:t>
      </w:r>
      <w:r w:rsidR="00A33B82" w:rsidRPr="00243779">
        <w:rPr>
          <w:rFonts w:ascii="Arial" w:hAnsi="Arial" w:cs="Arial"/>
          <w:lang w:val="en-GB" w:eastAsia="zh-CN"/>
        </w:rPr>
        <w:t>Financial Markets (“</w:t>
      </w:r>
      <w:proofErr w:type="spellStart"/>
      <w:r w:rsidR="00A33B82" w:rsidRPr="00243779">
        <w:rPr>
          <w:rFonts w:ascii="Arial" w:hAnsi="Arial" w:cs="Arial"/>
          <w:lang w:val="en-GB" w:eastAsia="zh-CN"/>
        </w:rPr>
        <w:t>HoFM</w:t>
      </w:r>
      <w:proofErr w:type="spellEnd"/>
      <w:r w:rsidR="00A33B82" w:rsidRPr="00243779">
        <w:rPr>
          <w:rFonts w:ascii="Arial" w:hAnsi="Arial" w:cs="Arial"/>
          <w:lang w:val="en-GB" w:eastAsia="zh-CN"/>
        </w:rPr>
        <w:t>”)</w:t>
      </w:r>
      <w:r w:rsidRPr="00243779">
        <w:rPr>
          <w:rFonts w:ascii="Arial" w:hAnsi="Arial" w:cs="Arial"/>
          <w:lang w:val="en-GB" w:eastAsia="zh-CN"/>
        </w:rPr>
        <w:t>.</w:t>
      </w:r>
    </w:p>
    <w:p w14:paraId="4BE6D985" w14:textId="77777777" w:rsidR="00243779" w:rsidRPr="00243779" w:rsidRDefault="00243779" w:rsidP="00C34827">
      <w:pPr>
        <w:spacing w:before="0" w:after="0" w:line="360" w:lineRule="auto"/>
        <w:jc w:val="left"/>
        <w:rPr>
          <w:rFonts w:ascii="Arial" w:hAnsi="Arial" w:cs="Arial"/>
          <w:lang w:val="en-GB"/>
        </w:rPr>
      </w:pPr>
    </w:p>
    <w:p w14:paraId="2EBD3C83" w14:textId="3D0861A2" w:rsidR="00553804" w:rsidRPr="00243779" w:rsidRDefault="00553804" w:rsidP="00C34827">
      <w:pPr>
        <w:pStyle w:val="Heading1"/>
        <w:spacing w:before="0" w:line="360" w:lineRule="auto"/>
        <w:jc w:val="left"/>
        <w:rPr>
          <w:rFonts w:ascii="Arial" w:hAnsi="Arial" w:cs="Arial"/>
          <w:color w:val="auto"/>
          <w:sz w:val="22"/>
          <w:szCs w:val="22"/>
          <w:lang w:val="en-GB"/>
        </w:rPr>
      </w:pPr>
      <w:bookmarkStart w:id="80" w:name="_Toc56002706"/>
      <w:r w:rsidRPr="00243779">
        <w:rPr>
          <w:rFonts w:ascii="Arial" w:hAnsi="Arial" w:cs="Arial"/>
          <w:color w:val="auto"/>
          <w:sz w:val="22"/>
          <w:szCs w:val="22"/>
          <w:lang w:val="en-GB"/>
        </w:rPr>
        <w:t>Objectives</w:t>
      </w:r>
      <w:bookmarkEnd w:id="80"/>
    </w:p>
    <w:p w14:paraId="549A6DC8" w14:textId="53AAEEBD" w:rsidR="009F3F67" w:rsidRDefault="009F3F67" w:rsidP="00C34827">
      <w:pPr>
        <w:spacing w:before="0" w:after="0" w:line="360" w:lineRule="auto"/>
        <w:jc w:val="left"/>
        <w:rPr>
          <w:rFonts w:ascii="Arial" w:hAnsi="Arial" w:cs="Arial"/>
          <w:lang w:val="en-GB"/>
        </w:rPr>
      </w:pPr>
      <w:r w:rsidRPr="00243779">
        <w:rPr>
          <w:rFonts w:ascii="Arial" w:hAnsi="Arial" w:cs="Arial"/>
          <w:lang w:val="en-GB"/>
        </w:rPr>
        <w:t xml:space="preserve">The overarching objectives of the </w:t>
      </w:r>
      <w:r w:rsidR="000D1BAB" w:rsidRPr="00243779">
        <w:rPr>
          <w:rFonts w:ascii="Arial" w:hAnsi="Arial" w:cs="Arial"/>
          <w:lang w:val="en-GB"/>
        </w:rPr>
        <w:t>l</w:t>
      </w:r>
      <w:r w:rsidRPr="00243779">
        <w:rPr>
          <w:rFonts w:ascii="Arial" w:hAnsi="Arial" w:cs="Arial"/>
          <w:lang w:val="en-GB"/>
        </w:rPr>
        <w:t xml:space="preserve">iquidity </w:t>
      </w:r>
      <w:r w:rsidR="000D1BAB" w:rsidRPr="00243779">
        <w:rPr>
          <w:rFonts w:ascii="Arial" w:hAnsi="Arial" w:cs="Arial"/>
          <w:lang w:val="en-GB"/>
        </w:rPr>
        <w:t>r</w:t>
      </w:r>
      <w:r w:rsidRPr="00243779">
        <w:rPr>
          <w:rFonts w:ascii="Arial" w:hAnsi="Arial" w:cs="Arial"/>
          <w:lang w:val="en-GB"/>
        </w:rPr>
        <w:t xml:space="preserve">isk </w:t>
      </w:r>
      <w:r w:rsidR="000D1BAB" w:rsidRPr="00243779">
        <w:rPr>
          <w:rFonts w:ascii="Arial" w:hAnsi="Arial" w:cs="Arial"/>
          <w:lang w:val="en-GB"/>
        </w:rPr>
        <w:t>m</w:t>
      </w:r>
      <w:r w:rsidRPr="00243779">
        <w:rPr>
          <w:rFonts w:ascii="Arial" w:hAnsi="Arial" w:cs="Arial"/>
          <w:lang w:val="en-GB"/>
        </w:rPr>
        <w:t>anagement arrangements implemented for the Branch, which will manage its own liquidity po</w:t>
      </w:r>
      <w:r w:rsidR="007A6D26" w:rsidRPr="00243779">
        <w:rPr>
          <w:rFonts w:ascii="Arial" w:hAnsi="Arial" w:cs="Arial"/>
          <w:lang w:val="en-GB"/>
        </w:rPr>
        <w:t>sition day-today, is to ensure l</w:t>
      </w:r>
      <w:r w:rsidRPr="00243779">
        <w:rPr>
          <w:rFonts w:ascii="Arial" w:hAnsi="Arial" w:cs="Arial"/>
          <w:lang w:val="en-GB"/>
        </w:rPr>
        <w:t xml:space="preserve">iquidity </w:t>
      </w:r>
      <w:r w:rsidR="007A6D26" w:rsidRPr="00243779">
        <w:rPr>
          <w:rFonts w:ascii="Arial" w:hAnsi="Arial" w:cs="Arial"/>
          <w:lang w:val="en-GB"/>
        </w:rPr>
        <w:t>r</w:t>
      </w:r>
      <w:r w:rsidRPr="00243779">
        <w:rPr>
          <w:rFonts w:ascii="Arial" w:hAnsi="Arial" w:cs="Arial"/>
          <w:lang w:val="en-GB"/>
        </w:rPr>
        <w:t>isk is understood by relevant individuals, and that arrangements in place allow the risk to be identified, measured, managed, monitored and reported upon both locally in the Branch and to</w:t>
      </w:r>
      <w:r w:rsidR="002C27C2" w:rsidRPr="00243779">
        <w:rPr>
          <w:rFonts w:ascii="Arial" w:hAnsi="Arial" w:cs="Arial"/>
          <w:lang w:val="en-GB"/>
        </w:rPr>
        <w:t xml:space="preserve"> Head Office</w:t>
      </w:r>
      <w:r w:rsidRPr="00243779">
        <w:rPr>
          <w:rFonts w:ascii="Arial" w:hAnsi="Arial" w:cs="Arial"/>
          <w:lang w:val="en-GB"/>
        </w:rPr>
        <w:t xml:space="preserve"> </w:t>
      </w:r>
      <w:r w:rsidR="002C27C2" w:rsidRPr="00243779">
        <w:rPr>
          <w:rFonts w:ascii="Arial" w:hAnsi="Arial" w:cs="Arial"/>
          <w:lang w:val="en-GB"/>
        </w:rPr>
        <w:t>(“</w:t>
      </w:r>
      <w:r w:rsidRPr="00243779">
        <w:rPr>
          <w:rFonts w:ascii="Arial" w:hAnsi="Arial" w:cs="Arial"/>
          <w:lang w:val="en-GB"/>
        </w:rPr>
        <w:t>HO</w:t>
      </w:r>
      <w:r w:rsidR="002C27C2" w:rsidRPr="00243779">
        <w:rPr>
          <w:rFonts w:ascii="Arial" w:hAnsi="Arial" w:cs="Arial"/>
          <w:lang w:val="en-GB"/>
        </w:rPr>
        <w:t>”)</w:t>
      </w:r>
      <w:r w:rsidRPr="00243779">
        <w:rPr>
          <w:rFonts w:ascii="Arial" w:hAnsi="Arial" w:cs="Arial"/>
          <w:lang w:val="en-GB"/>
        </w:rPr>
        <w:t xml:space="preserve">. </w:t>
      </w:r>
    </w:p>
    <w:p w14:paraId="5F95B96D" w14:textId="21FA5110" w:rsidR="00CB1B11" w:rsidRDefault="00CB1B11" w:rsidP="00C34827">
      <w:pPr>
        <w:spacing w:before="0" w:after="0" w:line="360" w:lineRule="auto"/>
        <w:jc w:val="left"/>
        <w:rPr>
          <w:rFonts w:ascii="Arial" w:hAnsi="Arial" w:cs="Arial"/>
          <w:lang w:val="en-GB"/>
        </w:rPr>
      </w:pPr>
    </w:p>
    <w:p w14:paraId="1B048F5B" w14:textId="77777777" w:rsidR="00046A32" w:rsidRPr="00243779" w:rsidRDefault="00046A32" w:rsidP="00C34827">
      <w:pPr>
        <w:spacing w:before="0" w:after="0" w:line="360" w:lineRule="auto"/>
        <w:jc w:val="left"/>
        <w:rPr>
          <w:rFonts w:ascii="Arial" w:hAnsi="Arial" w:cs="Arial"/>
          <w:lang w:val="en-GB"/>
        </w:rPr>
      </w:pPr>
    </w:p>
    <w:p w14:paraId="19DC8EF7" w14:textId="18FC66E9" w:rsidR="007E6FD4" w:rsidRDefault="007E6FD4" w:rsidP="00C34827">
      <w:pPr>
        <w:spacing w:before="0" w:after="0" w:line="360" w:lineRule="auto"/>
        <w:jc w:val="left"/>
        <w:rPr>
          <w:rFonts w:ascii="Arial" w:eastAsia="Times New Roman" w:hAnsi="Arial" w:cs="Arial"/>
          <w:lang w:bidi="ar-SA"/>
        </w:rPr>
      </w:pPr>
      <w:r w:rsidRPr="00243779">
        <w:rPr>
          <w:rFonts w:ascii="Arial" w:eastAsia="Times New Roman" w:hAnsi="Arial" w:cs="Arial"/>
          <w:lang w:bidi="ar-SA"/>
        </w:rPr>
        <w:t xml:space="preserve">The </w:t>
      </w:r>
      <w:r w:rsidR="009F3F67" w:rsidRPr="00243779">
        <w:rPr>
          <w:rFonts w:ascii="Arial" w:eastAsia="Times New Roman" w:hAnsi="Arial" w:cs="Arial"/>
          <w:lang w:bidi="ar-SA"/>
        </w:rPr>
        <w:t xml:space="preserve">specific </w:t>
      </w:r>
      <w:r w:rsidRPr="00243779">
        <w:rPr>
          <w:rFonts w:ascii="Arial" w:eastAsia="Times New Roman" w:hAnsi="Arial" w:cs="Arial"/>
          <w:lang w:bidi="ar-SA"/>
        </w:rPr>
        <w:t xml:space="preserve">objectives of this </w:t>
      </w:r>
      <w:r w:rsidR="007750D8" w:rsidRPr="00243779">
        <w:rPr>
          <w:rFonts w:ascii="Arial" w:eastAsia="Times New Roman" w:hAnsi="Arial" w:cs="Arial"/>
          <w:lang w:bidi="ar-SA"/>
        </w:rPr>
        <w:t>policy</w:t>
      </w:r>
      <w:r w:rsidRPr="00243779">
        <w:rPr>
          <w:rFonts w:ascii="Arial" w:eastAsia="Times New Roman" w:hAnsi="Arial" w:cs="Arial"/>
          <w:lang w:bidi="ar-SA"/>
        </w:rPr>
        <w:t xml:space="preserve"> are to: </w:t>
      </w:r>
    </w:p>
    <w:p w14:paraId="2604ABBF" w14:textId="77777777" w:rsidR="00046A32" w:rsidRPr="00243779" w:rsidRDefault="00046A32" w:rsidP="00C34827">
      <w:pPr>
        <w:spacing w:before="0" w:after="0" w:line="360" w:lineRule="auto"/>
        <w:jc w:val="left"/>
        <w:rPr>
          <w:rFonts w:ascii="Arial" w:eastAsia="Times New Roman" w:hAnsi="Arial" w:cs="Arial"/>
          <w:lang w:bidi="ar-SA"/>
        </w:rPr>
      </w:pPr>
    </w:p>
    <w:p w14:paraId="1FC1CAB7" w14:textId="6A22964B" w:rsidR="00C45A20" w:rsidRDefault="00C45A20" w:rsidP="00C34827">
      <w:pPr>
        <w:pStyle w:val="DBullet"/>
        <w:spacing w:before="0" w:after="0" w:line="360" w:lineRule="auto"/>
        <w:jc w:val="left"/>
        <w:rPr>
          <w:rFonts w:ascii="Arial" w:hAnsi="Arial" w:cs="Arial"/>
          <w:color w:val="auto"/>
          <w:lang w:bidi="ar-SA"/>
        </w:rPr>
      </w:pPr>
      <w:r>
        <w:rPr>
          <w:rFonts w:ascii="Arial" w:hAnsi="Arial" w:cs="Arial"/>
          <w:color w:val="auto"/>
          <w:lang w:bidi="ar-SA"/>
        </w:rPr>
        <w:t xml:space="preserve">Provide overview of Regulatory requirements relating to CNCB LB liquidity risk requirements </w:t>
      </w:r>
    </w:p>
    <w:p w14:paraId="709D32D2" w14:textId="28CECE5B" w:rsidR="007623B8" w:rsidRPr="00243779" w:rsidRDefault="007E6FD4" w:rsidP="00C34827">
      <w:pPr>
        <w:pStyle w:val="DBullet"/>
        <w:spacing w:before="0" w:after="0" w:line="360" w:lineRule="auto"/>
        <w:jc w:val="left"/>
        <w:rPr>
          <w:rFonts w:ascii="Arial" w:hAnsi="Arial" w:cs="Arial"/>
          <w:color w:val="auto"/>
          <w:lang w:bidi="ar-SA"/>
        </w:rPr>
      </w:pPr>
      <w:r w:rsidRPr="00243779">
        <w:rPr>
          <w:rFonts w:ascii="Arial" w:hAnsi="Arial" w:cs="Arial"/>
          <w:color w:val="auto"/>
          <w:lang w:bidi="ar-SA"/>
        </w:rPr>
        <w:t xml:space="preserve">Assign ownership and accountability for the maintenance of the </w:t>
      </w:r>
      <w:r w:rsidR="007750D8" w:rsidRPr="00243779">
        <w:rPr>
          <w:rFonts w:ascii="Arial" w:hAnsi="Arial" w:cs="Arial"/>
          <w:color w:val="auto"/>
          <w:lang w:bidi="ar-SA"/>
        </w:rPr>
        <w:t>policy</w:t>
      </w:r>
      <w:r w:rsidRPr="00243779">
        <w:rPr>
          <w:rFonts w:ascii="Arial" w:hAnsi="Arial" w:cs="Arial"/>
          <w:color w:val="auto"/>
          <w:lang w:bidi="ar-SA"/>
        </w:rPr>
        <w:t xml:space="preserve">; </w:t>
      </w:r>
    </w:p>
    <w:p w14:paraId="0B4B8C73" w14:textId="646A6D1A" w:rsidR="007E6FD4" w:rsidRDefault="007E6FD4" w:rsidP="00C34827">
      <w:pPr>
        <w:pStyle w:val="DBullet"/>
        <w:spacing w:before="0" w:after="0" w:line="360" w:lineRule="auto"/>
        <w:jc w:val="left"/>
        <w:rPr>
          <w:rFonts w:ascii="Arial" w:hAnsi="Arial" w:cs="Arial"/>
          <w:color w:val="auto"/>
          <w:lang w:bidi="ar-SA"/>
        </w:rPr>
      </w:pPr>
      <w:r w:rsidRPr="00243779">
        <w:rPr>
          <w:rFonts w:ascii="Arial" w:hAnsi="Arial" w:cs="Arial"/>
          <w:color w:val="auto"/>
          <w:lang w:bidi="ar-SA"/>
        </w:rPr>
        <w:t xml:space="preserve">Support the implementation of the </w:t>
      </w:r>
      <w:r w:rsidR="002C27C2" w:rsidRPr="00243779">
        <w:rPr>
          <w:rFonts w:ascii="Arial" w:hAnsi="Arial" w:cs="Arial"/>
          <w:color w:val="auto"/>
          <w:lang w:bidi="ar-SA"/>
        </w:rPr>
        <w:t>Branch</w:t>
      </w:r>
      <w:r w:rsidRPr="00243779">
        <w:rPr>
          <w:rFonts w:ascii="Arial" w:hAnsi="Arial" w:cs="Arial"/>
          <w:color w:val="auto"/>
          <w:lang w:bidi="ar-SA"/>
        </w:rPr>
        <w:t xml:space="preserve">’s Risk Appetite as it applies to </w:t>
      </w:r>
      <w:r w:rsidR="000D1BAB" w:rsidRPr="00243779">
        <w:rPr>
          <w:rFonts w:ascii="Arial" w:hAnsi="Arial" w:cs="Arial"/>
          <w:color w:val="auto"/>
          <w:lang w:bidi="ar-SA"/>
        </w:rPr>
        <w:t>l</w:t>
      </w:r>
      <w:r w:rsidR="00410017" w:rsidRPr="00243779">
        <w:rPr>
          <w:rFonts w:ascii="Arial" w:hAnsi="Arial" w:cs="Arial"/>
          <w:color w:val="auto"/>
          <w:lang w:bidi="ar-SA"/>
        </w:rPr>
        <w:t xml:space="preserve">iquidity </w:t>
      </w:r>
      <w:r w:rsidR="000D1BAB" w:rsidRPr="00243779">
        <w:rPr>
          <w:rFonts w:ascii="Arial" w:hAnsi="Arial" w:cs="Arial"/>
          <w:color w:val="auto"/>
          <w:lang w:bidi="ar-SA"/>
        </w:rPr>
        <w:t>r</w:t>
      </w:r>
      <w:r w:rsidR="007750D8" w:rsidRPr="00243779">
        <w:rPr>
          <w:rFonts w:ascii="Arial" w:hAnsi="Arial" w:cs="Arial"/>
          <w:color w:val="auto"/>
          <w:lang w:bidi="ar-SA"/>
        </w:rPr>
        <w:t>isk management</w:t>
      </w:r>
      <w:r w:rsidR="005B2F52">
        <w:rPr>
          <w:rFonts w:ascii="Arial" w:hAnsi="Arial" w:cs="Arial"/>
          <w:color w:val="auto"/>
          <w:lang w:bidi="ar-SA"/>
        </w:rPr>
        <w:t>;</w:t>
      </w:r>
    </w:p>
    <w:p w14:paraId="751C2A6F" w14:textId="41F33536" w:rsidR="00C45A20" w:rsidRPr="00C45A20" w:rsidRDefault="00C45A20" w:rsidP="00C34827">
      <w:pPr>
        <w:pStyle w:val="DBullet"/>
        <w:spacing w:before="0" w:after="0" w:line="360" w:lineRule="auto"/>
        <w:jc w:val="left"/>
        <w:rPr>
          <w:rFonts w:ascii="Arial" w:hAnsi="Arial" w:cs="Arial"/>
        </w:rPr>
      </w:pPr>
      <w:r w:rsidRPr="00C45A20">
        <w:rPr>
          <w:rFonts w:ascii="Arial" w:hAnsi="Arial" w:cs="Arial"/>
        </w:rPr>
        <w:t>Define the monitoring and reporting framework for managing liquidity</w:t>
      </w:r>
      <w:r w:rsidR="005B2F52">
        <w:rPr>
          <w:rFonts w:ascii="Arial" w:hAnsi="Arial" w:cs="Arial"/>
        </w:rPr>
        <w:t xml:space="preserve"> as defined in the Liquidity and Funding Strategy</w:t>
      </w:r>
      <w:r w:rsidRPr="00C45A20">
        <w:rPr>
          <w:rFonts w:ascii="Arial" w:hAnsi="Arial" w:cs="Arial"/>
        </w:rPr>
        <w:t xml:space="preserve">; and </w:t>
      </w:r>
    </w:p>
    <w:p w14:paraId="76BABE1C" w14:textId="7FE03522" w:rsidR="00C45A20" w:rsidRPr="00C45A20" w:rsidRDefault="00C45A20" w:rsidP="00C34827">
      <w:pPr>
        <w:pStyle w:val="DBullet"/>
        <w:spacing w:before="0" w:after="0" w:line="360" w:lineRule="auto"/>
        <w:jc w:val="left"/>
        <w:rPr>
          <w:rFonts w:ascii="Arial" w:hAnsi="Arial" w:cs="Arial"/>
        </w:rPr>
      </w:pPr>
      <w:r w:rsidRPr="00C45A20">
        <w:rPr>
          <w:rFonts w:ascii="Arial" w:hAnsi="Arial" w:cs="Arial"/>
        </w:rPr>
        <w:t>Set out the Contingency Funding Plan</w:t>
      </w:r>
    </w:p>
    <w:p w14:paraId="04151118" w14:textId="55904CC8" w:rsidR="00401C82" w:rsidRPr="00243779" w:rsidRDefault="00401C82" w:rsidP="00C34827">
      <w:pPr>
        <w:spacing w:before="0" w:after="0" w:line="360" w:lineRule="auto"/>
        <w:jc w:val="left"/>
        <w:rPr>
          <w:rFonts w:ascii="Arial" w:hAnsi="Arial" w:cs="Arial"/>
          <w:b/>
          <w:bCs/>
        </w:rPr>
      </w:pPr>
      <w:bookmarkStart w:id="81" w:name="_Toc401074709"/>
      <w:bookmarkStart w:id="82" w:name="_Toc510096970"/>
      <w:bookmarkEnd w:id="81"/>
    </w:p>
    <w:p w14:paraId="1B6677C7" w14:textId="77777777" w:rsidR="00C45A20" w:rsidRDefault="00C45A20" w:rsidP="00C34827">
      <w:pPr>
        <w:spacing w:before="0" w:after="0" w:line="360" w:lineRule="auto"/>
        <w:jc w:val="left"/>
        <w:rPr>
          <w:rFonts w:ascii="Arial" w:hAnsi="Arial" w:cs="Arial"/>
          <w:b/>
          <w:bCs/>
        </w:rPr>
      </w:pPr>
      <w:r>
        <w:rPr>
          <w:rFonts w:ascii="Arial" w:hAnsi="Arial" w:cs="Arial"/>
        </w:rPr>
        <w:br w:type="page"/>
      </w:r>
    </w:p>
    <w:p w14:paraId="3230AD11" w14:textId="576366AA" w:rsidR="00401C82" w:rsidRPr="00243779" w:rsidRDefault="00401C82" w:rsidP="00C34827">
      <w:pPr>
        <w:pStyle w:val="Heading1"/>
        <w:spacing w:before="0" w:line="360" w:lineRule="auto"/>
        <w:jc w:val="left"/>
        <w:rPr>
          <w:rFonts w:ascii="Arial" w:hAnsi="Arial" w:cs="Arial"/>
          <w:color w:val="auto"/>
          <w:sz w:val="22"/>
          <w:szCs w:val="22"/>
        </w:rPr>
      </w:pPr>
      <w:bookmarkStart w:id="83" w:name="_Toc56002707"/>
      <w:r w:rsidRPr="00243779">
        <w:rPr>
          <w:rFonts w:ascii="Arial" w:hAnsi="Arial" w:cs="Arial"/>
          <w:color w:val="auto"/>
          <w:sz w:val="22"/>
          <w:szCs w:val="22"/>
        </w:rPr>
        <w:t>Policy Ownership/Oversight</w:t>
      </w:r>
      <w:bookmarkEnd w:id="82"/>
      <w:bookmarkEnd w:id="83"/>
    </w:p>
    <w:p w14:paraId="106C27B7" w14:textId="450DD5F9" w:rsidR="00401C82" w:rsidRDefault="00401C82" w:rsidP="00C34827">
      <w:pPr>
        <w:spacing w:before="0" w:after="0" w:line="360" w:lineRule="auto"/>
        <w:jc w:val="left"/>
        <w:rPr>
          <w:rFonts w:ascii="Arial" w:hAnsi="Arial" w:cs="Arial"/>
        </w:rPr>
      </w:pPr>
      <w:r w:rsidRPr="00243779">
        <w:rPr>
          <w:rFonts w:ascii="Arial" w:hAnsi="Arial" w:cs="Arial"/>
        </w:rPr>
        <w:t>The ’chain’ of ownership and oversight of this policy is set out below:</w:t>
      </w:r>
    </w:p>
    <w:p w14:paraId="3ED692A4" w14:textId="77777777" w:rsidR="00C45A20" w:rsidRPr="00243779" w:rsidRDefault="00C45A20" w:rsidP="00C34827">
      <w:pPr>
        <w:spacing w:before="0" w:after="0" w:line="360" w:lineRule="auto"/>
        <w:jc w:val="left"/>
        <w:rPr>
          <w:rFonts w:ascii="Arial" w:hAnsi="Arial" w:cs="Arial"/>
        </w:rPr>
      </w:pPr>
    </w:p>
    <w:tbl>
      <w:tblPr>
        <w:tblStyle w:val="TableGrid"/>
        <w:tblW w:w="9634" w:type="dxa"/>
        <w:tblLook w:val="04A0" w:firstRow="1" w:lastRow="0" w:firstColumn="1" w:lastColumn="0" w:noHBand="0" w:noVBand="1"/>
      </w:tblPr>
      <w:tblGrid>
        <w:gridCol w:w="1524"/>
        <w:gridCol w:w="8110"/>
      </w:tblGrid>
      <w:tr w:rsidR="00243779" w:rsidRPr="00243779" w14:paraId="4B28B935"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203C5659"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Document Owner</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45C95705" w14:textId="23D396F9" w:rsidR="00401C82" w:rsidRDefault="00401C82" w:rsidP="00C34827">
            <w:pPr>
              <w:spacing w:before="0" w:after="0" w:line="360" w:lineRule="auto"/>
              <w:jc w:val="left"/>
              <w:rPr>
                <w:rFonts w:ascii="Arial" w:hAnsi="Arial" w:cs="Arial"/>
              </w:rPr>
            </w:pPr>
            <w:r w:rsidRPr="00243779">
              <w:rPr>
                <w:rFonts w:ascii="Arial" w:hAnsi="Arial" w:cs="Arial"/>
              </w:rPr>
              <w:t xml:space="preserve">The </w:t>
            </w:r>
            <w:r w:rsidR="00991DBE" w:rsidRPr="00243779">
              <w:rPr>
                <w:rFonts w:ascii="Arial" w:hAnsi="Arial" w:cs="Arial"/>
              </w:rPr>
              <w:t>Chief Risk Officer (“</w:t>
            </w:r>
            <w:r w:rsidR="0023293B" w:rsidRPr="00243779">
              <w:rPr>
                <w:rFonts w:ascii="Arial" w:hAnsi="Arial" w:cs="Arial"/>
                <w:lang w:eastAsia="zh-CN"/>
              </w:rPr>
              <w:t>CRO</w:t>
            </w:r>
            <w:r w:rsidR="00991DBE" w:rsidRPr="00243779">
              <w:rPr>
                <w:rFonts w:ascii="Arial" w:hAnsi="Arial" w:cs="Arial"/>
                <w:lang w:eastAsia="zh-CN"/>
              </w:rPr>
              <w:t>”)</w:t>
            </w:r>
            <w:r w:rsidR="0023293B" w:rsidRPr="00243779">
              <w:rPr>
                <w:rFonts w:ascii="Arial" w:hAnsi="Arial" w:cs="Arial"/>
              </w:rPr>
              <w:t xml:space="preserve"> </w:t>
            </w:r>
            <w:r w:rsidRPr="00243779">
              <w:rPr>
                <w:rFonts w:ascii="Arial" w:hAnsi="Arial" w:cs="Arial"/>
              </w:rPr>
              <w:t>is responsible for the maintenance for this policy</w:t>
            </w:r>
            <w:r w:rsidR="00A33B82" w:rsidRPr="00243779">
              <w:rPr>
                <w:rFonts w:ascii="Arial" w:hAnsi="Arial" w:cs="Arial"/>
              </w:rPr>
              <w:t xml:space="preserve"> reflecting oversight responsibilities for the Treasury </w:t>
            </w:r>
            <w:r w:rsidR="00C34827">
              <w:rPr>
                <w:rFonts w:ascii="Arial" w:hAnsi="Arial" w:cs="Arial"/>
              </w:rPr>
              <w:t>Risk</w:t>
            </w:r>
            <w:r w:rsidRPr="00243779">
              <w:rPr>
                <w:rFonts w:ascii="Arial" w:hAnsi="Arial" w:cs="Arial"/>
              </w:rPr>
              <w:t>.</w:t>
            </w:r>
          </w:p>
          <w:p w14:paraId="789A0DE7" w14:textId="77777777" w:rsidR="00C45A20" w:rsidRPr="00243779" w:rsidRDefault="00C45A20" w:rsidP="00C34827">
            <w:pPr>
              <w:spacing w:before="0" w:after="0" w:line="360" w:lineRule="auto"/>
              <w:jc w:val="left"/>
              <w:rPr>
                <w:rFonts w:ascii="Arial" w:hAnsi="Arial" w:cs="Arial"/>
              </w:rPr>
            </w:pPr>
          </w:p>
          <w:p w14:paraId="581C279E" w14:textId="2C83B82E" w:rsidR="00401C82" w:rsidRPr="00243779" w:rsidRDefault="00401C82" w:rsidP="00C34827">
            <w:pPr>
              <w:spacing w:before="0" w:after="0" w:line="360" w:lineRule="auto"/>
              <w:jc w:val="left"/>
              <w:rPr>
                <w:rFonts w:ascii="Arial" w:hAnsi="Arial" w:cs="Arial"/>
              </w:rPr>
            </w:pPr>
            <w:r w:rsidRPr="00243779">
              <w:rPr>
                <w:rFonts w:ascii="Arial" w:hAnsi="Arial" w:cs="Arial"/>
              </w:rPr>
              <w:t xml:space="preserve">Any material changes to this policy must be formally signed off by the </w:t>
            </w:r>
            <w:proofErr w:type="spellStart"/>
            <w:r w:rsidR="002F4BEC">
              <w:rPr>
                <w:rFonts w:ascii="Arial" w:hAnsi="Arial" w:cs="Arial"/>
              </w:rPr>
              <w:t>ALC</w:t>
            </w:r>
            <w:r w:rsidR="00AC0753">
              <w:rPr>
                <w:rFonts w:ascii="Arial" w:hAnsi="Arial" w:cs="Arial"/>
              </w:rPr>
              <w:t>o</w:t>
            </w:r>
            <w:proofErr w:type="spellEnd"/>
            <w:r w:rsidR="002F4BEC">
              <w:rPr>
                <w:rFonts w:ascii="Arial" w:hAnsi="Arial" w:cs="Arial"/>
              </w:rPr>
              <w:t xml:space="preserve"> </w:t>
            </w:r>
            <w:r w:rsidRPr="00243779">
              <w:rPr>
                <w:rFonts w:ascii="Arial" w:hAnsi="Arial" w:cs="Arial"/>
              </w:rPr>
              <w:t>before these changes are communicated to staff.</w:t>
            </w:r>
          </w:p>
        </w:tc>
      </w:tr>
      <w:tr w:rsidR="00243779" w:rsidRPr="00243779" w14:paraId="62D85A8E"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7455F3CD"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 xml:space="preserve">Challenge </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2076FF9A" w14:textId="543D8C6F" w:rsidR="00401C82" w:rsidRDefault="00401C82" w:rsidP="00C34827">
            <w:pPr>
              <w:spacing w:before="0" w:after="0" w:line="360" w:lineRule="auto"/>
              <w:jc w:val="left"/>
              <w:rPr>
                <w:rFonts w:ascii="Arial" w:hAnsi="Arial" w:cs="Arial"/>
              </w:rPr>
            </w:pPr>
            <w:r w:rsidRPr="00243779">
              <w:rPr>
                <w:rFonts w:ascii="Arial" w:hAnsi="Arial" w:cs="Arial"/>
              </w:rPr>
              <w:t xml:space="preserve">The </w:t>
            </w:r>
            <w:r w:rsidRPr="00243779">
              <w:rPr>
                <w:rFonts w:ascii="Arial" w:hAnsi="Arial" w:cs="Arial"/>
                <w:lang w:val="en-GB" w:eastAsia="zh-CN"/>
              </w:rPr>
              <w:t>Assets and Liability Committee (“</w:t>
            </w:r>
            <w:proofErr w:type="spellStart"/>
            <w:r w:rsidRPr="00243779">
              <w:rPr>
                <w:rFonts w:ascii="Arial" w:hAnsi="Arial" w:cs="Arial"/>
                <w:lang w:val="en-GB" w:eastAsia="zh-CN"/>
              </w:rPr>
              <w:t>ALC</w:t>
            </w:r>
            <w:r w:rsidR="00330A00" w:rsidRPr="00243779">
              <w:rPr>
                <w:rFonts w:ascii="Arial" w:hAnsi="Arial" w:cs="Arial"/>
                <w:lang w:val="en-GB" w:eastAsia="zh-CN"/>
              </w:rPr>
              <w:t>o</w:t>
            </w:r>
            <w:proofErr w:type="spellEnd"/>
            <w:r w:rsidRPr="00243779">
              <w:rPr>
                <w:rFonts w:ascii="Arial" w:hAnsi="Arial" w:cs="Arial"/>
                <w:lang w:val="en-GB" w:eastAsia="zh-CN"/>
              </w:rPr>
              <w:t>”)</w:t>
            </w:r>
            <w:r w:rsidRPr="00243779">
              <w:rPr>
                <w:rFonts w:ascii="Arial" w:hAnsi="Arial" w:cs="Arial"/>
              </w:rPr>
              <w:t xml:space="preserve"> will review and challenge this policy at least annually or more frequently as necessary. A recommendation for approval or otherwise must be made to the </w:t>
            </w:r>
            <w:proofErr w:type="spellStart"/>
            <w:r w:rsidR="00AC0753">
              <w:rPr>
                <w:rFonts w:ascii="Arial" w:hAnsi="Arial" w:cs="Arial"/>
              </w:rPr>
              <w:t>ARCo</w:t>
            </w:r>
            <w:proofErr w:type="spellEnd"/>
            <w:r w:rsidR="00AC0753" w:rsidRPr="00243779">
              <w:rPr>
                <w:rFonts w:ascii="Arial" w:hAnsi="Arial" w:cs="Arial"/>
              </w:rPr>
              <w:t xml:space="preserve"> </w:t>
            </w:r>
            <w:r w:rsidRPr="00243779">
              <w:rPr>
                <w:rFonts w:ascii="Arial" w:hAnsi="Arial" w:cs="Arial"/>
              </w:rPr>
              <w:t>following each review.</w:t>
            </w:r>
          </w:p>
          <w:p w14:paraId="2C61F1CE" w14:textId="77777777" w:rsidR="00C45A20" w:rsidRPr="00243779" w:rsidRDefault="00C45A20" w:rsidP="00C34827">
            <w:pPr>
              <w:spacing w:before="0" w:after="0" w:line="360" w:lineRule="auto"/>
              <w:jc w:val="left"/>
              <w:rPr>
                <w:rFonts w:ascii="Arial" w:hAnsi="Arial" w:cs="Arial"/>
              </w:rPr>
            </w:pPr>
          </w:p>
          <w:p w14:paraId="103881CD" w14:textId="17B0A36D" w:rsidR="00401C82" w:rsidRPr="00243779" w:rsidRDefault="00401C82" w:rsidP="00C34827">
            <w:pPr>
              <w:spacing w:before="0" w:after="0" w:line="360" w:lineRule="auto"/>
              <w:jc w:val="left"/>
              <w:rPr>
                <w:rFonts w:ascii="Arial" w:hAnsi="Arial" w:cs="Arial"/>
              </w:rPr>
            </w:pPr>
            <w:r w:rsidRPr="00243779">
              <w:rPr>
                <w:rFonts w:ascii="Arial" w:hAnsi="Arial" w:cs="Arial"/>
              </w:rPr>
              <w:t xml:space="preserve">Reviews outside the annual cycle could be prompted by changes made to the President’s delegation of authority (“DOA”) from HO; </w:t>
            </w:r>
            <w:r w:rsidR="00AC0753">
              <w:rPr>
                <w:rFonts w:ascii="Arial" w:hAnsi="Arial" w:cs="Arial"/>
              </w:rPr>
              <w:t xml:space="preserve">changing markets, new products </w:t>
            </w:r>
            <w:r w:rsidRPr="00243779">
              <w:rPr>
                <w:rFonts w:ascii="Arial" w:hAnsi="Arial" w:cs="Arial"/>
              </w:rPr>
              <w:t>or changing regulatory requirements.</w:t>
            </w:r>
          </w:p>
        </w:tc>
      </w:tr>
      <w:tr w:rsidR="00243779" w:rsidRPr="00243779" w14:paraId="48BB1FFF"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2116E58F"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Approval</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06716EFA" w14:textId="5F670357" w:rsidR="00401C82" w:rsidRPr="00243779" w:rsidRDefault="00AC0753" w:rsidP="00C34827">
            <w:pPr>
              <w:spacing w:before="0" w:after="0" w:line="360" w:lineRule="auto"/>
              <w:jc w:val="left"/>
              <w:rPr>
                <w:rFonts w:ascii="Arial" w:hAnsi="Arial" w:cs="Arial"/>
                <w:lang w:bidi="ar-SA"/>
              </w:rPr>
            </w:pPr>
            <w:proofErr w:type="spellStart"/>
            <w:r>
              <w:rPr>
                <w:rFonts w:ascii="Arial" w:hAnsi="Arial" w:cs="Arial"/>
                <w:lang w:bidi="ar-SA"/>
              </w:rPr>
              <w:t>ARCo</w:t>
            </w:r>
            <w:proofErr w:type="spellEnd"/>
            <w:r w:rsidRPr="00243779">
              <w:rPr>
                <w:rFonts w:ascii="Arial" w:hAnsi="Arial" w:cs="Arial"/>
                <w:lang w:bidi="ar-SA"/>
              </w:rPr>
              <w:t xml:space="preserve"> </w:t>
            </w:r>
            <w:r w:rsidR="00401C82" w:rsidRPr="00243779">
              <w:rPr>
                <w:rFonts w:ascii="Arial" w:hAnsi="Arial" w:cs="Arial"/>
                <w:lang w:bidi="ar-SA"/>
              </w:rPr>
              <w:t xml:space="preserve">reviews and challenges the policy based on the recommendation from </w:t>
            </w:r>
            <w:proofErr w:type="spellStart"/>
            <w:r w:rsidR="00401C82" w:rsidRPr="00243779">
              <w:rPr>
                <w:rFonts w:ascii="Arial" w:hAnsi="Arial" w:cs="Arial"/>
                <w:lang w:bidi="ar-SA"/>
              </w:rPr>
              <w:t>ALC</w:t>
            </w:r>
            <w:r w:rsidR="00991DBE" w:rsidRPr="00243779">
              <w:rPr>
                <w:rFonts w:ascii="Arial" w:hAnsi="Arial" w:cs="Arial"/>
                <w:lang w:bidi="ar-SA"/>
              </w:rPr>
              <w:t>o</w:t>
            </w:r>
            <w:proofErr w:type="spellEnd"/>
            <w:r w:rsidR="00401C82" w:rsidRPr="00243779">
              <w:rPr>
                <w:rFonts w:ascii="Arial" w:hAnsi="Arial" w:cs="Arial"/>
                <w:lang w:bidi="ar-SA"/>
              </w:rPr>
              <w:t xml:space="preserve">. Not until it has been formally approved by </w:t>
            </w:r>
            <w:proofErr w:type="spellStart"/>
            <w:r>
              <w:rPr>
                <w:rFonts w:ascii="Arial" w:hAnsi="Arial" w:cs="Arial"/>
                <w:lang w:bidi="ar-SA"/>
              </w:rPr>
              <w:t>ARCo</w:t>
            </w:r>
            <w:proofErr w:type="spellEnd"/>
            <w:r w:rsidRPr="00243779">
              <w:rPr>
                <w:rFonts w:ascii="Arial" w:hAnsi="Arial" w:cs="Arial"/>
                <w:lang w:bidi="ar-SA"/>
              </w:rPr>
              <w:t xml:space="preserve"> </w:t>
            </w:r>
            <w:r w:rsidR="00401C82" w:rsidRPr="00243779">
              <w:rPr>
                <w:rFonts w:ascii="Arial" w:hAnsi="Arial" w:cs="Arial"/>
                <w:lang w:bidi="ar-SA"/>
              </w:rPr>
              <w:t xml:space="preserve">will proposed changes take effect. </w:t>
            </w:r>
          </w:p>
        </w:tc>
      </w:tr>
      <w:tr w:rsidR="00243779" w:rsidRPr="00243779" w14:paraId="0014E346" w14:textId="77777777" w:rsidTr="00401C82">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4DC755CC" w14:textId="77777777" w:rsidR="00401C82" w:rsidRPr="00243779" w:rsidRDefault="00401C82" w:rsidP="00C34827">
            <w:pPr>
              <w:spacing w:before="0" w:after="0" w:line="360" w:lineRule="auto"/>
              <w:jc w:val="left"/>
              <w:rPr>
                <w:rFonts w:ascii="Arial" w:hAnsi="Arial" w:cs="Arial"/>
                <w:b/>
              </w:rPr>
            </w:pPr>
            <w:r w:rsidRPr="00243779">
              <w:rPr>
                <w:rFonts w:ascii="Arial" w:hAnsi="Arial" w:cs="Arial"/>
                <w:b/>
              </w:rPr>
              <w:t>Applicability</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73335CFB" w14:textId="4486411B" w:rsidR="00401C82" w:rsidRDefault="00401C82" w:rsidP="00C34827">
            <w:pPr>
              <w:spacing w:before="0" w:after="0" w:line="360" w:lineRule="auto"/>
              <w:jc w:val="left"/>
              <w:rPr>
                <w:rFonts w:ascii="Arial" w:hAnsi="Arial" w:cs="Arial"/>
              </w:rPr>
            </w:pPr>
            <w:r w:rsidRPr="00243779">
              <w:rPr>
                <w:rFonts w:ascii="Arial" w:hAnsi="Arial" w:cs="Arial"/>
              </w:rPr>
              <w:t xml:space="preserve">All members of staff, whether permanent (local hires and/or expatriate) or contractors must operate in accordance with this policy. Escalation of any matters arising in respect of this should be via the individual’s Head of Department or directly to the </w:t>
            </w:r>
            <w:r w:rsidR="00A956F5" w:rsidRPr="00243779">
              <w:rPr>
                <w:rFonts w:ascii="Arial" w:hAnsi="Arial" w:cs="Arial"/>
              </w:rPr>
              <w:t>CRO</w:t>
            </w:r>
            <w:r w:rsidRPr="00243779">
              <w:rPr>
                <w:rFonts w:ascii="Arial" w:hAnsi="Arial" w:cs="Arial"/>
              </w:rPr>
              <w:t xml:space="preserve">. </w:t>
            </w:r>
          </w:p>
          <w:p w14:paraId="6D7C7768" w14:textId="77777777" w:rsidR="00C45A20" w:rsidRPr="00243779" w:rsidRDefault="00C45A20" w:rsidP="00C34827">
            <w:pPr>
              <w:spacing w:before="0" w:after="0" w:line="360" w:lineRule="auto"/>
              <w:jc w:val="left"/>
              <w:rPr>
                <w:rFonts w:ascii="Arial" w:hAnsi="Arial" w:cs="Arial"/>
              </w:rPr>
            </w:pPr>
          </w:p>
          <w:p w14:paraId="1482FC47" w14:textId="0BE0A118" w:rsidR="00401C82" w:rsidRPr="00243779" w:rsidRDefault="00401C82" w:rsidP="00C34827">
            <w:pPr>
              <w:spacing w:before="0" w:after="0" w:line="360" w:lineRule="auto"/>
              <w:jc w:val="left"/>
              <w:rPr>
                <w:rFonts w:ascii="Arial" w:eastAsia="Times New Roman" w:hAnsi="Arial" w:cs="Arial"/>
              </w:rPr>
            </w:pPr>
            <w:r w:rsidRPr="00243779">
              <w:rPr>
                <w:rFonts w:ascii="Arial" w:hAnsi="Arial" w:cs="Arial"/>
              </w:rPr>
              <w:t>To ensure compliance with the requirements of this policy the Risk Department as well as Internal Audit</w:t>
            </w:r>
            <w:r w:rsidR="00E775C5" w:rsidRPr="00243779">
              <w:rPr>
                <w:rFonts w:ascii="Arial" w:hAnsi="Arial" w:cs="Arial"/>
              </w:rPr>
              <w:t xml:space="preserve"> (“IA”)</w:t>
            </w:r>
            <w:r w:rsidRPr="00243779">
              <w:rPr>
                <w:rFonts w:ascii="Arial" w:hAnsi="Arial" w:cs="Arial"/>
              </w:rPr>
              <w:t xml:space="preserve"> will conduct periodic reviews to ascertain compliance with the provisions of this policy. </w:t>
            </w:r>
          </w:p>
        </w:tc>
      </w:tr>
    </w:tbl>
    <w:p w14:paraId="1224BDA2" w14:textId="77777777" w:rsidR="00466402" w:rsidRPr="00243779" w:rsidRDefault="00466402" w:rsidP="00C34827">
      <w:pPr>
        <w:spacing w:before="0" w:after="0" w:line="360" w:lineRule="auto"/>
        <w:jc w:val="left"/>
        <w:rPr>
          <w:rFonts w:ascii="Arial" w:hAnsi="Arial" w:cs="Arial"/>
          <w:b/>
          <w:bCs/>
          <w:lang w:val="en-GB"/>
        </w:rPr>
      </w:pPr>
      <w:r w:rsidRPr="00243779">
        <w:rPr>
          <w:rFonts w:ascii="Arial" w:hAnsi="Arial" w:cs="Arial"/>
          <w:lang w:val="en-GB"/>
        </w:rPr>
        <w:br w:type="page"/>
      </w:r>
    </w:p>
    <w:p w14:paraId="2C9999B9" w14:textId="583F5ECD" w:rsidR="00F01028" w:rsidRPr="00243779" w:rsidRDefault="00F01028" w:rsidP="00C34827">
      <w:pPr>
        <w:pStyle w:val="Heading1"/>
        <w:spacing w:before="0" w:line="360" w:lineRule="auto"/>
        <w:jc w:val="left"/>
        <w:rPr>
          <w:rFonts w:ascii="Arial" w:hAnsi="Arial" w:cs="Arial"/>
          <w:color w:val="auto"/>
          <w:sz w:val="22"/>
          <w:szCs w:val="22"/>
        </w:rPr>
      </w:pPr>
      <w:bookmarkStart w:id="84" w:name="_Toc56002708"/>
      <w:r w:rsidRPr="00243779">
        <w:rPr>
          <w:rFonts w:ascii="Arial" w:hAnsi="Arial" w:cs="Arial"/>
          <w:color w:val="auto"/>
          <w:sz w:val="22"/>
          <w:szCs w:val="22"/>
        </w:rPr>
        <w:t xml:space="preserve">Regulatory </w:t>
      </w:r>
      <w:r w:rsidR="00466402" w:rsidRPr="00243779">
        <w:rPr>
          <w:rFonts w:ascii="Arial" w:hAnsi="Arial" w:cs="Arial"/>
          <w:color w:val="auto"/>
          <w:sz w:val="22"/>
          <w:szCs w:val="22"/>
        </w:rPr>
        <w:t>Requirements</w:t>
      </w:r>
      <w:bookmarkEnd w:id="84"/>
    </w:p>
    <w:p w14:paraId="02D9329E" w14:textId="1C3D9395" w:rsidR="00825F4A" w:rsidRDefault="00742082" w:rsidP="00C34827">
      <w:pPr>
        <w:spacing w:before="0" w:after="0" w:line="360" w:lineRule="auto"/>
        <w:jc w:val="left"/>
        <w:rPr>
          <w:rFonts w:ascii="Arial" w:hAnsi="Arial" w:cs="Arial"/>
          <w:lang w:val="en-GB"/>
        </w:rPr>
      </w:pPr>
      <w:r w:rsidRPr="00243779">
        <w:rPr>
          <w:rFonts w:ascii="Arial" w:hAnsi="Arial" w:cs="Arial"/>
          <w:lang w:val="en-GB"/>
        </w:rPr>
        <w:t xml:space="preserve">The </w:t>
      </w:r>
      <w:r w:rsidR="002C27C2" w:rsidRPr="00243779">
        <w:rPr>
          <w:rFonts w:ascii="Arial" w:hAnsi="Arial" w:cs="Arial"/>
          <w:lang w:val="en-GB"/>
        </w:rPr>
        <w:t>Branch</w:t>
      </w:r>
      <w:r w:rsidR="00C61977" w:rsidRPr="00243779">
        <w:rPr>
          <w:rFonts w:ascii="Arial" w:hAnsi="Arial" w:cs="Arial"/>
          <w:lang w:val="en-GB"/>
        </w:rPr>
        <w:t xml:space="preserve"> </w:t>
      </w:r>
      <w:r w:rsidR="00F01028" w:rsidRPr="00243779">
        <w:rPr>
          <w:rFonts w:ascii="Arial" w:hAnsi="Arial" w:cs="Arial"/>
          <w:lang w:val="en-GB"/>
        </w:rPr>
        <w:t>is subject to the Prud</w:t>
      </w:r>
      <w:r w:rsidR="00466402" w:rsidRPr="00243779">
        <w:rPr>
          <w:rFonts w:ascii="Arial" w:hAnsi="Arial" w:cs="Arial"/>
          <w:lang w:val="en-GB"/>
        </w:rPr>
        <w:t>ential Regulation Authority’s (“</w:t>
      </w:r>
      <w:r w:rsidR="00F01028" w:rsidRPr="00243779">
        <w:rPr>
          <w:rFonts w:ascii="Arial" w:hAnsi="Arial" w:cs="Arial"/>
          <w:lang w:val="en-GB"/>
        </w:rPr>
        <w:t>PRA</w:t>
      </w:r>
      <w:r w:rsidR="00466402" w:rsidRPr="00243779">
        <w:rPr>
          <w:rFonts w:ascii="Arial" w:hAnsi="Arial" w:cs="Arial"/>
          <w:lang w:val="en-GB"/>
        </w:rPr>
        <w:t>”</w:t>
      </w:r>
      <w:r w:rsidR="00F01028" w:rsidRPr="00243779">
        <w:rPr>
          <w:rFonts w:ascii="Arial" w:hAnsi="Arial" w:cs="Arial"/>
          <w:lang w:val="en-GB"/>
        </w:rPr>
        <w:t>) UK</w:t>
      </w:r>
      <w:r w:rsidR="00F4369A" w:rsidRPr="00243779">
        <w:rPr>
          <w:rFonts w:ascii="Arial" w:hAnsi="Arial" w:cs="Arial"/>
          <w:lang w:val="en-GB"/>
        </w:rPr>
        <w:t xml:space="preserve"> Liquidity regime as set out in </w:t>
      </w:r>
      <w:r w:rsidR="00466402" w:rsidRPr="00243779">
        <w:rPr>
          <w:rFonts w:ascii="Arial" w:hAnsi="Arial" w:cs="Arial"/>
          <w:lang w:val="en-GB"/>
        </w:rPr>
        <w:t xml:space="preserve">Supervisory Statements </w:t>
      </w:r>
      <w:r w:rsidR="00553F37" w:rsidRPr="00243779">
        <w:rPr>
          <w:rFonts w:ascii="Arial" w:hAnsi="Arial" w:cs="Arial"/>
          <w:lang w:val="en-GB"/>
        </w:rPr>
        <w:t>SS10/14 and SS1/17</w:t>
      </w:r>
      <w:r w:rsidR="00F4369A" w:rsidRPr="00243779">
        <w:rPr>
          <w:rFonts w:ascii="Arial" w:hAnsi="Arial" w:cs="Arial"/>
          <w:lang w:val="en-GB"/>
        </w:rPr>
        <w:t>.</w:t>
      </w:r>
      <w:r w:rsidR="00F4369A" w:rsidRPr="00243779">
        <w:rPr>
          <w:rFonts w:ascii="Arial" w:hAnsi="Arial" w:cs="Arial"/>
        </w:rPr>
        <w:t xml:space="preserve"> </w:t>
      </w:r>
      <w:r w:rsidR="00F4369A" w:rsidRPr="00243779">
        <w:rPr>
          <w:rFonts w:ascii="Arial" w:hAnsi="Arial" w:cs="Arial"/>
          <w:lang w:val="en-GB"/>
        </w:rPr>
        <w:t>Th</w:t>
      </w:r>
      <w:r w:rsidR="00466402" w:rsidRPr="00243779">
        <w:rPr>
          <w:rFonts w:ascii="Arial" w:hAnsi="Arial" w:cs="Arial"/>
          <w:lang w:val="en-GB"/>
        </w:rPr>
        <w:t>ese</w:t>
      </w:r>
      <w:r w:rsidR="00F4369A" w:rsidRPr="00243779">
        <w:rPr>
          <w:rFonts w:ascii="Arial" w:hAnsi="Arial" w:cs="Arial"/>
          <w:lang w:val="en-GB"/>
        </w:rPr>
        <w:t xml:space="preserve"> provide</w:t>
      </w:r>
      <w:r w:rsidR="00466402" w:rsidRPr="00243779">
        <w:rPr>
          <w:rFonts w:ascii="Arial" w:hAnsi="Arial" w:cs="Arial"/>
          <w:lang w:val="en-GB"/>
        </w:rPr>
        <w:t xml:space="preserve"> an outline of</w:t>
      </w:r>
      <w:r w:rsidR="00F4369A" w:rsidRPr="00243779">
        <w:rPr>
          <w:rFonts w:ascii="Arial" w:hAnsi="Arial" w:cs="Arial"/>
          <w:lang w:val="en-GB"/>
        </w:rPr>
        <w:t xml:space="preserve"> the PRA’s expectations of </w:t>
      </w:r>
      <w:r w:rsidR="00466402" w:rsidRPr="00243779">
        <w:rPr>
          <w:rFonts w:ascii="Arial" w:hAnsi="Arial" w:cs="Arial"/>
          <w:lang w:val="en-GB"/>
        </w:rPr>
        <w:t>non-</w:t>
      </w:r>
      <w:r w:rsidR="00032195" w:rsidRPr="00243779">
        <w:rPr>
          <w:rFonts w:ascii="Arial" w:hAnsi="Arial" w:cs="Arial"/>
          <w:iCs/>
        </w:rPr>
        <w:t xml:space="preserve"> EU European Economic Area (“EEA”) </w:t>
      </w:r>
      <w:r w:rsidR="00466402" w:rsidRPr="00243779">
        <w:rPr>
          <w:rFonts w:ascii="Arial" w:hAnsi="Arial" w:cs="Arial"/>
          <w:lang w:val="en-GB"/>
        </w:rPr>
        <w:t>Branches operating in the UK in respect of</w:t>
      </w:r>
      <w:r w:rsidR="00410017" w:rsidRPr="00243779">
        <w:rPr>
          <w:rFonts w:ascii="Arial" w:hAnsi="Arial" w:cs="Arial"/>
          <w:lang w:val="en-GB"/>
        </w:rPr>
        <w:t xml:space="preserve"> </w:t>
      </w:r>
      <w:r w:rsidR="000D1BAB" w:rsidRPr="00243779">
        <w:rPr>
          <w:rFonts w:ascii="Arial" w:hAnsi="Arial" w:cs="Arial"/>
          <w:lang w:val="en-GB"/>
        </w:rPr>
        <w:t>l</w:t>
      </w:r>
      <w:r w:rsidR="00410017" w:rsidRPr="00243779">
        <w:rPr>
          <w:rFonts w:ascii="Arial" w:hAnsi="Arial" w:cs="Arial"/>
          <w:lang w:val="en-GB"/>
        </w:rPr>
        <w:t xml:space="preserve">iquidity </w:t>
      </w:r>
      <w:r w:rsidR="000D1BAB" w:rsidRPr="00243779">
        <w:rPr>
          <w:rFonts w:ascii="Arial" w:hAnsi="Arial" w:cs="Arial"/>
          <w:lang w:val="en-GB"/>
        </w:rPr>
        <w:t>r</w:t>
      </w:r>
      <w:r w:rsidR="00F4369A" w:rsidRPr="00243779">
        <w:rPr>
          <w:rFonts w:ascii="Arial" w:hAnsi="Arial" w:cs="Arial"/>
          <w:lang w:val="en-GB"/>
        </w:rPr>
        <w:t>isk management arrangements</w:t>
      </w:r>
      <w:r w:rsidR="00825F4A">
        <w:rPr>
          <w:rFonts w:ascii="Arial" w:hAnsi="Arial" w:cs="Arial"/>
          <w:lang w:val="en-GB"/>
        </w:rPr>
        <w:t xml:space="preserve"> and state:</w:t>
      </w:r>
    </w:p>
    <w:p w14:paraId="015382C4" w14:textId="77777777" w:rsidR="00046A32" w:rsidRDefault="00046A32" w:rsidP="00C34827">
      <w:pPr>
        <w:spacing w:before="0" w:after="0" w:line="360" w:lineRule="auto"/>
        <w:jc w:val="left"/>
        <w:rPr>
          <w:rFonts w:ascii="Arial" w:hAnsi="Arial" w:cs="Arial"/>
          <w:lang w:val="en-GB"/>
        </w:rPr>
      </w:pPr>
    </w:p>
    <w:p w14:paraId="001295C9" w14:textId="77777777" w:rsidR="00825F4A" w:rsidRDefault="00825F4A" w:rsidP="00C34827">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Third-country forms liquidity will be managed at ‘whole-firm’ level;</w:t>
      </w:r>
    </w:p>
    <w:p w14:paraId="74E1A78D" w14:textId="0DCAC566" w:rsidR="00466402" w:rsidRDefault="00825F4A" w:rsidP="00C34827">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 xml:space="preserve">Liquidity Cover Ratio (“LCR”) must be submitted on a semi-annual basis; and </w:t>
      </w:r>
    </w:p>
    <w:p w14:paraId="40919378" w14:textId="4425D614" w:rsidR="00825F4A" w:rsidRPr="00825F4A" w:rsidRDefault="00825F4A" w:rsidP="00C34827">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 xml:space="preserve">Reporting of LCR could be at a more frequent basis (at PRA request) and the firm must be able to provide liquidity information on a daily basis during stress. </w:t>
      </w:r>
    </w:p>
    <w:p w14:paraId="686AF2A3" w14:textId="77777777" w:rsidR="00243779" w:rsidRPr="00243779" w:rsidRDefault="00243779" w:rsidP="00C34827">
      <w:pPr>
        <w:spacing w:before="0" w:after="0" w:line="360" w:lineRule="auto"/>
        <w:jc w:val="left"/>
        <w:rPr>
          <w:rStyle w:val="Hyperlink"/>
          <w:rFonts w:ascii="Arial" w:hAnsi="Arial" w:cs="Arial"/>
          <w:color w:val="auto"/>
          <w:lang w:val="en-GB"/>
        </w:rPr>
      </w:pPr>
    </w:p>
    <w:p w14:paraId="46EBD8D0" w14:textId="6D181B9B" w:rsidR="00C705C5" w:rsidRDefault="00466402" w:rsidP="00C34827">
      <w:pPr>
        <w:spacing w:before="0" w:after="0" w:line="360" w:lineRule="auto"/>
        <w:jc w:val="left"/>
        <w:rPr>
          <w:rStyle w:val="Emphasis"/>
          <w:rFonts w:ascii="Arial" w:hAnsi="Arial" w:cs="Arial"/>
          <w:i w:val="0"/>
        </w:rPr>
      </w:pPr>
      <w:r w:rsidRPr="001F6E10">
        <w:rPr>
          <w:rFonts w:ascii="Arial" w:hAnsi="Arial" w:cs="Arial"/>
        </w:rPr>
        <w:t>General background to the wider UK Liquidity Regime</w:t>
      </w:r>
      <w:r w:rsidR="001F6E10" w:rsidRPr="001F6E10">
        <w:rPr>
          <w:rFonts w:ascii="Arial" w:hAnsi="Arial" w:cs="Arial"/>
        </w:rPr>
        <w:t>, o</w:t>
      </w:r>
      <w:r w:rsidR="00C705C5" w:rsidRPr="001F6E10">
        <w:rPr>
          <w:rFonts w:ascii="Arial" w:hAnsi="Arial" w:cs="Arial"/>
          <w:lang w:val="en-GB"/>
        </w:rPr>
        <w:t>n</w:t>
      </w:r>
      <w:r w:rsidR="00C705C5" w:rsidRPr="001F6E10">
        <w:rPr>
          <w:rStyle w:val="Emphasis"/>
          <w:rFonts w:ascii="Arial" w:hAnsi="Arial" w:cs="Arial"/>
          <w:i w:val="0"/>
        </w:rPr>
        <w:t xml:space="preserve"> 1 </w:t>
      </w:r>
      <w:r w:rsidR="00C705C5" w:rsidRPr="001F6E10">
        <w:rPr>
          <w:rFonts w:ascii="Arial" w:hAnsi="Arial" w:cs="Arial"/>
          <w:lang w:val="en-GB"/>
        </w:rPr>
        <w:t>October</w:t>
      </w:r>
      <w:r w:rsidR="00C705C5" w:rsidRPr="001F6E10">
        <w:rPr>
          <w:rStyle w:val="Emphasis"/>
          <w:rFonts w:ascii="Arial" w:hAnsi="Arial" w:cs="Arial"/>
          <w:i w:val="0"/>
        </w:rPr>
        <w:t xml:space="preserve"> 2015, the Commission Delegated Regulation (EU) 2015/61 (“the Delegated Act”), which set</w:t>
      </w:r>
      <w:r w:rsidR="00B50D18" w:rsidRPr="001F6E10">
        <w:rPr>
          <w:rStyle w:val="Emphasis"/>
          <w:rFonts w:ascii="Arial" w:hAnsi="Arial" w:cs="Arial"/>
          <w:i w:val="0"/>
        </w:rPr>
        <w:t>s</w:t>
      </w:r>
      <w:r w:rsidR="00C705C5" w:rsidRPr="001F6E10">
        <w:rPr>
          <w:rStyle w:val="Emphasis"/>
          <w:rFonts w:ascii="Arial" w:hAnsi="Arial" w:cs="Arial"/>
          <w:i w:val="0"/>
        </w:rPr>
        <w:t xml:space="preserve"> out the </w:t>
      </w:r>
      <w:r w:rsidR="00C705C5" w:rsidRPr="001F6E10">
        <w:rPr>
          <w:rFonts w:ascii="Arial" w:hAnsi="Arial" w:cs="Arial"/>
          <w:lang w:val="en-GB"/>
        </w:rPr>
        <w:t>details</w:t>
      </w:r>
      <w:r w:rsidR="00C705C5" w:rsidRPr="001F6E10">
        <w:rPr>
          <w:rStyle w:val="Emphasis"/>
          <w:rFonts w:ascii="Arial" w:hAnsi="Arial" w:cs="Arial"/>
          <w:i w:val="0"/>
        </w:rPr>
        <w:t xml:space="preserve"> of the </w:t>
      </w:r>
      <w:r w:rsidR="00B50D18" w:rsidRPr="001F6E10">
        <w:rPr>
          <w:rStyle w:val="Emphasis"/>
          <w:rFonts w:ascii="Arial" w:hAnsi="Arial" w:cs="Arial"/>
          <w:i w:val="0"/>
        </w:rPr>
        <w:t>Liquidity Coverage Ratio (“</w:t>
      </w:r>
      <w:r w:rsidR="00C705C5" w:rsidRPr="001F6E10">
        <w:rPr>
          <w:rStyle w:val="Emphasis"/>
          <w:rFonts w:ascii="Arial" w:hAnsi="Arial" w:cs="Arial"/>
          <w:i w:val="0"/>
        </w:rPr>
        <w:t>LCR</w:t>
      </w:r>
      <w:r w:rsidR="00B50D18" w:rsidRPr="001F6E10">
        <w:rPr>
          <w:rStyle w:val="Emphasis"/>
          <w:rFonts w:ascii="Arial" w:hAnsi="Arial" w:cs="Arial"/>
          <w:i w:val="0"/>
        </w:rPr>
        <w:t>”)</w:t>
      </w:r>
      <w:r w:rsidR="00C705C5" w:rsidRPr="001F6E10">
        <w:rPr>
          <w:rStyle w:val="Emphasis"/>
          <w:rFonts w:ascii="Arial" w:hAnsi="Arial" w:cs="Arial"/>
          <w:i w:val="0"/>
        </w:rPr>
        <w:t xml:space="preserve"> came into force. At the same time, PS 11/15 revoked BIPRU 12 and set out new requirements for </w:t>
      </w:r>
      <w:r w:rsidR="00B50D18" w:rsidRPr="001F6E10">
        <w:rPr>
          <w:rStyle w:val="Emphasis"/>
          <w:rFonts w:ascii="Arial" w:hAnsi="Arial" w:cs="Arial"/>
          <w:i w:val="0"/>
        </w:rPr>
        <w:t xml:space="preserve">banks </w:t>
      </w:r>
      <w:r w:rsidR="00C705C5" w:rsidRPr="001F6E10">
        <w:rPr>
          <w:rStyle w:val="Emphasis"/>
          <w:rFonts w:ascii="Arial" w:hAnsi="Arial" w:cs="Arial"/>
          <w:i w:val="0"/>
        </w:rPr>
        <w:t>covering areas such as:</w:t>
      </w:r>
    </w:p>
    <w:p w14:paraId="712D18E3" w14:textId="77777777" w:rsidR="00046A32" w:rsidRPr="001F6E10" w:rsidRDefault="00046A32" w:rsidP="00C34827">
      <w:pPr>
        <w:spacing w:before="0" w:after="0" w:line="360" w:lineRule="auto"/>
        <w:jc w:val="left"/>
        <w:rPr>
          <w:rStyle w:val="Emphasis"/>
          <w:rFonts w:ascii="Arial" w:hAnsi="Arial" w:cs="Arial"/>
          <w:i w:val="0"/>
        </w:rPr>
      </w:pPr>
    </w:p>
    <w:p w14:paraId="60E988A4" w14:textId="77777777" w:rsidR="00C705C5" w:rsidRPr="001F6E10" w:rsidRDefault="00C705C5" w:rsidP="00C34827">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The phase-in process for the LCR;</w:t>
      </w:r>
    </w:p>
    <w:p w14:paraId="7A2BD6B0" w14:textId="77777777" w:rsidR="00C705C5" w:rsidRPr="001F6E10" w:rsidRDefault="00C705C5" w:rsidP="00C34827">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Liquidity reporting and disclosure; and</w:t>
      </w:r>
    </w:p>
    <w:p w14:paraId="7ED81957" w14:textId="67E632C7" w:rsidR="00C705C5" w:rsidRPr="001F6E10" w:rsidRDefault="00410017" w:rsidP="00C34827">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 xml:space="preserve">Liquidity </w:t>
      </w:r>
      <w:r w:rsidR="007A6D26" w:rsidRPr="001F6E10">
        <w:rPr>
          <w:rStyle w:val="Emphasis"/>
          <w:rFonts w:ascii="Arial" w:hAnsi="Arial" w:cs="Arial"/>
          <w:i w:val="0"/>
        </w:rPr>
        <w:t>r</w:t>
      </w:r>
      <w:r w:rsidR="00C705C5" w:rsidRPr="001F6E10">
        <w:rPr>
          <w:rStyle w:val="Emphasis"/>
          <w:rFonts w:ascii="Arial" w:hAnsi="Arial" w:cs="Arial"/>
          <w:i w:val="0"/>
        </w:rPr>
        <w:t>isk management.</w:t>
      </w:r>
    </w:p>
    <w:p w14:paraId="03E769F9" w14:textId="77777777" w:rsidR="00046A32" w:rsidRDefault="00046A32" w:rsidP="00C34827">
      <w:pPr>
        <w:spacing w:before="0" w:after="0" w:line="360" w:lineRule="auto"/>
        <w:jc w:val="left"/>
        <w:rPr>
          <w:rStyle w:val="Emphasis"/>
          <w:rFonts w:ascii="Arial" w:hAnsi="Arial" w:cs="Arial"/>
          <w:i w:val="0"/>
        </w:rPr>
      </w:pPr>
    </w:p>
    <w:p w14:paraId="3714E9B6" w14:textId="0F8D93C1" w:rsidR="00D16D24" w:rsidRPr="00243779" w:rsidRDefault="00032195" w:rsidP="00C34827">
      <w:pPr>
        <w:spacing w:before="0" w:after="0" w:line="360" w:lineRule="auto"/>
        <w:jc w:val="left"/>
        <w:rPr>
          <w:rFonts w:ascii="Arial" w:hAnsi="Arial" w:cs="Arial"/>
          <w:lang w:val="en-GB" w:eastAsia="zh-CN"/>
        </w:rPr>
      </w:pPr>
      <w:r w:rsidRPr="001F6E10">
        <w:rPr>
          <w:rStyle w:val="Emphasis"/>
          <w:rFonts w:ascii="Arial" w:hAnsi="Arial" w:cs="Arial"/>
          <w:i w:val="0"/>
        </w:rPr>
        <w:t>This information is provided for general information and should not be read as being directly applicable to the Branch</w:t>
      </w:r>
      <w:r w:rsidR="008F5915">
        <w:rPr>
          <w:rStyle w:val="Emphasis"/>
          <w:rFonts w:ascii="Arial" w:hAnsi="Arial" w:cs="Arial"/>
          <w:i w:val="0"/>
        </w:rPr>
        <w:t>,</w:t>
      </w:r>
      <w:r w:rsidR="00BF0C41">
        <w:rPr>
          <w:rStyle w:val="Emphasis"/>
          <w:rFonts w:ascii="Arial" w:hAnsi="Arial" w:cs="Arial"/>
          <w:i w:val="0"/>
        </w:rPr>
        <w:t xml:space="preserve"> </w:t>
      </w:r>
      <w:r w:rsidR="008F5915">
        <w:rPr>
          <w:rStyle w:val="Emphasis"/>
          <w:rFonts w:ascii="Arial" w:hAnsi="Arial" w:cs="Arial"/>
          <w:i w:val="0"/>
        </w:rPr>
        <w:t>h</w:t>
      </w:r>
      <w:r w:rsidR="008F5915" w:rsidRPr="001F6E10">
        <w:rPr>
          <w:rStyle w:val="Emphasis"/>
          <w:rFonts w:ascii="Arial" w:hAnsi="Arial" w:cs="Arial"/>
          <w:i w:val="0"/>
        </w:rPr>
        <w:t>owever</w:t>
      </w:r>
      <w:r w:rsidRPr="001F6E10">
        <w:rPr>
          <w:rStyle w:val="Emphasis"/>
          <w:rFonts w:ascii="Arial" w:hAnsi="Arial" w:cs="Arial"/>
          <w:i w:val="0"/>
        </w:rPr>
        <w:t>, the principles and approaches described in the regulations</w:t>
      </w:r>
      <w:r w:rsidR="00714CF7" w:rsidRPr="001F6E10">
        <w:rPr>
          <w:rStyle w:val="Emphasis"/>
          <w:rFonts w:ascii="Arial" w:hAnsi="Arial" w:cs="Arial"/>
          <w:i w:val="0"/>
        </w:rPr>
        <w:t xml:space="preserve"> have been considered in establishing the specific arrangements for </w:t>
      </w:r>
      <w:r w:rsidR="00BF0C41">
        <w:rPr>
          <w:rStyle w:val="Emphasis"/>
          <w:rFonts w:ascii="Arial" w:hAnsi="Arial" w:cs="Arial"/>
          <w:i w:val="0"/>
        </w:rPr>
        <w:t xml:space="preserve">liquidity risk management for </w:t>
      </w:r>
      <w:r w:rsidR="00714CF7" w:rsidRPr="001F6E10">
        <w:rPr>
          <w:rStyle w:val="Emphasis"/>
          <w:rFonts w:ascii="Arial" w:hAnsi="Arial" w:cs="Arial"/>
          <w:i w:val="0"/>
        </w:rPr>
        <w:t>the Branch.</w:t>
      </w:r>
      <w:r w:rsidRPr="001F6E10">
        <w:rPr>
          <w:rStyle w:val="Emphasis"/>
          <w:rFonts w:ascii="Arial" w:hAnsi="Arial" w:cs="Arial"/>
          <w:i w:val="0"/>
        </w:rPr>
        <w:t xml:space="preserve"> </w:t>
      </w:r>
      <w:bookmarkStart w:id="85" w:name="_Toc497452430"/>
      <w:bookmarkStart w:id="86" w:name="_Toc514059068"/>
      <w:bookmarkStart w:id="87" w:name="_Toc514073760"/>
      <w:bookmarkStart w:id="88" w:name="_Toc514059072"/>
      <w:bookmarkStart w:id="89" w:name="_Toc514073764"/>
      <w:bookmarkStart w:id="90" w:name="_Toc514059073"/>
      <w:bookmarkStart w:id="91" w:name="_Toc514073765"/>
      <w:bookmarkStart w:id="92" w:name="_Toc514059080"/>
      <w:bookmarkStart w:id="93" w:name="_Toc514073772"/>
      <w:bookmarkEnd w:id="85"/>
      <w:bookmarkEnd w:id="86"/>
      <w:bookmarkEnd w:id="87"/>
      <w:bookmarkEnd w:id="88"/>
      <w:bookmarkEnd w:id="89"/>
      <w:bookmarkEnd w:id="90"/>
      <w:bookmarkEnd w:id="91"/>
      <w:bookmarkEnd w:id="92"/>
      <w:bookmarkEnd w:id="93"/>
      <w:r w:rsidR="00D16D24" w:rsidRPr="00243779">
        <w:rPr>
          <w:rFonts w:ascii="Arial" w:hAnsi="Arial" w:cs="Arial"/>
          <w:lang w:val="en-GB" w:eastAsia="zh-CN"/>
        </w:rPr>
        <w:br w:type="page"/>
      </w:r>
    </w:p>
    <w:p w14:paraId="543E9607" w14:textId="5ECA3BAA" w:rsidR="001B2AA2" w:rsidRPr="00243779" w:rsidRDefault="003E1C56" w:rsidP="00C34827">
      <w:pPr>
        <w:pStyle w:val="Heading1"/>
        <w:spacing w:before="0" w:line="360" w:lineRule="auto"/>
        <w:jc w:val="left"/>
        <w:rPr>
          <w:rFonts w:ascii="Arial" w:hAnsi="Arial" w:cs="Arial"/>
          <w:color w:val="auto"/>
          <w:sz w:val="22"/>
          <w:szCs w:val="22"/>
          <w:lang w:val="en-GB"/>
        </w:rPr>
      </w:pPr>
      <w:bookmarkStart w:id="94" w:name="_Toc56002709"/>
      <w:r>
        <w:rPr>
          <w:rFonts w:ascii="Arial" w:hAnsi="Arial" w:cs="Arial"/>
          <w:color w:val="auto"/>
          <w:sz w:val="22"/>
          <w:szCs w:val="22"/>
          <w:lang w:val="en-GB"/>
        </w:rPr>
        <w:t>Risk Management Framework</w:t>
      </w:r>
      <w:bookmarkEnd w:id="94"/>
    </w:p>
    <w:p w14:paraId="76A95FF2" w14:textId="77777777" w:rsidR="00046A32" w:rsidRDefault="00046A32" w:rsidP="00C34827">
      <w:pPr>
        <w:spacing w:before="0" w:after="0" w:line="360" w:lineRule="auto"/>
        <w:jc w:val="left"/>
        <w:rPr>
          <w:rFonts w:ascii="Arial" w:hAnsi="Arial" w:cs="Arial"/>
        </w:rPr>
      </w:pPr>
      <w:bookmarkStart w:id="95" w:name="_Hlk527633942"/>
      <w:r>
        <w:rPr>
          <w:rFonts w:ascii="Arial" w:hAnsi="Arial" w:cs="Arial"/>
        </w:rPr>
        <w:t>Liquidity Risk management forms and integral part of the overall risk framework, which is presented as follows:</w:t>
      </w:r>
    </w:p>
    <w:p w14:paraId="68157B8B" w14:textId="33865AC2" w:rsidR="008E7147" w:rsidRPr="00046A32" w:rsidRDefault="00046A32" w:rsidP="00C34827">
      <w:pPr>
        <w:spacing w:before="0" w:after="0" w:line="360" w:lineRule="auto"/>
        <w:jc w:val="left"/>
        <w:rPr>
          <w:rFonts w:ascii="Arial" w:hAnsi="Arial" w:cs="Arial"/>
          <w:lang w:eastAsia="zh-CN"/>
        </w:rPr>
      </w:pPr>
      <w:r w:rsidRPr="008E7147">
        <w:rPr>
          <w:noProof/>
          <w:lang w:val="en-GB" w:eastAsia="zh-CN" w:bidi="ar-SA"/>
        </w:rPr>
        <w:drawing>
          <wp:inline distT="0" distB="0" distL="0" distR="0" wp14:anchorId="44549088" wp14:editId="7B3989E5">
            <wp:extent cx="4486275" cy="4862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26" cy="4873045"/>
                    </a:xfrm>
                    <a:prstGeom prst="rect">
                      <a:avLst/>
                    </a:prstGeom>
                    <a:noFill/>
                    <a:ln>
                      <a:noFill/>
                    </a:ln>
                  </pic:spPr>
                </pic:pic>
              </a:graphicData>
            </a:graphic>
          </wp:inline>
        </w:drawing>
      </w:r>
    </w:p>
    <w:p w14:paraId="3D9A1970" w14:textId="77777777" w:rsidR="00C84B19" w:rsidRDefault="00C84B19" w:rsidP="00C34827">
      <w:pPr>
        <w:spacing w:before="0" w:after="0" w:line="360" w:lineRule="auto"/>
        <w:jc w:val="left"/>
        <w:rPr>
          <w:rFonts w:ascii="Arial" w:hAnsi="Arial" w:cs="Arial"/>
          <w:lang w:val="en-GB" w:eastAsia="zh-CN"/>
        </w:rPr>
      </w:pPr>
    </w:p>
    <w:p w14:paraId="6FDDF24E" w14:textId="6B0BC539" w:rsidR="00046A32" w:rsidRDefault="00FA1ABC" w:rsidP="00C34827">
      <w:pPr>
        <w:spacing w:before="0" w:after="0" w:line="360" w:lineRule="auto"/>
        <w:jc w:val="left"/>
        <w:rPr>
          <w:rFonts w:ascii="Arial" w:hAnsi="Arial" w:cs="Arial"/>
          <w:lang w:val="en-GB" w:eastAsia="zh-CN"/>
        </w:rPr>
      </w:pPr>
      <w:r w:rsidRPr="00243779">
        <w:rPr>
          <w:rFonts w:ascii="Arial" w:hAnsi="Arial" w:cs="Arial"/>
          <w:lang w:val="en-GB" w:eastAsia="zh-CN"/>
        </w:rPr>
        <w:t>CNCBLB considers the cornerstone of liquidity risk management to be a robust overarching risk management framework</w:t>
      </w:r>
      <w:r w:rsidR="004232B6" w:rsidRPr="00243779">
        <w:rPr>
          <w:rFonts w:ascii="Arial" w:hAnsi="Arial" w:cs="Arial"/>
          <w:lang w:val="en-GB" w:eastAsia="zh-CN"/>
        </w:rPr>
        <w:t xml:space="preserve"> (“RMF”)</w:t>
      </w:r>
      <w:r w:rsidRPr="00243779">
        <w:rPr>
          <w:rFonts w:ascii="Arial" w:hAnsi="Arial" w:cs="Arial"/>
          <w:lang w:val="en-GB" w:eastAsia="zh-CN"/>
        </w:rPr>
        <w:t xml:space="preserve">, supported by clear policies and procedures. </w:t>
      </w:r>
    </w:p>
    <w:p w14:paraId="596631A3" w14:textId="77777777" w:rsidR="00046A32" w:rsidRDefault="00046A32" w:rsidP="00C34827">
      <w:pPr>
        <w:spacing w:before="0" w:after="0" w:line="360" w:lineRule="auto"/>
        <w:jc w:val="left"/>
        <w:rPr>
          <w:rFonts w:ascii="Arial" w:hAnsi="Arial" w:cs="Arial"/>
          <w:lang w:val="en-GB" w:eastAsia="zh-CN"/>
        </w:rPr>
      </w:pPr>
    </w:p>
    <w:p w14:paraId="44B9D0D8" w14:textId="77777777" w:rsidR="007605C9" w:rsidRDefault="00FA1ABC"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This ensures compliance with both general regulatory requirements and with the Risk Appetite </w:t>
      </w:r>
      <w:r w:rsidR="007605C9">
        <w:rPr>
          <w:rFonts w:ascii="Arial" w:hAnsi="Arial" w:cs="Arial"/>
          <w:lang w:val="en-GB" w:eastAsia="zh-CN"/>
        </w:rPr>
        <w:t xml:space="preserve">limits (see </w:t>
      </w:r>
      <w:r w:rsidR="007605C9" w:rsidRPr="00C34827">
        <w:rPr>
          <w:rFonts w:ascii="Arial" w:hAnsi="Arial" w:cs="Arial"/>
          <w:b/>
          <w:i/>
          <w:lang w:val="en-GB" w:eastAsia="zh-CN"/>
        </w:rPr>
        <w:t>Appendix A</w:t>
      </w:r>
      <w:r w:rsidR="007605C9">
        <w:rPr>
          <w:rFonts w:ascii="Arial" w:hAnsi="Arial" w:cs="Arial"/>
          <w:lang w:val="en-GB" w:eastAsia="zh-CN"/>
        </w:rPr>
        <w:t xml:space="preserve">) </w:t>
      </w:r>
      <w:r w:rsidRPr="00243779">
        <w:rPr>
          <w:rFonts w:ascii="Arial" w:hAnsi="Arial" w:cs="Arial"/>
          <w:lang w:val="en-GB" w:eastAsia="zh-CN"/>
        </w:rPr>
        <w:t xml:space="preserve">set by the </w:t>
      </w:r>
      <w:proofErr w:type="spellStart"/>
      <w:r w:rsidRPr="00243779">
        <w:rPr>
          <w:rFonts w:ascii="Arial" w:hAnsi="Arial" w:cs="Arial"/>
          <w:lang w:val="en-GB" w:eastAsia="zh-CN"/>
        </w:rPr>
        <w:t>ManCo</w:t>
      </w:r>
      <w:proofErr w:type="spellEnd"/>
      <w:r w:rsidRPr="00243779">
        <w:rPr>
          <w:rFonts w:ascii="Arial" w:hAnsi="Arial" w:cs="Arial"/>
          <w:lang w:val="en-GB" w:eastAsia="zh-CN"/>
        </w:rPr>
        <w:t>.</w:t>
      </w:r>
      <w:r w:rsidR="007246A8">
        <w:rPr>
          <w:rFonts w:ascii="Arial" w:hAnsi="Arial" w:cs="Arial"/>
          <w:lang w:val="en-GB" w:eastAsia="zh-CN"/>
        </w:rPr>
        <w:t xml:space="preserve"> </w:t>
      </w:r>
    </w:p>
    <w:p w14:paraId="6A414A2E" w14:textId="7F7D5FFE" w:rsidR="007246A8" w:rsidRDefault="00FA1ABC" w:rsidP="00C34827">
      <w:pPr>
        <w:spacing w:before="0" w:after="0" w:line="360" w:lineRule="auto"/>
        <w:jc w:val="left"/>
        <w:rPr>
          <w:rFonts w:ascii="Arial" w:hAnsi="Arial" w:cs="Arial"/>
        </w:rPr>
      </w:pPr>
      <w:r w:rsidRPr="00243779">
        <w:rPr>
          <w:rFonts w:ascii="Arial" w:hAnsi="Arial" w:cs="Arial"/>
          <w:lang w:val="en-GB" w:eastAsia="zh-CN"/>
        </w:rPr>
        <w:t xml:space="preserve">The key committees involved in liquidity risk management are </w:t>
      </w:r>
      <w:proofErr w:type="spellStart"/>
      <w:r w:rsidRPr="00243779">
        <w:rPr>
          <w:rFonts w:ascii="Arial" w:hAnsi="Arial" w:cs="Arial"/>
          <w:lang w:val="en-GB" w:eastAsia="zh-CN"/>
        </w:rPr>
        <w:t>ManCo</w:t>
      </w:r>
      <w:proofErr w:type="spellEnd"/>
      <w:r w:rsidRPr="00243779">
        <w:rPr>
          <w:rFonts w:ascii="Arial" w:hAnsi="Arial" w:cs="Arial"/>
          <w:lang w:val="en-GB" w:eastAsia="zh-CN"/>
        </w:rPr>
        <w:t xml:space="preserve">; </w:t>
      </w:r>
      <w:proofErr w:type="spellStart"/>
      <w:r w:rsidRPr="00243779">
        <w:rPr>
          <w:rFonts w:ascii="Arial" w:hAnsi="Arial" w:cs="Arial"/>
          <w:lang w:val="en-GB" w:eastAsia="zh-CN"/>
        </w:rPr>
        <w:t>ALCo</w:t>
      </w:r>
      <w:proofErr w:type="spellEnd"/>
      <w:r w:rsidRPr="00243779">
        <w:rPr>
          <w:rFonts w:ascii="Arial" w:hAnsi="Arial" w:cs="Arial"/>
          <w:lang w:val="en-GB" w:eastAsia="zh-CN"/>
        </w:rPr>
        <w:t xml:space="preserve"> and </w:t>
      </w:r>
      <w:r w:rsidR="000B38E3" w:rsidRPr="00243779">
        <w:rPr>
          <w:rFonts w:ascii="Arial" w:hAnsi="Arial" w:cs="Arial"/>
          <w:lang w:val="en-GB" w:eastAsia="zh-CN"/>
        </w:rPr>
        <w:t>Audit and Risk Committee (“</w:t>
      </w:r>
      <w:proofErr w:type="spellStart"/>
      <w:r w:rsidRPr="00243779">
        <w:rPr>
          <w:rFonts w:ascii="Arial" w:hAnsi="Arial" w:cs="Arial"/>
          <w:lang w:val="en-GB" w:eastAsia="zh-CN"/>
        </w:rPr>
        <w:t>ARCo</w:t>
      </w:r>
      <w:proofErr w:type="spellEnd"/>
      <w:r w:rsidR="000B38E3" w:rsidRPr="00243779">
        <w:rPr>
          <w:rFonts w:ascii="Arial" w:hAnsi="Arial" w:cs="Arial"/>
          <w:lang w:val="en-GB" w:eastAsia="zh-CN"/>
        </w:rPr>
        <w:t>”)</w:t>
      </w:r>
      <w:r w:rsidRPr="00243779">
        <w:rPr>
          <w:rFonts w:ascii="Arial" w:hAnsi="Arial" w:cs="Arial"/>
          <w:lang w:val="en-GB" w:eastAsia="zh-CN"/>
        </w:rPr>
        <w:t>.</w:t>
      </w:r>
      <w:r w:rsidR="007246A8">
        <w:rPr>
          <w:rFonts w:ascii="Arial" w:hAnsi="Arial" w:cs="Arial"/>
          <w:lang w:val="en-GB" w:eastAsia="zh-CN"/>
        </w:rPr>
        <w:t xml:space="preserve"> </w:t>
      </w:r>
      <w:r w:rsidR="001B2AA2" w:rsidRPr="00243779">
        <w:rPr>
          <w:rFonts w:ascii="Arial" w:hAnsi="Arial" w:cs="Arial"/>
          <w:lang w:val="en-GB" w:eastAsia="zh-CN"/>
        </w:rPr>
        <w:t xml:space="preserve">The </w:t>
      </w:r>
      <w:proofErr w:type="spellStart"/>
      <w:r w:rsidR="008C0AF6" w:rsidRPr="00243779">
        <w:rPr>
          <w:rFonts w:ascii="Arial" w:hAnsi="Arial" w:cs="Arial"/>
          <w:lang w:val="en-GB" w:eastAsia="zh-CN"/>
        </w:rPr>
        <w:t>ALC</w:t>
      </w:r>
      <w:r w:rsidR="00991DBE" w:rsidRPr="00243779">
        <w:rPr>
          <w:rFonts w:ascii="Arial" w:hAnsi="Arial" w:cs="Arial"/>
          <w:lang w:val="en-GB" w:eastAsia="zh-CN"/>
        </w:rPr>
        <w:t>o</w:t>
      </w:r>
      <w:proofErr w:type="spellEnd"/>
      <w:r w:rsidR="001B2AA2" w:rsidRPr="00243779">
        <w:rPr>
          <w:rFonts w:ascii="Arial" w:hAnsi="Arial" w:cs="Arial"/>
          <w:lang w:val="en-GB" w:eastAsia="zh-CN"/>
        </w:rPr>
        <w:t xml:space="preserve"> maintains oversight of liquidity and is also responsible for reviewing and making recommendations to the </w:t>
      </w:r>
      <w:proofErr w:type="spellStart"/>
      <w:r w:rsidR="00AC0753">
        <w:rPr>
          <w:rFonts w:ascii="Arial" w:hAnsi="Arial" w:cs="Arial"/>
          <w:lang w:val="en-GB" w:eastAsia="zh-CN"/>
        </w:rPr>
        <w:t>ARCo</w:t>
      </w:r>
      <w:proofErr w:type="spellEnd"/>
      <w:r w:rsidR="00AC0753" w:rsidRPr="00243779">
        <w:rPr>
          <w:rFonts w:ascii="Arial" w:hAnsi="Arial" w:cs="Arial"/>
          <w:lang w:val="en-GB" w:eastAsia="zh-CN"/>
        </w:rPr>
        <w:t xml:space="preserve"> </w:t>
      </w:r>
      <w:r w:rsidR="001B2AA2" w:rsidRPr="00243779">
        <w:rPr>
          <w:rFonts w:ascii="Arial" w:hAnsi="Arial" w:cs="Arial"/>
          <w:lang w:val="en-GB" w:eastAsia="zh-CN"/>
        </w:rPr>
        <w:t xml:space="preserve">on </w:t>
      </w:r>
      <w:r w:rsidR="00846B62" w:rsidRPr="00243779">
        <w:rPr>
          <w:rFonts w:ascii="Arial" w:hAnsi="Arial" w:cs="Arial"/>
          <w:lang w:val="en-GB" w:eastAsia="zh-CN"/>
        </w:rPr>
        <w:t xml:space="preserve">the </w:t>
      </w:r>
      <w:r w:rsidR="00991DBE" w:rsidRPr="00243779">
        <w:rPr>
          <w:rFonts w:ascii="Arial" w:hAnsi="Arial" w:cs="Arial"/>
          <w:lang w:val="en-GB" w:eastAsia="zh-CN"/>
        </w:rPr>
        <w:t>l</w:t>
      </w:r>
      <w:r w:rsidR="00846B62" w:rsidRPr="00243779">
        <w:rPr>
          <w:rFonts w:ascii="Arial" w:hAnsi="Arial" w:cs="Arial"/>
          <w:lang w:val="en-GB" w:eastAsia="zh-CN"/>
        </w:rPr>
        <w:t xml:space="preserve">iquidity </w:t>
      </w:r>
      <w:r w:rsidR="00991DBE" w:rsidRPr="00243779">
        <w:rPr>
          <w:rFonts w:ascii="Arial" w:hAnsi="Arial" w:cs="Arial"/>
          <w:lang w:val="en-GB" w:eastAsia="zh-CN"/>
        </w:rPr>
        <w:t>r</w:t>
      </w:r>
      <w:r w:rsidR="001B2AA2" w:rsidRPr="00243779">
        <w:rPr>
          <w:rFonts w:ascii="Arial" w:hAnsi="Arial" w:cs="Arial"/>
          <w:lang w:val="en-GB" w:eastAsia="zh-CN"/>
        </w:rPr>
        <w:t>isk management strategy</w:t>
      </w:r>
      <w:r w:rsidR="00846B62" w:rsidRPr="00243779">
        <w:rPr>
          <w:rFonts w:ascii="Arial" w:hAnsi="Arial" w:cs="Arial"/>
          <w:lang w:val="en-GB" w:eastAsia="zh-CN"/>
        </w:rPr>
        <w:t>.</w:t>
      </w:r>
      <w:r w:rsidR="001B2AA2" w:rsidRPr="00243779">
        <w:rPr>
          <w:rFonts w:ascii="Arial" w:hAnsi="Arial" w:cs="Arial"/>
          <w:lang w:val="en-GB" w:eastAsia="zh-CN"/>
        </w:rPr>
        <w:t xml:space="preserve"> </w:t>
      </w:r>
      <w:proofErr w:type="spellStart"/>
      <w:r w:rsidR="008C0AF6" w:rsidRPr="00243779">
        <w:rPr>
          <w:rFonts w:ascii="Arial" w:hAnsi="Arial" w:cs="Arial"/>
          <w:lang w:val="en-GB" w:eastAsia="zh-CN"/>
        </w:rPr>
        <w:t>ALC</w:t>
      </w:r>
      <w:r w:rsidR="00991DBE" w:rsidRPr="00243779">
        <w:rPr>
          <w:rFonts w:ascii="Arial" w:hAnsi="Arial" w:cs="Arial"/>
          <w:lang w:val="en-GB" w:eastAsia="zh-CN"/>
        </w:rPr>
        <w:t>o</w:t>
      </w:r>
      <w:proofErr w:type="spellEnd"/>
      <w:r w:rsidR="001B2AA2" w:rsidRPr="00243779">
        <w:rPr>
          <w:rFonts w:ascii="Arial" w:hAnsi="Arial" w:cs="Arial"/>
          <w:lang w:val="en-GB" w:eastAsia="zh-CN"/>
        </w:rPr>
        <w:t xml:space="preserve"> receives </w:t>
      </w:r>
      <w:r w:rsidR="008C0AF6" w:rsidRPr="00243779">
        <w:rPr>
          <w:rFonts w:ascii="Arial" w:hAnsi="Arial" w:cs="Arial"/>
          <w:lang w:val="en-GB" w:eastAsia="zh-CN"/>
        </w:rPr>
        <w:t>periodic Management Information (“MI”)</w:t>
      </w:r>
      <w:r w:rsidRPr="00243779">
        <w:rPr>
          <w:rFonts w:ascii="Arial" w:hAnsi="Arial" w:cs="Arial"/>
          <w:lang w:val="en-GB" w:eastAsia="zh-CN"/>
        </w:rPr>
        <w:t xml:space="preserve"> predominantly from the Treasury but also from the Risk department periodically</w:t>
      </w:r>
      <w:r w:rsidR="00846B62" w:rsidRPr="00243779">
        <w:rPr>
          <w:rFonts w:ascii="Arial" w:hAnsi="Arial" w:cs="Arial"/>
          <w:lang w:val="en-GB" w:eastAsia="zh-CN"/>
        </w:rPr>
        <w:t>, which</w:t>
      </w:r>
      <w:r w:rsidR="008C0AF6" w:rsidRPr="00243779">
        <w:rPr>
          <w:rFonts w:ascii="Arial" w:hAnsi="Arial" w:cs="Arial"/>
          <w:lang w:val="en-GB" w:eastAsia="zh-CN"/>
        </w:rPr>
        <w:t xml:space="preserve"> </w:t>
      </w:r>
      <w:r w:rsidRPr="00243779">
        <w:rPr>
          <w:rFonts w:ascii="Arial" w:hAnsi="Arial" w:cs="Arial"/>
          <w:lang w:val="en-GB" w:eastAsia="zh-CN"/>
        </w:rPr>
        <w:t>serves as the basis for its c</w:t>
      </w:r>
      <w:r w:rsidR="001B2AA2" w:rsidRPr="00243779">
        <w:rPr>
          <w:rFonts w:ascii="Arial" w:hAnsi="Arial" w:cs="Arial"/>
          <w:lang w:val="en-GB" w:eastAsia="zh-CN"/>
        </w:rPr>
        <w:t>hallenges</w:t>
      </w:r>
      <w:r w:rsidRPr="00243779">
        <w:rPr>
          <w:rFonts w:ascii="Arial" w:hAnsi="Arial" w:cs="Arial"/>
          <w:lang w:val="en-GB" w:eastAsia="zh-CN"/>
        </w:rPr>
        <w:t xml:space="preserve"> and oversight</w:t>
      </w:r>
      <w:r w:rsidR="001B2AA2" w:rsidRPr="00243779">
        <w:rPr>
          <w:rFonts w:ascii="Arial" w:hAnsi="Arial" w:cs="Arial"/>
          <w:lang w:val="en-GB" w:eastAsia="zh-CN"/>
        </w:rPr>
        <w:t>.</w:t>
      </w:r>
      <w:r w:rsidR="007246A8">
        <w:rPr>
          <w:rFonts w:ascii="Arial" w:hAnsi="Arial" w:cs="Arial"/>
          <w:lang w:val="en-GB" w:eastAsia="zh-CN"/>
        </w:rPr>
        <w:t xml:space="preserve"> </w:t>
      </w:r>
      <w:proofErr w:type="spellStart"/>
      <w:r w:rsidR="00AC0753">
        <w:rPr>
          <w:rFonts w:ascii="Arial" w:hAnsi="Arial" w:cs="Arial"/>
          <w:lang w:val="en-GB" w:eastAsia="zh-CN"/>
        </w:rPr>
        <w:t>ManCo</w:t>
      </w:r>
      <w:proofErr w:type="spellEnd"/>
      <w:r w:rsidR="00AC0753" w:rsidRPr="00243779">
        <w:rPr>
          <w:rFonts w:ascii="Arial" w:hAnsi="Arial" w:cs="Arial"/>
          <w:lang w:val="en-GB" w:eastAsia="zh-CN"/>
        </w:rPr>
        <w:t xml:space="preserve"> receives periodic Management Information (“MI”) predominantly from </w:t>
      </w:r>
      <w:r w:rsidR="00AC0753">
        <w:rPr>
          <w:rFonts w:ascii="Arial" w:hAnsi="Arial" w:cs="Arial"/>
          <w:lang w:val="en-GB" w:eastAsia="zh-CN"/>
        </w:rPr>
        <w:t xml:space="preserve">Risk </w:t>
      </w:r>
      <w:r w:rsidR="00AC0753" w:rsidRPr="00243779">
        <w:rPr>
          <w:rFonts w:ascii="Arial" w:hAnsi="Arial" w:cs="Arial"/>
          <w:lang w:val="en-GB" w:eastAsia="zh-CN"/>
        </w:rPr>
        <w:t>department</w:t>
      </w:r>
      <w:r w:rsidR="00AC0753">
        <w:rPr>
          <w:rFonts w:ascii="Arial" w:hAnsi="Arial" w:cs="Arial"/>
          <w:lang w:val="en-GB" w:eastAsia="zh-CN"/>
        </w:rPr>
        <w:t xml:space="preserve"> in the monthly ‘Comprehensive Risk Management Report’</w:t>
      </w:r>
      <w:r w:rsidR="00AC0753" w:rsidRPr="00243779">
        <w:rPr>
          <w:rFonts w:ascii="Arial" w:hAnsi="Arial" w:cs="Arial"/>
          <w:lang w:val="en-GB" w:eastAsia="zh-CN"/>
        </w:rPr>
        <w:t xml:space="preserve">, which serves as the basis for its challenges and </w:t>
      </w:r>
      <w:r w:rsidR="00AC0753">
        <w:rPr>
          <w:rFonts w:ascii="Arial" w:hAnsi="Arial" w:cs="Arial"/>
          <w:lang w:val="en-GB" w:eastAsia="zh-CN"/>
        </w:rPr>
        <w:t xml:space="preserve">overall </w:t>
      </w:r>
      <w:r w:rsidR="00AC0753" w:rsidRPr="00243779">
        <w:rPr>
          <w:rFonts w:ascii="Arial" w:hAnsi="Arial" w:cs="Arial"/>
          <w:lang w:val="en-GB" w:eastAsia="zh-CN"/>
        </w:rPr>
        <w:t>oversight</w:t>
      </w:r>
      <w:r w:rsidR="00AC0753">
        <w:rPr>
          <w:rFonts w:ascii="Arial" w:hAnsi="Arial" w:cs="Arial"/>
          <w:lang w:val="en-GB" w:eastAsia="zh-CN"/>
        </w:rPr>
        <w:t xml:space="preserve"> of risk management of the Branch</w:t>
      </w:r>
      <w:r w:rsidR="00AC0753" w:rsidRPr="00243779">
        <w:rPr>
          <w:rFonts w:ascii="Arial" w:hAnsi="Arial" w:cs="Arial"/>
          <w:lang w:val="en-GB" w:eastAsia="zh-CN"/>
        </w:rPr>
        <w:t>.</w:t>
      </w:r>
    </w:p>
    <w:p w14:paraId="693C12F5" w14:textId="77777777" w:rsidR="007246A8" w:rsidRDefault="007246A8" w:rsidP="00C34827">
      <w:pPr>
        <w:spacing w:before="0" w:after="0" w:line="360" w:lineRule="auto"/>
        <w:jc w:val="left"/>
        <w:rPr>
          <w:rFonts w:ascii="Arial" w:hAnsi="Arial" w:cs="Arial"/>
        </w:rPr>
      </w:pPr>
    </w:p>
    <w:p w14:paraId="31C52D32" w14:textId="15217653" w:rsidR="00AC4FC9" w:rsidRDefault="00BF0C41" w:rsidP="00C34827">
      <w:pPr>
        <w:pStyle w:val="Heading1"/>
        <w:spacing w:before="0" w:line="360" w:lineRule="auto"/>
        <w:jc w:val="left"/>
        <w:rPr>
          <w:rFonts w:ascii="Arial" w:hAnsi="Arial" w:cs="Arial"/>
          <w:color w:val="auto"/>
          <w:sz w:val="22"/>
          <w:szCs w:val="22"/>
          <w:lang w:val="en-GB"/>
        </w:rPr>
      </w:pPr>
      <w:bookmarkStart w:id="96" w:name="_Toc56002710"/>
      <w:bookmarkEnd w:id="95"/>
      <w:r>
        <w:rPr>
          <w:rFonts w:ascii="Arial" w:hAnsi="Arial" w:cs="Arial"/>
          <w:color w:val="auto"/>
          <w:sz w:val="22"/>
          <w:szCs w:val="22"/>
          <w:lang w:val="en-GB"/>
        </w:rPr>
        <w:t xml:space="preserve">Liquidity </w:t>
      </w:r>
      <w:r w:rsidR="00A301A2" w:rsidRPr="00243779">
        <w:rPr>
          <w:rFonts w:ascii="Arial" w:hAnsi="Arial" w:cs="Arial"/>
          <w:color w:val="auto"/>
          <w:sz w:val="22"/>
          <w:szCs w:val="22"/>
          <w:lang w:val="en-GB"/>
        </w:rPr>
        <w:t xml:space="preserve">Risk </w:t>
      </w:r>
      <w:r w:rsidR="000607C6" w:rsidRPr="00243779">
        <w:rPr>
          <w:rFonts w:ascii="Arial" w:hAnsi="Arial" w:cs="Arial"/>
          <w:color w:val="auto"/>
          <w:sz w:val="22"/>
          <w:szCs w:val="22"/>
          <w:lang w:val="en-GB"/>
        </w:rPr>
        <w:t>Management</w:t>
      </w:r>
      <w:bookmarkEnd w:id="96"/>
    </w:p>
    <w:p w14:paraId="6F8E5DC0" w14:textId="77777777" w:rsidR="00C34827" w:rsidRPr="00C34827" w:rsidRDefault="00C34827" w:rsidP="00C34827">
      <w:pPr>
        <w:spacing w:before="0" w:after="0" w:line="360" w:lineRule="auto"/>
        <w:jc w:val="left"/>
        <w:rPr>
          <w:lang w:val="en-GB"/>
        </w:rPr>
      </w:pPr>
    </w:p>
    <w:p w14:paraId="74639521" w14:textId="50C9A0B7" w:rsidR="00221E21" w:rsidRPr="00046A32" w:rsidRDefault="001B6A29" w:rsidP="00C34827">
      <w:pPr>
        <w:pStyle w:val="Heading2"/>
      </w:pPr>
      <w:bookmarkStart w:id="97" w:name="_Toc56002711"/>
      <w:r>
        <w:t xml:space="preserve">6.1 </w:t>
      </w:r>
      <w:r w:rsidR="00221E21" w:rsidRPr="00243779">
        <w:t>Three Lines of Defence</w:t>
      </w:r>
      <w:bookmarkEnd w:id="97"/>
    </w:p>
    <w:p w14:paraId="692CFCF6" w14:textId="77777777" w:rsidR="00A23DF4" w:rsidRDefault="00A23DF4" w:rsidP="00C34827">
      <w:pPr>
        <w:pStyle w:val="Heading3"/>
        <w:numPr>
          <w:ilvl w:val="0"/>
          <w:numId w:val="0"/>
        </w:numPr>
        <w:spacing w:before="0" w:line="360" w:lineRule="auto"/>
        <w:ind w:left="720" w:hanging="720"/>
        <w:jc w:val="left"/>
        <w:rPr>
          <w:rFonts w:ascii="Arial" w:hAnsi="Arial" w:cs="Arial"/>
          <w:color w:val="auto"/>
        </w:rPr>
      </w:pPr>
      <w:bookmarkStart w:id="98" w:name="_Toc526766886"/>
    </w:p>
    <w:p w14:paraId="2A38B4DC" w14:textId="77777777" w:rsidR="00BF0C41" w:rsidRPr="00046A32" w:rsidRDefault="00BF0C41" w:rsidP="00C34827">
      <w:pPr>
        <w:pStyle w:val="Heading3"/>
        <w:numPr>
          <w:ilvl w:val="0"/>
          <w:numId w:val="0"/>
        </w:numPr>
        <w:spacing w:before="0" w:line="360" w:lineRule="auto"/>
        <w:ind w:left="720" w:hanging="720"/>
        <w:jc w:val="left"/>
        <w:rPr>
          <w:rFonts w:ascii="Arial" w:hAnsi="Arial" w:cs="Arial"/>
          <w:color w:val="auto"/>
        </w:rPr>
      </w:pPr>
      <w:r w:rsidRPr="00046A32">
        <w:rPr>
          <w:rFonts w:ascii="Arial" w:hAnsi="Arial" w:cs="Arial"/>
          <w:color w:val="auto"/>
        </w:rPr>
        <w:t xml:space="preserve">First Line of </w:t>
      </w:r>
      <w:proofErr w:type="spellStart"/>
      <w:r w:rsidRPr="00046A32">
        <w:rPr>
          <w:rFonts w:ascii="Arial" w:hAnsi="Arial" w:cs="Arial"/>
          <w:color w:val="auto"/>
        </w:rPr>
        <w:t>Defence</w:t>
      </w:r>
      <w:bookmarkEnd w:id="98"/>
      <w:proofErr w:type="spellEnd"/>
      <w:r w:rsidRPr="00046A32">
        <w:rPr>
          <w:rFonts w:ascii="Arial" w:hAnsi="Arial" w:cs="Arial"/>
          <w:color w:val="auto"/>
        </w:rPr>
        <w:t xml:space="preserve"> </w:t>
      </w:r>
    </w:p>
    <w:p w14:paraId="5C7F2F2A" w14:textId="3B39881D" w:rsidR="00BF0C41" w:rsidRDefault="00BF0C41" w:rsidP="00C34827">
      <w:pPr>
        <w:pStyle w:val="Bodytextprebullet"/>
        <w:spacing w:before="0" w:after="0" w:line="360" w:lineRule="auto"/>
        <w:rPr>
          <w:rFonts w:ascii="Arial" w:hAnsi="Arial" w:cs="Arial"/>
          <w:color w:val="auto"/>
          <w:sz w:val="22"/>
        </w:rPr>
      </w:pPr>
      <w:r w:rsidRPr="00046A32">
        <w:rPr>
          <w:rFonts w:ascii="Arial" w:hAnsi="Arial" w:cs="Arial"/>
          <w:color w:val="auto"/>
          <w:sz w:val="22"/>
        </w:rPr>
        <w:t xml:space="preserve">The Treasury team within Financial Markets will carry out all </w:t>
      </w:r>
      <w:r w:rsidR="00A321A7" w:rsidRPr="00046A32">
        <w:rPr>
          <w:rFonts w:ascii="Arial" w:hAnsi="Arial" w:cs="Arial"/>
          <w:color w:val="auto"/>
          <w:sz w:val="22"/>
        </w:rPr>
        <w:t>liquidity</w:t>
      </w:r>
      <w:r w:rsidRPr="00046A32">
        <w:rPr>
          <w:rFonts w:ascii="Arial" w:hAnsi="Arial" w:cs="Arial"/>
          <w:color w:val="auto"/>
          <w:sz w:val="22"/>
        </w:rPr>
        <w:t xml:space="preserve"> management activities on behalf of CNCBLB. The </w:t>
      </w:r>
      <w:r w:rsidR="00A321A7" w:rsidRPr="00046A32">
        <w:rPr>
          <w:rFonts w:ascii="Arial" w:hAnsi="Arial" w:cs="Arial"/>
          <w:color w:val="auto"/>
          <w:sz w:val="22"/>
        </w:rPr>
        <w:t>liquidity management</w:t>
      </w:r>
      <w:r w:rsidRPr="00046A32">
        <w:rPr>
          <w:rFonts w:ascii="Arial" w:hAnsi="Arial" w:cs="Arial"/>
          <w:color w:val="auto"/>
          <w:sz w:val="22"/>
        </w:rPr>
        <w:t xml:space="preserve"> activities undertaken are primarily in the following areas:</w:t>
      </w:r>
    </w:p>
    <w:p w14:paraId="2A4D348E" w14:textId="320FFACD" w:rsidR="005B2F52" w:rsidRDefault="005B2F52" w:rsidP="00C34827">
      <w:pPr>
        <w:pStyle w:val="Bullet"/>
        <w:numPr>
          <w:ilvl w:val="0"/>
          <w:numId w:val="27"/>
        </w:numPr>
        <w:spacing w:before="0" w:after="0" w:line="360" w:lineRule="auto"/>
        <w:ind w:left="567" w:hanging="567"/>
        <w:jc w:val="left"/>
        <w:rPr>
          <w:rFonts w:cs="Arial"/>
          <w:color w:val="auto"/>
          <w:sz w:val="22"/>
        </w:rPr>
      </w:pPr>
      <w:r>
        <w:rPr>
          <w:rFonts w:cs="Arial"/>
          <w:color w:val="auto"/>
          <w:sz w:val="22"/>
        </w:rPr>
        <w:t>Developing and implementing the ‘Liquidity and Funding Strategy’</w:t>
      </w:r>
      <w:r w:rsidR="007605C9">
        <w:rPr>
          <w:rFonts w:cs="Arial"/>
          <w:color w:val="auto"/>
          <w:sz w:val="22"/>
        </w:rPr>
        <w:t xml:space="preserve"> (</w:t>
      </w:r>
      <w:r w:rsidR="007605C9" w:rsidRPr="007605C9">
        <w:rPr>
          <w:rFonts w:cs="Arial"/>
          <w:color w:val="auto"/>
          <w:sz w:val="22"/>
        </w:rPr>
        <w:t xml:space="preserve">see </w:t>
      </w:r>
      <w:r w:rsidR="007605C9" w:rsidRPr="00C34827">
        <w:rPr>
          <w:rFonts w:cs="Arial"/>
          <w:b/>
          <w:i/>
          <w:color w:val="auto"/>
          <w:sz w:val="22"/>
        </w:rPr>
        <w:t xml:space="preserve">Appendix </w:t>
      </w:r>
      <w:r w:rsidR="007605C9">
        <w:rPr>
          <w:rFonts w:cs="Arial"/>
          <w:b/>
          <w:i/>
          <w:color w:val="auto"/>
          <w:sz w:val="22"/>
        </w:rPr>
        <w:t>B</w:t>
      </w:r>
      <w:r w:rsidR="007605C9">
        <w:rPr>
          <w:rFonts w:cs="Arial"/>
          <w:color w:val="auto"/>
          <w:sz w:val="22"/>
        </w:rPr>
        <w:t>)</w:t>
      </w:r>
      <w:r>
        <w:rPr>
          <w:rFonts w:cs="Arial"/>
          <w:color w:val="auto"/>
          <w:sz w:val="22"/>
        </w:rPr>
        <w:t>;</w:t>
      </w:r>
    </w:p>
    <w:p w14:paraId="164156E5" w14:textId="0F4EFE6A" w:rsidR="00BF0C41" w:rsidRPr="00046A32" w:rsidRDefault="00A321A7" w:rsidP="00C34827">
      <w:pPr>
        <w:pStyle w:val="Bullet"/>
        <w:numPr>
          <w:ilvl w:val="0"/>
          <w:numId w:val="27"/>
        </w:numPr>
        <w:spacing w:before="0" w:after="0" w:line="360" w:lineRule="auto"/>
        <w:ind w:left="567" w:hanging="567"/>
        <w:jc w:val="left"/>
        <w:rPr>
          <w:rFonts w:cs="Arial"/>
          <w:color w:val="auto"/>
          <w:sz w:val="22"/>
        </w:rPr>
      </w:pPr>
      <w:r w:rsidRPr="00046A32">
        <w:rPr>
          <w:rFonts w:cs="Arial"/>
          <w:color w:val="auto"/>
          <w:sz w:val="22"/>
        </w:rPr>
        <w:t>Managing the day-to-day cash-flows to ensure CNCBLB can meet all its obligations</w:t>
      </w:r>
      <w:r w:rsidR="007605C9">
        <w:rPr>
          <w:rFonts w:cs="Arial"/>
          <w:color w:val="auto"/>
          <w:sz w:val="22"/>
        </w:rPr>
        <w:t xml:space="preserve"> (see </w:t>
      </w:r>
      <w:r w:rsidR="007605C9" w:rsidRPr="00C34827">
        <w:rPr>
          <w:rFonts w:cs="Arial"/>
          <w:b/>
          <w:i/>
          <w:color w:val="auto"/>
          <w:sz w:val="22"/>
        </w:rPr>
        <w:t xml:space="preserve">Appendix </w:t>
      </w:r>
      <w:r w:rsidR="007605C9">
        <w:rPr>
          <w:rFonts w:cs="Arial"/>
          <w:b/>
          <w:i/>
          <w:color w:val="auto"/>
          <w:sz w:val="22"/>
        </w:rPr>
        <w:t>C</w:t>
      </w:r>
      <w:r w:rsidR="007605C9">
        <w:rPr>
          <w:rFonts w:cs="Arial"/>
          <w:color w:val="auto"/>
          <w:sz w:val="22"/>
        </w:rPr>
        <w:t xml:space="preserve"> – cash report)</w:t>
      </w:r>
      <w:r w:rsidR="00BF0C41" w:rsidRPr="00046A32">
        <w:rPr>
          <w:rFonts w:cs="Arial"/>
          <w:color w:val="auto"/>
          <w:sz w:val="22"/>
        </w:rPr>
        <w:t>;</w:t>
      </w:r>
    </w:p>
    <w:p w14:paraId="63AF5399" w14:textId="591CFD34" w:rsidR="00BF0C41" w:rsidRPr="00046A32" w:rsidRDefault="00A321A7" w:rsidP="00C34827">
      <w:pPr>
        <w:pStyle w:val="Bullet"/>
        <w:numPr>
          <w:ilvl w:val="0"/>
          <w:numId w:val="27"/>
        </w:numPr>
        <w:spacing w:before="0" w:after="0" w:line="360" w:lineRule="auto"/>
        <w:ind w:left="567" w:hanging="567"/>
        <w:jc w:val="left"/>
        <w:rPr>
          <w:rFonts w:cs="Arial"/>
          <w:color w:val="auto"/>
          <w:sz w:val="22"/>
        </w:rPr>
      </w:pPr>
      <w:r w:rsidRPr="00046A32">
        <w:rPr>
          <w:rFonts w:cs="Arial"/>
          <w:color w:val="auto"/>
          <w:sz w:val="22"/>
        </w:rPr>
        <w:t>Ensuring that the Branch has correct funding levels</w:t>
      </w:r>
      <w:r w:rsidR="00BF0C41" w:rsidRPr="00046A32">
        <w:rPr>
          <w:rFonts w:cs="Arial"/>
          <w:color w:val="auto"/>
          <w:sz w:val="22"/>
        </w:rPr>
        <w:t>; and</w:t>
      </w:r>
    </w:p>
    <w:p w14:paraId="58270E90" w14:textId="0B1BA5C6" w:rsidR="00BF0C41" w:rsidRPr="00046A32" w:rsidRDefault="00A321A7" w:rsidP="00C34827">
      <w:pPr>
        <w:pStyle w:val="Bullet"/>
        <w:numPr>
          <w:ilvl w:val="0"/>
          <w:numId w:val="27"/>
        </w:numPr>
        <w:spacing w:before="0" w:after="0" w:line="360" w:lineRule="auto"/>
        <w:ind w:left="567" w:hanging="567"/>
        <w:jc w:val="left"/>
        <w:rPr>
          <w:rFonts w:cs="Arial"/>
          <w:color w:val="auto"/>
          <w:sz w:val="22"/>
        </w:rPr>
      </w:pPr>
      <w:r w:rsidRPr="00046A32">
        <w:rPr>
          <w:rFonts w:cs="Arial"/>
          <w:color w:val="auto"/>
          <w:sz w:val="22"/>
        </w:rPr>
        <w:t>Monitoring liquidity levels and if necessary resort to the ‘Contingency Funding Plan’</w:t>
      </w:r>
      <w:r w:rsidR="007605C9">
        <w:rPr>
          <w:rFonts w:cs="Arial"/>
          <w:color w:val="auto"/>
          <w:sz w:val="22"/>
        </w:rPr>
        <w:t xml:space="preserve"> (</w:t>
      </w:r>
      <w:r w:rsidR="007605C9" w:rsidRPr="007605C9">
        <w:rPr>
          <w:rFonts w:cs="Arial"/>
          <w:color w:val="auto"/>
          <w:sz w:val="22"/>
        </w:rPr>
        <w:t xml:space="preserve">see </w:t>
      </w:r>
      <w:r w:rsidR="007605C9" w:rsidRPr="00C34827">
        <w:rPr>
          <w:rFonts w:cs="Arial"/>
          <w:b/>
          <w:i/>
          <w:color w:val="auto"/>
          <w:sz w:val="22"/>
        </w:rPr>
        <w:t xml:space="preserve">Appendix </w:t>
      </w:r>
      <w:r w:rsidR="007605C9">
        <w:rPr>
          <w:rFonts w:cs="Arial"/>
          <w:b/>
          <w:i/>
          <w:color w:val="auto"/>
          <w:sz w:val="22"/>
        </w:rPr>
        <w:t>D</w:t>
      </w:r>
      <w:r w:rsidR="007605C9">
        <w:rPr>
          <w:rFonts w:cs="Arial"/>
          <w:color w:val="auto"/>
          <w:sz w:val="22"/>
        </w:rPr>
        <w:t>)</w:t>
      </w:r>
      <w:r w:rsidRPr="00046A32">
        <w:rPr>
          <w:rFonts w:cs="Arial"/>
          <w:color w:val="auto"/>
          <w:sz w:val="22"/>
        </w:rPr>
        <w:t xml:space="preserve"> to ensure minimal disruption to CNCB LB business activities.</w:t>
      </w:r>
    </w:p>
    <w:p w14:paraId="6D669F6C" w14:textId="77777777" w:rsidR="00BF0C41" w:rsidRPr="00046A32" w:rsidRDefault="00BF0C41" w:rsidP="00C34827">
      <w:pPr>
        <w:spacing w:before="0" w:after="0" w:line="360" w:lineRule="auto"/>
        <w:jc w:val="left"/>
        <w:rPr>
          <w:rFonts w:ascii="Arial" w:hAnsi="Arial" w:cs="Arial"/>
        </w:rPr>
      </w:pPr>
    </w:p>
    <w:p w14:paraId="14FEEEC5" w14:textId="10BDDDCF" w:rsidR="00BF0C41" w:rsidRPr="00046A32" w:rsidRDefault="00BF0C41" w:rsidP="00C34827">
      <w:pPr>
        <w:spacing w:before="0" w:after="0" w:line="360" w:lineRule="auto"/>
        <w:jc w:val="left"/>
        <w:rPr>
          <w:rFonts w:ascii="Arial" w:hAnsi="Arial" w:cs="Arial"/>
        </w:rPr>
      </w:pPr>
      <w:r w:rsidRPr="00046A32">
        <w:rPr>
          <w:rFonts w:ascii="Arial" w:hAnsi="Arial" w:cs="Arial"/>
        </w:rPr>
        <w:t xml:space="preserve">In addition, the Finance and Accounting Department prepares financial reports including </w:t>
      </w:r>
      <w:r w:rsidR="007605C9">
        <w:rPr>
          <w:rFonts w:ascii="Arial" w:hAnsi="Arial" w:cs="Arial"/>
        </w:rPr>
        <w:t>balance sheet structure, funding and liquidity gaps</w:t>
      </w:r>
      <w:r w:rsidRPr="00046A32">
        <w:rPr>
          <w:rFonts w:ascii="Arial" w:hAnsi="Arial" w:cs="Arial"/>
        </w:rPr>
        <w:t xml:space="preserve">. In doing so, it is responsible for analysis of profits / losses on these positions which it reports to </w:t>
      </w:r>
      <w:proofErr w:type="spellStart"/>
      <w:r w:rsidRPr="00046A32">
        <w:rPr>
          <w:rFonts w:ascii="Arial" w:hAnsi="Arial" w:cs="Arial"/>
        </w:rPr>
        <w:t>ARCo</w:t>
      </w:r>
      <w:proofErr w:type="spellEnd"/>
      <w:r w:rsidRPr="00046A32">
        <w:rPr>
          <w:rFonts w:ascii="Arial" w:hAnsi="Arial" w:cs="Arial"/>
        </w:rPr>
        <w:t xml:space="preserve"> and </w:t>
      </w:r>
      <w:proofErr w:type="spellStart"/>
      <w:r w:rsidRPr="00046A32">
        <w:rPr>
          <w:rFonts w:ascii="Arial" w:hAnsi="Arial" w:cs="Arial"/>
        </w:rPr>
        <w:t>ManCo</w:t>
      </w:r>
      <w:proofErr w:type="spellEnd"/>
      <w:r w:rsidRPr="00046A32">
        <w:rPr>
          <w:rFonts w:ascii="Arial" w:hAnsi="Arial" w:cs="Arial"/>
        </w:rPr>
        <w:t xml:space="preserve"> periodically.</w:t>
      </w:r>
    </w:p>
    <w:p w14:paraId="131AAAD9" w14:textId="77777777" w:rsidR="00BF0C41" w:rsidRPr="00046A32" w:rsidRDefault="00BF0C41" w:rsidP="00C34827">
      <w:pPr>
        <w:spacing w:before="0" w:after="0" w:line="360" w:lineRule="auto"/>
        <w:jc w:val="left"/>
        <w:rPr>
          <w:rFonts w:ascii="Arial" w:hAnsi="Arial" w:cs="Arial"/>
        </w:rPr>
      </w:pPr>
    </w:p>
    <w:p w14:paraId="011911EA" w14:textId="77777777" w:rsidR="00BF0C41" w:rsidRPr="00046A32" w:rsidRDefault="00BF0C41" w:rsidP="00C34827">
      <w:pPr>
        <w:pStyle w:val="Heading3"/>
        <w:numPr>
          <w:ilvl w:val="0"/>
          <w:numId w:val="0"/>
        </w:numPr>
        <w:spacing w:before="0" w:line="360" w:lineRule="auto"/>
        <w:ind w:left="720" w:hanging="720"/>
        <w:jc w:val="left"/>
        <w:rPr>
          <w:rFonts w:ascii="Arial" w:hAnsi="Arial" w:cs="Arial"/>
          <w:color w:val="auto"/>
        </w:rPr>
      </w:pPr>
      <w:bookmarkStart w:id="99" w:name="_Toc526766887"/>
      <w:r w:rsidRPr="00046A32">
        <w:rPr>
          <w:rFonts w:ascii="Arial" w:hAnsi="Arial" w:cs="Arial"/>
          <w:color w:val="auto"/>
        </w:rPr>
        <w:t xml:space="preserve">Second Line of </w:t>
      </w:r>
      <w:proofErr w:type="spellStart"/>
      <w:r w:rsidRPr="00046A32">
        <w:rPr>
          <w:rFonts w:ascii="Arial" w:hAnsi="Arial" w:cs="Arial"/>
          <w:color w:val="auto"/>
        </w:rPr>
        <w:t>Defence</w:t>
      </w:r>
      <w:bookmarkEnd w:id="99"/>
      <w:proofErr w:type="spellEnd"/>
    </w:p>
    <w:p w14:paraId="39D0F1A2" w14:textId="2C4AC4FA" w:rsidR="00BF0C41" w:rsidRPr="00046A32" w:rsidRDefault="00BF0C41" w:rsidP="00C34827">
      <w:pPr>
        <w:spacing w:before="0" w:after="0" w:line="360" w:lineRule="auto"/>
        <w:jc w:val="left"/>
        <w:rPr>
          <w:rFonts w:ascii="Arial" w:hAnsi="Arial" w:cs="Arial"/>
        </w:rPr>
      </w:pPr>
      <w:r w:rsidRPr="00046A32">
        <w:rPr>
          <w:rFonts w:ascii="Arial" w:hAnsi="Arial" w:cs="Arial"/>
        </w:rPr>
        <w:t xml:space="preserve">The second line oversight and support are provided by the Risk department (“Risk”) and Compliance Department. Risk has day-to-day responsibility for overseeing the implementation of the Policy. It presents regular reports to </w:t>
      </w:r>
      <w:proofErr w:type="spellStart"/>
      <w:r w:rsidR="00A321A7" w:rsidRPr="00046A32">
        <w:rPr>
          <w:rFonts w:ascii="Arial" w:hAnsi="Arial" w:cs="Arial"/>
        </w:rPr>
        <w:t>M</w:t>
      </w:r>
      <w:r w:rsidRPr="00046A32">
        <w:rPr>
          <w:rFonts w:ascii="Arial" w:hAnsi="Arial" w:cs="Arial"/>
        </w:rPr>
        <w:t>anCo</w:t>
      </w:r>
      <w:proofErr w:type="spellEnd"/>
      <w:r w:rsidRPr="00046A32">
        <w:rPr>
          <w:rFonts w:ascii="Arial" w:hAnsi="Arial" w:cs="Arial"/>
        </w:rPr>
        <w:t xml:space="preserve"> on the Market</w:t>
      </w:r>
      <w:r w:rsidR="00F765D8">
        <w:rPr>
          <w:rFonts w:ascii="Arial" w:hAnsi="Arial" w:cs="Arial"/>
        </w:rPr>
        <w:t xml:space="preserve"> and Liquidity </w:t>
      </w:r>
      <w:r w:rsidRPr="00046A32">
        <w:rPr>
          <w:rFonts w:ascii="Arial" w:hAnsi="Arial" w:cs="Arial"/>
        </w:rPr>
        <w:t>Risk position</w:t>
      </w:r>
      <w:r w:rsidR="00F765D8">
        <w:rPr>
          <w:rFonts w:ascii="Arial" w:hAnsi="Arial" w:cs="Arial"/>
        </w:rPr>
        <w:t>s</w:t>
      </w:r>
      <w:r w:rsidRPr="00046A32">
        <w:rPr>
          <w:rFonts w:ascii="Arial" w:hAnsi="Arial" w:cs="Arial"/>
        </w:rPr>
        <w:t xml:space="preserve"> of the Branch, limit </w:t>
      </w:r>
      <w:proofErr w:type="spellStart"/>
      <w:r w:rsidRPr="00046A32">
        <w:rPr>
          <w:rFonts w:ascii="Arial" w:hAnsi="Arial" w:cs="Arial"/>
        </w:rPr>
        <w:t>utilisation</w:t>
      </w:r>
      <w:proofErr w:type="spellEnd"/>
      <w:r w:rsidRPr="00046A32">
        <w:rPr>
          <w:rFonts w:ascii="Arial" w:hAnsi="Arial" w:cs="Arial"/>
        </w:rPr>
        <w:t xml:space="preserve"> and related issues.</w:t>
      </w:r>
    </w:p>
    <w:p w14:paraId="1FD2B377" w14:textId="77777777" w:rsidR="00BF0C41" w:rsidRPr="00046A32" w:rsidRDefault="00BF0C41" w:rsidP="00C34827">
      <w:pPr>
        <w:spacing w:before="0" w:after="0" w:line="360" w:lineRule="auto"/>
        <w:jc w:val="left"/>
        <w:rPr>
          <w:rFonts w:ascii="Arial" w:hAnsi="Arial" w:cs="Arial"/>
        </w:rPr>
      </w:pPr>
    </w:p>
    <w:p w14:paraId="713B927A" w14:textId="0859A4D5" w:rsidR="00BF0C41" w:rsidRPr="00046A32" w:rsidRDefault="00BF0C41" w:rsidP="00C34827">
      <w:pPr>
        <w:spacing w:before="0" w:after="0" w:line="360" w:lineRule="auto"/>
        <w:jc w:val="left"/>
        <w:rPr>
          <w:rFonts w:ascii="Arial" w:hAnsi="Arial" w:cs="Arial"/>
        </w:rPr>
      </w:pPr>
      <w:r w:rsidRPr="00046A32">
        <w:rPr>
          <w:rFonts w:ascii="Arial" w:hAnsi="Arial" w:cs="Arial"/>
        </w:rPr>
        <w:t xml:space="preserve">Risk is also responsible for reporting the </w:t>
      </w:r>
      <w:r w:rsidR="00A321A7" w:rsidRPr="00046A32">
        <w:rPr>
          <w:rFonts w:ascii="Arial" w:hAnsi="Arial" w:cs="Arial"/>
        </w:rPr>
        <w:t>Liquidity</w:t>
      </w:r>
      <w:r w:rsidRPr="00046A32">
        <w:rPr>
          <w:rFonts w:ascii="Arial" w:hAnsi="Arial" w:cs="Arial"/>
        </w:rPr>
        <w:t xml:space="preserve"> Risk position of the Branch to HO through the functional ‘dotted’ line and </w:t>
      </w:r>
      <w:r w:rsidR="007605C9">
        <w:rPr>
          <w:rFonts w:ascii="Arial" w:hAnsi="Arial" w:cs="Arial"/>
        </w:rPr>
        <w:t xml:space="preserve">if required, the </w:t>
      </w:r>
      <w:proofErr w:type="spellStart"/>
      <w:r w:rsidRPr="00046A32">
        <w:rPr>
          <w:rFonts w:ascii="Arial" w:hAnsi="Arial" w:cs="Arial"/>
        </w:rPr>
        <w:t>ARCo</w:t>
      </w:r>
      <w:proofErr w:type="spellEnd"/>
      <w:r w:rsidRPr="00046A32">
        <w:rPr>
          <w:rFonts w:ascii="Arial" w:hAnsi="Arial" w:cs="Arial"/>
        </w:rPr>
        <w:t xml:space="preserve"> reporting requirements</w:t>
      </w:r>
      <w:r w:rsidR="007605C9">
        <w:rPr>
          <w:rFonts w:ascii="Arial" w:hAnsi="Arial" w:cs="Arial"/>
        </w:rPr>
        <w:t xml:space="preserve"> to HO Risk Committees</w:t>
      </w:r>
      <w:r w:rsidRPr="00046A32">
        <w:rPr>
          <w:rFonts w:ascii="Arial" w:hAnsi="Arial" w:cs="Arial"/>
        </w:rPr>
        <w:t>.</w:t>
      </w:r>
    </w:p>
    <w:p w14:paraId="156F3FA5" w14:textId="77777777" w:rsidR="00BF0C41" w:rsidRPr="00046A32" w:rsidRDefault="00BF0C41" w:rsidP="00C34827">
      <w:pPr>
        <w:spacing w:before="0" w:after="0" w:line="360" w:lineRule="auto"/>
        <w:jc w:val="left"/>
        <w:rPr>
          <w:rFonts w:ascii="Arial" w:hAnsi="Arial" w:cs="Arial"/>
        </w:rPr>
      </w:pPr>
    </w:p>
    <w:p w14:paraId="67E95104" w14:textId="77777777" w:rsidR="00BF0C41" w:rsidRPr="00046A32" w:rsidRDefault="00BF0C41" w:rsidP="00C34827">
      <w:pPr>
        <w:pStyle w:val="Heading3"/>
        <w:numPr>
          <w:ilvl w:val="0"/>
          <w:numId w:val="0"/>
        </w:numPr>
        <w:spacing w:before="0" w:line="360" w:lineRule="auto"/>
        <w:ind w:left="720" w:hanging="720"/>
        <w:jc w:val="left"/>
        <w:rPr>
          <w:rFonts w:ascii="Arial" w:hAnsi="Arial" w:cs="Arial"/>
          <w:color w:val="auto"/>
        </w:rPr>
      </w:pPr>
      <w:bookmarkStart w:id="100" w:name="_Toc526766888"/>
      <w:r w:rsidRPr="00046A32">
        <w:rPr>
          <w:rFonts w:ascii="Arial" w:hAnsi="Arial" w:cs="Arial"/>
          <w:color w:val="auto"/>
        </w:rPr>
        <w:t xml:space="preserve">Third Line of </w:t>
      </w:r>
      <w:proofErr w:type="spellStart"/>
      <w:r w:rsidRPr="00046A32">
        <w:rPr>
          <w:rFonts w:ascii="Arial" w:hAnsi="Arial" w:cs="Arial"/>
          <w:color w:val="auto"/>
        </w:rPr>
        <w:t>Defence</w:t>
      </w:r>
      <w:bookmarkEnd w:id="100"/>
      <w:proofErr w:type="spellEnd"/>
    </w:p>
    <w:p w14:paraId="7CD5E981" w14:textId="77777777" w:rsidR="00BF0C41" w:rsidRPr="00046A32" w:rsidRDefault="00BF0C41" w:rsidP="00C34827">
      <w:pPr>
        <w:spacing w:before="0" w:after="0" w:line="360" w:lineRule="auto"/>
        <w:jc w:val="left"/>
        <w:rPr>
          <w:rFonts w:ascii="Arial" w:hAnsi="Arial" w:cs="Arial"/>
        </w:rPr>
      </w:pPr>
      <w:r w:rsidRPr="00046A32">
        <w:rPr>
          <w:rFonts w:ascii="Arial" w:hAnsi="Arial" w:cs="Arial"/>
        </w:rPr>
        <w:t>The third line is implemented through the Internal Audit function (which is an outsourced function) which conducts periodic assurance activities in respect of policy adherence as well as adequacy of the overarching Risk Management Framework.</w:t>
      </w:r>
    </w:p>
    <w:p w14:paraId="57AB3C9A" w14:textId="77777777" w:rsidR="00BF0C41" w:rsidRDefault="00BF0C41" w:rsidP="00C34827">
      <w:pPr>
        <w:spacing w:before="0" w:after="0" w:line="360" w:lineRule="auto"/>
        <w:jc w:val="left"/>
        <w:rPr>
          <w:rFonts w:ascii="Arial" w:hAnsi="Arial" w:cs="Arial"/>
        </w:rPr>
      </w:pPr>
      <w:bookmarkStart w:id="101" w:name="_Toc514059092"/>
      <w:bookmarkStart w:id="102" w:name="_Toc514073784"/>
      <w:bookmarkEnd w:id="101"/>
      <w:bookmarkEnd w:id="102"/>
    </w:p>
    <w:p w14:paraId="7DF16392" w14:textId="77777777" w:rsidR="00A23DF4" w:rsidRDefault="00A23DF4" w:rsidP="00C34827">
      <w:pPr>
        <w:spacing w:before="0" w:after="0" w:line="360" w:lineRule="auto"/>
        <w:jc w:val="left"/>
        <w:rPr>
          <w:rFonts w:ascii="Arial" w:hAnsi="Arial" w:cs="Arial"/>
        </w:rPr>
      </w:pPr>
    </w:p>
    <w:p w14:paraId="3085E20F" w14:textId="77777777" w:rsidR="00A23DF4" w:rsidRDefault="00A23DF4" w:rsidP="00C34827">
      <w:pPr>
        <w:spacing w:before="0" w:after="0" w:line="360" w:lineRule="auto"/>
        <w:jc w:val="left"/>
        <w:rPr>
          <w:rFonts w:ascii="Arial" w:hAnsi="Arial" w:cs="Arial"/>
        </w:rPr>
      </w:pPr>
    </w:p>
    <w:p w14:paraId="1B3E2368" w14:textId="77777777" w:rsidR="00A23DF4" w:rsidRDefault="00A23DF4" w:rsidP="00C34827">
      <w:pPr>
        <w:spacing w:before="0" w:after="0" w:line="360" w:lineRule="auto"/>
        <w:jc w:val="left"/>
        <w:rPr>
          <w:rFonts w:ascii="Arial" w:hAnsi="Arial" w:cs="Arial"/>
        </w:rPr>
      </w:pPr>
    </w:p>
    <w:p w14:paraId="39E10AF9" w14:textId="77777777" w:rsidR="00A23DF4" w:rsidRDefault="00A23DF4" w:rsidP="00C34827">
      <w:pPr>
        <w:spacing w:before="0" w:after="0" w:line="360" w:lineRule="auto"/>
        <w:jc w:val="left"/>
        <w:rPr>
          <w:rFonts w:ascii="Arial" w:hAnsi="Arial" w:cs="Arial"/>
        </w:rPr>
      </w:pPr>
    </w:p>
    <w:p w14:paraId="096EC329" w14:textId="77777777" w:rsidR="00A23DF4" w:rsidRDefault="00A23DF4" w:rsidP="00C34827">
      <w:pPr>
        <w:spacing w:before="0" w:after="0" w:line="360" w:lineRule="auto"/>
        <w:jc w:val="left"/>
        <w:rPr>
          <w:rFonts w:ascii="Arial" w:hAnsi="Arial" w:cs="Arial"/>
        </w:rPr>
      </w:pPr>
    </w:p>
    <w:p w14:paraId="7941A10E" w14:textId="77777777" w:rsidR="00A23DF4" w:rsidRPr="00243779" w:rsidRDefault="00A23DF4" w:rsidP="00C34827">
      <w:pPr>
        <w:spacing w:before="0" w:after="0" w:line="360" w:lineRule="auto"/>
        <w:jc w:val="left"/>
        <w:rPr>
          <w:rFonts w:ascii="Arial" w:hAnsi="Arial" w:cs="Arial"/>
        </w:rPr>
      </w:pPr>
    </w:p>
    <w:p w14:paraId="4ED79346" w14:textId="62276A5D" w:rsidR="00A301A2" w:rsidRPr="00243779" w:rsidRDefault="001B6A29" w:rsidP="00C34827">
      <w:pPr>
        <w:pStyle w:val="Heading2"/>
      </w:pPr>
      <w:bookmarkStart w:id="103" w:name="_Toc56002712"/>
      <w:r>
        <w:t xml:space="preserve">6.2 </w:t>
      </w:r>
      <w:r w:rsidR="00A301A2" w:rsidRPr="00243779">
        <w:t>Systems and Controls</w:t>
      </w:r>
      <w:bookmarkEnd w:id="103"/>
    </w:p>
    <w:p w14:paraId="260E65B0" w14:textId="665985E5" w:rsidR="00A301A2" w:rsidRDefault="00A13500" w:rsidP="00C34827">
      <w:pPr>
        <w:spacing w:before="0" w:after="0" w:line="360" w:lineRule="auto"/>
        <w:jc w:val="left"/>
        <w:rPr>
          <w:rFonts w:ascii="Arial" w:hAnsi="Arial" w:cs="Arial"/>
          <w:lang w:val="en-GB" w:eastAsia="zh-CN"/>
        </w:rPr>
      </w:pPr>
      <w:r w:rsidRPr="00243779">
        <w:rPr>
          <w:rFonts w:ascii="Arial" w:hAnsi="Arial" w:cs="Arial"/>
          <w:lang w:val="en-GB"/>
        </w:rPr>
        <w:t>The B</w:t>
      </w:r>
      <w:r w:rsidR="00185DBE" w:rsidRPr="00243779">
        <w:rPr>
          <w:rFonts w:ascii="Arial" w:hAnsi="Arial" w:cs="Arial"/>
          <w:lang w:val="en-GB"/>
        </w:rPr>
        <w:t>r</w:t>
      </w:r>
      <w:r w:rsidRPr="00243779">
        <w:rPr>
          <w:rFonts w:ascii="Arial" w:hAnsi="Arial" w:cs="Arial"/>
          <w:lang w:val="en-GB"/>
        </w:rPr>
        <w:t>an</w:t>
      </w:r>
      <w:r w:rsidR="00185DBE" w:rsidRPr="00243779">
        <w:rPr>
          <w:rFonts w:ascii="Arial" w:hAnsi="Arial" w:cs="Arial"/>
          <w:lang w:val="en-GB"/>
        </w:rPr>
        <w:t>ch</w:t>
      </w:r>
      <w:r w:rsidR="00A301A2" w:rsidRPr="00243779">
        <w:rPr>
          <w:rFonts w:ascii="Arial" w:hAnsi="Arial" w:cs="Arial"/>
          <w:lang w:val="en-GB" w:eastAsia="zh-CN"/>
        </w:rPr>
        <w:t xml:space="preserve"> will ensure it has systems and processes in place to iden</w:t>
      </w:r>
      <w:r w:rsidR="00410017" w:rsidRPr="00243779">
        <w:rPr>
          <w:rFonts w:ascii="Arial" w:hAnsi="Arial" w:cs="Arial"/>
          <w:lang w:val="en-GB" w:eastAsia="zh-CN"/>
        </w:rPr>
        <w:t>tify, monitor and mitigate its Liquidity R</w:t>
      </w:r>
      <w:r w:rsidR="00A301A2" w:rsidRPr="00243779">
        <w:rPr>
          <w:rFonts w:ascii="Arial" w:hAnsi="Arial" w:cs="Arial"/>
          <w:lang w:val="en-GB" w:eastAsia="zh-CN"/>
        </w:rPr>
        <w:t xml:space="preserve">isk. </w:t>
      </w:r>
      <w:r w:rsidR="004B31AD">
        <w:rPr>
          <w:rFonts w:ascii="Arial" w:hAnsi="Arial" w:cs="Arial"/>
          <w:lang w:val="en-GB" w:eastAsia="zh-CN"/>
        </w:rPr>
        <w:t xml:space="preserve">As per SYSC </w:t>
      </w:r>
      <w:r w:rsidR="00023641">
        <w:rPr>
          <w:rFonts w:ascii="Arial" w:hAnsi="Arial" w:cs="Arial"/>
          <w:lang w:val="en-GB" w:eastAsia="zh-CN"/>
        </w:rPr>
        <w:t>7, Risk Control requirements; CNCBLB will have the following in place to identify, manage, monitor and report liquidity risk:</w:t>
      </w:r>
    </w:p>
    <w:p w14:paraId="13728C85" w14:textId="77777777" w:rsidR="00046A32" w:rsidRDefault="00046A32" w:rsidP="00C34827">
      <w:pPr>
        <w:spacing w:before="0" w:after="0" w:line="360" w:lineRule="auto"/>
        <w:jc w:val="left"/>
        <w:rPr>
          <w:rFonts w:ascii="Arial" w:hAnsi="Arial" w:cs="Arial"/>
          <w:lang w:val="en-GB" w:eastAsia="zh-CN"/>
        </w:rPr>
      </w:pPr>
    </w:p>
    <w:p w14:paraId="552C4509" w14:textId="3C9D0FA3" w:rsid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Adequate risk management policies and procedures;</w:t>
      </w:r>
    </w:p>
    <w:p w14:paraId="706DBCE6" w14:textId="06642110" w:rsid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Effective arrangements, processes and mechanisms to manage risk within tolerance levels;</w:t>
      </w:r>
    </w:p>
    <w:p w14:paraId="7969F4CB" w14:textId="2D3AC2EC" w:rsid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 xml:space="preserve">Effective measures to address deficiencies; and </w:t>
      </w:r>
    </w:p>
    <w:p w14:paraId="4254A0B7" w14:textId="6CB94318" w:rsidR="00023641" w:rsidRPr="00023641" w:rsidRDefault="00023641" w:rsidP="00C34827">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Relevant authorised persons to take responsibility of liquidity risk.</w:t>
      </w:r>
    </w:p>
    <w:p w14:paraId="03E76F2E" w14:textId="77777777" w:rsidR="00A321A7" w:rsidRPr="00243779" w:rsidRDefault="00A321A7" w:rsidP="00C34827">
      <w:pPr>
        <w:spacing w:before="0" w:after="0" w:line="360" w:lineRule="auto"/>
        <w:jc w:val="left"/>
        <w:rPr>
          <w:rFonts w:ascii="Arial" w:hAnsi="Arial" w:cs="Arial"/>
          <w:lang w:val="en-GB" w:eastAsia="zh-CN"/>
        </w:rPr>
      </w:pPr>
    </w:p>
    <w:p w14:paraId="1B3C85A8" w14:textId="1D28627B" w:rsidR="00D02629" w:rsidRPr="00243779" w:rsidRDefault="001B6A29" w:rsidP="00C34827">
      <w:pPr>
        <w:pStyle w:val="Heading2"/>
      </w:pPr>
      <w:bookmarkStart w:id="104" w:name="_Toc56002713"/>
      <w:r>
        <w:t xml:space="preserve">6.3 </w:t>
      </w:r>
      <w:r w:rsidR="00D02629" w:rsidRPr="00243779">
        <w:t>Sources of funding</w:t>
      </w:r>
      <w:bookmarkEnd w:id="104"/>
    </w:p>
    <w:p w14:paraId="16C4D71B" w14:textId="075389BB" w:rsidR="00046A32" w:rsidRPr="00243779" w:rsidRDefault="007605C9" w:rsidP="00C34827">
      <w:pPr>
        <w:spacing w:before="0" w:after="0" w:line="360" w:lineRule="auto"/>
        <w:jc w:val="left"/>
        <w:rPr>
          <w:rFonts w:ascii="Arial" w:hAnsi="Arial" w:cs="Arial"/>
        </w:rPr>
      </w:pPr>
      <w:r>
        <w:rPr>
          <w:rFonts w:ascii="Arial" w:hAnsi="Arial" w:cs="Arial"/>
        </w:rPr>
        <w:t>As defined in the ‘Liquidity &amp; Funding Strategy document, the</w:t>
      </w:r>
      <w:r w:rsidR="00D02629" w:rsidRPr="00243779">
        <w:rPr>
          <w:rFonts w:ascii="Arial" w:hAnsi="Arial" w:cs="Arial"/>
        </w:rPr>
        <w:t xml:space="preserve"> Branch’s main sources of funding </w:t>
      </w:r>
      <w:r w:rsidR="00D02629" w:rsidRPr="00243779">
        <w:rPr>
          <w:rFonts w:ascii="Arial" w:hAnsi="Arial" w:cs="Arial"/>
          <w:lang w:eastAsia="zh-CN"/>
        </w:rPr>
        <w:t>are</w:t>
      </w:r>
      <w:r w:rsidR="00F765D8">
        <w:rPr>
          <w:rFonts w:ascii="Arial" w:hAnsi="Arial" w:cs="Arial"/>
          <w:lang w:eastAsia="zh-CN"/>
        </w:rPr>
        <w:t xml:space="preserve"> being developed and are identified as</w:t>
      </w:r>
      <w:proofErr w:type="gramStart"/>
      <w:r w:rsidR="00F765D8">
        <w:rPr>
          <w:rFonts w:ascii="Arial" w:hAnsi="Arial" w:cs="Arial"/>
          <w:lang w:eastAsia="zh-CN"/>
        </w:rPr>
        <w:t>:</w:t>
      </w:r>
      <w:r w:rsidR="00D02629" w:rsidRPr="00243779">
        <w:rPr>
          <w:rFonts w:ascii="Arial" w:hAnsi="Arial" w:cs="Arial"/>
        </w:rPr>
        <w:t>:</w:t>
      </w:r>
      <w:proofErr w:type="gramEnd"/>
    </w:p>
    <w:p w14:paraId="44FD7ACD" w14:textId="4B5CE1D7"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HO working capital;</w:t>
      </w:r>
    </w:p>
    <w:p w14:paraId="674D468E" w14:textId="08E7F061" w:rsidR="00D02629" w:rsidRPr="00243779" w:rsidRDefault="00D02629" w:rsidP="00C34827">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Borrowing from HO</w:t>
      </w:r>
      <w:r w:rsidR="00F765D8">
        <w:rPr>
          <w:rFonts w:ascii="Arial" w:hAnsi="Arial" w:cs="Arial"/>
          <w:lang w:eastAsia="zh-CN"/>
        </w:rPr>
        <w:t xml:space="preserve"> (committed liquidity funding line in place)</w:t>
      </w:r>
      <w:r w:rsidRPr="00243779">
        <w:rPr>
          <w:rFonts w:ascii="Arial" w:hAnsi="Arial" w:cs="Arial"/>
          <w:lang w:eastAsia="zh-CN"/>
        </w:rPr>
        <w:t>;</w:t>
      </w:r>
    </w:p>
    <w:p w14:paraId="4550C701" w14:textId="7DFE4D81"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 xml:space="preserve">Group /related party funding </w:t>
      </w:r>
      <w:proofErr w:type="spellStart"/>
      <w:r>
        <w:rPr>
          <w:rFonts w:ascii="Arial" w:hAnsi="Arial" w:cs="Arial"/>
        </w:rPr>
        <w:t>eg</w:t>
      </w:r>
      <w:proofErr w:type="spellEnd"/>
      <w:r>
        <w:rPr>
          <w:rFonts w:ascii="Arial" w:hAnsi="Arial" w:cs="Arial"/>
        </w:rPr>
        <w:t xml:space="preserve">: China CITIC International </w:t>
      </w:r>
    </w:p>
    <w:p w14:paraId="64596174" w14:textId="77777777"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Short-term Certificates of Deposits (CD) under 365days</w:t>
      </w:r>
    </w:p>
    <w:p w14:paraId="1FF05268" w14:textId="1A082D5F" w:rsidR="00F765D8" w:rsidRDefault="00F765D8" w:rsidP="00C34827">
      <w:pPr>
        <w:pStyle w:val="ListParagraph"/>
        <w:numPr>
          <w:ilvl w:val="0"/>
          <w:numId w:val="18"/>
        </w:numPr>
        <w:spacing w:before="0" w:after="0" w:line="360" w:lineRule="auto"/>
        <w:jc w:val="left"/>
        <w:rPr>
          <w:rFonts w:ascii="Arial" w:hAnsi="Arial" w:cs="Arial"/>
        </w:rPr>
      </w:pPr>
      <w:r>
        <w:rPr>
          <w:rFonts w:ascii="Arial" w:hAnsi="Arial" w:cs="Arial"/>
        </w:rPr>
        <w:t xml:space="preserve">Medium-term notes </w:t>
      </w:r>
      <w:proofErr w:type="spellStart"/>
      <w:r>
        <w:rPr>
          <w:rFonts w:ascii="Arial" w:hAnsi="Arial" w:cs="Arial"/>
        </w:rPr>
        <w:t>eg</w:t>
      </w:r>
      <w:proofErr w:type="spellEnd"/>
      <w:r>
        <w:rPr>
          <w:rFonts w:ascii="Arial" w:hAnsi="Arial" w:cs="Arial"/>
        </w:rPr>
        <w:t xml:space="preserve">: Bonds </w:t>
      </w:r>
    </w:p>
    <w:p w14:paraId="1A989C9D" w14:textId="77777777" w:rsidR="00D02629" w:rsidRPr="00243779" w:rsidRDefault="00D02629" w:rsidP="00C34827">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Money market borrowing; and</w:t>
      </w:r>
    </w:p>
    <w:p w14:paraId="6BBD0381" w14:textId="19C458EA" w:rsidR="00D02629" w:rsidRPr="00243779" w:rsidRDefault="00D02629" w:rsidP="00C34827">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Corporate and F</w:t>
      </w:r>
      <w:r w:rsidR="00023641">
        <w:rPr>
          <w:rFonts w:ascii="Arial" w:hAnsi="Arial" w:cs="Arial"/>
          <w:lang w:eastAsia="zh-CN"/>
        </w:rPr>
        <w:t xml:space="preserve">inancial </w:t>
      </w:r>
      <w:r w:rsidR="00023641" w:rsidRPr="00243779">
        <w:rPr>
          <w:rFonts w:ascii="Arial" w:hAnsi="Arial" w:cs="Arial"/>
          <w:lang w:eastAsia="zh-CN"/>
        </w:rPr>
        <w:t>I</w:t>
      </w:r>
      <w:r w:rsidR="00023641">
        <w:rPr>
          <w:rFonts w:ascii="Arial" w:hAnsi="Arial" w:cs="Arial"/>
          <w:lang w:eastAsia="zh-CN"/>
        </w:rPr>
        <w:t>nstitution</w:t>
      </w:r>
      <w:r w:rsidRPr="00243779">
        <w:rPr>
          <w:rFonts w:ascii="Arial" w:hAnsi="Arial" w:cs="Arial"/>
          <w:lang w:eastAsia="zh-CN"/>
        </w:rPr>
        <w:t xml:space="preserve"> Deposits.</w:t>
      </w:r>
    </w:p>
    <w:p w14:paraId="5CC740C4" w14:textId="77777777" w:rsidR="00023641" w:rsidRDefault="00023641" w:rsidP="00C34827">
      <w:pPr>
        <w:spacing w:before="0" w:after="0" w:line="360" w:lineRule="auto"/>
        <w:jc w:val="left"/>
        <w:rPr>
          <w:rFonts w:ascii="Arial" w:hAnsi="Arial" w:cs="Arial"/>
          <w:lang w:val="en-GB" w:eastAsia="zh-CN"/>
        </w:rPr>
      </w:pPr>
    </w:p>
    <w:p w14:paraId="65CC99E2" w14:textId="77777777" w:rsidR="00A23DF4" w:rsidRDefault="00A23DF4" w:rsidP="00C34827">
      <w:pPr>
        <w:spacing w:before="0" w:after="0" w:line="360" w:lineRule="auto"/>
        <w:jc w:val="left"/>
        <w:rPr>
          <w:rFonts w:ascii="Arial" w:hAnsi="Arial" w:cs="Arial"/>
          <w:lang w:val="en-GB" w:eastAsia="zh-CN"/>
        </w:rPr>
      </w:pPr>
    </w:p>
    <w:p w14:paraId="0C296ED2" w14:textId="77777777" w:rsidR="00A23DF4" w:rsidRDefault="00A23DF4" w:rsidP="00C34827">
      <w:pPr>
        <w:spacing w:before="0" w:after="0" w:line="360" w:lineRule="auto"/>
        <w:jc w:val="left"/>
        <w:rPr>
          <w:rFonts w:ascii="Arial" w:hAnsi="Arial" w:cs="Arial"/>
          <w:lang w:val="en-GB" w:eastAsia="zh-CN"/>
        </w:rPr>
      </w:pPr>
    </w:p>
    <w:p w14:paraId="40C7A62C" w14:textId="77777777" w:rsidR="00A23DF4" w:rsidRPr="00243779" w:rsidRDefault="00A23DF4" w:rsidP="00C34827">
      <w:pPr>
        <w:spacing w:before="0" w:after="0" w:line="360" w:lineRule="auto"/>
        <w:jc w:val="left"/>
        <w:rPr>
          <w:rFonts w:ascii="Arial" w:hAnsi="Arial" w:cs="Arial"/>
          <w:lang w:val="en-GB" w:eastAsia="zh-CN"/>
        </w:rPr>
      </w:pPr>
    </w:p>
    <w:p w14:paraId="115FD666" w14:textId="3156C35B" w:rsidR="007C62F3" w:rsidRPr="00243779" w:rsidRDefault="001B6A29" w:rsidP="00C34827">
      <w:pPr>
        <w:pStyle w:val="Heading2"/>
      </w:pPr>
      <w:bookmarkStart w:id="105" w:name="_Toc459293718"/>
      <w:bookmarkStart w:id="106" w:name="_Toc56002714"/>
      <w:r>
        <w:t xml:space="preserve">6.4 </w:t>
      </w:r>
      <w:r w:rsidR="007C62F3" w:rsidRPr="00243779">
        <w:t xml:space="preserve">Liquidity </w:t>
      </w:r>
      <w:bookmarkEnd w:id="105"/>
      <w:r w:rsidR="005B7EB8" w:rsidRPr="00243779">
        <w:t>Risk Appetite</w:t>
      </w:r>
      <w:bookmarkEnd w:id="106"/>
    </w:p>
    <w:p w14:paraId="2C682EBD" w14:textId="77777777" w:rsidR="006C232D" w:rsidRPr="00243779" w:rsidRDefault="006C232D" w:rsidP="00C34827">
      <w:pPr>
        <w:spacing w:before="0" w:after="0" w:line="360" w:lineRule="auto"/>
        <w:jc w:val="left"/>
        <w:rPr>
          <w:rFonts w:ascii="Arial" w:hAnsi="Arial" w:cs="Arial"/>
        </w:rPr>
      </w:pPr>
      <w:r w:rsidRPr="00243779">
        <w:rPr>
          <w:rFonts w:ascii="Arial" w:hAnsi="Arial" w:cs="Arial"/>
        </w:rPr>
        <w:t>The Branch’s approach to setting its Risk Appetite is to:</w:t>
      </w:r>
    </w:p>
    <w:p w14:paraId="33D5C07C" w14:textId="3EC85B36" w:rsidR="006C232D" w:rsidRPr="00243779" w:rsidRDefault="006C232D"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Understand the significant risks to achieving its </w:t>
      </w:r>
      <w:r w:rsidR="005B2F52">
        <w:rPr>
          <w:rFonts w:ascii="Arial" w:hAnsi="Arial" w:cs="Arial"/>
          <w:color w:val="auto"/>
        </w:rPr>
        <w:t xml:space="preserve">Liquidity &amp; Funding </w:t>
      </w:r>
      <w:r w:rsidRPr="00243779">
        <w:rPr>
          <w:rFonts w:ascii="Arial" w:hAnsi="Arial" w:cs="Arial"/>
          <w:color w:val="auto"/>
        </w:rPr>
        <w:t>strategy</w:t>
      </w:r>
      <w:r w:rsidR="005B2F52">
        <w:rPr>
          <w:rFonts w:ascii="Arial" w:hAnsi="Arial" w:cs="Arial"/>
          <w:color w:val="auto"/>
        </w:rPr>
        <w:t xml:space="preserve"> to meet the Branch objectives</w:t>
      </w:r>
      <w:r w:rsidRPr="00243779">
        <w:rPr>
          <w:rFonts w:ascii="Arial" w:hAnsi="Arial" w:cs="Arial"/>
          <w:color w:val="auto"/>
        </w:rPr>
        <w:t>;</w:t>
      </w:r>
    </w:p>
    <w:p w14:paraId="2A4614E3" w14:textId="134F2F8A" w:rsidR="006C232D" w:rsidRPr="00243779" w:rsidRDefault="006C232D" w:rsidP="00C34827">
      <w:pPr>
        <w:pStyle w:val="DBullet"/>
        <w:spacing w:before="0" w:after="0" w:line="360" w:lineRule="auto"/>
        <w:jc w:val="left"/>
        <w:rPr>
          <w:rFonts w:ascii="Arial" w:hAnsi="Arial" w:cs="Arial"/>
          <w:color w:val="auto"/>
        </w:rPr>
      </w:pPr>
      <w:r w:rsidRPr="00243779">
        <w:rPr>
          <w:rFonts w:ascii="Arial" w:hAnsi="Arial" w:cs="Arial"/>
          <w:color w:val="auto"/>
        </w:rPr>
        <w:t>Establish a Risk Appetite</w:t>
      </w:r>
      <w:r w:rsidR="005B2F52">
        <w:rPr>
          <w:rFonts w:ascii="Arial" w:hAnsi="Arial" w:cs="Arial"/>
          <w:color w:val="auto"/>
        </w:rPr>
        <w:t xml:space="preserve"> and acceptable tolerance levels of both liquidity risk and funding profile</w:t>
      </w:r>
      <w:r w:rsidRPr="00243779">
        <w:rPr>
          <w:rFonts w:ascii="Arial" w:hAnsi="Arial" w:cs="Arial"/>
          <w:color w:val="auto"/>
        </w:rPr>
        <w:t>; and</w:t>
      </w:r>
    </w:p>
    <w:p w14:paraId="055E9063" w14:textId="4B597DDD" w:rsidR="006C232D" w:rsidRPr="00243779" w:rsidRDefault="006C232D" w:rsidP="00C34827">
      <w:pPr>
        <w:pStyle w:val="DBullet"/>
        <w:spacing w:before="0" w:after="0" w:line="360" w:lineRule="auto"/>
        <w:jc w:val="left"/>
        <w:rPr>
          <w:rFonts w:ascii="Arial" w:hAnsi="Arial" w:cs="Arial"/>
          <w:color w:val="auto"/>
        </w:rPr>
      </w:pPr>
      <w:r w:rsidRPr="00243779">
        <w:rPr>
          <w:rFonts w:ascii="Arial" w:hAnsi="Arial" w:cs="Arial"/>
          <w:color w:val="auto"/>
        </w:rPr>
        <w:t>Establish and communicate this appetite through the risk management framework.</w:t>
      </w:r>
    </w:p>
    <w:p w14:paraId="28A60DD7" w14:textId="77777777" w:rsidR="00023641" w:rsidRDefault="00023641" w:rsidP="00C34827">
      <w:pPr>
        <w:spacing w:before="0" w:after="0" w:line="360" w:lineRule="auto"/>
        <w:jc w:val="left"/>
        <w:rPr>
          <w:rFonts w:ascii="Arial" w:hAnsi="Arial" w:cs="Arial"/>
        </w:rPr>
      </w:pPr>
    </w:p>
    <w:p w14:paraId="1127E072" w14:textId="2CA84251" w:rsidR="00023641" w:rsidRPr="00ED30C5" w:rsidDel="00470803" w:rsidRDefault="006C232D" w:rsidP="00470803">
      <w:pPr>
        <w:spacing w:before="0" w:after="0" w:line="360" w:lineRule="auto"/>
        <w:jc w:val="left"/>
        <w:rPr>
          <w:del w:id="107" w:author="Grant Lowe" w:date="2021-11-11T14:44:00Z"/>
          <w:rFonts w:ascii="Arial" w:hAnsi="Arial" w:cs="Arial"/>
        </w:rPr>
      </w:pPr>
      <w:del w:id="108" w:author="Grant Lowe" w:date="2021-11-11T14:44:00Z">
        <w:r w:rsidRPr="00243779" w:rsidDel="00470803">
          <w:rPr>
            <w:rFonts w:ascii="Arial" w:hAnsi="Arial" w:cs="Arial"/>
          </w:rPr>
          <w:delText xml:space="preserve">The Branch will monitor its </w:delText>
        </w:r>
        <w:r w:rsidR="00C0037D" w:rsidDel="00470803">
          <w:rPr>
            <w:rFonts w:ascii="Arial" w:hAnsi="Arial" w:cs="Arial"/>
          </w:rPr>
          <w:delText xml:space="preserve">liquidity </w:delText>
        </w:r>
        <w:r w:rsidR="00DA46C0" w:rsidDel="00470803">
          <w:rPr>
            <w:rFonts w:ascii="Arial" w:hAnsi="Arial" w:cs="Arial"/>
          </w:rPr>
          <w:delText xml:space="preserve">and funding </w:delText>
        </w:r>
        <w:r w:rsidRPr="00243779" w:rsidDel="00470803">
          <w:rPr>
            <w:rFonts w:ascii="Arial" w:hAnsi="Arial" w:cs="Arial"/>
          </w:rPr>
          <w:delText xml:space="preserve">risk appetite against </w:delText>
        </w:r>
        <w:r w:rsidR="007D4F06" w:rsidDel="00470803">
          <w:rPr>
            <w:rFonts w:ascii="Arial" w:hAnsi="Arial" w:cs="Arial"/>
          </w:rPr>
          <w:delText xml:space="preserve">the </w:delText>
        </w:r>
        <w:r w:rsidR="00023641" w:rsidRPr="00ED30C5" w:rsidDel="00470803">
          <w:rPr>
            <w:rFonts w:ascii="Arial" w:hAnsi="Arial" w:cs="Arial"/>
          </w:rPr>
          <w:delText>Net Stable Funding Ratio (“NSFR”)</w:delText>
        </w:r>
        <w:r w:rsidR="007D4F06" w:rsidDel="00470803">
          <w:rPr>
            <w:rFonts w:ascii="Arial" w:hAnsi="Arial" w:cs="Arial"/>
          </w:rPr>
          <w:delText>.</w:delText>
        </w:r>
        <w:r w:rsidR="00023641" w:rsidRPr="00ED30C5" w:rsidDel="00470803">
          <w:rPr>
            <w:rFonts w:ascii="Arial" w:hAnsi="Arial" w:cs="Arial"/>
          </w:rPr>
          <w:delText xml:space="preserve"> </w:delText>
        </w:r>
        <w:r w:rsidR="007D4F06" w:rsidDel="00470803">
          <w:rPr>
            <w:rFonts w:ascii="Arial" w:hAnsi="Arial" w:cs="Arial"/>
          </w:rPr>
          <w:delText>T</w:delText>
        </w:r>
        <w:r w:rsidR="00023641" w:rsidRPr="00ED30C5" w:rsidDel="00470803">
          <w:rPr>
            <w:rFonts w:ascii="Arial" w:hAnsi="Arial" w:cs="Arial"/>
          </w:rPr>
          <w:delText>he NSFR ratio considers medium-term liquidity risk using stress scenarios in the amount of stable funding available against required stable funding</w:delText>
        </w:r>
        <w:r w:rsidR="00023641" w:rsidDel="00470803">
          <w:rPr>
            <w:rFonts w:ascii="Arial" w:hAnsi="Arial" w:cs="Arial"/>
          </w:rPr>
          <w:delText>, out to 1 year</w:delText>
        </w:r>
        <w:r w:rsidR="00023641" w:rsidRPr="00ED30C5" w:rsidDel="00470803">
          <w:rPr>
            <w:rFonts w:ascii="Arial" w:hAnsi="Arial" w:cs="Arial"/>
          </w:rPr>
          <w:delText xml:space="preserve">. </w:delText>
        </w:r>
        <w:r w:rsidR="00EA243D" w:rsidDel="00470803">
          <w:rPr>
            <w:rFonts w:ascii="Arial" w:hAnsi="Arial" w:cs="Arial"/>
          </w:rPr>
          <w:delText xml:space="preserve">Risk department will continue to monitor this ratio within a tolerance level </w:delText>
        </w:r>
        <w:r w:rsidR="00080A52" w:rsidDel="00470803">
          <w:rPr>
            <w:rFonts w:ascii="Arial" w:hAnsi="Arial" w:cs="Arial"/>
          </w:rPr>
          <w:delText>of</w:delText>
        </w:r>
        <w:r w:rsidR="008E7FC9" w:rsidDel="00470803">
          <w:rPr>
            <w:rFonts w:ascii="Arial" w:hAnsi="Arial" w:cs="Arial"/>
          </w:rPr>
          <w:delText xml:space="preserve"> </w:delText>
        </w:r>
        <w:r w:rsidR="00080A52" w:rsidDel="00470803">
          <w:rPr>
            <w:rFonts w:ascii="Arial" w:hAnsi="Arial" w:cs="Arial"/>
          </w:rPr>
          <w:delText>7</w:delText>
        </w:r>
        <w:r w:rsidR="008E7FC9" w:rsidDel="00470803">
          <w:rPr>
            <w:rFonts w:ascii="Arial" w:hAnsi="Arial" w:cs="Arial"/>
          </w:rPr>
          <w:delText>5%</w:delText>
        </w:r>
        <w:r w:rsidR="007D4F06" w:rsidDel="00470803">
          <w:rPr>
            <w:rFonts w:ascii="Arial" w:hAnsi="Arial" w:cs="Arial"/>
          </w:rPr>
          <w:delText>, this will be guidance limit only until such time as the Branch has sufficient products to manage liquidity risk</w:delText>
        </w:r>
        <w:r w:rsidR="00EA243D" w:rsidDel="00470803">
          <w:rPr>
            <w:rFonts w:ascii="Arial" w:hAnsi="Arial" w:cs="Arial"/>
          </w:rPr>
          <w:delText xml:space="preserve">. </w:delText>
        </w:r>
      </w:del>
    </w:p>
    <w:p w14:paraId="16D35588" w14:textId="5DAF1401" w:rsidR="00B703D7" w:rsidRDefault="007C62F3" w:rsidP="00C34827">
      <w:pPr>
        <w:spacing w:before="0" w:after="0" w:line="360" w:lineRule="auto"/>
        <w:jc w:val="left"/>
        <w:rPr>
          <w:rFonts w:ascii="Arial" w:hAnsi="Arial" w:cs="Arial"/>
        </w:rPr>
      </w:pPr>
      <w:r w:rsidRPr="00243779">
        <w:rPr>
          <w:rFonts w:ascii="Arial" w:hAnsi="Arial" w:cs="Arial"/>
        </w:rPr>
        <w:t xml:space="preserve">The expression and accountability for the </w:t>
      </w:r>
      <w:r w:rsidR="002C27C2" w:rsidRPr="00243779">
        <w:rPr>
          <w:rFonts w:ascii="Arial" w:hAnsi="Arial" w:cs="Arial"/>
        </w:rPr>
        <w:t>Branch</w:t>
      </w:r>
      <w:r w:rsidRPr="00243779">
        <w:rPr>
          <w:rFonts w:ascii="Arial" w:hAnsi="Arial" w:cs="Arial"/>
        </w:rPr>
        <w:t xml:space="preserve">’s </w:t>
      </w:r>
      <w:r w:rsidR="005B7EB8" w:rsidRPr="00243779">
        <w:rPr>
          <w:rFonts w:ascii="Arial" w:hAnsi="Arial" w:cs="Arial"/>
        </w:rPr>
        <w:t>Risk Appetite</w:t>
      </w:r>
      <w:r w:rsidR="00185DBE" w:rsidRPr="00243779">
        <w:rPr>
          <w:rFonts w:ascii="Arial" w:hAnsi="Arial" w:cs="Arial"/>
        </w:rPr>
        <w:t xml:space="preserve"> will sit with the </w:t>
      </w:r>
      <w:proofErr w:type="spellStart"/>
      <w:r w:rsidR="00185DBE" w:rsidRPr="00243779">
        <w:rPr>
          <w:rFonts w:ascii="Arial" w:hAnsi="Arial" w:cs="Arial"/>
        </w:rPr>
        <w:t>ManCo</w:t>
      </w:r>
      <w:proofErr w:type="spellEnd"/>
      <w:r w:rsidRPr="00243779">
        <w:rPr>
          <w:rFonts w:ascii="Arial" w:hAnsi="Arial" w:cs="Arial"/>
        </w:rPr>
        <w:t xml:space="preserve">, who will delegate oversight for liquidity to the </w:t>
      </w:r>
      <w:proofErr w:type="spellStart"/>
      <w:r w:rsidR="00330A00" w:rsidRPr="00243779">
        <w:rPr>
          <w:rFonts w:ascii="Arial" w:hAnsi="Arial" w:cs="Arial"/>
        </w:rPr>
        <w:t>ALCo</w:t>
      </w:r>
      <w:proofErr w:type="spellEnd"/>
      <w:r w:rsidRPr="00243779">
        <w:rPr>
          <w:rFonts w:ascii="Arial" w:hAnsi="Arial" w:cs="Arial"/>
        </w:rPr>
        <w:t xml:space="preserve">. </w:t>
      </w:r>
      <w:r w:rsidR="00B703D7" w:rsidRPr="00243779">
        <w:rPr>
          <w:rFonts w:ascii="Arial" w:hAnsi="Arial" w:cs="Arial"/>
        </w:rPr>
        <w:t xml:space="preserve">Limits are set by </w:t>
      </w:r>
      <w:proofErr w:type="spellStart"/>
      <w:r w:rsidR="00B703D7" w:rsidRPr="00243779">
        <w:rPr>
          <w:rFonts w:ascii="Arial" w:hAnsi="Arial" w:cs="Arial"/>
        </w:rPr>
        <w:t>ALCo</w:t>
      </w:r>
      <w:proofErr w:type="spellEnd"/>
      <w:del w:id="109" w:author="Grant Lowe" w:date="2021-11-12T10:59:00Z">
        <w:r w:rsidR="00B703D7" w:rsidRPr="00243779" w:rsidDel="008A66A5">
          <w:rPr>
            <w:rFonts w:ascii="Arial" w:hAnsi="Arial" w:cs="Arial"/>
          </w:rPr>
          <w:delText xml:space="preserve"> on the measures listed above</w:delText>
        </w:r>
      </w:del>
      <w:r w:rsidR="00B703D7" w:rsidRPr="00243779">
        <w:rPr>
          <w:rFonts w:ascii="Arial" w:hAnsi="Arial" w:cs="Arial"/>
        </w:rPr>
        <w:t>, and will be managed by Treasury.</w:t>
      </w:r>
    </w:p>
    <w:p w14:paraId="463EC033" w14:textId="77777777" w:rsidR="00A23DF4" w:rsidRDefault="00A23DF4" w:rsidP="00C34827">
      <w:pPr>
        <w:spacing w:before="0" w:after="0" w:line="360" w:lineRule="auto"/>
        <w:jc w:val="left"/>
        <w:rPr>
          <w:rFonts w:ascii="Arial" w:hAnsi="Arial" w:cs="Arial"/>
        </w:rPr>
      </w:pPr>
    </w:p>
    <w:p w14:paraId="4AAA63E2" w14:textId="123D61BD" w:rsidR="00A23DF4" w:rsidRPr="00B75A16" w:rsidRDefault="00B75A16" w:rsidP="00C34827">
      <w:pPr>
        <w:spacing w:before="0" w:after="0" w:line="360" w:lineRule="auto"/>
        <w:jc w:val="left"/>
        <w:rPr>
          <w:rFonts w:ascii="Arial" w:hAnsi="Arial" w:cs="Arial"/>
          <w:b/>
        </w:rPr>
      </w:pPr>
      <w:r>
        <w:rPr>
          <w:rFonts w:ascii="Arial" w:hAnsi="Arial" w:cs="Arial"/>
          <w:b/>
        </w:rPr>
        <w:t>See Appendix A – Liquidity Risk limits (Risk Appetite Statement)</w:t>
      </w:r>
    </w:p>
    <w:p w14:paraId="3E6E9507" w14:textId="77777777" w:rsidR="00A23DF4" w:rsidRDefault="00A23DF4" w:rsidP="00C34827">
      <w:pPr>
        <w:spacing w:before="0" w:after="0" w:line="360" w:lineRule="auto"/>
        <w:jc w:val="left"/>
        <w:rPr>
          <w:rFonts w:ascii="Arial" w:hAnsi="Arial" w:cs="Arial"/>
        </w:rPr>
      </w:pPr>
    </w:p>
    <w:p w14:paraId="33581612" w14:textId="77777777" w:rsidR="00A23DF4" w:rsidRDefault="00A23DF4" w:rsidP="00C34827">
      <w:pPr>
        <w:spacing w:before="0" w:after="0" w:line="360" w:lineRule="auto"/>
        <w:jc w:val="left"/>
        <w:rPr>
          <w:rFonts w:ascii="Arial" w:hAnsi="Arial" w:cs="Arial"/>
        </w:rPr>
      </w:pPr>
    </w:p>
    <w:p w14:paraId="555372ED" w14:textId="77777777" w:rsidR="00A23DF4" w:rsidRDefault="00A23DF4" w:rsidP="00C34827">
      <w:pPr>
        <w:spacing w:before="0" w:after="0" w:line="360" w:lineRule="auto"/>
        <w:jc w:val="left"/>
        <w:rPr>
          <w:rFonts w:ascii="Arial" w:hAnsi="Arial" w:cs="Arial"/>
        </w:rPr>
      </w:pPr>
    </w:p>
    <w:p w14:paraId="7D6CC563" w14:textId="77777777" w:rsidR="00A23DF4" w:rsidRDefault="00A23DF4" w:rsidP="00C34827">
      <w:pPr>
        <w:spacing w:before="0" w:after="0" w:line="360" w:lineRule="auto"/>
        <w:jc w:val="left"/>
        <w:rPr>
          <w:rFonts w:ascii="Arial" w:hAnsi="Arial" w:cs="Arial"/>
        </w:rPr>
      </w:pPr>
    </w:p>
    <w:p w14:paraId="50DD5841" w14:textId="77777777" w:rsidR="00A23DF4" w:rsidRDefault="00A23DF4" w:rsidP="00C34827">
      <w:pPr>
        <w:spacing w:before="0" w:after="0" w:line="360" w:lineRule="auto"/>
        <w:jc w:val="left"/>
        <w:rPr>
          <w:rFonts w:ascii="Arial" w:hAnsi="Arial" w:cs="Arial"/>
        </w:rPr>
      </w:pPr>
    </w:p>
    <w:p w14:paraId="568FA807" w14:textId="77777777" w:rsidR="00A23DF4" w:rsidRDefault="00A23DF4" w:rsidP="00C34827">
      <w:pPr>
        <w:spacing w:before="0" w:after="0" w:line="360" w:lineRule="auto"/>
        <w:jc w:val="left"/>
        <w:rPr>
          <w:rFonts w:ascii="Arial" w:hAnsi="Arial" w:cs="Arial"/>
        </w:rPr>
      </w:pPr>
    </w:p>
    <w:p w14:paraId="6A4C214A" w14:textId="7D6A346F" w:rsidR="007C62F3" w:rsidRPr="00EA243D" w:rsidRDefault="001B0409" w:rsidP="00C34827">
      <w:pPr>
        <w:pStyle w:val="Heading1"/>
        <w:numPr>
          <w:ilvl w:val="0"/>
          <w:numId w:val="0"/>
        </w:numPr>
        <w:spacing w:before="0" w:line="360" w:lineRule="auto"/>
        <w:jc w:val="left"/>
        <w:rPr>
          <w:rFonts w:ascii="Arial" w:hAnsi="Arial" w:cs="Arial"/>
          <w:color w:val="auto"/>
          <w:sz w:val="22"/>
          <w:szCs w:val="22"/>
        </w:rPr>
      </w:pPr>
      <w:bookmarkStart w:id="110" w:name="_Toc514073788"/>
      <w:bookmarkStart w:id="111" w:name="_Toc514059099"/>
      <w:bookmarkStart w:id="112" w:name="_Toc514073792"/>
      <w:bookmarkStart w:id="113" w:name="_Toc514059100"/>
      <w:bookmarkStart w:id="114" w:name="_Toc514073793"/>
      <w:bookmarkStart w:id="115" w:name="_Toc514059101"/>
      <w:bookmarkStart w:id="116" w:name="_Toc514073794"/>
      <w:bookmarkStart w:id="117" w:name="_Toc514059102"/>
      <w:bookmarkStart w:id="118" w:name="_Toc514073795"/>
      <w:bookmarkStart w:id="119" w:name="_Toc514059103"/>
      <w:bookmarkStart w:id="120" w:name="_Toc514073796"/>
      <w:bookmarkStart w:id="121" w:name="_Toc459293720"/>
      <w:bookmarkStart w:id="122" w:name="_Toc56002715"/>
      <w:bookmarkEnd w:id="110"/>
      <w:bookmarkEnd w:id="111"/>
      <w:bookmarkEnd w:id="112"/>
      <w:bookmarkEnd w:id="113"/>
      <w:bookmarkEnd w:id="114"/>
      <w:bookmarkEnd w:id="115"/>
      <w:bookmarkEnd w:id="116"/>
      <w:bookmarkEnd w:id="117"/>
      <w:bookmarkEnd w:id="118"/>
      <w:bookmarkEnd w:id="119"/>
      <w:bookmarkEnd w:id="120"/>
      <w:r w:rsidRPr="00EA243D">
        <w:rPr>
          <w:rFonts w:ascii="Arial" w:hAnsi="Arial" w:cs="Arial"/>
          <w:color w:val="auto"/>
          <w:sz w:val="22"/>
          <w:szCs w:val="22"/>
        </w:rPr>
        <w:t xml:space="preserve">7. </w:t>
      </w:r>
      <w:r w:rsidR="007C62F3" w:rsidRPr="00EA243D">
        <w:rPr>
          <w:rFonts w:ascii="Arial" w:hAnsi="Arial" w:cs="Arial"/>
          <w:color w:val="auto"/>
          <w:sz w:val="22"/>
          <w:szCs w:val="22"/>
        </w:rPr>
        <w:t>Liquidity monitoring and reporting</w:t>
      </w:r>
      <w:bookmarkEnd w:id="121"/>
      <w:bookmarkEnd w:id="122"/>
    </w:p>
    <w:p w14:paraId="20CE50D9" w14:textId="77777777" w:rsidR="007D4F06" w:rsidRDefault="000F621F" w:rsidP="00C34827">
      <w:pPr>
        <w:spacing w:before="0" w:after="0" w:line="360" w:lineRule="auto"/>
        <w:jc w:val="left"/>
        <w:rPr>
          <w:rFonts w:ascii="Arial" w:hAnsi="Arial" w:cs="Arial"/>
        </w:rPr>
      </w:pPr>
      <w:r w:rsidRPr="00243779">
        <w:rPr>
          <w:rFonts w:ascii="Arial" w:hAnsi="Arial" w:cs="Arial"/>
        </w:rPr>
        <w:t xml:space="preserve">A fundamental part of risk management is the need for robust and insightful </w:t>
      </w:r>
      <w:r w:rsidR="008049CD">
        <w:rPr>
          <w:rFonts w:ascii="Arial" w:hAnsi="Arial" w:cs="Arial"/>
        </w:rPr>
        <w:t>management information (“</w:t>
      </w:r>
      <w:r w:rsidRPr="00243779">
        <w:rPr>
          <w:rFonts w:ascii="Arial" w:hAnsi="Arial" w:cs="Arial"/>
        </w:rPr>
        <w:t>MI</w:t>
      </w:r>
      <w:r w:rsidR="008049CD">
        <w:rPr>
          <w:rFonts w:ascii="Arial" w:hAnsi="Arial" w:cs="Arial"/>
        </w:rPr>
        <w:t>”)</w:t>
      </w:r>
      <w:r w:rsidRPr="00243779">
        <w:rPr>
          <w:rFonts w:ascii="Arial" w:hAnsi="Arial" w:cs="Arial"/>
        </w:rPr>
        <w:t xml:space="preserve"> to serve as the basis for the appraisal and monitoring of risk positions. </w:t>
      </w:r>
    </w:p>
    <w:p w14:paraId="7594DCD7" w14:textId="77777777" w:rsidR="007D4F06" w:rsidRDefault="007D4F06" w:rsidP="00C34827">
      <w:pPr>
        <w:spacing w:before="0" w:after="0" w:line="360" w:lineRule="auto"/>
        <w:jc w:val="left"/>
        <w:rPr>
          <w:rFonts w:ascii="Arial" w:hAnsi="Arial" w:cs="Arial"/>
        </w:rPr>
      </w:pPr>
    </w:p>
    <w:p w14:paraId="6AE91B64" w14:textId="6881C055" w:rsidR="007D4F06" w:rsidRDefault="007D4F06" w:rsidP="00C34827">
      <w:pPr>
        <w:pStyle w:val="Heading2"/>
      </w:pPr>
      <w:bookmarkStart w:id="123" w:name="_Toc56002716"/>
      <w:r>
        <w:t>7.1 Liquidity Monitoring</w:t>
      </w:r>
      <w:bookmarkEnd w:id="123"/>
    </w:p>
    <w:p w14:paraId="0176FFDF" w14:textId="5B67E7DF" w:rsidR="007D4F06" w:rsidRPr="001D4856" w:rsidDel="00470803" w:rsidRDefault="007D4F06" w:rsidP="00C34827">
      <w:pPr>
        <w:pStyle w:val="ListParagraph"/>
        <w:numPr>
          <w:ilvl w:val="0"/>
          <w:numId w:val="83"/>
        </w:numPr>
        <w:spacing w:before="0" w:after="0" w:line="360" w:lineRule="auto"/>
        <w:ind w:left="567" w:hanging="567"/>
        <w:jc w:val="left"/>
        <w:rPr>
          <w:del w:id="124" w:author="Grant Lowe" w:date="2021-11-11T14:45:00Z"/>
          <w:rFonts w:ascii="Arial" w:hAnsi="Arial" w:cs="Arial"/>
        </w:rPr>
      </w:pPr>
      <w:del w:id="125" w:author="Grant Lowe" w:date="2021-11-11T14:45:00Z">
        <w:r w:rsidRPr="00243779" w:rsidDel="00470803">
          <w:rPr>
            <w:rFonts w:ascii="Arial" w:hAnsi="Arial" w:cs="Arial"/>
          </w:rPr>
          <w:delText xml:space="preserve">The Branch will monitor its </w:delText>
        </w:r>
        <w:r w:rsidDel="00470803">
          <w:rPr>
            <w:rFonts w:ascii="Arial" w:hAnsi="Arial" w:cs="Arial"/>
          </w:rPr>
          <w:delText xml:space="preserve">liquidity and funding profiles </w:delText>
        </w:r>
        <w:r w:rsidRPr="00243779" w:rsidDel="00470803">
          <w:rPr>
            <w:rFonts w:ascii="Arial" w:hAnsi="Arial" w:cs="Arial"/>
          </w:rPr>
          <w:delText>against the following metrics:</w:delText>
        </w:r>
        <w:r w:rsidR="00C34827" w:rsidDel="00470803">
          <w:rPr>
            <w:rFonts w:ascii="Arial" w:hAnsi="Arial" w:cs="Arial"/>
          </w:rPr>
          <w:delText xml:space="preserve"> </w:delText>
        </w:r>
        <w:r w:rsidRPr="001D4856" w:rsidDel="00470803">
          <w:rPr>
            <w:rFonts w:ascii="Arial" w:hAnsi="Arial" w:cs="Arial"/>
            <w:b/>
          </w:rPr>
          <w:delText>30 day Cumulative Contractual mismatch</w:delText>
        </w:r>
        <w:r w:rsidR="005714EC" w:rsidDel="00470803">
          <w:rPr>
            <w:rFonts w:ascii="Arial" w:hAnsi="Arial" w:cs="Arial"/>
            <w:b/>
          </w:rPr>
          <w:delText xml:space="preserve"> (Daily Risk Report) </w:delText>
        </w:r>
        <w:r w:rsidDel="00470803">
          <w:rPr>
            <w:rFonts w:ascii="Arial" w:hAnsi="Arial" w:cs="Arial"/>
          </w:rPr>
          <w:delText xml:space="preserve">should not exceed the HO committed liquidity exposure, after all HO funding moved to 720 day (2 year) bucket.    </w:delText>
        </w:r>
      </w:del>
    </w:p>
    <w:p w14:paraId="4D42CE4D" w14:textId="187131DB" w:rsidR="007D4F06" w:rsidDel="00470803" w:rsidRDefault="007D4F06" w:rsidP="00C34827">
      <w:pPr>
        <w:pStyle w:val="ListParagraph"/>
        <w:numPr>
          <w:ilvl w:val="0"/>
          <w:numId w:val="83"/>
        </w:numPr>
        <w:spacing w:before="0" w:after="0" w:line="360" w:lineRule="auto"/>
        <w:ind w:left="567" w:hanging="567"/>
        <w:jc w:val="left"/>
        <w:rPr>
          <w:del w:id="126" w:author="Grant Lowe" w:date="2021-11-11T14:45:00Z"/>
          <w:rFonts w:ascii="Arial" w:hAnsi="Arial" w:cs="Arial"/>
        </w:rPr>
      </w:pPr>
      <w:r w:rsidRPr="00DA46C0">
        <w:rPr>
          <w:rFonts w:ascii="Arial" w:hAnsi="Arial" w:cs="Arial"/>
          <w:b/>
        </w:rPr>
        <w:t>Assets &amp; liability mismatches</w:t>
      </w:r>
      <w:r w:rsidR="005714EC">
        <w:rPr>
          <w:rFonts w:ascii="Arial" w:hAnsi="Arial" w:cs="Arial"/>
          <w:b/>
        </w:rPr>
        <w:t xml:space="preserve"> (</w:t>
      </w:r>
      <w:ins w:id="127" w:author="Grant Lowe" w:date="2021-11-12T11:04:00Z">
        <w:r w:rsidR="008A66A5">
          <w:rPr>
            <w:rFonts w:ascii="Arial" w:hAnsi="Arial" w:cs="Arial"/>
            <w:b/>
          </w:rPr>
          <w:t>(Daily Finance report covering Balance sheet &amp; Income statement)</w:t>
        </w:r>
      </w:ins>
      <w:del w:id="128" w:author="Grant Lowe" w:date="2021-11-12T11:04:00Z">
        <w:r w:rsidR="005714EC" w:rsidDel="008A66A5">
          <w:rPr>
            <w:rFonts w:ascii="Arial" w:hAnsi="Arial" w:cs="Arial"/>
            <w:b/>
          </w:rPr>
          <w:delText xml:space="preserve">Daily </w:delText>
        </w:r>
      </w:del>
      <w:del w:id="129" w:author="Grant Lowe" w:date="2021-11-12T10:59:00Z">
        <w:r w:rsidR="005714EC" w:rsidDel="008A66A5">
          <w:rPr>
            <w:rFonts w:ascii="Arial" w:hAnsi="Arial" w:cs="Arial"/>
            <w:b/>
          </w:rPr>
          <w:delText xml:space="preserve">Risk </w:delText>
        </w:r>
      </w:del>
      <w:del w:id="130" w:author="Grant Lowe" w:date="2021-11-12T11:04:00Z">
        <w:r w:rsidR="005714EC" w:rsidDel="008A66A5">
          <w:rPr>
            <w:rFonts w:ascii="Arial" w:hAnsi="Arial" w:cs="Arial"/>
            <w:b/>
          </w:rPr>
          <w:delText>Report</w:delText>
        </w:r>
      </w:del>
      <w:r w:rsidR="005714EC">
        <w:rPr>
          <w:rFonts w:ascii="Arial" w:hAnsi="Arial" w:cs="Arial"/>
          <w:b/>
        </w:rPr>
        <w:t>)</w:t>
      </w:r>
      <w:r w:rsidRPr="00DA46C0">
        <w:rPr>
          <w:rFonts w:ascii="Arial" w:hAnsi="Arial" w:cs="Arial"/>
        </w:rPr>
        <w:t xml:space="preserve">, excessive funding of long-term assets with short-term liabilities increases short-term risk that sufficient funding will not be available to meet contractual obligations and </w:t>
      </w:r>
      <w:r>
        <w:rPr>
          <w:rFonts w:ascii="Arial" w:hAnsi="Arial" w:cs="Arial"/>
        </w:rPr>
        <w:t xml:space="preserve">that on maturity of existing funding, replacing funding risk of </w:t>
      </w:r>
      <w:r w:rsidRPr="00DA46C0">
        <w:rPr>
          <w:rFonts w:ascii="Arial" w:hAnsi="Arial" w:cs="Arial"/>
        </w:rPr>
        <w:t>pricing or not be available</w:t>
      </w:r>
      <w:r>
        <w:rPr>
          <w:rFonts w:ascii="Arial" w:hAnsi="Arial" w:cs="Arial"/>
        </w:rPr>
        <w:t xml:space="preserve">. </w:t>
      </w:r>
      <w:del w:id="131" w:author="Grant Lowe" w:date="2021-11-11T14:45:00Z">
        <w:r w:rsidDel="00470803">
          <w:rPr>
            <w:rFonts w:ascii="Arial" w:hAnsi="Arial" w:cs="Arial"/>
          </w:rPr>
          <w:delText>This will be managed using the following risk tolerance guidelines that reflects committed liabilities (working capital, HO borrowing and external borrowing) over Assets (loan portfolio and investment bond portfolio):</w:delText>
        </w:r>
      </w:del>
    </w:p>
    <w:p w14:paraId="2AD7720C" w14:textId="3165636A" w:rsidR="00C34827" w:rsidDel="00470803" w:rsidRDefault="00C34827" w:rsidP="00C34827">
      <w:pPr>
        <w:pStyle w:val="ListParagraph"/>
        <w:spacing w:before="0" w:after="0" w:line="360" w:lineRule="auto"/>
        <w:ind w:left="567"/>
        <w:jc w:val="left"/>
        <w:rPr>
          <w:del w:id="132" w:author="Grant Lowe" w:date="2021-11-11T14:45:00Z"/>
          <w:rFonts w:ascii="Arial" w:hAnsi="Arial" w:cs="Arial"/>
        </w:rPr>
      </w:pPr>
    </w:p>
    <w:tbl>
      <w:tblPr>
        <w:tblStyle w:val="TableGrid"/>
        <w:tblW w:w="0" w:type="auto"/>
        <w:tblInd w:w="567" w:type="dxa"/>
        <w:tblLook w:val="04A0" w:firstRow="1" w:lastRow="0" w:firstColumn="1" w:lastColumn="0" w:noHBand="0" w:noVBand="1"/>
      </w:tblPr>
      <w:tblGrid>
        <w:gridCol w:w="2263"/>
        <w:gridCol w:w="2694"/>
      </w:tblGrid>
      <w:tr w:rsidR="007D4F06" w:rsidDel="00470803" w14:paraId="0B5D09EE" w14:textId="4B6B4ACF" w:rsidTr="00C34827">
        <w:trPr>
          <w:del w:id="133" w:author="Grant Lowe" w:date="2021-11-11T14:45:00Z"/>
        </w:trPr>
        <w:tc>
          <w:tcPr>
            <w:tcW w:w="2263" w:type="dxa"/>
            <w:vAlign w:val="center"/>
          </w:tcPr>
          <w:p w14:paraId="16F133F9" w14:textId="338F63C5" w:rsidR="007D4F06" w:rsidDel="00470803" w:rsidRDefault="007D4F06" w:rsidP="00C34827">
            <w:pPr>
              <w:pStyle w:val="ListParagraph"/>
              <w:spacing w:before="0" w:after="0" w:line="360" w:lineRule="auto"/>
              <w:ind w:left="0"/>
              <w:jc w:val="left"/>
              <w:rPr>
                <w:del w:id="134" w:author="Grant Lowe" w:date="2021-11-11T14:45:00Z"/>
                <w:rFonts w:ascii="Arial" w:hAnsi="Arial" w:cs="Arial"/>
              </w:rPr>
            </w:pPr>
            <w:del w:id="135" w:author="Grant Lowe" w:date="2021-11-11T14:45:00Z">
              <w:r w:rsidDel="00470803">
                <w:rPr>
                  <w:rFonts w:ascii="Arial" w:hAnsi="Arial" w:cs="Arial"/>
                </w:rPr>
                <w:delText>Reference</w:delText>
              </w:r>
            </w:del>
          </w:p>
        </w:tc>
        <w:tc>
          <w:tcPr>
            <w:tcW w:w="2694" w:type="dxa"/>
            <w:vAlign w:val="center"/>
          </w:tcPr>
          <w:p w14:paraId="3E6387C9" w14:textId="7738719B" w:rsidR="007D4F06" w:rsidDel="00470803" w:rsidRDefault="007D4F06" w:rsidP="00C34827">
            <w:pPr>
              <w:pStyle w:val="ListParagraph"/>
              <w:spacing w:before="0" w:after="0" w:line="360" w:lineRule="auto"/>
              <w:ind w:left="0"/>
              <w:jc w:val="left"/>
              <w:rPr>
                <w:del w:id="136" w:author="Grant Lowe" w:date="2021-11-11T14:45:00Z"/>
                <w:rFonts w:ascii="Arial" w:hAnsi="Arial" w:cs="Arial"/>
              </w:rPr>
            </w:pPr>
            <w:del w:id="137" w:author="Grant Lowe" w:date="2021-11-11T14:45:00Z">
              <w:r w:rsidDel="00470803">
                <w:rPr>
                  <w:rFonts w:ascii="Arial" w:hAnsi="Arial" w:cs="Arial"/>
                </w:rPr>
                <w:delText>Period (days)</w:delText>
              </w:r>
            </w:del>
          </w:p>
        </w:tc>
      </w:tr>
      <w:tr w:rsidR="007D4F06" w:rsidDel="00470803" w14:paraId="437B8F52" w14:textId="2AFC8851" w:rsidTr="00C34827">
        <w:trPr>
          <w:del w:id="138" w:author="Grant Lowe" w:date="2021-11-11T14:45:00Z"/>
        </w:trPr>
        <w:tc>
          <w:tcPr>
            <w:tcW w:w="2263" w:type="dxa"/>
            <w:vAlign w:val="center"/>
          </w:tcPr>
          <w:p w14:paraId="0B52B61F" w14:textId="1EB57CCB" w:rsidR="007D4F06" w:rsidDel="00470803" w:rsidRDefault="007D4F06" w:rsidP="00C34827">
            <w:pPr>
              <w:pStyle w:val="ListParagraph"/>
              <w:spacing w:before="0" w:after="0" w:line="360" w:lineRule="auto"/>
              <w:ind w:left="0"/>
              <w:jc w:val="left"/>
              <w:rPr>
                <w:del w:id="139" w:author="Grant Lowe" w:date="2021-11-11T14:45:00Z"/>
                <w:rFonts w:ascii="Arial" w:hAnsi="Arial" w:cs="Arial"/>
              </w:rPr>
            </w:pPr>
            <w:del w:id="140" w:author="Grant Lowe" w:date="2021-11-11T14:45:00Z">
              <w:r w:rsidDel="00470803">
                <w:rPr>
                  <w:rFonts w:ascii="Arial" w:hAnsi="Arial" w:cs="Arial"/>
                </w:rPr>
                <w:delText>100%</w:delText>
              </w:r>
            </w:del>
          </w:p>
        </w:tc>
        <w:tc>
          <w:tcPr>
            <w:tcW w:w="2694" w:type="dxa"/>
            <w:vAlign w:val="center"/>
          </w:tcPr>
          <w:p w14:paraId="7F2181C0" w14:textId="7D8679D3" w:rsidR="007D4F06" w:rsidDel="00470803" w:rsidRDefault="007D4F06" w:rsidP="00C34827">
            <w:pPr>
              <w:pStyle w:val="ListParagraph"/>
              <w:spacing w:before="0" w:after="0" w:line="360" w:lineRule="auto"/>
              <w:ind w:left="0"/>
              <w:jc w:val="left"/>
              <w:rPr>
                <w:del w:id="141" w:author="Grant Lowe" w:date="2021-11-11T14:45:00Z"/>
                <w:rFonts w:ascii="Arial" w:hAnsi="Arial" w:cs="Arial"/>
              </w:rPr>
            </w:pPr>
            <w:del w:id="142" w:author="Grant Lowe" w:date="2021-11-11T14:45:00Z">
              <w:r w:rsidDel="00470803">
                <w:rPr>
                  <w:rFonts w:ascii="Arial" w:hAnsi="Arial" w:cs="Arial"/>
                </w:rPr>
                <w:delText>1</w:delText>
              </w:r>
            </w:del>
          </w:p>
        </w:tc>
      </w:tr>
      <w:tr w:rsidR="007D4F06" w:rsidDel="00470803" w14:paraId="0C2E5F23" w14:textId="38BC4287" w:rsidTr="00C34827">
        <w:trPr>
          <w:del w:id="143" w:author="Grant Lowe" w:date="2021-11-11T14:45:00Z"/>
        </w:trPr>
        <w:tc>
          <w:tcPr>
            <w:tcW w:w="2263" w:type="dxa"/>
            <w:vAlign w:val="center"/>
          </w:tcPr>
          <w:p w14:paraId="76361E45" w14:textId="50597F88" w:rsidR="007D4F06" w:rsidDel="00470803" w:rsidRDefault="007D4F06" w:rsidP="00C34827">
            <w:pPr>
              <w:pStyle w:val="ListParagraph"/>
              <w:spacing w:before="0" w:after="0" w:line="360" w:lineRule="auto"/>
              <w:ind w:left="0"/>
              <w:jc w:val="left"/>
              <w:rPr>
                <w:del w:id="144" w:author="Grant Lowe" w:date="2021-11-11T14:45:00Z"/>
                <w:rFonts w:ascii="Arial" w:hAnsi="Arial" w:cs="Arial"/>
              </w:rPr>
            </w:pPr>
            <w:del w:id="145" w:author="Grant Lowe" w:date="2021-11-11T14:45:00Z">
              <w:r w:rsidDel="00470803">
                <w:rPr>
                  <w:rFonts w:ascii="Arial" w:hAnsi="Arial" w:cs="Arial"/>
                </w:rPr>
                <w:delText>80%</w:delText>
              </w:r>
            </w:del>
          </w:p>
        </w:tc>
        <w:tc>
          <w:tcPr>
            <w:tcW w:w="2694" w:type="dxa"/>
            <w:vAlign w:val="center"/>
          </w:tcPr>
          <w:p w14:paraId="153422F9" w14:textId="4F70E2DE" w:rsidR="007D4F06" w:rsidDel="00470803" w:rsidRDefault="007D4F06" w:rsidP="00C34827">
            <w:pPr>
              <w:pStyle w:val="ListParagraph"/>
              <w:spacing w:before="0" w:after="0" w:line="360" w:lineRule="auto"/>
              <w:ind w:left="0"/>
              <w:jc w:val="left"/>
              <w:rPr>
                <w:del w:id="146" w:author="Grant Lowe" w:date="2021-11-11T14:45:00Z"/>
                <w:rFonts w:ascii="Arial" w:hAnsi="Arial" w:cs="Arial"/>
              </w:rPr>
            </w:pPr>
            <w:del w:id="147" w:author="Grant Lowe" w:date="2021-11-11T14:45:00Z">
              <w:r w:rsidDel="00470803">
                <w:rPr>
                  <w:rFonts w:ascii="Arial" w:hAnsi="Arial" w:cs="Arial"/>
                </w:rPr>
                <w:delText>7</w:delText>
              </w:r>
            </w:del>
          </w:p>
        </w:tc>
      </w:tr>
      <w:tr w:rsidR="007D4F06" w:rsidDel="00470803" w14:paraId="2139CC84" w14:textId="24951231" w:rsidTr="00C34827">
        <w:trPr>
          <w:del w:id="148" w:author="Grant Lowe" w:date="2021-11-11T14:45:00Z"/>
        </w:trPr>
        <w:tc>
          <w:tcPr>
            <w:tcW w:w="2263" w:type="dxa"/>
            <w:vAlign w:val="center"/>
          </w:tcPr>
          <w:p w14:paraId="6A04696D" w14:textId="266F9D5E" w:rsidR="007D4F06" w:rsidDel="00470803" w:rsidRDefault="007D4F06" w:rsidP="00C34827">
            <w:pPr>
              <w:pStyle w:val="ListParagraph"/>
              <w:spacing w:before="0" w:after="0" w:line="360" w:lineRule="auto"/>
              <w:ind w:left="0"/>
              <w:jc w:val="left"/>
              <w:rPr>
                <w:del w:id="149" w:author="Grant Lowe" w:date="2021-11-11T14:45:00Z"/>
                <w:rFonts w:ascii="Arial" w:hAnsi="Arial" w:cs="Arial"/>
              </w:rPr>
            </w:pPr>
            <w:del w:id="150" w:author="Grant Lowe" w:date="2021-11-11T14:45:00Z">
              <w:r w:rsidDel="00470803">
                <w:rPr>
                  <w:rFonts w:ascii="Arial" w:hAnsi="Arial" w:cs="Arial"/>
                </w:rPr>
                <w:delText>70%</w:delText>
              </w:r>
            </w:del>
          </w:p>
        </w:tc>
        <w:tc>
          <w:tcPr>
            <w:tcW w:w="2694" w:type="dxa"/>
            <w:vAlign w:val="center"/>
          </w:tcPr>
          <w:p w14:paraId="464D5EC7" w14:textId="2B097332" w:rsidR="007D4F06" w:rsidDel="00470803" w:rsidRDefault="007D4F06" w:rsidP="00C34827">
            <w:pPr>
              <w:pStyle w:val="ListParagraph"/>
              <w:spacing w:before="0" w:after="0" w:line="360" w:lineRule="auto"/>
              <w:ind w:left="0"/>
              <w:jc w:val="left"/>
              <w:rPr>
                <w:del w:id="151" w:author="Grant Lowe" w:date="2021-11-11T14:45:00Z"/>
                <w:rFonts w:ascii="Arial" w:hAnsi="Arial" w:cs="Arial"/>
              </w:rPr>
            </w:pPr>
            <w:del w:id="152" w:author="Grant Lowe" w:date="2021-11-11T14:45:00Z">
              <w:r w:rsidDel="00470803">
                <w:rPr>
                  <w:rFonts w:ascii="Arial" w:hAnsi="Arial" w:cs="Arial"/>
                </w:rPr>
                <w:delText>30</w:delText>
              </w:r>
            </w:del>
          </w:p>
        </w:tc>
      </w:tr>
      <w:tr w:rsidR="007D4F06" w:rsidDel="00470803" w14:paraId="7B23670E" w14:textId="358DB3EE" w:rsidTr="00C34827">
        <w:trPr>
          <w:del w:id="153" w:author="Grant Lowe" w:date="2021-11-11T14:45:00Z"/>
        </w:trPr>
        <w:tc>
          <w:tcPr>
            <w:tcW w:w="2263" w:type="dxa"/>
            <w:vAlign w:val="center"/>
          </w:tcPr>
          <w:p w14:paraId="41679DB9" w14:textId="2483E65C" w:rsidR="007D4F06" w:rsidDel="00470803" w:rsidRDefault="007D4F06" w:rsidP="00C34827">
            <w:pPr>
              <w:pStyle w:val="ListParagraph"/>
              <w:spacing w:before="0" w:after="0" w:line="360" w:lineRule="auto"/>
              <w:ind w:left="0"/>
              <w:jc w:val="left"/>
              <w:rPr>
                <w:del w:id="154" w:author="Grant Lowe" w:date="2021-11-11T14:45:00Z"/>
                <w:rFonts w:ascii="Arial" w:hAnsi="Arial" w:cs="Arial"/>
              </w:rPr>
            </w:pPr>
            <w:del w:id="155" w:author="Grant Lowe" w:date="2021-11-11T14:45:00Z">
              <w:r w:rsidDel="00470803">
                <w:rPr>
                  <w:rFonts w:ascii="Arial" w:hAnsi="Arial" w:cs="Arial"/>
                </w:rPr>
                <w:delText>60%</w:delText>
              </w:r>
            </w:del>
          </w:p>
        </w:tc>
        <w:tc>
          <w:tcPr>
            <w:tcW w:w="2694" w:type="dxa"/>
            <w:vAlign w:val="center"/>
          </w:tcPr>
          <w:p w14:paraId="3F1A9DC5" w14:textId="08BC296B" w:rsidR="007D4F06" w:rsidDel="00470803" w:rsidRDefault="007D4F06" w:rsidP="00C34827">
            <w:pPr>
              <w:pStyle w:val="ListParagraph"/>
              <w:spacing w:before="0" w:after="0" w:line="360" w:lineRule="auto"/>
              <w:ind w:left="0"/>
              <w:jc w:val="left"/>
              <w:rPr>
                <w:del w:id="156" w:author="Grant Lowe" w:date="2021-11-11T14:45:00Z"/>
                <w:rFonts w:ascii="Arial" w:hAnsi="Arial" w:cs="Arial"/>
              </w:rPr>
            </w:pPr>
            <w:del w:id="157" w:author="Grant Lowe" w:date="2021-11-11T14:45:00Z">
              <w:r w:rsidDel="00470803">
                <w:rPr>
                  <w:rFonts w:ascii="Arial" w:hAnsi="Arial" w:cs="Arial"/>
                </w:rPr>
                <w:delText>90</w:delText>
              </w:r>
            </w:del>
          </w:p>
        </w:tc>
      </w:tr>
      <w:tr w:rsidR="007D4F06" w:rsidDel="00470803" w14:paraId="19C9E1FC" w14:textId="5A868132" w:rsidTr="00C34827">
        <w:trPr>
          <w:del w:id="158" w:author="Grant Lowe" w:date="2021-11-11T14:45:00Z"/>
        </w:trPr>
        <w:tc>
          <w:tcPr>
            <w:tcW w:w="2263" w:type="dxa"/>
            <w:vAlign w:val="center"/>
          </w:tcPr>
          <w:p w14:paraId="183571C9" w14:textId="64C485A3" w:rsidR="007D4F06" w:rsidDel="00470803" w:rsidRDefault="007D4F06" w:rsidP="00C34827">
            <w:pPr>
              <w:pStyle w:val="ListParagraph"/>
              <w:spacing w:before="0" w:after="0" w:line="360" w:lineRule="auto"/>
              <w:ind w:left="0"/>
              <w:jc w:val="left"/>
              <w:rPr>
                <w:del w:id="159" w:author="Grant Lowe" w:date="2021-11-11T14:45:00Z"/>
                <w:rFonts w:ascii="Arial" w:hAnsi="Arial" w:cs="Arial"/>
              </w:rPr>
            </w:pPr>
            <w:del w:id="160" w:author="Grant Lowe" w:date="2021-11-11T14:45:00Z">
              <w:r w:rsidDel="00470803">
                <w:rPr>
                  <w:rFonts w:ascii="Arial" w:hAnsi="Arial" w:cs="Arial"/>
                </w:rPr>
                <w:delText>50%</w:delText>
              </w:r>
            </w:del>
          </w:p>
        </w:tc>
        <w:tc>
          <w:tcPr>
            <w:tcW w:w="2694" w:type="dxa"/>
            <w:vAlign w:val="center"/>
          </w:tcPr>
          <w:p w14:paraId="555ADC7F" w14:textId="70507ADE" w:rsidR="007D4F06" w:rsidDel="00470803" w:rsidRDefault="007D4F06" w:rsidP="00C34827">
            <w:pPr>
              <w:pStyle w:val="ListParagraph"/>
              <w:spacing w:before="0" w:after="0" w:line="360" w:lineRule="auto"/>
              <w:ind w:left="0"/>
              <w:jc w:val="left"/>
              <w:rPr>
                <w:del w:id="161" w:author="Grant Lowe" w:date="2021-11-11T14:45:00Z"/>
                <w:rFonts w:ascii="Arial" w:hAnsi="Arial" w:cs="Arial"/>
              </w:rPr>
            </w:pPr>
            <w:del w:id="162" w:author="Grant Lowe" w:date="2021-11-11T14:45:00Z">
              <w:r w:rsidDel="00470803">
                <w:rPr>
                  <w:rFonts w:ascii="Arial" w:hAnsi="Arial" w:cs="Arial"/>
                </w:rPr>
                <w:delText>180</w:delText>
              </w:r>
            </w:del>
          </w:p>
        </w:tc>
      </w:tr>
      <w:tr w:rsidR="007D4F06" w:rsidDel="00470803" w14:paraId="6DAF379E" w14:textId="1346AF89" w:rsidTr="00C34827">
        <w:trPr>
          <w:del w:id="163" w:author="Grant Lowe" w:date="2021-11-11T14:45:00Z"/>
        </w:trPr>
        <w:tc>
          <w:tcPr>
            <w:tcW w:w="2263" w:type="dxa"/>
            <w:vAlign w:val="center"/>
          </w:tcPr>
          <w:p w14:paraId="70EF3EF6" w14:textId="180E2561" w:rsidR="007D4F06" w:rsidDel="00470803" w:rsidRDefault="007D4F06" w:rsidP="00C34827">
            <w:pPr>
              <w:pStyle w:val="ListParagraph"/>
              <w:spacing w:before="0" w:after="0" w:line="360" w:lineRule="auto"/>
              <w:ind w:left="0"/>
              <w:jc w:val="left"/>
              <w:rPr>
                <w:del w:id="164" w:author="Grant Lowe" w:date="2021-11-11T14:45:00Z"/>
                <w:rFonts w:ascii="Arial" w:hAnsi="Arial" w:cs="Arial"/>
              </w:rPr>
            </w:pPr>
            <w:del w:id="165" w:author="Grant Lowe" w:date="2021-11-11T14:45:00Z">
              <w:r w:rsidDel="00470803">
                <w:rPr>
                  <w:rFonts w:ascii="Arial" w:hAnsi="Arial" w:cs="Arial"/>
                </w:rPr>
                <w:delText>40%</w:delText>
              </w:r>
            </w:del>
          </w:p>
        </w:tc>
        <w:tc>
          <w:tcPr>
            <w:tcW w:w="2694" w:type="dxa"/>
            <w:vAlign w:val="center"/>
          </w:tcPr>
          <w:p w14:paraId="254F48F9" w14:textId="72326B2E" w:rsidR="007D4F06" w:rsidDel="00470803" w:rsidRDefault="007D4F06" w:rsidP="00C34827">
            <w:pPr>
              <w:pStyle w:val="ListParagraph"/>
              <w:spacing w:before="0" w:after="0" w:line="360" w:lineRule="auto"/>
              <w:ind w:left="0"/>
              <w:jc w:val="left"/>
              <w:rPr>
                <w:del w:id="166" w:author="Grant Lowe" w:date="2021-11-11T14:45:00Z"/>
                <w:rFonts w:ascii="Arial" w:hAnsi="Arial" w:cs="Arial"/>
              </w:rPr>
            </w:pPr>
            <w:del w:id="167" w:author="Grant Lowe" w:date="2021-11-11T14:45:00Z">
              <w:r w:rsidDel="00470803">
                <w:rPr>
                  <w:rFonts w:ascii="Arial" w:hAnsi="Arial" w:cs="Arial"/>
                </w:rPr>
                <w:delText>364</w:delText>
              </w:r>
            </w:del>
          </w:p>
        </w:tc>
      </w:tr>
      <w:tr w:rsidR="007D4F06" w:rsidDel="00470803" w14:paraId="416F6EB7" w14:textId="5AC4ED74" w:rsidTr="00C34827">
        <w:trPr>
          <w:del w:id="168" w:author="Grant Lowe" w:date="2021-11-11T14:45:00Z"/>
        </w:trPr>
        <w:tc>
          <w:tcPr>
            <w:tcW w:w="2263" w:type="dxa"/>
            <w:vAlign w:val="center"/>
          </w:tcPr>
          <w:p w14:paraId="75F5AD51" w14:textId="49D07F36" w:rsidR="007D4F06" w:rsidDel="00470803" w:rsidRDefault="007D4F06" w:rsidP="00C34827">
            <w:pPr>
              <w:pStyle w:val="ListParagraph"/>
              <w:spacing w:before="0" w:after="0" w:line="360" w:lineRule="auto"/>
              <w:ind w:left="0"/>
              <w:jc w:val="left"/>
              <w:rPr>
                <w:del w:id="169" w:author="Grant Lowe" w:date="2021-11-11T14:45:00Z"/>
                <w:rFonts w:ascii="Arial" w:hAnsi="Arial" w:cs="Arial"/>
              </w:rPr>
            </w:pPr>
            <w:del w:id="170" w:author="Grant Lowe" w:date="2021-11-11T14:45:00Z">
              <w:r w:rsidDel="00470803">
                <w:rPr>
                  <w:rFonts w:ascii="Arial" w:hAnsi="Arial" w:cs="Arial"/>
                </w:rPr>
                <w:delText>30%</w:delText>
              </w:r>
            </w:del>
          </w:p>
        </w:tc>
        <w:tc>
          <w:tcPr>
            <w:tcW w:w="2694" w:type="dxa"/>
            <w:vAlign w:val="center"/>
          </w:tcPr>
          <w:p w14:paraId="6D07059E" w14:textId="3094E293" w:rsidR="007D4F06" w:rsidDel="00470803" w:rsidRDefault="007D4F06" w:rsidP="00C34827">
            <w:pPr>
              <w:pStyle w:val="ListParagraph"/>
              <w:spacing w:before="0" w:after="0" w:line="360" w:lineRule="auto"/>
              <w:ind w:left="0"/>
              <w:jc w:val="left"/>
              <w:rPr>
                <w:del w:id="171" w:author="Grant Lowe" w:date="2021-11-11T14:45:00Z"/>
                <w:rFonts w:ascii="Arial" w:hAnsi="Arial" w:cs="Arial"/>
              </w:rPr>
            </w:pPr>
            <w:del w:id="172" w:author="Grant Lowe" w:date="2021-11-11T14:45:00Z">
              <w:r w:rsidDel="00470803">
                <w:rPr>
                  <w:rFonts w:ascii="Arial" w:hAnsi="Arial" w:cs="Arial"/>
                </w:rPr>
                <w:delText>+365</w:delText>
              </w:r>
            </w:del>
          </w:p>
        </w:tc>
      </w:tr>
    </w:tbl>
    <w:p w14:paraId="602DFC64" w14:textId="4FD662FE" w:rsidR="00A23DF4" w:rsidDel="00470803" w:rsidRDefault="00A23DF4" w:rsidP="00A23DF4">
      <w:pPr>
        <w:pStyle w:val="DBullet"/>
        <w:numPr>
          <w:ilvl w:val="0"/>
          <w:numId w:val="0"/>
        </w:numPr>
        <w:spacing w:before="0" w:after="0" w:line="360" w:lineRule="auto"/>
        <w:ind w:left="567"/>
        <w:jc w:val="left"/>
        <w:rPr>
          <w:del w:id="173" w:author="Grant Lowe" w:date="2021-11-11T14:45:00Z"/>
          <w:rFonts w:ascii="Arial" w:hAnsi="Arial" w:cs="Arial"/>
          <w:lang w:eastAsia="zh-CN"/>
        </w:rPr>
      </w:pPr>
    </w:p>
    <w:p w14:paraId="5F387F16" w14:textId="77777777" w:rsidR="00A23DF4" w:rsidRPr="00A23DF4" w:rsidRDefault="00A23DF4" w:rsidP="00A23DF4">
      <w:pPr>
        <w:pStyle w:val="DBullet"/>
        <w:numPr>
          <w:ilvl w:val="0"/>
          <w:numId w:val="0"/>
        </w:numPr>
        <w:spacing w:before="0" w:after="0" w:line="360" w:lineRule="auto"/>
        <w:ind w:left="567"/>
        <w:jc w:val="left"/>
        <w:rPr>
          <w:rFonts w:ascii="Arial" w:hAnsi="Arial" w:cs="Arial"/>
          <w:lang w:eastAsia="zh-CN"/>
        </w:rPr>
      </w:pPr>
    </w:p>
    <w:p w14:paraId="7C4503A9" w14:textId="2D5B1E59" w:rsidR="007D4F06" w:rsidRDefault="007D4F06" w:rsidP="00C34827">
      <w:pPr>
        <w:pStyle w:val="DBullet"/>
        <w:numPr>
          <w:ilvl w:val="0"/>
          <w:numId w:val="83"/>
        </w:numPr>
        <w:spacing w:before="0" w:after="0" w:line="360" w:lineRule="auto"/>
        <w:ind w:left="567" w:hanging="567"/>
        <w:jc w:val="left"/>
        <w:rPr>
          <w:rFonts w:ascii="Arial" w:hAnsi="Arial" w:cs="Arial"/>
          <w:lang w:eastAsia="zh-CN"/>
        </w:rPr>
      </w:pPr>
      <w:r w:rsidRPr="00DA46C0">
        <w:rPr>
          <w:rFonts w:ascii="Arial" w:hAnsi="Arial" w:cs="Arial"/>
          <w:b/>
          <w:color w:val="auto"/>
        </w:rPr>
        <w:t>Funding source concentration</w:t>
      </w:r>
      <w:r w:rsidR="005714EC">
        <w:rPr>
          <w:rFonts w:ascii="Arial" w:hAnsi="Arial" w:cs="Arial"/>
          <w:b/>
          <w:color w:val="auto"/>
        </w:rPr>
        <w:t xml:space="preserve"> (Daily Finance report covering Balance sheet &amp; Income statement)</w:t>
      </w:r>
      <w:r w:rsidRPr="00DA46C0">
        <w:rPr>
          <w:rFonts w:ascii="Arial" w:hAnsi="Arial" w:cs="Arial"/>
          <w:color w:val="auto"/>
        </w:rPr>
        <w:t xml:space="preserve">, </w:t>
      </w:r>
      <w:r>
        <w:rPr>
          <w:rFonts w:ascii="Arial" w:hAnsi="Arial" w:cs="Arial"/>
          <w:color w:val="auto"/>
        </w:rPr>
        <w:t>f</w:t>
      </w:r>
      <w:r w:rsidRPr="00DA46C0">
        <w:rPr>
          <w:rFonts w:ascii="Arial" w:hAnsi="Arial" w:cs="Arial"/>
          <w:lang w:eastAsia="zh-CN"/>
        </w:rPr>
        <w:t>unding is managed by the Treasury function within Financial Markets. The overall liability funding structure and tolerances are managed within the following parameters:</w:t>
      </w:r>
    </w:p>
    <w:p w14:paraId="15706B60" w14:textId="77777777" w:rsidR="00A23DF4" w:rsidRPr="00DA46C0" w:rsidRDefault="00A23DF4" w:rsidP="00C34827">
      <w:pPr>
        <w:pStyle w:val="DBullet"/>
        <w:numPr>
          <w:ilvl w:val="0"/>
          <w:numId w:val="83"/>
        </w:numPr>
        <w:spacing w:before="0" w:after="0" w:line="360" w:lineRule="auto"/>
        <w:ind w:left="567" w:hanging="567"/>
        <w:jc w:val="left"/>
        <w:rPr>
          <w:rFonts w:ascii="Arial" w:hAnsi="Arial" w:cs="Arial"/>
          <w:lang w:eastAsia="zh-CN"/>
        </w:rPr>
      </w:pPr>
    </w:p>
    <w:p w14:paraId="7EAA5623" w14:textId="77777777" w:rsidR="007D4F06" w:rsidRPr="00C0037D" w:rsidRDefault="007D4F06" w:rsidP="00C34827">
      <w:pPr>
        <w:pStyle w:val="ListParagraph"/>
        <w:numPr>
          <w:ilvl w:val="0"/>
          <w:numId w:val="84"/>
        </w:numPr>
        <w:spacing w:before="0" w:after="0" w:line="360" w:lineRule="auto"/>
        <w:jc w:val="left"/>
        <w:rPr>
          <w:rFonts w:ascii="Arial" w:hAnsi="Arial" w:cs="Arial"/>
        </w:rPr>
      </w:pPr>
      <w:r>
        <w:rPr>
          <w:rFonts w:ascii="Arial" w:hAnsi="Arial" w:cs="Arial"/>
        </w:rPr>
        <w:t>  </w:t>
      </w:r>
      <w:r w:rsidRPr="00C0037D">
        <w:rPr>
          <w:rFonts w:ascii="Arial" w:hAnsi="Arial" w:cs="Arial"/>
        </w:rPr>
        <w:t>Funding from FI to Maturity &lt; 25% in 1 Month</w:t>
      </w:r>
    </w:p>
    <w:p w14:paraId="67B784B5" w14:textId="77777777" w:rsidR="007D4F06" w:rsidRPr="00C0037D" w:rsidRDefault="007D4F06" w:rsidP="00C34827">
      <w:pPr>
        <w:pStyle w:val="ListParagraph"/>
        <w:numPr>
          <w:ilvl w:val="0"/>
          <w:numId w:val="84"/>
        </w:numPr>
        <w:spacing w:before="0" w:after="0" w:line="360" w:lineRule="auto"/>
        <w:jc w:val="left"/>
        <w:rPr>
          <w:rFonts w:ascii="Arial" w:hAnsi="Arial" w:cs="Arial"/>
        </w:rPr>
      </w:pPr>
      <w:r>
        <w:rPr>
          <w:rFonts w:ascii="Arial" w:hAnsi="Arial" w:cs="Arial"/>
        </w:rPr>
        <w:t>  </w:t>
      </w:r>
      <w:r w:rsidRPr="00C0037D">
        <w:rPr>
          <w:rFonts w:ascii="Arial" w:hAnsi="Arial" w:cs="Arial"/>
        </w:rPr>
        <w:t>Funding from FI to Maturity &gt; 20% Over 6 Months</w:t>
      </w:r>
    </w:p>
    <w:p w14:paraId="066B07AC" w14:textId="5DDD4969" w:rsidR="007D4F06" w:rsidRDefault="007D4F06" w:rsidP="00C34827">
      <w:pPr>
        <w:pStyle w:val="ListParagraph"/>
        <w:numPr>
          <w:ilvl w:val="0"/>
          <w:numId w:val="84"/>
        </w:numPr>
        <w:spacing w:before="0" w:after="0" w:line="360" w:lineRule="auto"/>
        <w:jc w:val="left"/>
        <w:rPr>
          <w:rFonts w:ascii="Arial" w:hAnsi="Arial" w:cs="Arial"/>
        </w:rPr>
      </w:pPr>
      <w:r>
        <w:rPr>
          <w:rFonts w:ascii="Arial" w:hAnsi="Arial" w:cs="Arial"/>
        </w:rPr>
        <w:t>  </w:t>
      </w:r>
      <w:r w:rsidRPr="00C0037D">
        <w:rPr>
          <w:rFonts w:ascii="Arial" w:hAnsi="Arial" w:cs="Arial"/>
        </w:rPr>
        <w:t>Funding from FI Concentration Limit &gt; 15% Funding</w:t>
      </w:r>
      <w:r w:rsidR="0036553E">
        <w:rPr>
          <w:rFonts w:ascii="Arial" w:hAnsi="Arial" w:cs="Arial"/>
        </w:rPr>
        <w:t xml:space="preserve"> (excluding HO)</w:t>
      </w:r>
      <w:r w:rsidRPr="00C0037D">
        <w:rPr>
          <w:rFonts w:ascii="Arial" w:hAnsi="Arial" w:cs="Arial"/>
        </w:rPr>
        <w:t xml:space="preserve"> </w:t>
      </w:r>
    </w:p>
    <w:p w14:paraId="14D4096F" w14:textId="77777777" w:rsidR="00A23DF4" w:rsidRDefault="00A23DF4" w:rsidP="00A23DF4">
      <w:pPr>
        <w:pStyle w:val="ListParagraph"/>
        <w:spacing w:before="0" w:after="0" w:line="360" w:lineRule="auto"/>
        <w:ind w:left="829"/>
        <w:jc w:val="left"/>
        <w:rPr>
          <w:rFonts w:ascii="Arial" w:hAnsi="Arial" w:cs="Arial"/>
        </w:rPr>
      </w:pPr>
    </w:p>
    <w:p w14:paraId="5949981F" w14:textId="73D0DD4B" w:rsidR="007D4F06" w:rsidRDefault="007D4F06" w:rsidP="00C34827">
      <w:pPr>
        <w:pStyle w:val="Heading2"/>
      </w:pPr>
      <w:bookmarkStart w:id="174" w:name="_Toc56002717"/>
      <w:r>
        <w:t>7.2 Liquidity Reporting</w:t>
      </w:r>
      <w:bookmarkEnd w:id="174"/>
    </w:p>
    <w:p w14:paraId="389FF082" w14:textId="5835E014" w:rsidR="00EA243D" w:rsidRDefault="000F621F" w:rsidP="00C34827">
      <w:pPr>
        <w:spacing w:before="0" w:after="0" w:line="360" w:lineRule="auto"/>
        <w:jc w:val="left"/>
        <w:rPr>
          <w:rFonts w:ascii="Arial" w:hAnsi="Arial" w:cs="Arial"/>
        </w:rPr>
      </w:pPr>
      <w:r w:rsidRPr="00243779">
        <w:rPr>
          <w:rFonts w:ascii="Arial" w:hAnsi="Arial" w:cs="Arial"/>
        </w:rPr>
        <w:t xml:space="preserve">In the context of </w:t>
      </w:r>
      <w:r w:rsidR="007D4F06">
        <w:rPr>
          <w:rFonts w:ascii="Arial" w:hAnsi="Arial" w:cs="Arial"/>
        </w:rPr>
        <w:t xml:space="preserve">reporting </w:t>
      </w:r>
      <w:r w:rsidRPr="00243779">
        <w:rPr>
          <w:rFonts w:ascii="Arial" w:hAnsi="Arial" w:cs="Arial"/>
        </w:rPr>
        <w:t xml:space="preserve">liquidity risk </w:t>
      </w:r>
      <w:r w:rsidR="00EA243D">
        <w:rPr>
          <w:rFonts w:ascii="Arial" w:hAnsi="Arial" w:cs="Arial"/>
        </w:rPr>
        <w:t xml:space="preserve">both Finance and </w:t>
      </w:r>
      <w:del w:id="175" w:author="Grant Lowe" w:date="2021-11-12T11:05:00Z">
        <w:r w:rsidR="00EA243D" w:rsidDel="008A66A5">
          <w:rPr>
            <w:rFonts w:ascii="Arial" w:hAnsi="Arial" w:cs="Arial"/>
          </w:rPr>
          <w:delText xml:space="preserve">risk </w:delText>
        </w:r>
      </w:del>
      <w:ins w:id="176" w:author="Grant Lowe" w:date="2021-11-12T11:05:00Z">
        <w:r w:rsidR="008A66A5">
          <w:rPr>
            <w:rFonts w:ascii="Arial" w:hAnsi="Arial" w:cs="Arial"/>
          </w:rPr>
          <w:t xml:space="preserve">Financial Markets </w:t>
        </w:r>
      </w:ins>
      <w:r w:rsidR="00EA243D">
        <w:rPr>
          <w:rFonts w:ascii="Arial" w:hAnsi="Arial" w:cs="Arial"/>
        </w:rPr>
        <w:t xml:space="preserve">departments </w:t>
      </w:r>
      <w:del w:id="177" w:author="Grant Lowe" w:date="2021-11-12T11:05:00Z">
        <w:r w:rsidR="00EA243D" w:rsidDel="008A66A5">
          <w:rPr>
            <w:rFonts w:ascii="Arial" w:hAnsi="Arial" w:cs="Arial"/>
          </w:rPr>
          <w:delText xml:space="preserve">will </w:delText>
        </w:r>
      </w:del>
      <w:r w:rsidR="00EA243D">
        <w:rPr>
          <w:rFonts w:ascii="Arial" w:hAnsi="Arial" w:cs="Arial"/>
        </w:rPr>
        <w:t>provide</w:t>
      </w:r>
      <w:ins w:id="178" w:author="Grant Lowe" w:date="2021-11-12T11:06:00Z">
        <w:r w:rsidR="008A66A5">
          <w:rPr>
            <w:rFonts w:ascii="Arial" w:hAnsi="Arial" w:cs="Arial"/>
          </w:rPr>
          <w:t>s</w:t>
        </w:r>
      </w:ins>
      <w:r w:rsidR="00EA243D">
        <w:rPr>
          <w:rFonts w:ascii="Arial" w:hAnsi="Arial" w:cs="Arial"/>
        </w:rPr>
        <w:t xml:space="preserve"> MI to senior management</w:t>
      </w:r>
      <w:r w:rsidR="002007AB">
        <w:rPr>
          <w:rFonts w:ascii="Arial" w:hAnsi="Arial" w:cs="Arial"/>
        </w:rPr>
        <w:t xml:space="preserve">, the following is a sample </w:t>
      </w:r>
      <w:r w:rsidR="005714EC">
        <w:rPr>
          <w:rFonts w:ascii="Arial" w:hAnsi="Arial" w:cs="Arial"/>
        </w:rPr>
        <w:t>but</w:t>
      </w:r>
      <w:r w:rsidR="002007AB">
        <w:rPr>
          <w:rFonts w:ascii="Arial" w:hAnsi="Arial" w:cs="Arial"/>
        </w:rPr>
        <w:t xml:space="preserve"> not an exhaustive list of </w:t>
      </w:r>
      <w:r w:rsidR="005714EC">
        <w:rPr>
          <w:rFonts w:ascii="Arial" w:hAnsi="Arial" w:cs="Arial"/>
        </w:rPr>
        <w:t xml:space="preserve">MI </w:t>
      </w:r>
      <w:r w:rsidR="002007AB">
        <w:rPr>
          <w:rFonts w:ascii="Arial" w:hAnsi="Arial" w:cs="Arial"/>
        </w:rPr>
        <w:t>reporting</w:t>
      </w:r>
      <w:r w:rsidR="005714EC">
        <w:rPr>
          <w:rFonts w:ascii="Arial" w:hAnsi="Arial" w:cs="Arial"/>
        </w:rPr>
        <w:t xml:space="preserve"> that will cover liquidity risk</w:t>
      </w:r>
      <w:r w:rsidR="002007AB">
        <w:rPr>
          <w:rFonts w:ascii="Arial" w:hAnsi="Arial" w:cs="Arial"/>
        </w:rPr>
        <w:t>:</w:t>
      </w:r>
      <w:r w:rsidR="00EA243D">
        <w:rPr>
          <w:rFonts w:ascii="Arial" w:hAnsi="Arial" w:cs="Arial"/>
        </w:rPr>
        <w:t xml:space="preserve"> </w:t>
      </w:r>
    </w:p>
    <w:tbl>
      <w:tblPr>
        <w:tblStyle w:val="TableGrid"/>
        <w:tblW w:w="9209" w:type="dxa"/>
        <w:tblLayout w:type="fixed"/>
        <w:tblLook w:val="04A0" w:firstRow="1" w:lastRow="0" w:firstColumn="1" w:lastColumn="0" w:noHBand="0" w:noVBand="1"/>
      </w:tblPr>
      <w:tblGrid>
        <w:gridCol w:w="1129"/>
        <w:gridCol w:w="2552"/>
        <w:gridCol w:w="2551"/>
        <w:gridCol w:w="2977"/>
      </w:tblGrid>
      <w:tr w:rsidR="008A66A5" w14:paraId="55396BD2" w14:textId="199040D7" w:rsidTr="008A66A5">
        <w:tc>
          <w:tcPr>
            <w:tcW w:w="3681" w:type="dxa"/>
            <w:gridSpan w:val="2"/>
          </w:tcPr>
          <w:p w14:paraId="2E36292C" w14:textId="76D676B7" w:rsidR="008A66A5" w:rsidRDefault="008A66A5" w:rsidP="00FF531B">
            <w:pPr>
              <w:spacing w:before="0" w:after="0" w:line="240" w:lineRule="auto"/>
              <w:jc w:val="left"/>
              <w:rPr>
                <w:rFonts w:ascii="Arial" w:hAnsi="Arial" w:cs="Arial"/>
              </w:rPr>
            </w:pPr>
            <w:r>
              <w:rPr>
                <w:rFonts w:ascii="Arial" w:hAnsi="Arial" w:cs="Arial"/>
              </w:rPr>
              <w:t xml:space="preserve">Frequency/Coverage </w:t>
            </w:r>
          </w:p>
        </w:tc>
        <w:tc>
          <w:tcPr>
            <w:tcW w:w="2551" w:type="dxa"/>
          </w:tcPr>
          <w:p w14:paraId="7E17D095" w14:textId="1C953A5A" w:rsidR="008A66A5" w:rsidRDefault="008A66A5" w:rsidP="00FF531B">
            <w:pPr>
              <w:spacing w:before="0" w:after="0" w:line="240" w:lineRule="auto"/>
              <w:jc w:val="left"/>
              <w:rPr>
                <w:rFonts w:ascii="Arial" w:hAnsi="Arial" w:cs="Arial"/>
              </w:rPr>
            </w:pPr>
            <w:r>
              <w:rPr>
                <w:rFonts w:ascii="Arial" w:hAnsi="Arial" w:cs="Arial"/>
              </w:rPr>
              <w:t>Prepared by:</w:t>
            </w:r>
          </w:p>
        </w:tc>
        <w:tc>
          <w:tcPr>
            <w:tcW w:w="2977" w:type="dxa"/>
          </w:tcPr>
          <w:p w14:paraId="4E143373" w14:textId="23EC4984" w:rsidR="008A66A5" w:rsidRDefault="008A66A5" w:rsidP="00FF531B">
            <w:pPr>
              <w:spacing w:before="0" w:after="0" w:line="240" w:lineRule="auto"/>
              <w:jc w:val="left"/>
              <w:rPr>
                <w:rFonts w:ascii="Arial" w:hAnsi="Arial" w:cs="Arial"/>
              </w:rPr>
            </w:pPr>
            <w:r>
              <w:rPr>
                <w:rFonts w:ascii="Arial" w:hAnsi="Arial" w:cs="Arial"/>
              </w:rPr>
              <w:t xml:space="preserve">Distribution </w:t>
            </w:r>
          </w:p>
        </w:tc>
      </w:tr>
      <w:tr w:rsidR="00344F59" w14:paraId="3EC79A6F" w14:textId="78069738" w:rsidTr="008A66A5">
        <w:tc>
          <w:tcPr>
            <w:tcW w:w="1129" w:type="dxa"/>
          </w:tcPr>
          <w:p w14:paraId="16EA4057" w14:textId="284A07B4" w:rsidR="00344F59" w:rsidRPr="005714EC" w:rsidRDefault="00344F59" w:rsidP="00FF531B">
            <w:pPr>
              <w:spacing w:before="0" w:after="0" w:line="240" w:lineRule="auto"/>
              <w:jc w:val="left"/>
              <w:rPr>
                <w:rFonts w:ascii="Arial" w:hAnsi="Arial" w:cs="Arial"/>
                <w:b/>
              </w:rPr>
            </w:pPr>
            <w:r w:rsidRPr="005714EC">
              <w:rPr>
                <w:rFonts w:ascii="Arial" w:hAnsi="Arial" w:cs="Arial"/>
                <w:b/>
              </w:rPr>
              <w:t>Daily</w:t>
            </w:r>
          </w:p>
        </w:tc>
        <w:tc>
          <w:tcPr>
            <w:tcW w:w="2552" w:type="dxa"/>
          </w:tcPr>
          <w:p w14:paraId="3B163D09" w14:textId="77777777" w:rsidR="00344F59" w:rsidRPr="002007AB" w:rsidRDefault="00344F59" w:rsidP="00FF531B">
            <w:pPr>
              <w:spacing w:before="0" w:after="0" w:line="240" w:lineRule="auto"/>
              <w:jc w:val="left"/>
              <w:rPr>
                <w:rFonts w:ascii="Arial" w:hAnsi="Arial" w:cs="Arial"/>
                <w:sz w:val="20"/>
                <w:szCs w:val="20"/>
              </w:rPr>
            </w:pPr>
            <w:r w:rsidRPr="002007AB">
              <w:rPr>
                <w:rFonts w:ascii="Arial" w:hAnsi="Arial" w:cs="Arial"/>
                <w:sz w:val="20"/>
                <w:szCs w:val="20"/>
              </w:rPr>
              <w:t>Balance sheet</w:t>
            </w:r>
          </w:p>
          <w:p w14:paraId="30D92357" w14:textId="77777777" w:rsidR="00344F59" w:rsidRPr="002007AB" w:rsidRDefault="00344F59" w:rsidP="00FF531B">
            <w:pPr>
              <w:spacing w:before="0" w:after="0" w:line="240" w:lineRule="auto"/>
              <w:jc w:val="left"/>
              <w:rPr>
                <w:rFonts w:ascii="Arial" w:hAnsi="Arial" w:cs="Arial"/>
                <w:sz w:val="20"/>
                <w:szCs w:val="20"/>
              </w:rPr>
            </w:pPr>
            <w:r w:rsidRPr="002007AB">
              <w:rPr>
                <w:rFonts w:ascii="Arial" w:hAnsi="Arial" w:cs="Arial"/>
                <w:sz w:val="20"/>
                <w:szCs w:val="20"/>
              </w:rPr>
              <w:t>Income statement</w:t>
            </w:r>
          </w:p>
          <w:p w14:paraId="152D986D" w14:textId="77777777" w:rsidR="00344F59" w:rsidRPr="002007AB" w:rsidRDefault="00344F59" w:rsidP="00FF531B">
            <w:pPr>
              <w:spacing w:before="0" w:after="0" w:line="240" w:lineRule="auto"/>
              <w:jc w:val="left"/>
              <w:rPr>
                <w:rFonts w:ascii="Arial" w:hAnsi="Arial" w:cs="Arial"/>
                <w:sz w:val="20"/>
                <w:szCs w:val="20"/>
              </w:rPr>
            </w:pPr>
            <w:r w:rsidRPr="002007AB">
              <w:rPr>
                <w:rFonts w:ascii="Arial" w:hAnsi="Arial" w:cs="Arial"/>
                <w:sz w:val="20"/>
                <w:szCs w:val="20"/>
              </w:rPr>
              <w:t>Liquidity gaps</w:t>
            </w:r>
          </w:p>
          <w:p w14:paraId="3EB579F1" w14:textId="77777777" w:rsidR="00344F59" w:rsidRPr="002007AB" w:rsidRDefault="00344F59" w:rsidP="00FF531B">
            <w:pPr>
              <w:spacing w:before="0" w:after="0" w:line="240" w:lineRule="auto"/>
              <w:jc w:val="left"/>
              <w:rPr>
                <w:rFonts w:ascii="Arial" w:hAnsi="Arial" w:cs="Arial"/>
                <w:sz w:val="20"/>
                <w:szCs w:val="20"/>
              </w:rPr>
            </w:pPr>
            <w:r w:rsidRPr="002007AB">
              <w:rPr>
                <w:rFonts w:ascii="Arial" w:hAnsi="Arial" w:cs="Arial"/>
                <w:sz w:val="20"/>
                <w:szCs w:val="20"/>
              </w:rPr>
              <w:t xml:space="preserve">Variance report </w:t>
            </w:r>
          </w:p>
          <w:p w14:paraId="786F7496" w14:textId="2E7FB0F3" w:rsidR="00344F59" w:rsidRDefault="00344F59" w:rsidP="00FF531B">
            <w:pPr>
              <w:spacing w:before="0" w:after="0" w:line="240" w:lineRule="auto"/>
              <w:jc w:val="left"/>
              <w:rPr>
                <w:rFonts w:ascii="Arial" w:hAnsi="Arial" w:cs="Arial"/>
              </w:rPr>
            </w:pPr>
            <w:r w:rsidRPr="002007AB">
              <w:rPr>
                <w:rFonts w:ascii="Arial" w:hAnsi="Arial" w:cs="Arial"/>
                <w:sz w:val="20"/>
                <w:szCs w:val="20"/>
              </w:rPr>
              <w:t>Issues/discrepancies</w:t>
            </w:r>
            <w:r>
              <w:rPr>
                <w:rFonts w:ascii="Arial" w:hAnsi="Arial" w:cs="Arial"/>
              </w:rPr>
              <w:t xml:space="preserve"> </w:t>
            </w:r>
          </w:p>
        </w:tc>
        <w:tc>
          <w:tcPr>
            <w:tcW w:w="2551" w:type="dxa"/>
          </w:tcPr>
          <w:p w14:paraId="14DAF5A4" w14:textId="77777777" w:rsidR="00344F59" w:rsidRDefault="00344F59" w:rsidP="00FF531B">
            <w:pPr>
              <w:spacing w:before="0" w:after="0" w:line="240" w:lineRule="auto"/>
              <w:jc w:val="left"/>
              <w:rPr>
                <w:ins w:id="179" w:author="Grant Lowe" w:date="2021-11-12T11:27:00Z"/>
                <w:rFonts w:ascii="Arial" w:hAnsi="Arial" w:cs="Arial"/>
              </w:rPr>
            </w:pPr>
            <w:ins w:id="180" w:author="Grant Lowe" w:date="2021-11-12T11:27:00Z">
              <w:r>
                <w:rPr>
                  <w:rFonts w:ascii="Arial" w:hAnsi="Arial" w:cs="Arial"/>
                </w:rPr>
                <w:t xml:space="preserve">Finance Department </w:t>
              </w:r>
            </w:ins>
          </w:p>
          <w:p w14:paraId="2F0E59E3" w14:textId="77777777" w:rsidR="00344F59" w:rsidRDefault="00344F59" w:rsidP="00FF531B">
            <w:pPr>
              <w:pStyle w:val="ListParagraph"/>
              <w:numPr>
                <w:ilvl w:val="0"/>
                <w:numId w:val="88"/>
              </w:numPr>
              <w:spacing w:before="0" w:after="0" w:line="240" w:lineRule="auto"/>
              <w:ind w:left="317" w:hanging="317"/>
              <w:jc w:val="left"/>
              <w:rPr>
                <w:ins w:id="181" w:author="Grant Lowe" w:date="2021-11-12T11:27:00Z"/>
                <w:rFonts w:ascii="Arial" w:hAnsi="Arial" w:cs="Arial"/>
                <w:sz w:val="16"/>
                <w:szCs w:val="16"/>
              </w:rPr>
            </w:pPr>
            <w:ins w:id="182" w:author="Grant Lowe" w:date="2021-11-12T11:27:00Z">
              <w:r w:rsidRPr="008A66A5">
                <w:rPr>
                  <w:rFonts w:ascii="Arial" w:hAnsi="Arial" w:cs="Arial"/>
                  <w:sz w:val="16"/>
                  <w:szCs w:val="16"/>
                </w:rPr>
                <w:t>Daily &amp; YTD Balance sheet and Profit &amp; Loss Statements</w:t>
              </w:r>
            </w:ins>
          </w:p>
          <w:p w14:paraId="549B33FA" w14:textId="77777777" w:rsidR="00344F59" w:rsidRPr="008A66A5" w:rsidRDefault="00344F59" w:rsidP="00FF531B">
            <w:pPr>
              <w:pStyle w:val="ListParagraph"/>
              <w:numPr>
                <w:ilvl w:val="0"/>
                <w:numId w:val="88"/>
              </w:numPr>
              <w:spacing w:before="0" w:after="0" w:line="240" w:lineRule="auto"/>
              <w:ind w:left="317" w:hanging="317"/>
              <w:jc w:val="left"/>
              <w:rPr>
                <w:ins w:id="183" w:author="Grant Lowe" w:date="2021-11-12T11:27:00Z"/>
                <w:rFonts w:ascii="Arial" w:hAnsi="Arial" w:cs="Arial"/>
                <w:sz w:val="16"/>
                <w:szCs w:val="16"/>
              </w:rPr>
            </w:pPr>
            <w:ins w:id="184" w:author="Grant Lowe" w:date="2021-11-12T11:27:00Z">
              <w:r>
                <w:rPr>
                  <w:rFonts w:ascii="Arial" w:hAnsi="Arial" w:cs="Arial"/>
                  <w:sz w:val="16"/>
                  <w:szCs w:val="16"/>
                </w:rPr>
                <w:t>Daily Branch Liquidity Gap</w:t>
              </w:r>
            </w:ins>
          </w:p>
          <w:p w14:paraId="7C195212" w14:textId="7CBB24A4" w:rsidR="00344F59" w:rsidRPr="008A66A5" w:rsidRDefault="00344F59" w:rsidP="00FF531B">
            <w:pPr>
              <w:spacing w:before="0" w:after="0" w:line="240" w:lineRule="auto"/>
              <w:jc w:val="left"/>
              <w:rPr>
                <w:rFonts w:ascii="Arial" w:hAnsi="Arial" w:cs="Arial"/>
                <w:sz w:val="16"/>
                <w:szCs w:val="16"/>
              </w:rPr>
            </w:pPr>
          </w:p>
        </w:tc>
        <w:tc>
          <w:tcPr>
            <w:tcW w:w="2977" w:type="dxa"/>
          </w:tcPr>
          <w:p w14:paraId="6125E7D8" w14:textId="77777777" w:rsidR="00344F59" w:rsidRDefault="00344F59" w:rsidP="00FF531B">
            <w:pPr>
              <w:spacing w:before="0" w:after="0" w:line="240" w:lineRule="auto"/>
              <w:jc w:val="left"/>
              <w:rPr>
                <w:ins w:id="185" w:author="Grant Lowe" w:date="2021-11-12T11:27:00Z"/>
                <w:rFonts w:ascii="Arial" w:hAnsi="Arial" w:cs="Arial"/>
              </w:rPr>
            </w:pPr>
            <w:proofErr w:type="spellStart"/>
            <w:ins w:id="186" w:author="Grant Lowe" w:date="2021-11-12T11:27:00Z">
              <w:r>
                <w:rPr>
                  <w:rFonts w:ascii="Arial" w:hAnsi="Arial" w:cs="Arial"/>
                </w:rPr>
                <w:t>ManCo</w:t>
              </w:r>
              <w:proofErr w:type="spellEnd"/>
            </w:ins>
          </w:p>
          <w:p w14:paraId="063C2423" w14:textId="77777777" w:rsidR="00344F59" w:rsidRDefault="00344F59" w:rsidP="00FF531B">
            <w:pPr>
              <w:spacing w:before="0" w:after="0" w:line="240" w:lineRule="auto"/>
              <w:jc w:val="left"/>
              <w:rPr>
                <w:ins w:id="187" w:author="Grant Lowe" w:date="2021-11-12T11:27:00Z"/>
                <w:rFonts w:ascii="Arial" w:hAnsi="Arial" w:cs="Arial"/>
              </w:rPr>
            </w:pPr>
            <w:ins w:id="188" w:author="Grant Lowe" w:date="2021-11-12T11:27:00Z">
              <w:r>
                <w:rPr>
                  <w:rFonts w:ascii="Arial" w:hAnsi="Arial" w:cs="Arial"/>
                </w:rPr>
                <w:t>Risk department</w:t>
              </w:r>
            </w:ins>
          </w:p>
          <w:p w14:paraId="4C42FDF3" w14:textId="77777777" w:rsidR="00344F59" w:rsidRDefault="00344F59" w:rsidP="00FF531B">
            <w:pPr>
              <w:spacing w:before="0" w:after="0" w:line="240" w:lineRule="auto"/>
              <w:jc w:val="left"/>
              <w:rPr>
                <w:ins w:id="189" w:author="Grant Lowe" w:date="2021-11-12T11:27:00Z"/>
                <w:rFonts w:ascii="Arial" w:hAnsi="Arial" w:cs="Arial"/>
              </w:rPr>
            </w:pPr>
            <w:ins w:id="190" w:author="Grant Lowe" w:date="2021-11-12T11:27:00Z">
              <w:r>
                <w:rPr>
                  <w:rFonts w:ascii="Arial" w:hAnsi="Arial" w:cs="Arial"/>
                </w:rPr>
                <w:t xml:space="preserve">Financial Markets </w:t>
              </w:r>
            </w:ins>
          </w:p>
          <w:p w14:paraId="411525B3" w14:textId="77777777" w:rsidR="00344F59" w:rsidRDefault="00344F59" w:rsidP="00FF531B">
            <w:pPr>
              <w:spacing w:before="0" w:after="0" w:line="240" w:lineRule="auto"/>
              <w:jc w:val="left"/>
              <w:rPr>
                <w:ins w:id="191" w:author="Grant Lowe" w:date="2021-11-12T11:27:00Z"/>
                <w:rFonts w:ascii="Arial" w:hAnsi="Arial" w:cs="Arial"/>
              </w:rPr>
            </w:pPr>
            <w:ins w:id="192" w:author="Grant Lowe" w:date="2021-11-12T11:27:00Z">
              <w:r>
                <w:rPr>
                  <w:rFonts w:ascii="Arial" w:hAnsi="Arial" w:cs="Arial"/>
                </w:rPr>
                <w:t>Heads of Departments</w:t>
              </w:r>
            </w:ins>
          </w:p>
          <w:p w14:paraId="2FE43462" w14:textId="6354165F" w:rsidR="00344F59" w:rsidRDefault="00344F59" w:rsidP="00FF531B">
            <w:pPr>
              <w:spacing w:before="0" w:after="0" w:line="240" w:lineRule="auto"/>
              <w:jc w:val="left"/>
              <w:rPr>
                <w:rFonts w:ascii="Arial" w:hAnsi="Arial" w:cs="Arial"/>
              </w:rPr>
            </w:pPr>
            <w:ins w:id="193" w:author="Grant Lowe" w:date="2021-11-12T11:27:00Z">
              <w:r>
                <w:rPr>
                  <w:rFonts w:ascii="Arial" w:hAnsi="Arial" w:cs="Arial"/>
                </w:rPr>
                <w:t xml:space="preserve">(BD, Operations &amp; IT) </w:t>
              </w:r>
            </w:ins>
          </w:p>
        </w:tc>
      </w:tr>
      <w:tr w:rsidR="00FF531B" w14:paraId="1BD895AD" w14:textId="78CDFEE7" w:rsidTr="008A66A5">
        <w:tc>
          <w:tcPr>
            <w:tcW w:w="1129" w:type="dxa"/>
          </w:tcPr>
          <w:p w14:paraId="1CD4494B" w14:textId="7B4CCBA9" w:rsidR="00FF531B" w:rsidRPr="005714EC" w:rsidRDefault="00FF531B" w:rsidP="00FF531B">
            <w:pPr>
              <w:spacing w:before="0" w:after="0" w:line="240" w:lineRule="auto"/>
              <w:jc w:val="left"/>
              <w:rPr>
                <w:rFonts w:ascii="Arial" w:hAnsi="Arial" w:cs="Arial"/>
                <w:b/>
              </w:rPr>
            </w:pPr>
            <w:r w:rsidRPr="005714EC">
              <w:rPr>
                <w:rFonts w:ascii="Arial" w:hAnsi="Arial" w:cs="Arial"/>
                <w:b/>
              </w:rPr>
              <w:t xml:space="preserve">Monthly </w:t>
            </w:r>
          </w:p>
        </w:tc>
        <w:tc>
          <w:tcPr>
            <w:tcW w:w="2552" w:type="dxa"/>
          </w:tcPr>
          <w:p w14:paraId="1B210F4E" w14:textId="77777777" w:rsidR="00FF531B" w:rsidRDefault="00FF531B" w:rsidP="00FF531B">
            <w:pPr>
              <w:spacing w:before="0" w:after="0" w:line="240" w:lineRule="auto"/>
              <w:jc w:val="left"/>
              <w:rPr>
                <w:rFonts w:ascii="Arial" w:hAnsi="Arial" w:cs="Arial"/>
              </w:rPr>
            </w:pPr>
            <w:r>
              <w:rPr>
                <w:rFonts w:ascii="Arial" w:hAnsi="Arial" w:cs="Arial"/>
              </w:rPr>
              <w:t>Markets update</w:t>
            </w:r>
          </w:p>
          <w:p w14:paraId="56F86A41" w14:textId="109F8F82" w:rsidR="00FF531B" w:rsidRDefault="00FF531B" w:rsidP="00FF531B">
            <w:pPr>
              <w:spacing w:before="0" w:after="0" w:line="240" w:lineRule="auto"/>
              <w:jc w:val="left"/>
              <w:rPr>
                <w:rFonts w:ascii="Arial" w:hAnsi="Arial" w:cs="Arial"/>
              </w:rPr>
            </w:pPr>
          </w:p>
        </w:tc>
        <w:tc>
          <w:tcPr>
            <w:tcW w:w="2551" w:type="dxa"/>
          </w:tcPr>
          <w:p w14:paraId="7E6CF96C" w14:textId="77777777" w:rsidR="00FF531B" w:rsidRDefault="00FF531B" w:rsidP="00FF531B">
            <w:pPr>
              <w:spacing w:before="0" w:after="0" w:line="240" w:lineRule="auto"/>
              <w:jc w:val="left"/>
              <w:rPr>
                <w:ins w:id="194" w:author="Grant Lowe" w:date="2021-11-12T11:35:00Z"/>
                <w:rFonts w:ascii="Arial" w:hAnsi="Arial" w:cs="Arial"/>
              </w:rPr>
            </w:pPr>
            <w:ins w:id="195" w:author="Grant Lowe" w:date="2021-11-12T11:35:00Z">
              <w:r>
                <w:rPr>
                  <w:rFonts w:ascii="Arial" w:hAnsi="Arial" w:cs="Arial"/>
                </w:rPr>
                <w:t>Financial Markets</w:t>
              </w:r>
            </w:ins>
          </w:p>
          <w:p w14:paraId="35A9A7F6" w14:textId="77777777" w:rsidR="00FF531B" w:rsidRDefault="00FF531B" w:rsidP="00FF531B">
            <w:pPr>
              <w:pStyle w:val="ListParagraph"/>
              <w:numPr>
                <w:ilvl w:val="0"/>
                <w:numId w:val="89"/>
              </w:numPr>
              <w:spacing w:before="0" w:after="0" w:line="240" w:lineRule="auto"/>
              <w:ind w:left="175" w:hanging="175"/>
              <w:jc w:val="left"/>
              <w:rPr>
                <w:ins w:id="196" w:author="Grant Lowe" w:date="2021-11-12T11:35:00Z"/>
                <w:rFonts w:ascii="Arial" w:hAnsi="Arial" w:cs="Arial"/>
                <w:sz w:val="16"/>
                <w:szCs w:val="16"/>
              </w:rPr>
            </w:pPr>
            <w:proofErr w:type="spellStart"/>
            <w:ins w:id="197" w:author="Grant Lowe" w:date="2021-11-12T11:35:00Z">
              <w:r>
                <w:rPr>
                  <w:rFonts w:ascii="Arial" w:hAnsi="Arial" w:cs="Arial"/>
                  <w:sz w:val="16"/>
                  <w:szCs w:val="16"/>
                </w:rPr>
                <w:t>ALCo</w:t>
              </w:r>
              <w:proofErr w:type="spellEnd"/>
              <w:r>
                <w:rPr>
                  <w:rFonts w:ascii="Arial" w:hAnsi="Arial" w:cs="Arial"/>
                  <w:sz w:val="16"/>
                  <w:szCs w:val="16"/>
                </w:rPr>
                <w:t xml:space="preserve"> FM monthly update</w:t>
              </w:r>
            </w:ins>
          </w:p>
          <w:p w14:paraId="489D486E" w14:textId="77777777" w:rsidR="00FF531B" w:rsidRDefault="00FF531B" w:rsidP="00FF531B">
            <w:pPr>
              <w:pStyle w:val="ListParagraph"/>
              <w:numPr>
                <w:ilvl w:val="0"/>
                <w:numId w:val="89"/>
              </w:numPr>
              <w:spacing w:before="0" w:after="0" w:line="240" w:lineRule="auto"/>
              <w:ind w:left="175" w:hanging="175"/>
              <w:jc w:val="left"/>
              <w:rPr>
                <w:ins w:id="198" w:author="Grant Lowe" w:date="2021-11-12T11:35:00Z"/>
                <w:rFonts w:ascii="Arial" w:hAnsi="Arial" w:cs="Arial"/>
                <w:sz w:val="16"/>
                <w:szCs w:val="16"/>
              </w:rPr>
            </w:pPr>
            <w:ins w:id="199" w:author="Grant Lowe" w:date="2021-11-12T11:35:00Z">
              <w:r>
                <w:rPr>
                  <w:rFonts w:ascii="Arial" w:hAnsi="Arial" w:cs="Arial"/>
                  <w:sz w:val="16"/>
                  <w:szCs w:val="16"/>
                </w:rPr>
                <w:t>Funding concentration</w:t>
              </w:r>
            </w:ins>
          </w:p>
          <w:p w14:paraId="3A70A90E" w14:textId="54F0896A" w:rsidR="00FF531B" w:rsidRPr="00344F59" w:rsidRDefault="00FF531B" w:rsidP="00FF531B">
            <w:pPr>
              <w:pStyle w:val="ListParagraph"/>
              <w:numPr>
                <w:ilvl w:val="0"/>
                <w:numId w:val="89"/>
              </w:numPr>
              <w:spacing w:before="0" w:after="0" w:line="240" w:lineRule="auto"/>
              <w:ind w:left="175" w:hanging="175"/>
              <w:jc w:val="left"/>
              <w:rPr>
                <w:rFonts w:ascii="Arial" w:hAnsi="Arial" w:cs="Arial"/>
                <w:sz w:val="16"/>
                <w:szCs w:val="16"/>
              </w:rPr>
            </w:pPr>
            <w:ins w:id="200" w:author="Grant Lowe" w:date="2021-11-12T11:35:00Z">
              <w:r>
                <w:rPr>
                  <w:rFonts w:ascii="Arial" w:hAnsi="Arial" w:cs="Arial"/>
                  <w:sz w:val="16"/>
                  <w:szCs w:val="16"/>
                </w:rPr>
                <w:t>Liquidity Risk metrics</w:t>
              </w:r>
            </w:ins>
          </w:p>
        </w:tc>
        <w:tc>
          <w:tcPr>
            <w:tcW w:w="2977" w:type="dxa"/>
          </w:tcPr>
          <w:p w14:paraId="2AD47F1A" w14:textId="77777777" w:rsidR="00FF531B" w:rsidRDefault="00FF531B" w:rsidP="00FF531B">
            <w:pPr>
              <w:spacing w:before="0" w:after="0" w:line="240" w:lineRule="auto"/>
              <w:jc w:val="left"/>
              <w:rPr>
                <w:ins w:id="201" w:author="Grant Lowe" w:date="2021-11-12T11:35:00Z"/>
                <w:rFonts w:ascii="Arial" w:hAnsi="Arial" w:cs="Arial"/>
              </w:rPr>
            </w:pPr>
          </w:p>
          <w:p w14:paraId="11B8CA6C" w14:textId="351CC8E2" w:rsidR="00FF531B" w:rsidRDefault="00FF531B" w:rsidP="00FF531B">
            <w:pPr>
              <w:spacing w:before="0" w:after="0" w:line="240" w:lineRule="auto"/>
              <w:jc w:val="left"/>
              <w:rPr>
                <w:rFonts w:ascii="Arial" w:hAnsi="Arial" w:cs="Arial"/>
              </w:rPr>
            </w:pPr>
            <w:ins w:id="202" w:author="Grant Lowe" w:date="2021-11-12T11:35:00Z">
              <w:r>
                <w:rPr>
                  <w:rFonts w:ascii="Arial" w:hAnsi="Arial" w:cs="Arial"/>
                </w:rPr>
                <w:t>ALCO members</w:t>
              </w:r>
            </w:ins>
          </w:p>
        </w:tc>
      </w:tr>
      <w:tr w:rsidR="00FF531B" w14:paraId="049A1D8E" w14:textId="77777777" w:rsidTr="008A66A5">
        <w:tc>
          <w:tcPr>
            <w:tcW w:w="1129" w:type="dxa"/>
          </w:tcPr>
          <w:p w14:paraId="66F789EE" w14:textId="2510298F" w:rsidR="00FF531B" w:rsidRPr="005714EC" w:rsidRDefault="00FF531B" w:rsidP="00FF531B">
            <w:pPr>
              <w:spacing w:before="0" w:after="0" w:line="240" w:lineRule="auto"/>
              <w:jc w:val="left"/>
              <w:rPr>
                <w:rFonts w:ascii="Arial" w:hAnsi="Arial" w:cs="Arial"/>
                <w:b/>
              </w:rPr>
            </w:pPr>
            <w:r w:rsidRPr="005714EC">
              <w:rPr>
                <w:rFonts w:ascii="Arial" w:hAnsi="Arial" w:cs="Arial"/>
                <w:b/>
              </w:rPr>
              <w:t xml:space="preserve">Monthly </w:t>
            </w:r>
          </w:p>
        </w:tc>
        <w:tc>
          <w:tcPr>
            <w:tcW w:w="2552" w:type="dxa"/>
          </w:tcPr>
          <w:p w14:paraId="781718A1" w14:textId="534E1CD8" w:rsidR="00FF531B" w:rsidRDefault="00FF531B" w:rsidP="00FF531B">
            <w:pPr>
              <w:spacing w:before="0" w:after="0" w:line="240" w:lineRule="auto"/>
              <w:jc w:val="left"/>
              <w:rPr>
                <w:rFonts w:ascii="Arial" w:hAnsi="Arial" w:cs="Arial"/>
              </w:rPr>
            </w:pPr>
            <w:r>
              <w:rPr>
                <w:rFonts w:ascii="Arial" w:hAnsi="Arial" w:cs="Arial"/>
              </w:rPr>
              <w:t>Risk update</w:t>
            </w:r>
          </w:p>
          <w:p w14:paraId="41736B18" w14:textId="517BACC3" w:rsidR="00FF531B" w:rsidRDefault="00FF531B" w:rsidP="00FF531B">
            <w:pPr>
              <w:spacing w:before="0" w:after="0" w:line="240" w:lineRule="auto"/>
              <w:jc w:val="left"/>
              <w:rPr>
                <w:rFonts w:ascii="Arial" w:hAnsi="Arial" w:cs="Arial"/>
              </w:rPr>
            </w:pPr>
          </w:p>
        </w:tc>
        <w:tc>
          <w:tcPr>
            <w:tcW w:w="2551" w:type="dxa"/>
          </w:tcPr>
          <w:p w14:paraId="4CAFE681" w14:textId="77777777" w:rsidR="00FF531B" w:rsidRDefault="00FF531B" w:rsidP="00FF531B">
            <w:pPr>
              <w:spacing w:before="0" w:after="0" w:line="240" w:lineRule="auto"/>
              <w:jc w:val="left"/>
              <w:rPr>
                <w:ins w:id="203" w:author="Grant Lowe" w:date="2021-11-12T11:36:00Z"/>
                <w:rFonts w:ascii="Arial" w:hAnsi="Arial" w:cs="Arial"/>
              </w:rPr>
            </w:pPr>
            <w:ins w:id="204" w:author="Grant Lowe" w:date="2021-11-12T11:36:00Z">
              <w:r>
                <w:rPr>
                  <w:rFonts w:ascii="Arial" w:hAnsi="Arial" w:cs="Arial"/>
                </w:rPr>
                <w:t>Risk Department</w:t>
              </w:r>
            </w:ins>
          </w:p>
          <w:p w14:paraId="132ACAA4" w14:textId="77777777" w:rsidR="00FF531B" w:rsidRDefault="00FF531B" w:rsidP="00FF531B">
            <w:pPr>
              <w:pStyle w:val="ListParagraph"/>
              <w:numPr>
                <w:ilvl w:val="0"/>
                <w:numId w:val="89"/>
              </w:numPr>
              <w:spacing w:before="0" w:after="0" w:line="240" w:lineRule="auto"/>
              <w:ind w:left="175" w:hanging="175"/>
              <w:jc w:val="left"/>
              <w:rPr>
                <w:ins w:id="205" w:author="Grant Lowe" w:date="2021-11-12T11:36:00Z"/>
                <w:rFonts w:ascii="Arial" w:hAnsi="Arial" w:cs="Arial"/>
                <w:sz w:val="16"/>
                <w:szCs w:val="16"/>
              </w:rPr>
            </w:pPr>
            <w:ins w:id="206" w:author="Grant Lowe" w:date="2021-11-12T11:36:00Z">
              <w:r>
                <w:rPr>
                  <w:rFonts w:ascii="Arial" w:hAnsi="Arial" w:cs="Arial"/>
                  <w:sz w:val="16"/>
                  <w:szCs w:val="16"/>
                </w:rPr>
                <w:t>Deal pipeline</w:t>
              </w:r>
            </w:ins>
          </w:p>
          <w:p w14:paraId="6BACBF01" w14:textId="77777777" w:rsidR="00FF531B" w:rsidRPr="00FF531B" w:rsidRDefault="00FF531B" w:rsidP="00FF531B">
            <w:pPr>
              <w:pStyle w:val="ListParagraph"/>
              <w:numPr>
                <w:ilvl w:val="0"/>
                <w:numId w:val="89"/>
              </w:numPr>
              <w:spacing w:before="0" w:after="0" w:line="240" w:lineRule="auto"/>
              <w:ind w:left="175" w:hanging="175"/>
              <w:jc w:val="left"/>
              <w:rPr>
                <w:ins w:id="207" w:author="Grant Lowe" w:date="2021-11-12T11:36:00Z"/>
                <w:rFonts w:ascii="Arial" w:hAnsi="Arial" w:cs="Arial"/>
              </w:rPr>
            </w:pPr>
            <w:ins w:id="208" w:author="Grant Lowe" w:date="2021-11-12T11:36:00Z">
              <w:r>
                <w:rPr>
                  <w:rFonts w:ascii="Arial" w:hAnsi="Arial" w:cs="Arial"/>
                  <w:sz w:val="16"/>
                  <w:szCs w:val="16"/>
                </w:rPr>
                <w:t>FX risk</w:t>
              </w:r>
            </w:ins>
          </w:p>
          <w:p w14:paraId="5D2889DD" w14:textId="77777777" w:rsidR="00FF531B" w:rsidRPr="00FF531B" w:rsidRDefault="00FF531B" w:rsidP="00FF531B">
            <w:pPr>
              <w:pStyle w:val="ListParagraph"/>
              <w:numPr>
                <w:ilvl w:val="0"/>
                <w:numId w:val="89"/>
              </w:numPr>
              <w:spacing w:before="0" w:after="0" w:line="240" w:lineRule="auto"/>
              <w:ind w:left="175" w:hanging="175"/>
              <w:jc w:val="left"/>
              <w:rPr>
                <w:ins w:id="209" w:author="Grant Lowe" w:date="2021-11-12T11:36:00Z"/>
                <w:rFonts w:ascii="Arial" w:hAnsi="Arial" w:cs="Arial"/>
              </w:rPr>
            </w:pPr>
            <w:ins w:id="210" w:author="Grant Lowe" w:date="2021-11-12T11:36:00Z">
              <w:r>
                <w:rPr>
                  <w:rFonts w:ascii="Arial" w:hAnsi="Arial" w:cs="Arial"/>
                  <w:sz w:val="16"/>
                  <w:szCs w:val="16"/>
                </w:rPr>
                <w:t>Interest rate risk</w:t>
              </w:r>
            </w:ins>
          </w:p>
          <w:p w14:paraId="03E04653" w14:textId="773DD0E7" w:rsidR="00FF531B" w:rsidRDefault="00FF531B" w:rsidP="00FF531B">
            <w:pPr>
              <w:pStyle w:val="ListParagraph"/>
              <w:numPr>
                <w:ilvl w:val="0"/>
                <w:numId w:val="89"/>
              </w:numPr>
              <w:spacing w:before="0" w:after="0" w:line="240" w:lineRule="auto"/>
              <w:ind w:left="175" w:hanging="175"/>
              <w:jc w:val="left"/>
              <w:rPr>
                <w:rFonts w:ascii="Arial" w:hAnsi="Arial" w:cs="Arial"/>
              </w:rPr>
            </w:pPr>
            <w:ins w:id="211" w:author="Grant Lowe" w:date="2021-11-12T11:36:00Z">
              <w:r>
                <w:rPr>
                  <w:rFonts w:ascii="Arial" w:hAnsi="Arial" w:cs="Arial"/>
                  <w:sz w:val="16"/>
                  <w:szCs w:val="16"/>
                </w:rPr>
                <w:t>Early warning indicators</w:t>
              </w:r>
            </w:ins>
          </w:p>
        </w:tc>
        <w:tc>
          <w:tcPr>
            <w:tcW w:w="2977" w:type="dxa"/>
          </w:tcPr>
          <w:p w14:paraId="19842428" w14:textId="77777777" w:rsidR="00FF531B" w:rsidRDefault="00FF531B" w:rsidP="00FF531B">
            <w:pPr>
              <w:spacing w:before="0" w:after="0" w:line="240" w:lineRule="auto"/>
              <w:jc w:val="left"/>
              <w:rPr>
                <w:ins w:id="212" w:author="Grant Lowe" w:date="2021-11-12T11:36:00Z"/>
                <w:rFonts w:ascii="Arial" w:hAnsi="Arial" w:cs="Arial"/>
              </w:rPr>
            </w:pPr>
          </w:p>
          <w:p w14:paraId="7D6BDE48" w14:textId="77777777" w:rsidR="00FF531B" w:rsidRDefault="00FF531B" w:rsidP="00FF531B">
            <w:pPr>
              <w:spacing w:before="0" w:after="0" w:line="240" w:lineRule="auto"/>
              <w:jc w:val="left"/>
              <w:rPr>
                <w:ins w:id="213" w:author="Grant Lowe" w:date="2021-11-12T11:36:00Z"/>
                <w:rFonts w:ascii="Arial" w:hAnsi="Arial" w:cs="Arial"/>
              </w:rPr>
            </w:pPr>
          </w:p>
          <w:p w14:paraId="4DF68005" w14:textId="2E3B6280" w:rsidR="00FF531B" w:rsidRDefault="00FF531B" w:rsidP="00FF531B">
            <w:pPr>
              <w:spacing w:before="0" w:after="0" w:line="240" w:lineRule="auto"/>
              <w:jc w:val="left"/>
              <w:rPr>
                <w:rFonts w:ascii="Arial" w:hAnsi="Arial" w:cs="Arial"/>
              </w:rPr>
            </w:pPr>
            <w:ins w:id="214" w:author="Grant Lowe" w:date="2021-11-12T11:36:00Z">
              <w:r>
                <w:rPr>
                  <w:rFonts w:ascii="Arial" w:hAnsi="Arial" w:cs="Arial"/>
                </w:rPr>
                <w:t>ALCO members</w:t>
              </w:r>
            </w:ins>
          </w:p>
        </w:tc>
      </w:tr>
      <w:tr w:rsidR="008B0BC5" w14:paraId="7B864755" w14:textId="77777777" w:rsidTr="008A66A5">
        <w:tc>
          <w:tcPr>
            <w:tcW w:w="1129" w:type="dxa"/>
          </w:tcPr>
          <w:p w14:paraId="367A754E" w14:textId="152928AF" w:rsidR="008B0BC5" w:rsidRPr="005714EC" w:rsidRDefault="008B0BC5" w:rsidP="008B0BC5">
            <w:pPr>
              <w:spacing w:before="0" w:after="0" w:line="240" w:lineRule="auto"/>
              <w:jc w:val="left"/>
              <w:rPr>
                <w:rFonts w:ascii="Arial" w:hAnsi="Arial" w:cs="Arial"/>
                <w:b/>
              </w:rPr>
            </w:pPr>
            <w:r w:rsidRPr="005714EC">
              <w:rPr>
                <w:rFonts w:ascii="Arial" w:hAnsi="Arial" w:cs="Arial"/>
                <w:b/>
              </w:rPr>
              <w:t xml:space="preserve">Monthly </w:t>
            </w:r>
          </w:p>
        </w:tc>
        <w:tc>
          <w:tcPr>
            <w:tcW w:w="2552" w:type="dxa"/>
          </w:tcPr>
          <w:p w14:paraId="670A80F6" w14:textId="3D2FD186" w:rsidR="008B0BC5" w:rsidRDefault="008B0BC5" w:rsidP="008B0BC5">
            <w:pPr>
              <w:spacing w:before="0" w:after="0" w:line="240" w:lineRule="auto"/>
              <w:jc w:val="left"/>
              <w:rPr>
                <w:rFonts w:ascii="Arial" w:hAnsi="Arial" w:cs="Arial"/>
              </w:rPr>
            </w:pPr>
            <w:r>
              <w:rPr>
                <w:rFonts w:ascii="Arial" w:hAnsi="Arial" w:cs="Arial"/>
              </w:rPr>
              <w:t>Finance</w:t>
            </w:r>
            <w:r>
              <w:rPr>
                <w:rFonts w:ascii="Arial" w:hAnsi="Arial" w:cs="Arial"/>
              </w:rPr>
              <w:t xml:space="preserve"> update</w:t>
            </w:r>
          </w:p>
          <w:p w14:paraId="12F30885" w14:textId="77777777" w:rsidR="008B0BC5" w:rsidRDefault="008B0BC5" w:rsidP="008B0BC5">
            <w:pPr>
              <w:spacing w:before="0" w:after="0" w:line="240" w:lineRule="auto"/>
              <w:jc w:val="left"/>
              <w:rPr>
                <w:rFonts w:ascii="Arial" w:hAnsi="Arial" w:cs="Arial"/>
              </w:rPr>
            </w:pPr>
          </w:p>
        </w:tc>
        <w:tc>
          <w:tcPr>
            <w:tcW w:w="2551" w:type="dxa"/>
          </w:tcPr>
          <w:p w14:paraId="527723DA" w14:textId="77777777" w:rsidR="008B0BC5" w:rsidRDefault="008B0BC5" w:rsidP="008B0BC5">
            <w:pPr>
              <w:spacing w:before="0" w:after="0" w:line="240" w:lineRule="auto"/>
              <w:jc w:val="left"/>
              <w:rPr>
                <w:ins w:id="215" w:author="Grant Lowe" w:date="2021-11-12T11:40:00Z"/>
                <w:rFonts w:ascii="Arial" w:hAnsi="Arial" w:cs="Arial"/>
              </w:rPr>
            </w:pPr>
            <w:ins w:id="216" w:author="Grant Lowe" w:date="2021-11-12T11:40:00Z">
              <w:r>
                <w:rPr>
                  <w:rFonts w:ascii="Arial" w:hAnsi="Arial" w:cs="Arial"/>
                </w:rPr>
                <w:t>Finance</w:t>
              </w:r>
              <w:r>
                <w:rPr>
                  <w:rFonts w:ascii="Arial" w:hAnsi="Arial" w:cs="Arial"/>
                </w:rPr>
                <w:t xml:space="preserve"> Department</w:t>
              </w:r>
            </w:ins>
          </w:p>
          <w:p w14:paraId="3FA73F2F" w14:textId="77777777" w:rsidR="008B0BC5" w:rsidRDefault="008B0BC5" w:rsidP="008B0BC5">
            <w:pPr>
              <w:pStyle w:val="ListParagraph"/>
              <w:numPr>
                <w:ilvl w:val="0"/>
                <w:numId w:val="89"/>
              </w:numPr>
              <w:spacing w:before="0" w:after="0" w:line="240" w:lineRule="auto"/>
              <w:ind w:left="175" w:hanging="175"/>
              <w:jc w:val="left"/>
              <w:rPr>
                <w:ins w:id="217" w:author="Grant Lowe" w:date="2021-11-12T11:40:00Z"/>
                <w:rFonts w:ascii="Arial" w:hAnsi="Arial" w:cs="Arial"/>
                <w:sz w:val="16"/>
                <w:szCs w:val="16"/>
              </w:rPr>
            </w:pPr>
            <w:ins w:id="218" w:author="Grant Lowe" w:date="2021-11-12T11:40:00Z">
              <w:r>
                <w:rPr>
                  <w:rFonts w:ascii="Arial" w:hAnsi="Arial" w:cs="Arial"/>
                  <w:sz w:val="16"/>
                  <w:szCs w:val="16"/>
                </w:rPr>
                <w:t>Balance sheet</w:t>
              </w:r>
            </w:ins>
          </w:p>
          <w:p w14:paraId="0E2FB183" w14:textId="77777777" w:rsidR="008B0BC5" w:rsidRPr="00FF531B" w:rsidRDefault="008B0BC5" w:rsidP="008B0BC5">
            <w:pPr>
              <w:pStyle w:val="ListParagraph"/>
              <w:numPr>
                <w:ilvl w:val="0"/>
                <w:numId w:val="89"/>
              </w:numPr>
              <w:spacing w:before="0" w:after="0" w:line="240" w:lineRule="auto"/>
              <w:ind w:left="175" w:hanging="175"/>
              <w:jc w:val="left"/>
              <w:rPr>
                <w:ins w:id="219" w:author="Grant Lowe" w:date="2021-11-12T11:40:00Z"/>
                <w:rFonts w:ascii="Arial" w:hAnsi="Arial" w:cs="Arial"/>
              </w:rPr>
            </w:pPr>
            <w:ins w:id="220" w:author="Grant Lowe" w:date="2021-11-12T11:40:00Z">
              <w:r>
                <w:rPr>
                  <w:rFonts w:ascii="Arial" w:hAnsi="Arial" w:cs="Arial"/>
                  <w:sz w:val="16"/>
                  <w:szCs w:val="16"/>
                </w:rPr>
                <w:t xml:space="preserve">Funding structure </w:t>
              </w:r>
            </w:ins>
          </w:p>
          <w:p w14:paraId="56B9B459" w14:textId="77777777" w:rsidR="008B0BC5" w:rsidRPr="00FF531B" w:rsidRDefault="008B0BC5" w:rsidP="008B0BC5">
            <w:pPr>
              <w:pStyle w:val="ListParagraph"/>
              <w:numPr>
                <w:ilvl w:val="0"/>
                <w:numId w:val="89"/>
              </w:numPr>
              <w:spacing w:before="0" w:after="0" w:line="240" w:lineRule="auto"/>
              <w:ind w:left="175" w:hanging="175"/>
              <w:jc w:val="left"/>
              <w:rPr>
                <w:ins w:id="221" w:author="Grant Lowe" w:date="2021-11-12T11:40:00Z"/>
                <w:rFonts w:ascii="Arial" w:hAnsi="Arial" w:cs="Arial"/>
              </w:rPr>
            </w:pPr>
            <w:ins w:id="222" w:author="Grant Lowe" w:date="2021-11-12T11:40:00Z">
              <w:r>
                <w:rPr>
                  <w:rFonts w:ascii="Arial" w:hAnsi="Arial" w:cs="Arial"/>
                  <w:sz w:val="16"/>
                  <w:szCs w:val="16"/>
                </w:rPr>
                <w:t>Future cash flow</w:t>
              </w:r>
            </w:ins>
          </w:p>
          <w:p w14:paraId="2D48984B" w14:textId="77777777" w:rsidR="008B0BC5" w:rsidRPr="008B0BC5" w:rsidRDefault="008B0BC5" w:rsidP="008B0BC5">
            <w:pPr>
              <w:pStyle w:val="ListParagraph"/>
              <w:numPr>
                <w:ilvl w:val="0"/>
                <w:numId w:val="89"/>
              </w:numPr>
              <w:spacing w:before="0" w:after="0" w:line="240" w:lineRule="auto"/>
              <w:ind w:left="175" w:hanging="175"/>
              <w:jc w:val="left"/>
              <w:rPr>
                <w:ins w:id="223" w:author="Grant Lowe" w:date="2021-11-12T11:40:00Z"/>
                <w:rFonts w:ascii="Arial" w:hAnsi="Arial" w:cs="Arial"/>
              </w:rPr>
            </w:pPr>
            <w:ins w:id="224" w:author="Grant Lowe" w:date="2021-11-12T11:40:00Z">
              <w:r>
                <w:rPr>
                  <w:rFonts w:ascii="Arial" w:hAnsi="Arial" w:cs="Arial"/>
                  <w:sz w:val="16"/>
                  <w:szCs w:val="16"/>
                </w:rPr>
                <w:t xml:space="preserve">Profit &amp; Loss analysis </w:t>
              </w:r>
            </w:ins>
          </w:p>
          <w:p w14:paraId="5507468B" w14:textId="77777777" w:rsidR="008B0BC5" w:rsidRPr="008B0BC5" w:rsidRDefault="008B0BC5" w:rsidP="008B0BC5">
            <w:pPr>
              <w:pStyle w:val="ListParagraph"/>
              <w:numPr>
                <w:ilvl w:val="0"/>
                <w:numId w:val="89"/>
              </w:numPr>
              <w:spacing w:before="0" w:after="0" w:line="240" w:lineRule="auto"/>
              <w:ind w:left="175" w:hanging="175"/>
              <w:jc w:val="left"/>
              <w:rPr>
                <w:ins w:id="225" w:author="Grant Lowe" w:date="2021-11-12T11:40:00Z"/>
                <w:rFonts w:ascii="Arial" w:hAnsi="Arial" w:cs="Arial"/>
              </w:rPr>
            </w:pPr>
            <w:ins w:id="226" w:author="Grant Lowe" w:date="2021-11-12T11:40:00Z">
              <w:r>
                <w:rPr>
                  <w:rFonts w:ascii="Arial" w:hAnsi="Arial" w:cs="Arial"/>
                  <w:sz w:val="16"/>
                  <w:szCs w:val="16"/>
                </w:rPr>
                <w:t>Derivative analysis</w:t>
              </w:r>
            </w:ins>
          </w:p>
          <w:p w14:paraId="109A8394" w14:textId="040A1D2F" w:rsidR="008B0BC5" w:rsidRDefault="008B0BC5" w:rsidP="008B0BC5">
            <w:pPr>
              <w:pStyle w:val="ListParagraph"/>
              <w:spacing w:before="0" w:after="0" w:line="240" w:lineRule="auto"/>
              <w:ind w:left="175"/>
              <w:jc w:val="left"/>
              <w:rPr>
                <w:rFonts w:ascii="Arial" w:hAnsi="Arial" w:cs="Arial"/>
              </w:rPr>
            </w:pPr>
          </w:p>
        </w:tc>
        <w:tc>
          <w:tcPr>
            <w:tcW w:w="2977" w:type="dxa"/>
          </w:tcPr>
          <w:p w14:paraId="132A1F69" w14:textId="77777777" w:rsidR="008B0BC5" w:rsidRDefault="008B0BC5" w:rsidP="008B0BC5">
            <w:pPr>
              <w:spacing w:before="0" w:after="0" w:line="240" w:lineRule="auto"/>
              <w:jc w:val="left"/>
              <w:rPr>
                <w:ins w:id="227" w:author="Grant Lowe" w:date="2021-11-12T11:40:00Z"/>
                <w:rFonts w:ascii="Arial" w:hAnsi="Arial" w:cs="Arial"/>
              </w:rPr>
            </w:pPr>
          </w:p>
          <w:p w14:paraId="5203BB9C" w14:textId="77777777" w:rsidR="008B0BC5" w:rsidRDefault="008B0BC5" w:rsidP="008B0BC5">
            <w:pPr>
              <w:spacing w:before="0" w:after="0" w:line="240" w:lineRule="auto"/>
              <w:jc w:val="left"/>
              <w:rPr>
                <w:ins w:id="228" w:author="Grant Lowe" w:date="2021-11-12T11:40:00Z"/>
                <w:rFonts w:ascii="Arial" w:hAnsi="Arial" w:cs="Arial"/>
              </w:rPr>
            </w:pPr>
          </w:p>
          <w:p w14:paraId="12B66D28" w14:textId="74413FE9" w:rsidR="008B0BC5" w:rsidRDefault="008B0BC5" w:rsidP="008B0BC5">
            <w:pPr>
              <w:spacing w:before="0" w:after="0" w:line="240" w:lineRule="auto"/>
              <w:jc w:val="left"/>
              <w:rPr>
                <w:rFonts w:ascii="Arial" w:hAnsi="Arial" w:cs="Arial"/>
              </w:rPr>
            </w:pPr>
            <w:ins w:id="229" w:author="Grant Lowe" w:date="2021-11-12T11:40:00Z">
              <w:r>
                <w:rPr>
                  <w:rFonts w:ascii="Arial" w:hAnsi="Arial" w:cs="Arial"/>
                </w:rPr>
                <w:t>ALCO members</w:t>
              </w:r>
            </w:ins>
          </w:p>
        </w:tc>
      </w:tr>
    </w:tbl>
    <w:p w14:paraId="573AB5F1" w14:textId="2B94C80E" w:rsidR="00E637D7" w:rsidRDefault="001B0409" w:rsidP="00C34827">
      <w:pPr>
        <w:pStyle w:val="Heading1"/>
        <w:numPr>
          <w:ilvl w:val="0"/>
          <w:numId w:val="0"/>
        </w:numPr>
        <w:spacing w:before="0" w:line="360" w:lineRule="auto"/>
        <w:jc w:val="left"/>
        <w:rPr>
          <w:rFonts w:ascii="Arial" w:hAnsi="Arial" w:cs="Arial"/>
          <w:color w:val="auto"/>
          <w:sz w:val="22"/>
          <w:szCs w:val="22"/>
        </w:rPr>
      </w:pPr>
      <w:bookmarkStart w:id="230" w:name="_Toc459293722"/>
      <w:bookmarkStart w:id="231" w:name="_Toc56002718"/>
      <w:r w:rsidRPr="00C34827">
        <w:rPr>
          <w:rFonts w:ascii="Arial" w:hAnsi="Arial" w:cs="Arial"/>
          <w:color w:val="auto"/>
          <w:sz w:val="22"/>
          <w:szCs w:val="22"/>
        </w:rPr>
        <w:t xml:space="preserve">8. </w:t>
      </w:r>
      <w:r w:rsidR="00410017" w:rsidRPr="00C34827">
        <w:rPr>
          <w:rFonts w:ascii="Arial" w:hAnsi="Arial" w:cs="Arial"/>
          <w:color w:val="auto"/>
          <w:sz w:val="22"/>
          <w:szCs w:val="22"/>
        </w:rPr>
        <w:t xml:space="preserve">Management of </w:t>
      </w:r>
      <w:r w:rsidR="004620FA" w:rsidRPr="00C34827">
        <w:rPr>
          <w:rFonts w:ascii="Arial" w:hAnsi="Arial" w:cs="Arial"/>
          <w:color w:val="auto"/>
          <w:sz w:val="22"/>
          <w:szCs w:val="22"/>
        </w:rPr>
        <w:t>K</w:t>
      </w:r>
      <w:r w:rsidR="00410017" w:rsidRPr="00C34827">
        <w:rPr>
          <w:rFonts w:ascii="Arial" w:hAnsi="Arial" w:cs="Arial"/>
          <w:color w:val="auto"/>
          <w:sz w:val="22"/>
          <w:szCs w:val="22"/>
        </w:rPr>
        <w:t>ey Liquidity R</w:t>
      </w:r>
      <w:r w:rsidR="00E637D7" w:rsidRPr="00C34827">
        <w:rPr>
          <w:rFonts w:ascii="Arial" w:hAnsi="Arial" w:cs="Arial"/>
          <w:color w:val="auto"/>
          <w:sz w:val="22"/>
          <w:szCs w:val="22"/>
        </w:rPr>
        <w:t>isks</w:t>
      </w:r>
      <w:bookmarkEnd w:id="230"/>
      <w:bookmarkEnd w:id="231"/>
    </w:p>
    <w:p w14:paraId="0C430FD5" w14:textId="6879CFDE" w:rsidR="007E3BB2" w:rsidRDefault="007E3BB2" w:rsidP="00C34827">
      <w:pPr>
        <w:pStyle w:val="Heading2"/>
      </w:pPr>
      <w:bookmarkStart w:id="232" w:name="_Toc56002719"/>
      <w:bookmarkStart w:id="233" w:name="_Toc459293724"/>
      <w:r>
        <w:t>8.1 Intraday liquidity risk management</w:t>
      </w:r>
      <w:bookmarkEnd w:id="232"/>
      <w:r>
        <w:t xml:space="preserve"> </w:t>
      </w:r>
    </w:p>
    <w:p w14:paraId="6369FB6B" w14:textId="77777777" w:rsidR="007E3BB2" w:rsidRDefault="007E3BB2" w:rsidP="00C34827">
      <w:pPr>
        <w:spacing w:before="0" w:after="0" w:line="360" w:lineRule="auto"/>
        <w:jc w:val="left"/>
        <w:rPr>
          <w:rFonts w:ascii="Arial" w:hAnsi="Arial" w:cs="Arial"/>
          <w:lang w:val="en-GB"/>
        </w:rPr>
      </w:pPr>
      <w:r w:rsidRPr="00243779">
        <w:rPr>
          <w:rFonts w:ascii="Arial" w:hAnsi="Arial" w:cs="Arial"/>
          <w:lang w:val="en-GB"/>
        </w:rPr>
        <w:t xml:space="preserve">Intra-day liquidity risk is the risk that the Branch is unable to meet its daily settlement obligations. </w:t>
      </w:r>
    </w:p>
    <w:p w14:paraId="73DF1860" w14:textId="77777777" w:rsidR="007E3BB2" w:rsidRDefault="007E3BB2" w:rsidP="00C34827">
      <w:pPr>
        <w:spacing w:before="0" w:after="0" w:line="360" w:lineRule="auto"/>
        <w:jc w:val="left"/>
        <w:rPr>
          <w:rFonts w:ascii="Arial" w:hAnsi="Arial" w:cs="Arial"/>
          <w:lang w:val="en-GB"/>
        </w:rPr>
      </w:pPr>
    </w:p>
    <w:p w14:paraId="50B71947" w14:textId="77777777" w:rsidR="007E3BB2" w:rsidRDefault="007E3BB2" w:rsidP="00C34827">
      <w:pPr>
        <w:spacing w:before="0" w:after="0" w:line="360" w:lineRule="auto"/>
        <w:jc w:val="left"/>
        <w:rPr>
          <w:rFonts w:ascii="Arial" w:hAnsi="Arial" w:cs="Arial"/>
          <w:lang w:val="en-GB"/>
        </w:rPr>
      </w:pPr>
      <w:r w:rsidRPr="00243779">
        <w:rPr>
          <w:rFonts w:ascii="Arial" w:hAnsi="Arial" w:cs="Arial"/>
          <w:lang w:val="en-GB"/>
        </w:rPr>
        <w:t xml:space="preserve">CNCBLB will ensure that it has sufficient liquidity at all times to maintain normal payment activity. </w:t>
      </w:r>
    </w:p>
    <w:p w14:paraId="25EB8613" w14:textId="77777777" w:rsidR="007E3BB2" w:rsidRDefault="007E3BB2" w:rsidP="00C34827">
      <w:pPr>
        <w:spacing w:before="0" w:after="0" w:line="360" w:lineRule="auto"/>
        <w:jc w:val="left"/>
        <w:rPr>
          <w:rFonts w:ascii="Arial" w:hAnsi="Arial" w:cs="Arial"/>
          <w:lang w:val="en-GB"/>
        </w:rPr>
      </w:pPr>
      <w:r w:rsidRPr="00243779">
        <w:rPr>
          <w:rFonts w:ascii="Arial" w:hAnsi="Arial" w:cs="Arial"/>
          <w:lang w:val="en-GB"/>
        </w:rPr>
        <w:t xml:space="preserve">The Branch, through the Treasury department, will actively monitor and manage its intra-day liquidity positions and risks to meet payment and settlement obligations on a timely basis under both normal and stressed conditions. </w:t>
      </w:r>
    </w:p>
    <w:p w14:paraId="57834804" w14:textId="77777777" w:rsidR="007E3BB2" w:rsidRPr="00243779" w:rsidRDefault="007E3BB2" w:rsidP="00C34827">
      <w:pPr>
        <w:spacing w:before="0" w:after="0" w:line="360" w:lineRule="auto"/>
        <w:jc w:val="left"/>
        <w:rPr>
          <w:rFonts w:ascii="Arial" w:hAnsi="Arial" w:cs="Arial"/>
          <w:lang w:val="en-GB"/>
        </w:rPr>
      </w:pPr>
    </w:p>
    <w:p w14:paraId="138D2C67" w14:textId="2F012D7C" w:rsidR="007E3BB2" w:rsidRDefault="007E3BB2" w:rsidP="00C34827">
      <w:pPr>
        <w:spacing w:before="0" w:after="0" w:line="360" w:lineRule="auto"/>
        <w:jc w:val="left"/>
        <w:rPr>
          <w:rFonts w:ascii="Arial" w:hAnsi="Arial" w:cs="Arial"/>
          <w:lang w:val="en-GB"/>
        </w:rPr>
      </w:pPr>
      <w:r>
        <w:rPr>
          <w:rFonts w:ascii="Arial" w:hAnsi="Arial" w:cs="Arial"/>
          <w:lang w:val="en-GB"/>
        </w:rPr>
        <w:t xml:space="preserve">Operations </w:t>
      </w:r>
      <w:r w:rsidRPr="00243779">
        <w:rPr>
          <w:rFonts w:ascii="Arial" w:hAnsi="Arial" w:cs="Arial"/>
          <w:lang w:val="en-GB"/>
        </w:rPr>
        <w:t xml:space="preserve">will forecast ahead </w:t>
      </w:r>
      <w:r>
        <w:rPr>
          <w:rFonts w:ascii="Arial" w:hAnsi="Arial" w:cs="Arial"/>
          <w:lang w:val="en-GB"/>
        </w:rPr>
        <w:t>and provide Financial Markets</w:t>
      </w:r>
      <w:r w:rsidRPr="00243779">
        <w:rPr>
          <w:rFonts w:ascii="Arial" w:hAnsi="Arial" w:cs="Arial"/>
          <w:lang w:val="en-GB"/>
        </w:rPr>
        <w:t xml:space="preserve"> sight of the likely deficit / surplus position at the start of day and therefore</w:t>
      </w:r>
      <w:r>
        <w:rPr>
          <w:rFonts w:ascii="Arial" w:hAnsi="Arial" w:cs="Arial"/>
          <w:lang w:val="en-GB"/>
        </w:rPr>
        <w:t xml:space="preserve"> have the ability to</w:t>
      </w:r>
      <w:r w:rsidRPr="00243779">
        <w:rPr>
          <w:rFonts w:ascii="Arial" w:hAnsi="Arial" w:cs="Arial"/>
          <w:lang w:val="en-GB"/>
        </w:rPr>
        <w:t xml:space="preserve"> act in the market as required.</w:t>
      </w:r>
      <w:r>
        <w:rPr>
          <w:rFonts w:ascii="Arial" w:hAnsi="Arial" w:cs="Arial"/>
          <w:lang w:val="en-GB"/>
        </w:rPr>
        <w:t xml:space="preserve"> </w:t>
      </w:r>
      <w:r w:rsidRPr="00243779">
        <w:rPr>
          <w:rFonts w:ascii="Arial" w:hAnsi="Arial" w:cs="Arial"/>
          <w:lang w:val="en-GB"/>
        </w:rPr>
        <w:t xml:space="preserve">The Branch manages this risk through the following </w:t>
      </w:r>
      <w:r>
        <w:rPr>
          <w:rFonts w:ascii="Arial" w:hAnsi="Arial" w:cs="Arial"/>
          <w:lang w:val="en-GB"/>
        </w:rPr>
        <w:t xml:space="preserve">daily ‘Cash report’ </w:t>
      </w:r>
      <w:r w:rsidR="00CE3EEC">
        <w:rPr>
          <w:rFonts w:ascii="Arial" w:hAnsi="Arial" w:cs="Arial"/>
          <w:lang w:val="en-GB"/>
        </w:rPr>
        <w:t xml:space="preserve">(See </w:t>
      </w:r>
      <w:r w:rsidR="00CE3EEC" w:rsidRPr="00CE3EEC">
        <w:rPr>
          <w:rFonts w:ascii="Arial" w:hAnsi="Arial" w:cs="Arial"/>
          <w:b/>
          <w:lang w:val="en-GB"/>
        </w:rPr>
        <w:t>Appendix C</w:t>
      </w:r>
      <w:r w:rsidR="00CE3EEC">
        <w:rPr>
          <w:rFonts w:ascii="Arial" w:hAnsi="Arial" w:cs="Arial"/>
          <w:lang w:val="en-GB"/>
        </w:rPr>
        <w:t xml:space="preserve">) </w:t>
      </w:r>
      <w:r>
        <w:rPr>
          <w:rFonts w:ascii="Arial" w:hAnsi="Arial" w:cs="Arial"/>
          <w:lang w:val="en-GB"/>
        </w:rPr>
        <w:t>provided by Operations three times a day. This report covers</w:t>
      </w:r>
      <w:r w:rsidRPr="00243779">
        <w:rPr>
          <w:rFonts w:ascii="Arial" w:hAnsi="Arial" w:cs="Arial"/>
          <w:lang w:val="en-GB"/>
        </w:rPr>
        <w:t>:</w:t>
      </w:r>
    </w:p>
    <w:p w14:paraId="257AACB6" w14:textId="77777777" w:rsidR="00A23DF4" w:rsidRDefault="00A23DF4" w:rsidP="00C34827">
      <w:pPr>
        <w:spacing w:before="0" w:after="0" w:line="360" w:lineRule="auto"/>
        <w:jc w:val="left"/>
        <w:rPr>
          <w:rFonts w:ascii="Arial" w:hAnsi="Arial" w:cs="Arial"/>
          <w:lang w:val="en-GB"/>
        </w:rPr>
      </w:pPr>
    </w:p>
    <w:p w14:paraId="4423AB89" w14:textId="27788B07" w:rsidR="007E3BB2" w:rsidRDefault="007E3BB2" w:rsidP="00C34827">
      <w:pPr>
        <w:pStyle w:val="DBullet"/>
        <w:spacing w:before="0" w:after="0" w:line="360" w:lineRule="auto"/>
        <w:jc w:val="left"/>
        <w:rPr>
          <w:rFonts w:ascii="Arial" w:hAnsi="Arial" w:cs="Arial"/>
          <w:color w:val="auto"/>
        </w:rPr>
      </w:pPr>
      <w:r>
        <w:rPr>
          <w:rFonts w:ascii="Arial" w:hAnsi="Arial" w:cs="Arial"/>
          <w:color w:val="auto"/>
        </w:rPr>
        <w:t xml:space="preserve">FMMS deals </w:t>
      </w:r>
    </w:p>
    <w:p w14:paraId="0859CDC8" w14:textId="6E486C6C" w:rsidR="007E3BB2" w:rsidRPr="00243779" w:rsidRDefault="007E3BB2" w:rsidP="00C34827">
      <w:pPr>
        <w:pStyle w:val="DBullet"/>
        <w:spacing w:before="0" w:after="0" w:line="360" w:lineRule="auto"/>
        <w:jc w:val="left"/>
        <w:rPr>
          <w:rFonts w:ascii="Arial" w:hAnsi="Arial" w:cs="Arial"/>
          <w:color w:val="auto"/>
        </w:rPr>
      </w:pPr>
      <w:proofErr w:type="spellStart"/>
      <w:r w:rsidRPr="00243779">
        <w:rPr>
          <w:rFonts w:ascii="Arial" w:hAnsi="Arial" w:cs="Arial"/>
          <w:color w:val="auto"/>
        </w:rPr>
        <w:t>Nostro</w:t>
      </w:r>
      <w:proofErr w:type="spellEnd"/>
      <w:r w:rsidRPr="00243779">
        <w:rPr>
          <w:rFonts w:ascii="Arial" w:hAnsi="Arial" w:cs="Arial"/>
          <w:color w:val="auto"/>
        </w:rPr>
        <w:t xml:space="preserve"> Account</w:t>
      </w:r>
      <w:r>
        <w:rPr>
          <w:rFonts w:ascii="Arial" w:hAnsi="Arial" w:cs="Arial"/>
          <w:color w:val="auto"/>
        </w:rPr>
        <w:t>s</w:t>
      </w:r>
      <w:r w:rsidRPr="00243779">
        <w:rPr>
          <w:rFonts w:ascii="Arial" w:hAnsi="Arial" w:cs="Arial"/>
          <w:color w:val="auto"/>
        </w:rPr>
        <w:t xml:space="preserve"> </w:t>
      </w:r>
      <w:r>
        <w:rPr>
          <w:rFonts w:ascii="Arial" w:hAnsi="Arial" w:cs="Arial"/>
          <w:color w:val="auto"/>
        </w:rPr>
        <w:t>balances forecast out to 7 days</w:t>
      </w:r>
      <w:r w:rsidRPr="00243779">
        <w:rPr>
          <w:rFonts w:ascii="Arial" w:hAnsi="Arial" w:cs="Arial"/>
          <w:color w:val="auto"/>
        </w:rPr>
        <w:t>;</w:t>
      </w:r>
    </w:p>
    <w:p w14:paraId="783827D4" w14:textId="77777777" w:rsidR="007E3BB2" w:rsidRPr="00243779" w:rsidRDefault="007E3BB2" w:rsidP="00C34827">
      <w:pPr>
        <w:pStyle w:val="DBullet"/>
        <w:spacing w:before="0" w:after="0" w:line="360" w:lineRule="auto"/>
        <w:jc w:val="left"/>
        <w:rPr>
          <w:rFonts w:ascii="Arial" w:hAnsi="Arial" w:cs="Arial"/>
          <w:color w:val="auto"/>
        </w:rPr>
      </w:pPr>
      <w:r w:rsidRPr="00243779">
        <w:rPr>
          <w:rFonts w:ascii="Arial" w:hAnsi="Arial" w:cs="Arial"/>
          <w:color w:val="auto"/>
        </w:rPr>
        <w:t>Daily payment / receipt forecasts and reconciliations; and</w:t>
      </w:r>
    </w:p>
    <w:p w14:paraId="1D5CD65F" w14:textId="6B7463A4" w:rsidR="007E3BB2" w:rsidRPr="00243779" w:rsidRDefault="007E3BB2"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Collateral and margin </w:t>
      </w:r>
      <w:r>
        <w:rPr>
          <w:rFonts w:ascii="Arial" w:hAnsi="Arial" w:cs="Arial"/>
          <w:color w:val="auto"/>
        </w:rPr>
        <w:t>requirements</w:t>
      </w:r>
      <w:r w:rsidRPr="00243779">
        <w:rPr>
          <w:rFonts w:ascii="Arial" w:hAnsi="Arial" w:cs="Arial"/>
          <w:color w:val="auto"/>
        </w:rPr>
        <w:t>.</w:t>
      </w:r>
    </w:p>
    <w:p w14:paraId="0D98B2C9" w14:textId="77777777" w:rsidR="007E3BB2" w:rsidRDefault="007E3BB2" w:rsidP="00C34827">
      <w:pPr>
        <w:spacing w:before="0" w:after="0" w:line="360" w:lineRule="auto"/>
        <w:jc w:val="left"/>
        <w:rPr>
          <w:rFonts w:ascii="Arial" w:hAnsi="Arial" w:cs="Arial"/>
        </w:rPr>
      </w:pPr>
    </w:p>
    <w:p w14:paraId="360F8C4E" w14:textId="77777777" w:rsidR="007E3BB2" w:rsidRDefault="007E3BB2" w:rsidP="00C34827">
      <w:pPr>
        <w:spacing w:before="0" w:after="0" w:line="360" w:lineRule="auto"/>
        <w:jc w:val="left"/>
        <w:rPr>
          <w:rFonts w:ascii="Arial" w:hAnsi="Arial" w:cs="Arial"/>
        </w:rPr>
      </w:pPr>
      <w:r w:rsidRPr="00243779">
        <w:rPr>
          <w:rFonts w:ascii="Arial" w:hAnsi="Arial" w:cs="Arial"/>
        </w:rPr>
        <w:t>Appropriate MI is collated based on information gained from the above reporting to enable effective management and oversight of the Branch’s intra-day liquidity risk.</w:t>
      </w:r>
    </w:p>
    <w:p w14:paraId="0A8BF849" w14:textId="1933DD24" w:rsidR="007E3BB2" w:rsidRDefault="007E3BB2" w:rsidP="00C34827">
      <w:pPr>
        <w:pStyle w:val="Heading2"/>
      </w:pPr>
      <w:bookmarkStart w:id="234" w:name="_Toc56002720"/>
      <w:r>
        <w:t>8.2 Marketable Assets</w:t>
      </w:r>
      <w:bookmarkEnd w:id="234"/>
      <w:r>
        <w:t xml:space="preserve"> </w:t>
      </w:r>
    </w:p>
    <w:p w14:paraId="05090C6E" w14:textId="77777777" w:rsidR="00CE3EEC" w:rsidRDefault="00CE3EEC" w:rsidP="00C34827">
      <w:pPr>
        <w:spacing w:before="0" w:after="0" w:line="360" w:lineRule="auto"/>
        <w:jc w:val="left"/>
        <w:rPr>
          <w:rFonts w:ascii="Arial" w:hAnsi="Arial" w:cs="Arial"/>
        </w:rPr>
      </w:pPr>
      <w:r>
        <w:rPr>
          <w:rFonts w:ascii="Arial" w:hAnsi="Arial" w:cs="Arial"/>
        </w:rPr>
        <w:t>The Branch has no regulatory reporting requirements for liquidity, it holds no High Quality Liquid Assets (“HQLA”) as defined for the Liquidity Coverage Ratio. The branch has an investment portfolio of corporate and financial institution bonds that are marketable assets and are deemed to be salable within a 1 month time bucket.</w:t>
      </w:r>
    </w:p>
    <w:p w14:paraId="6E407D3C" w14:textId="77777777" w:rsidR="00A23DF4" w:rsidRDefault="00A23DF4" w:rsidP="00C34827">
      <w:pPr>
        <w:spacing w:before="0" w:after="0" w:line="360" w:lineRule="auto"/>
        <w:jc w:val="left"/>
        <w:rPr>
          <w:rFonts w:ascii="Arial" w:hAnsi="Arial" w:cs="Arial"/>
        </w:rPr>
      </w:pPr>
    </w:p>
    <w:p w14:paraId="472E8152" w14:textId="77777777" w:rsidR="00CE3EEC" w:rsidRDefault="00CE3EEC" w:rsidP="00C34827">
      <w:pPr>
        <w:spacing w:before="0" w:after="0" w:line="360" w:lineRule="auto"/>
        <w:jc w:val="left"/>
        <w:rPr>
          <w:rFonts w:ascii="Arial" w:hAnsi="Arial" w:cs="Arial"/>
        </w:rPr>
      </w:pPr>
      <w:r>
        <w:rPr>
          <w:rFonts w:ascii="Arial" w:hAnsi="Arial" w:cs="Arial"/>
        </w:rPr>
        <w:t>The risk that the Branches m</w:t>
      </w:r>
      <w:r w:rsidRPr="00CE3EEC">
        <w:rPr>
          <w:rFonts w:ascii="Arial" w:hAnsi="Arial" w:cs="Arial"/>
        </w:rPr>
        <w:t xml:space="preserve">arketable assets cannot be liquidated as quickly as assumed </w:t>
      </w:r>
      <w:r>
        <w:rPr>
          <w:rFonts w:ascii="Arial" w:hAnsi="Arial" w:cs="Arial"/>
        </w:rPr>
        <w:t xml:space="preserve">remains very low. The investment bond portfolio is more a ‘hold to maturity’ portfolio and is not critical to the liquidity planning. </w:t>
      </w:r>
    </w:p>
    <w:p w14:paraId="3B114CB3" w14:textId="77777777" w:rsidR="00A23DF4" w:rsidRPr="007E3BB2" w:rsidRDefault="00A23DF4" w:rsidP="00C34827">
      <w:pPr>
        <w:spacing w:before="0" w:after="0" w:line="360" w:lineRule="auto"/>
        <w:jc w:val="left"/>
        <w:rPr>
          <w:lang w:val="en-GB" w:eastAsia="zh-CN"/>
        </w:rPr>
      </w:pPr>
    </w:p>
    <w:p w14:paraId="36C0ACDC" w14:textId="208BEFA9" w:rsidR="007E3BB2" w:rsidRPr="00243779" w:rsidRDefault="007E3BB2" w:rsidP="00C34827">
      <w:pPr>
        <w:pStyle w:val="Heading2"/>
      </w:pPr>
      <w:bookmarkStart w:id="235" w:name="_Toc56002721"/>
      <w:r>
        <w:t>8.4 Non-marketable Assets</w:t>
      </w:r>
      <w:bookmarkEnd w:id="235"/>
      <w:r>
        <w:t xml:space="preserve"> </w:t>
      </w:r>
    </w:p>
    <w:p w14:paraId="0717296B" w14:textId="794E5A12" w:rsidR="00CE3EEC" w:rsidRDefault="00CE3EEC" w:rsidP="00C34827">
      <w:pPr>
        <w:spacing w:before="0" w:after="0" w:line="360" w:lineRule="auto"/>
        <w:jc w:val="left"/>
        <w:rPr>
          <w:rFonts w:ascii="Arial" w:hAnsi="Arial" w:cs="Arial"/>
        </w:rPr>
      </w:pPr>
      <w:r w:rsidRPr="00CE3EEC">
        <w:rPr>
          <w:rFonts w:ascii="Arial" w:hAnsi="Arial" w:cs="Arial"/>
        </w:rPr>
        <w:t>Liquidity risk management around the mismatches between cash inflows on assets that cannot be liquidated and funding cash outflows</w:t>
      </w:r>
      <w:r w:rsidR="002B134F">
        <w:rPr>
          <w:rFonts w:ascii="Arial" w:hAnsi="Arial" w:cs="Arial"/>
        </w:rPr>
        <w:t xml:space="preserve"> is monitored through the contractual mismatch calculations performed in the daily risk report</w:t>
      </w:r>
      <w:r w:rsidRPr="00CE3EEC">
        <w:rPr>
          <w:rFonts w:ascii="Arial" w:hAnsi="Arial" w:cs="Arial"/>
        </w:rPr>
        <w:t>.</w:t>
      </w:r>
    </w:p>
    <w:p w14:paraId="21B84A11" w14:textId="77777777" w:rsidR="00A23DF4" w:rsidRDefault="00A23DF4" w:rsidP="00C34827">
      <w:pPr>
        <w:spacing w:before="0" w:after="0" w:line="360" w:lineRule="auto"/>
        <w:jc w:val="left"/>
        <w:rPr>
          <w:rFonts w:ascii="Arial" w:hAnsi="Arial" w:cs="Arial"/>
        </w:rPr>
      </w:pPr>
    </w:p>
    <w:p w14:paraId="2EC4C9FF" w14:textId="68B4FB81" w:rsidR="007E3BB2" w:rsidRDefault="002B134F" w:rsidP="00C34827">
      <w:pPr>
        <w:spacing w:before="0" w:after="0" w:line="360" w:lineRule="auto"/>
        <w:jc w:val="left"/>
        <w:rPr>
          <w:rFonts w:ascii="Arial" w:hAnsi="Arial" w:cs="Arial"/>
        </w:rPr>
      </w:pPr>
      <w:r>
        <w:rPr>
          <w:rFonts w:ascii="Arial" w:hAnsi="Arial" w:cs="Arial"/>
        </w:rPr>
        <w:t xml:space="preserve">The cumulative contractual mismatch considers the contractual maturity of all assets (with the exception of marketable assets which are in the 1 month bucket) against contractual maturity of the funding. This liquidity gap is monitored by Risk department and reported to both the ALCO and </w:t>
      </w:r>
      <w:proofErr w:type="spellStart"/>
      <w:r>
        <w:rPr>
          <w:rFonts w:ascii="Arial" w:hAnsi="Arial" w:cs="Arial"/>
        </w:rPr>
        <w:t>ManCo</w:t>
      </w:r>
      <w:proofErr w:type="spellEnd"/>
      <w:r>
        <w:rPr>
          <w:rFonts w:ascii="Arial" w:hAnsi="Arial" w:cs="Arial"/>
        </w:rPr>
        <w:t xml:space="preserve"> monthly.</w:t>
      </w:r>
    </w:p>
    <w:p w14:paraId="23731B2F" w14:textId="77777777" w:rsidR="00A23DF4" w:rsidRDefault="00A23DF4" w:rsidP="00C34827">
      <w:pPr>
        <w:spacing w:before="0" w:after="0" w:line="360" w:lineRule="auto"/>
        <w:jc w:val="left"/>
      </w:pPr>
    </w:p>
    <w:p w14:paraId="006A95C0" w14:textId="02217AA1" w:rsidR="00E637D7" w:rsidRPr="00243779" w:rsidRDefault="007E3BB2" w:rsidP="00C34827">
      <w:pPr>
        <w:pStyle w:val="Heading2"/>
      </w:pPr>
      <w:bookmarkStart w:id="236" w:name="_Toc56002722"/>
      <w:r>
        <w:t xml:space="preserve">8.4 </w:t>
      </w:r>
      <w:r w:rsidR="00E637D7" w:rsidRPr="00243779">
        <w:t>Off-balance sheet funding</w:t>
      </w:r>
      <w:bookmarkEnd w:id="233"/>
      <w:bookmarkEnd w:id="236"/>
    </w:p>
    <w:p w14:paraId="13FF9163" w14:textId="2C9460D4" w:rsidR="00E637D7" w:rsidRDefault="00E637D7" w:rsidP="00C34827">
      <w:pPr>
        <w:spacing w:before="0" w:after="0" w:line="360" w:lineRule="auto"/>
        <w:jc w:val="left"/>
        <w:rPr>
          <w:rFonts w:ascii="Arial" w:hAnsi="Arial" w:cs="Arial"/>
          <w:lang w:val="en-GB"/>
        </w:rPr>
      </w:pPr>
      <w:r w:rsidRPr="00243779">
        <w:rPr>
          <w:rFonts w:ascii="Arial" w:hAnsi="Arial" w:cs="Arial"/>
          <w:lang w:val="en-GB"/>
        </w:rPr>
        <w:t xml:space="preserve">Off-balance sheet risk is the risk that certain transactions or arrangements entered into that are not recorded on the </w:t>
      </w:r>
      <w:r w:rsidR="002C27C2" w:rsidRPr="00243779">
        <w:rPr>
          <w:rFonts w:ascii="Arial" w:hAnsi="Arial" w:cs="Arial"/>
          <w:lang w:val="en-GB"/>
        </w:rPr>
        <w:t>Branch</w:t>
      </w:r>
      <w:r w:rsidRPr="00243779">
        <w:rPr>
          <w:rFonts w:ascii="Arial" w:hAnsi="Arial" w:cs="Arial"/>
          <w:lang w:val="en-GB"/>
        </w:rPr>
        <w:t>’s balance sheet and which do not at present give rise to a certain known cash-flow</w:t>
      </w:r>
      <w:r w:rsidR="002B134F">
        <w:rPr>
          <w:rFonts w:ascii="Arial" w:hAnsi="Arial" w:cs="Arial"/>
          <w:lang w:val="en-GB"/>
        </w:rPr>
        <w:t>. Additional risk u</w:t>
      </w:r>
      <w:r w:rsidRPr="00243779">
        <w:rPr>
          <w:rFonts w:ascii="Arial" w:hAnsi="Arial" w:cs="Arial"/>
          <w:lang w:val="en-GB"/>
        </w:rPr>
        <w:t xml:space="preserve">nder a stress </w:t>
      </w:r>
      <w:r w:rsidR="002B134F">
        <w:rPr>
          <w:rFonts w:ascii="Arial" w:hAnsi="Arial" w:cs="Arial"/>
          <w:lang w:val="en-GB"/>
        </w:rPr>
        <w:t xml:space="preserve">scenario could </w:t>
      </w:r>
      <w:r w:rsidRPr="00243779">
        <w:rPr>
          <w:rFonts w:ascii="Arial" w:hAnsi="Arial" w:cs="Arial"/>
          <w:lang w:val="en-GB"/>
        </w:rPr>
        <w:t xml:space="preserve">give rise to unexpectedly high outflows, or materially contribute to an adverse liquidity position. In the case of </w:t>
      </w:r>
      <w:r w:rsidR="00670E9B" w:rsidRPr="00243779">
        <w:rPr>
          <w:rFonts w:ascii="Arial" w:hAnsi="Arial" w:cs="Arial"/>
          <w:lang w:val="en-GB"/>
        </w:rPr>
        <w:t xml:space="preserve">the </w:t>
      </w:r>
      <w:r w:rsidR="002C27C2" w:rsidRPr="00243779">
        <w:rPr>
          <w:rFonts w:ascii="Arial" w:hAnsi="Arial" w:cs="Arial"/>
          <w:lang w:val="en-GB"/>
        </w:rPr>
        <w:t>Branch</w:t>
      </w:r>
      <w:r w:rsidRPr="00243779">
        <w:rPr>
          <w:rFonts w:ascii="Arial" w:hAnsi="Arial" w:cs="Arial"/>
          <w:lang w:val="en-GB"/>
        </w:rPr>
        <w:t xml:space="preserve">, off-balance sheet risk </w:t>
      </w:r>
      <w:r w:rsidR="00F24BAE" w:rsidRPr="00243779">
        <w:rPr>
          <w:rFonts w:ascii="Arial" w:hAnsi="Arial" w:cs="Arial"/>
          <w:lang w:val="en-GB"/>
        </w:rPr>
        <w:t xml:space="preserve">arises </w:t>
      </w:r>
      <w:r w:rsidRPr="00243779">
        <w:rPr>
          <w:rFonts w:ascii="Arial" w:hAnsi="Arial" w:cs="Arial"/>
          <w:lang w:val="en-GB"/>
        </w:rPr>
        <w:t xml:space="preserve">in </w:t>
      </w:r>
      <w:r w:rsidR="00F31308" w:rsidRPr="00243779">
        <w:rPr>
          <w:rFonts w:ascii="Arial" w:hAnsi="Arial" w:cs="Arial"/>
          <w:lang w:val="en-GB"/>
        </w:rPr>
        <w:t>the</w:t>
      </w:r>
      <w:r w:rsidRPr="00243779">
        <w:rPr>
          <w:rFonts w:ascii="Arial" w:hAnsi="Arial" w:cs="Arial"/>
          <w:lang w:val="en-GB"/>
        </w:rPr>
        <w:t xml:space="preserve"> form</w:t>
      </w:r>
      <w:r w:rsidR="00F31308" w:rsidRPr="00243779">
        <w:rPr>
          <w:rFonts w:ascii="Arial" w:hAnsi="Arial" w:cs="Arial"/>
          <w:lang w:val="en-GB"/>
        </w:rPr>
        <w:t xml:space="preserve"> of pipeline of committed lending</w:t>
      </w:r>
      <w:r w:rsidR="00F24BAE" w:rsidRPr="00243779">
        <w:rPr>
          <w:rFonts w:ascii="Arial" w:hAnsi="Arial" w:cs="Arial"/>
          <w:lang w:val="en-GB"/>
        </w:rPr>
        <w:t xml:space="preserve"> and from Letters of Guarantee</w:t>
      </w:r>
      <w:r w:rsidR="00FE4313" w:rsidRPr="00243779">
        <w:rPr>
          <w:rFonts w:ascii="Arial" w:hAnsi="Arial" w:cs="Arial"/>
          <w:lang w:val="en-GB" w:eastAsia="zh-CN"/>
        </w:rPr>
        <w:t xml:space="preserve"> </w:t>
      </w:r>
      <w:r w:rsidR="004620FA" w:rsidRPr="00243779">
        <w:rPr>
          <w:rFonts w:ascii="Arial" w:hAnsi="Arial" w:cs="Arial"/>
          <w:lang w:val="en-GB" w:eastAsia="zh-CN"/>
        </w:rPr>
        <w:t>as well as</w:t>
      </w:r>
      <w:r w:rsidR="00FE4313" w:rsidRPr="00243779">
        <w:rPr>
          <w:rFonts w:ascii="Arial" w:hAnsi="Arial" w:cs="Arial"/>
          <w:lang w:val="en-GB" w:eastAsia="zh-CN"/>
        </w:rPr>
        <w:t xml:space="preserve"> </w:t>
      </w:r>
      <w:r w:rsidR="004620FA" w:rsidRPr="00243779">
        <w:rPr>
          <w:rFonts w:ascii="Arial" w:hAnsi="Arial" w:cs="Arial"/>
          <w:lang w:val="en-GB" w:eastAsia="zh-CN"/>
        </w:rPr>
        <w:t>L</w:t>
      </w:r>
      <w:r w:rsidR="00FE4313" w:rsidRPr="00243779">
        <w:rPr>
          <w:rFonts w:ascii="Arial" w:hAnsi="Arial" w:cs="Arial"/>
          <w:lang w:val="en-GB" w:eastAsia="zh-CN"/>
        </w:rPr>
        <w:t>etter</w:t>
      </w:r>
      <w:r w:rsidR="004620FA" w:rsidRPr="00243779">
        <w:rPr>
          <w:rFonts w:ascii="Arial" w:hAnsi="Arial" w:cs="Arial"/>
          <w:lang w:val="en-GB" w:eastAsia="zh-CN"/>
        </w:rPr>
        <w:t>s</w:t>
      </w:r>
      <w:r w:rsidR="00FE4313" w:rsidRPr="00243779">
        <w:rPr>
          <w:rFonts w:ascii="Arial" w:hAnsi="Arial" w:cs="Arial"/>
          <w:lang w:val="en-GB" w:eastAsia="zh-CN"/>
        </w:rPr>
        <w:t xml:space="preserve"> of </w:t>
      </w:r>
      <w:r w:rsidR="004620FA" w:rsidRPr="00243779">
        <w:rPr>
          <w:rFonts w:ascii="Arial" w:hAnsi="Arial" w:cs="Arial"/>
          <w:lang w:val="en-GB" w:eastAsia="zh-CN"/>
        </w:rPr>
        <w:t>C</w:t>
      </w:r>
      <w:r w:rsidR="00FE4313" w:rsidRPr="00243779">
        <w:rPr>
          <w:rFonts w:ascii="Arial" w:hAnsi="Arial" w:cs="Arial"/>
          <w:lang w:val="en-GB" w:eastAsia="zh-CN"/>
        </w:rPr>
        <w:t>redit</w:t>
      </w:r>
      <w:r w:rsidR="000716FD" w:rsidRPr="00243779">
        <w:rPr>
          <w:rFonts w:ascii="Arial" w:hAnsi="Arial" w:cs="Arial"/>
          <w:lang w:val="en-GB"/>
        </w:rPr>
        <w:t>.</w:t>
      </w:r>
    </w:p>
    <w:p w14:paraId="004A10A7" w14:textId="154AA267" w:rsidR="007E3BB2" w:rsidRPr="00243779" w:rsidRDefault="007E3BB2" w:rsidP="00C34827">
      <w:pPr>
        <w:pStyle w:val="Heading2"/>
      </w:pPr>
      <w:bookmarkStart w:id="237" w:name="_Toc56002723"/>
      <w:r>
        <w:t>8.5 Cross-Currency liquidity risk</w:t>
      </w:r>
      <w:bookmarkEnd w:id="237"/>
      <w:r>
        <w:t xml:space="preserve">  </w:t>
      </w:r>
    </w:p>
    <w:p w14:paraId="3AFA4A2E" w14:textId="73ADFC1D" w:rsidR="00185539" w:rsidRDefault="00185539" w:rsidP="00C34827">
      <w:pPr>
        <w:spacing w:before="0" w:after="0" w:line="360" w:lineRule="auto"/>
        <w:jc w:val="left"/>
        <w:rPr>
          <w:rFonts w:ascii="Arial" w:hAnsi="Arial" w:cs="Arial"/>
        </w:rPr>
      </w:pPr>
      <w:r>
        <w:rPr>
          <w:rFonts w:ascii="Arial" w:hAnsi="Arial" w:cs="Arial"/>
        </w:rPr>
        <w:t>The risk is managed within Financial Markets and considers the i</w:t>
      </w:r>
      <w:r w:rsidRPr="002B134F">
        <w:rPr>
          <w:rFonts w:ascii="Arial" w:hAnsi="Arial" w:cs="Arial"/>
        </w:rPr>
        <w:t>nability to meet cash outflows in one currency in spite of cash available in other currencies, due to inability to access FX markets</w:t>
      </w:r>
      <w:r>
        <w:rPr>
          <w:rFonts w:ascii="Arial" w:hAnsi="Arial" w:cs="Arial"/>
        </w:rPr>
        <w:t>. This is mitigated with HO committed liquidity facility and includes the i</w:t>
      </w:r>
      <w:r w:rsidRPr="002B134F">
        <w:rPr>
          <w:rFonts w:ascii="Arial" w:hAnsi="Arial" w:cs="Arial"/>
        </w:rPr>
        <w:t>nability to raise same-day funds due to lack of same-day settlement in FX markets</w:t>
      </w:r>
      <w:r>
        <w:rPr>
          <w:rFonts w:ascii="Arial" w:hAnsi="Arial" w:cs="Arial"/>
        </w:rPr>
        <w:t>.</w:t>
      </w:r>
    </w:p>
    <w:p w14:paraId="03737909" w14:textId="77777777" w:rsidR="007E3BB2" w:rsidRDefault="007E3BB2" w:rsidP="00C34827">
      <w:pPr>
        <w:spacing w:before="0" w:after="0" w:line="360" w:lineRule="auto"/>
        <w:jc w:val="left"/>
        <w:rPr>
          <w:rFonts w:ascii="Arial" w:hAnsi="Arial" w:cs="Arial"/>
        </w:rPr>
      </w:pPr>
    </w:p>
    <w:p w14:paraId="41288F93" w14:textId="5F5B5AF7" w:rsidR="007E3BB2" w:rsidRPr="00243779" w:rsidRDefault="007E3BB2" w:rsidP="00C34827">
      <w:pPr>
        <w:pStyle w:val="Heading2"/>
      </w:pPr>
      <w:bookmarkStart w:id="238" w:name="_Toc56002724"/>
      <w:r>
        <w:t>8.6 Franchise viability risk</w:t>
      </w:r>
      <w:bookmarkEnd w:id="238"/>
      <w:r>
        <w:t xml:space="preserve">  </w:t>
      </w:r>
    </w:p>
    <w:p w14:paraId="03660814" w14:textId="2A2B0EBC" w:rsidR="00185539" w:rsidRDefault="00185539" w:rsidP="00C34827">
      <w:pPr>
        <w:spacing w:before="0" w:after="0" w:line="360" w:lineRule="auto"/>
        <w:jc w:val="left"/>
        <w:rPr>
          <w:rFonts w:ascii="Arial" w:hAnsi="Arial" w:cs="Arial"/>
        </w:rPr>
      </w:pPr>
      <w:r>
        <w:rPr>
          <w:rFonts w:ascii="Arial" w:hAnsi="Arial" w:cs="Arial"/>
        </w:rPr>
        <w:t xml:space="preserve">As a new branch we do not run franchise viability risk as we do not </w:t>
      </w:r>
      <w:r w:rsidRPr="002B134F">
        <w:rPr>
          <w:rFonts w:ascii="Arial" w:hAnsi="Arial" w:cs="Arial"/>
        </w:rPr>
        <w:t>need to provide liquidity support to related or unrelated companies in order to maintain CNCBLB reputation;</w:t>
      </w:r>
    </w:p>
    <w:p w14:paraId="427AE904" w14:textId="77777777" w:rsidR="007E3BB2" w:rsidRPr="00243779" w:rsidRDefault="007E3BB2" w:rsidP="00C34827">
      <w:pPr>
        <w:spacing w:before="0" w:after="0" w:line="360" w:lineRule="auto"/>
        <w:jc w:val="left"/>
        <w:rPr>
          <w:rFonts w:ascii="Arial" w:hAnsi="Arial" w:cs="Arial"/>
        </w:rPr>
      </w:pPr>
    </w:p>
    <w:p w14:paraId="78B15684" w14:textId="5D4FF6A3" w:rsidR="007E3BB2" w:rsidRPr="00243779" w:rsidRDefault="007E3BB2" w:rsidP="00C34827">
      <w:pPr>
        <w:pStyle w:val="Heading2"/>
      </w:pPr>
      <w:bookmarkStart w:id="239" w:name="_Toc497452462"/>
      <w:bookmarkStart w:id="240" w:name="_Toc56002725"/>
      <w:bookmarkEnd w:id="239"/>
      <w:r>
        <w:t>8.7 Funding Concentration risk</w:t>
      </w:r>
      <w:bookmarkEnd w:id="240"/>
      <w:r>
        <w:t xml:space="preserve"> </w:t>
      </w:r>
    </w:p>
    <w:p w14:paraId="6AA8FDDD" w14:textId="45AC43EE" w:rsidR="00EF3509" w:rsidRDefault="00E637D7" w:rsidP="00C34827">
      <w:pPr>
        <w:spacing w:before="0" w:after="0" w:line="360" w:lineRule="auto"/>
        <w:jc w:val="left"/>
        <w:rPr>
          <w:rFonts w:ascii="Arial" w:hAnsi="Arial" w:cs="Arial"/>
          <w:lang w:val="en-GB"/>
        </w:rPr>
      </w:pPr>
      <w:r w:rsidRPr="00243779">
        <w:rPr>
          <w:rFonts w:ascii="Arial" w:hAnsi="Arial" w:cs="Arial"/>
          <w:lang w:val="en-GB"/>
        </w:rPr>
        <w:t xml:space="preserve">Funding concentration risk can arise where there are certain types of concentration within the </w:t>
      </w:r>
      <w:r w:rsidR="002C27C2" w:rsidRPr="00243779">
        <w:rPr>
          <w:rFonts w:ascii="Arial" w:hAnsi="Arial" w:cs="Arial"/>
          <w:lang w:val="en-GB"/>
        </w:rPr>
        <w:t>Branch</w:t>
      </w:r>
      <w:r w:rsidRPr="00243779">
        <w:rPr>
          <w:rFonts w:ascii="Arial" w:hAnsi="Arial" w:cs="Arial"/>
          <w:lang w:val="en-GB"/>
        </w:rPr>
        <w:t xml:space="preserve">’s funding profile (whether that is due to denomination of currency, geographic, or name specific) that can leave it vulnerable to substantial withdrawals in the event of a particular stress connected to that concentration. </w:t>
      </w:r>
      <w:r w:rsidR="00C400E7" w:rsidRPr="00243779">
        <w:rPr>
          <w:rFonts w:ascii="Arial" w:hAnsi="Arial" w:cs="Arial"/>
          <w:lang w:val="en-GB"/>
        </w:rPr>
        <w:t>The Branch will have exposure to a number of</w:t>
      </w:r>
      <w:r w:rsidRPr="00243779">
        <w:rPr>
          <w:rFonts w:ascii="Arial" w:hAnsi="Arial" w:cs="Arial"/>
          <w:lang w:val="en-GB"/>
        </w:rPr>
        <w:t xml:space="preserve"> potential </w:t>
      </w:r>
      <w:r w:rsidR="00C400E7" w:rsidRPr="00243779">
        <w:rPr>
          <w:rFonts w:ascii="Arial" w:hAnsi="Arial" w:cs="Arial"/>
          <w:lang w:val="en-GB"/>
        </w:rPr>
        <w:t xml:space="preserve">funding </w:t>
      </w:r>
      <w:r w:rsidRPr="00243779">
        <w:rPr>
          <w:rFonts w:ascii="Arial" w:hAnsi="Arial" w:cs="Arial"/>
          <w:lang w:val="en-GB"/>
        </w:rPr>
        <w:t xml:space="preserve">concentrations </w:t>
      </w:r>
      <w:r w:rsidR="00C400E7" w:rsidRPr="00243779">
        <w:rPr>
          <w:rFonts w:ascii="Arial" w:hAnsi="Arial" w:cs="Arial"/>
          <w:lang w:val="en-GB"/>
        </w:rPr>
        <w:t xml:space="preserve">most notably to HO. Over time the combination of customer deposits, </w:t>
      </w:r>
      <w:r w:rsidR="000138EC" w:rsidRPr="00243779">
        <w:rPr>
          <w:rFonts w:ascii="Arial" w:hAnsi="Arial" w:cs="Arial"/>
          <w:lang w:val="en-GB" w:eastAsia="zh-CN"/>
        </w:rPr>
        <w:t xml:space="preserve">money market borrowing </w:t>
      </w:r>
      <w:r w:rsidR="00C400E7" w:rsidRPr="00243779">
        <w:rPr>
          <w:rFonts w:ascii="Arial" w:hAnsi="Arial" w:cs="Arial"/>
          <w:lang w:val="en-GB"/>
        </w:rPr>
        <w:t xml:space="preserve">and possible CD/MTN issuance will increase the diversification of funding. </w:t>
      </w:r>
    </w:p>
    <w:p w14:paraId="2A857863" w14:textId="77777777" w:rsidR="00A23DF4" w:rsidRDefault="00A23DF4" w:rsidP="00C34827">
      <w:pPr>
        <w:spacing w:before="0" w:after="0" w:line="360" w:lineRule="auto"/>
        <w:jc w:val="left"/>
        <w:rPr>
          <w:rFonts w:ascii="Arial" w:hAnsi="Arial" w:cs="Arial"/>
          <w:lang w:val="en-GB"/>
        </w:rPr>
      </w:pPr>
    </w:p>
    <w:p w14:paraId="54098146" w14:textId="6D11AA72" w:rsidR="00A301A2" w:rsidRPr="00185539" w:rsidRDefault="00185539" w:rsidP="00C34827">
      <w:pPr>
        <w:pStyle w:val="Heading1"/>
        <w:numPr>
          <w:ilvl w:val="0"/>
          <w:numId w:val="0"/>
        </w:numPr>
        <w:spacing w:before="0" w:line="360" w:lineRule="auto"/>
        <w:jc w:val="left"/>
        <w:rPr>
          <w:rFonts w:ascii="Arial" w:hAnsi="Arial" w:cs="Arial"/>
          <w:color w:val="auto"/>
          <w:sz w:val="22"/>
          <w:szCs w:val="22"/>
        </w:rPr>
      </w:pPr>
      <w:bookmarkStart w:id="241" w:name="_Toc497452465"/>
      <w:bookmarkStart w:id="242" w:name="_Toc56002726"/>
      <w:bookmarkEnd w:id="241"/>
      <w:r w:rsidRPr="00185539">
        <w:rPr>
          <w:rFonts w:ascii="Arial" w:hAnsi="Arial" w:cs="Arial"/>
          <w:color w:val="auto"/>
          <w:sz w:val="22"/>
          <w:szCs w:val="22"/>
        </w:rPr>
        <w:t>9</w:t>
      </w:r>
      <w:r w:rsidR="001B0409" w:rsidRPr="00185539">
        <w:rPr>
          <w:rFonts w:ascii="Arial" w:hAnsi="Arial" w:cs="Arial"/>
          <w:color w:val="auto"/>
          <w:sz w:val="22"/>
          <w:szCs w:val="22"/>
        </w:rPr>
        <w:t xml:space="preserve">. </w:t>
      </w:r>
      <w:r w:rsidR="005A36DF" w:rsidRPr="00185539">
        <w:rPr>
          <w:rFonts w:ascii="Arial" w:hAnsi="Arial" w:cs="Arial"/>
          <w:color w:val="auto"/>
          <w:sz w:val="22"/>
          <w:szCs w:val="22"/>
        </w:rPr>
        <w:t>Treasury D</w:t>
      </w:r>
      <w:r w:rsidR="0027270B" w:rsidRPr="00185539">
        <w:rPr>
          <w:rFonts w:ascii="Arial" w:hAnsi="Arial" w:cs="Arial"/>
          <w:color w:val="auto"/>
          <w:sz w:val="22"/>
          <w:szCs w:val="22"/>
        </w:rPr>
        <w:t>ealing</w:t>
      </w:r>
      <w:bookmarkEnd w:id="242"/>
    </w:p>
    <w:p w14:paraId="0BB132D9" w14:textId="03C87B63" w:rsidR="0027270B"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In order to ensure appropriate control over the activities of Treasury, the B</w:t>
      </w:r>
      <w:r w:rsidR="009A7FA2" w:rsidRPr="00243779">
        <w:rPr>
          <w:rFonts w:ascii="Arial" w:hAnsi="Arial" w:cs="Arial"/>
          <w:lang w:val="en-GB" w:eastAsia="zh-CN"/>
        </w:rPr>
        <w:t xml:space="preserve">ranch </w:t>
      </w:r>
      <w:r w:rsidRPr="00243779">
        <w:rPr>
          <w:rFonts w:ascii="Arial" w:hAnsi="Arial" w:cs="Arial"/>
          <w:lang w:val="en-GB" w:eastAsia="zh-CN"/>
        </w:rPr>
        <w:t>will put in place and maintain appropriate</w:t>
      </w:r>
      <w:r w:rsidR="009A7FA2" w:rsidRPr="00243779">
        <w:rPr>
          <w:rFonts w:ascii="Arial" w:hAnsi="Arial" w:cs="Arial"/>
          <w:lang w:val="en-GB" w:eastAsia="zh-CN"/>
        </w:rPr>
        <w:t xml:space="preserve"> </w:t>
      </w:r>
      <w:r w:rsidR="005A36DF" w:rsidRPr="00243779">
        <w:rPr>
          <w:rFonts w:ascii="Arial" w:hAnsi="Arial" w:cs="Arial"/>
          <w:lang w:val="en-GB" w:eastAsia="zh-CN"/>
        </w:rPr>
        <w:t>Treasury D</w:t>
      </w:r>
      <w:r w:rsidR="009A7FA2" w:rsidRPr="00243779">
        <w:rPr>
          <w:rFonts w:ascii="Arial" w:hAnsi="Arial" w:cs="Arial"/>
          <w:lang w:val="en-GB" w:eastAsia="zh-CN"/>
        </w:rPr>
        <w:t>eal</w:t>
      </w:r>
      <w:r w:rsidR="005A36DF" w:rsidRPr="00243779">
        <w:rPr>
          <w:rFonts w:ascii="Arial" w:hAnsi="Arial" w:cs="Arial"/>
          <w:lang w:val="en-GB" w:eastAsia="zh-CN"/>
        </w:rPr>
        <w:t>er M</w:t>
      </w:r>
      <w:r w:rsidRPr="00243779">
        <w:rPr>
          <w:rFonts w:ascii="Arial" w:hAnsi="Arial" w:cs="Arial"/>
          <w:lang w:val="en-GB" w:eastAsia="zh-CN"/>
        </w:rPr>
        <w:t xml:space="preserve">andates </w:t>
      </w:r>
      <w:r w:rsidR="009A7FA2" w:rsidRPr="00243779">
        <w:rPr>
          <w:rFonts w:ascii="Arial" w:hAnsi="Arial" w:cs="Arial"/>
          <w:lang w:val="en-GB" w:eastAsia="zh-CN"/>
        </w:rPr>
        <w:t xml:space="preserve">to express the boundaries and thresholds for each trader exactly. </w:t>
      </w:r>
      <w:r w:rsidR="005A36DF" w:rsidRPr="00243779">
        <w:rPr>
          <w:rFonts w:ascii="Arial" w:hAnsi="Arial" w:cs="Arial"/>
          <w:lang w:val="en-GB" w:eastAsia="zh-CN"/>
        </w:rPr>
        <w:t xml:space="preserve">The Mandates are reviewed </w:t>
      </w:r>
      <w:r w:rsidR="00185539">
        <w:rPr>
          <w:rFonts w:ascii="Arial" w:hAnsi="Arial" w:cs="Arial"/>
          <w:lang w:val="en-GB" w:eastAsia="zh-CN"/>
        </w:rPr>
        <w:t xml:space="preserve">by the Head of Financial Markets, Vice President </w:t>
      </w:r>
      <w:r w:rsidR="005A36DF" w:rsidRPr="00243779">
        <w:rPr>
          <w:rFonts w:ascii="Arial" w:hAnsi="Arial" w:cs="Arial"/>
          <w:lang w:val="en-GB" w:eastAsia="zh-CN"/>
        </w:rPr>
        <w:t xml:space="preserve">and </w:t>
      </w:r>
      <w:r w:rsidR="00185539">
        <w:rPr>
          <w:rFonts w:ascii="Arial" w:hAnsi="Arial" w:cs="Arial"/>
          <w:lang w:val="en-GB" w:eastAsia="zh-CN"/>
        </w:rPr>
        <w:t xml:space="preserve">approved by the President. This process will be </w:t>
      </w:r>
      <w:r w:rsidR="005A36DF" w:rsidRPr="00243779">
        <w:rPr>
          <w:rFonts w:ascii="Arial" w:hAnsi="Arial" w:cs="Arial"/>
          <w:lang w:val="en-GB" w:eastAsia="zh-CN"/>
        </w:rPr>
        <w:t>updated at least annually or more frequently as required</w:t>
      </w:r>
      <w:r w:rsidR="00185539">
        <w:rPr>
          <w:rFonts w:ascii="Arial" w:hAnsi="Arial" w:cs="Arial"/>
          <w:lang w:val="en-GB" w:eastAsia="zh-CN"/>
        </w:rPr>
        <w:t>, through the review of the Delegated authority approval process</w:t>
      </w:r>
      <w:r w:rsidR="005A36DF" w:rsidRPr="00243779">
        <w:rPr>
          <w:rFonts w:ascii="Arial" w:hAnsi="Arial" w:cs="Arial"/>
          <w:lang w:val="en-GB" w:eastAsia="zh-CN"/>
        </w:rPr>
        <w:t>.</w:t>
      </w:r>
    </w:p>
    <w:p w14:paraId="0EB65E35" w14:textId="063DD199" w:rsidR="00185539" w:rsidRDefault="00185539" w:rsidP="00C34827">
      <w:pPr>
        <w:spacing w:before="0" w:after="0" w:line="360" w:lineRule="auto"/>
        <w:jc w:val="left"/>
        <w:rPr>
          <w:rFonts w:ascii="Arial" w:hAnsi="Arial" w:cs="Arial"/>
          <w:lang w:val="en-GB" w:eastAsia="zh-CN"/>
        </w:rPr>
      </w:pPr>
      <w:r>
        <w:rPr>
          <w:rFonts w:ascii="Arial" w:hAnsi="Arial" w:cs="Arial"/>
          <w:lang w:val="en-GB" w:eastAsia="zh-CN"/>
        </w:rPr>
        <w:t>The Chief Risk Officer will confirm each mandate to the trade</w:t>
      </w:r>
      <w:r w:rsidR="008B0BC5">
        <w:rPr>
          <w:rFonts w:ascii="Arial" w:hAnsi="Arial" w:cs="Arial"/>
          <w:lang w:val="en-GB" w:eastAsia="zh-CN"/>
        </w:rPr>
        <w:t>r</w:t>
      </w:r>
      <w:r>
        <w:rPr>
          <w:rFonts w:ascii="Arial" w:hAnsi="Arial" w:cs="Arial"/>
          <w:lang w:val="en-GB" w:eastAsia="zh-CN"/>
        </w:rPr>
        <w:t>s on behalf of the President and will advise any changes or updates to the mandates.</w:t>
      </w:r>
    </w:p>
    <w:p w14:paraId="37AB4289" w14:textId="77777777" w:rsidR="00A23DF4" w:rsidRDefault="00A23DF4" w:rsidP="00C34827">
      <w:pPr>
        <w:spacing w:before="0" w:after="0" w:line="360" w:lineRule="auto"/>
        <w:jc w:val="left"/>
        <w:rPr>
          <w:rFonts w:ascii="Arial" w:hAnsi="Arial" w:cs="Arial"/>
          <w:lang w:val="en-GB" w:eastAsia="zh-CN"/>
        </w:rPr>
      </w:pPr>
    </w:p>
    <w:p w14:paraId="0383C048" w14:textId="4F127279" w:rsidR="0041366C" w:rsidRPr="00185539" w:rsidRDefault="001B0409" w:rsidP="00C34827">
      <w:pPr>
        <w:pStyle w:val="Heading1"/>
        <w:numPr>
          <w:ilvl w:val="0"/>
          <w:numId w:val="0"/>
        </w:numPr>
        <w:spacing w:before="0" w:line="360" w:lineRule="auto"/>
        <w:jc w:val="left"/>
        <w:rPr>
          <w:rFonts w:ascii="Arial" w:hAnsi="Arial" w:cs="Arial"/>
          <w:color w:val="auto"/>
          <w:sz w:val="22"/>
          <w:szCs w:val="22"/>
        </w:rPr>
      </w:pPr>
      <w:bookmarkStart w:id="243" w:name="_Toc56002727"/>
      <w:bookmarkStart w:id="244" w:name="_Toc328468554"/>
      <w:bookmarkStart w:id="245" w:name="_Toc395004460"/>
      <w:bookmarkStart w:id="246" w:name="_Toc398109457"/>
      <w:bookmarkStart w:id="247" w:name="_Toc459293735"/>
      <w:r w:rsidRPr="00185539">
        <w:rPr>
          <w:rFonts w:ascii="Arial" w:hAnsi="Arial" w:cs="Arial"/>
          <w:color w:val="auto"/>
          <w:sz w:val="22"/>
          <w:szCs w:val="22"/>
        </w:rPr>
        <w:t>1</w:t>
      </w:r>
      <w:r w:rsidR="00185539">
        <w:rPr>
          <w:rFonts w:ascii="Arial" w:hAnsi="Arial" w:cs="Arial"/>
          <w:color w:val="auto"/>
          <w:sz w:val="22"/>
          <w:szCs w:val="22"/>
        </w:rPr>
        <w:t>0</w:t>
      </w:r>
      <w:r w:rsidRPr="00185539">
        <w:rPr>
          <w:rFonts w:ascii="Arial" w:hAnsi="Arial" w:cs="Arial"/>
          <w:color w:val="auto"/>
          <w:sz w:val="22"/>
          <w:szCs w:val="22"/>
        </w:rPr>
        <w:t xml:space="preserve">. </w:t>
      </w:r>
      <w:r w:rsidR="0041366C" w:rsidRPr="00185539">
        <w:rPr>
          <w:rFonts w:ascii="Arial" w:hAnsi="Arial" w:cs="Arial"/>
          <w:color w:val="auto"/>
          <w:sz w:val="22"/>
          <w:szCs w:val="22"/>
        </w:rPr>
        <w:t>Approved Treasury Instruments</w:t>
      </w:r>
      <w:bookmarkEnd w:id="243"/>
    </w:p>
    <w:p w14:paraId="0C14B066" w14:textId="41331871" w:rsidR="00046A32" w:rsidRDefault="008E7FC9" w:rsidP="00C34827">
      <w:pPr>
        <w:spacing w:before="0" w:after="0" w:line="360" w:lineRule="auto"/>
        <w:jc w:val="left"/>
        <w:rPr>
          <w:rFonts w:ascii="Arial" w:hAnsi="Arial" w:cs="Arial"/>
          <w:lang w:val="en-GB" w:eastAsia="zh-CN"/>
        </w:rPr>
      </w:pPr>
      <w:r>
        <w:rPr>
          <w:rFonts w:ascii="Arial" w:hAnsi="Arial" w:cs="Arial"/>
          <w:lang w:val="en-GB" w:eastAsia="zh-CN"/>
        </w:rPr>
        <w:t xml:space="preserve">All financial market products are approved through the ‘New product Approval’ process with a final veto/sign-off by the Branch President. </w:t>
      </w:r>
      <w:r w:rsidR="0041366C" w:rsidRPr="00243779">
        <w:rPr>
          <w:rFonts w:ascii="Arial" w:hAnsi="Arial" w:cs="Arial"/>
          <w:lang w:val="en-GB" w:eastAsia="zh-CN"/>
        </w:rPr>
        <w:t xml:space="preserve">The list of approved instruments </w:t>
      </w:r>
      <w:r>
        <w:rPr>
          <w:rFonts w:ascii="Arial" w:hAnsi="Arial" w:cs="Arial"/>
          <w:lang w:val="en-GB" w:eastAsia="zh-CN"/>
        </w:rPr>
        <w:t>will change over time and a log will be maintained by Risk Department. The a</w:t>
      </w:r>
      <w:r w:rsidR="00410017" w:rsidRPr="00243779">
        <w:rPr>
          <w:rFonts w:ascii="Arial" w:hAnsi="Arial" w:cs="Arial"/>
          <w:lang w:val="en-GB" w:eastAsia="zh-CN"/>
        </w:rPr>
        <w:t xml:space="preserve">pproved Treasury </w:t>
      </w:r>
      <w:r w:rsidR="0041366C" w:rsidRPr="00243779">
        <w:rPr>
          <w:rFonts w:ascii="Arial" w:hAnsi="Arial" w:cs="Arial"/>
          <w:lang w:val="en-GB" w:eastAsia="zh-CN"/>
        </w:rPr>
        <w:t>Instruments</w:t>
      </w:r>
      <w:r>
        <w:rPr>
          <w:rFonts w:ascii="Arial" w:hAnsi="Arial" w:cs="Arial"/>
          <w:lang w:val="en-GB" w:eastAsia="zh-CN"/>
        </w:rPr>
        <w:t xml:space="preserve"> are listed below</w:t>
      </w:r>
      <w:r w:rsidR="00F24BAE" w:rsidRPr="00243779">
        <w:rPr>
          <w:rFonts w:ascii="Arial" w:hAnsi="Arial" w:cs="Arial"/>
          <w:lang w:val="en-GB" w:eastAsia="zh-CN"/>
        </w:rPr>
        <w:t>:</w:t>
      </w:r>
      <w:r w:rsidR="0041366C" w:rsidRPr="00243779">
        <w:rPr>
          <w:rFonts w:ascii="Arial" w:hAnsi="Arial" w:cs="Arial"/>
          <w:lang w:val="en-GB" w:eastAsia="zh-CN"/>
        </w:rPr>
        <w:t xml:space="preserve"> </w:t>
      </w:r>
    </w:p>
    <w:p w14:paraId="40244521" w14:textId="77777777" w:rsidR="00A23DF4" w:rsidRPr="00243779" w:rsidRDefault="00A23DF4" w:rsidP="00C34827">
      <w:pPr>
        <w:spacing w:before="0" w:after="0" w:line="360" w:lineRule="auto"/>
        <w:jc w:val="left"/>
        <w:rPr>
          <w:rFonts w:ascii="Arial" w:hAnsi="Arial" w:cs="Arial"/>
          <w:lang w:val="en-GB" w:eastAsia="zh-CN"/>
        </w:rPr>
      </w:pPr>
    </w:p>
    <w:p w14:paraId="40167186" w14:textId="3CC956CF" w:rsidR="005B37B8" w:rsidRDefault="005B37B8" w:rsidP="00C34827">
      <w:pPr>
        <w:pStyle w:val="DBullet"/>
        <w:spacing w:before="0" w:after="0" w:line="360" w:lineRule="auto"/>
        <w:jc w:val="left"/>
        <w:rPr>
          <w:rFonts w:ascii="Arial" w:hAnsi="Arial" w:cs="Arial"/>
          <w:color w:val="auto"/>
        </w:rPr>
      </w:pPr>
      <w:r>
        <w:rPr>
          <w:rFonts w:ascii="Arial" w:hAnsi="Arial" w:cs="Arial"/>
          <w:color w:val="auto"/>
        </w:rPr>
        <w:t>Money Market deposits/placements</w:t>
      </w:r>
    </w:p>
    <w:p w14:paraId="30E48D16" w14:textId="6A961E5C" w:rsidR="0041366C" w:rsidRPr="00243779" w:rsidRDefault="0041366C" w:rsidP="00C34827">
      <w:pPr>
        <w:pStyle w:val="DBullet"/>
        <w:spacing w:before="0" w:after="0" w:line="360" w:lineRule="auto"/>
        <w:jc w:val="left"/>
        <w:rPr>
          <w:rFonts w:ascii="Arial" w:hAnsi="Arial" w:cs="Arial"/>
          <w:color w:val="auto"/>
        </w:rPr>
      </w:pPr>
      <w:r w:rsidRPr="00243779">
        <w:rPr>
          <w:rFonts w:ascii="Arial" w:hAnsi="Arial" w:cs="Arial"/>
          <w:color w:val="auto"/>
        </w:rPr>
        <w:t>Spot FX contracts;</w:t>
      </w:r>
    </w:p>
    <w:p w14:paraId="4B054475" w14:textId="0418673F" w:rsidR="0041366C" w:rsidRPr="00243779" w:rsidRDefault="0041366C"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FX </w:t>
      </w:r>
      <w:r w:rsidR="00F24BAE" w:rsidRPr="00243779">
        <w:rPr>
          <w:rFonts w:ascii="Arial" w:hAnsi="Arial" w:cs="Arial"/>
          <w:color w:val="auto"/>
        </w:rPr>
        <w:t xml:space="preserve">and IR </w:t>
      </w:r>
      <w:r w:rsidRPr="00243779">
        <w:rPr>
          <w:rFonts w:ascii="Arial" w:hAnsi="Arial" w:cs="Arial"/>
          <w:color w:val="auto"/>
        </w:rPr>
        <w:t>Forwards;</w:t>
      </w:r>
    </w:p>
    <w:p w14:paraId="7D28A998" w14:textId="491FBAE3" w:rsidR="0041366C" w:rsidRPr="00243779" w:rsidRDefault="0041366C" w:rsidP="00C34827">
      <w:pPr>
        <w:pStyle w:val="DBullet"/>
        <w:spacing w:before="0" w:after="0" w:line="360" w:lineRule="auto"/>
        <w:jc w:val="left"/>
        <w:rPr>
          <w:rFonts w:ascii="Arial" w:hAnsi="Arial" w:cs="Arial"/>
          <w:color w:val="auto"/>
        </w:rPr>
      </w:pPr>
      <w:r w:rsidRPr="00243779">
        <w:rPr>
          <w:rFonts w:ascii="Arial" w:hAnsi="Arial" w:cs="Arial"/>
          <w:color w:val="auto"/>
        </w:rPr>
        <w:t xml:space="preserve">FX </w:t>
      </w:r>
      <w:r w:rsidR="00F24BAE" w:rsidRPr="00243779">
        <w:rPr>
          <w:rFonts w:ascii="Arial" w:hAnsi="Arial" w:cs="Arial"/>
          <w:color w:val="auto"/>
        </w:rPr>
        <w:t xml:space="preserve">and IR </w:t>
      </w:r>
      <w:r w:rsidRPr="00243779">
        <w:rPr>
          <w:rFonts w:ascii="Arial" w:hAnsi="Arial" w:cs="Arial"/>
          <w:color w:val="auto"/>
        </w:rPr>
        <w:t>Swaps;</w:t>
      </w:r>
    </w:p>
    <w:p w14:paraId="6F2A038A" w14:textId="20F888C3" w:rsidR="0041366C" w:rsidRPr="00243779" w:rsidRDefault="004620FA" w:rsidP="00C34827">
      <w:pPr>
        <w:pStyle w:val="DBullet"/>
        <w:spacing w:before="0" w:after="0" w:line="360" w:lineRule="auto"/>
        <w:jc w:val="left"/>
        <w:rPr>
          <w:rFonts w:ascii="Arial" w:hAnsi="Arial" w:cs="Arial"/>
          <w:color w:val="auto"/>
          <w:lang w:eastAsia="zh-CN"/>
        </w:rPr>
      </w:pPr>
      <w:r w:rsidRPr="00243779">
        <w:rPr>
          <w:rFonts w:ascii="Arial" w:hAnsi="Arial" w:cs="Arial"/>
          <w:color w:val="auto"/>
          <w:lang w:eastAsia="zh-CN"/>
        </w:rPr>
        <w:t>G</w:t>
      </w:r>
      <w:r w:rsidR="000138EC" w:rsidRPr="00243779">
        <w:rPr>
          <w:rFonts w:ascii="Arial" w:hAnsi="Arial" w:cs="Arial"/>
          <w:color w:val="auto"/>
          <w:lang w:eastAsia="zh-CN"/>
        </w:rPr>
        <w:t>overnment</w:t>
      </w:r>
      <w:r w:rsidR="008E7FC9">
        <w:rPr>
          <w:rFonts w:ascii="Arial" w:hAnsi="Arial" w:cs="Arial"/>
          <w:color w:val="auto"/>
          <w:lang w:eastAsia="zh-CN"/>
        </w:rPr>
        <w:t>, FI</w:t>
      </w:r>
      <w:r w:rsidR="000138EC" w:rsidRPr="00243779">
        <w:rPr>
          <w:rFonts w:ascii="Arial" w:hAnsi="Arial" w:cs="Arial"/>
          <w:color w:val="auto"/>
          <w:lang w:eastAsia="zh-CN"/>
        </w:rPr>
        <w:t xml:space="preserve"> </w:t>
      </w:r>
      <w:r w:rsidR="001959E3" w:rsidRPr="00243779">
        <w:rPr>
          <w:rFonts w:ascii="Arial" w:hAnsi="Arial" w:cs="Arial"/>
          <w:color w:val="auto"/>
          <w:lang w:eastAsia="zh-CN"/>
        </w:rPr>
        <w:t xml:space="preserve">and </w:t>
      </w:r>
      <w:r w:rsidR="000138EC" w:rsidRPr="00243779">
        <w:rPr>
          <w:rFonts w:ascii="Arial" w:hAnsi="Arial" w:cs="Arial"/>
          <w:color w:val="auto"/>
          <w:lang w:eastAsia="zh-CN"/>
        </w:rPr>
        <w:t>corporate bonds</w:t>
      </w:r>
      <w:r w:rsidR="005B37B8">
        <w:rPr>
          <w:rFonts w:ascii="Arial" w:hAnsi="Arial" w:cs="Arial"/>
          <w:color w:val="auto"/>
          <w:lang w:eastAsia="zh-CN"/>
        </w:rPr>
        <w:t>/bills</w:t>
      </w:r>
      <w:r w:rsidR="000138EC" w:rsidRPr="00243779">
        <w:rPr>
          <w:rFonts w:ascii="Arial" w:hAnsi="Arial" w:cs="Arial"/>
          <w:color w:val="auto"/>
          <w:lang w:eastAsia="zh-CN"/>
        </w:rPr>
        <w:t>;</w:t>
      </w:r>
      <w:r w:rsidR="0041366C" w:rsidRPr="00243779">
        <w:rPr>
          <w:rFonts w:ascii="Arial" w:hAnsi="Arial" w:cs="Arial"/>
          <w:color w:val="auto"/>
          <w:lang w:eastAsia="zh-CN"/>
        </w:rPr>
        <w:t xml:space="preserve"> </w:t>
      </w:r>
      <w:r w:rsidRPr="00243779">
        <w:rPr>
          <w:rFonts w:ascii="Arial" w:hAnsi="Arial" w:cs="Arial"/>
          <w:color w:val="auto"/>
          <w:lang w:eastAsia="zh-CN"/>
        </w:rPr>
        <w:t>and</w:t>
      </w:r>
    </w:p>
    <w:p w14:paraId="7B29F281" w14:textId="472820B7" w:rsidR="000138EC" w:rsidRDefault="008E7FC9" w:rsidP="00C34827">
      <w:pPr>
        <w:pStyle w:val="DBullet"/>
        <w:spacing w:before="0" w:after="0" w:line="360" w:lineRule="auto"/>
        <w:jc w:val="left"/>
        <w:rPr>
          <w:rFonts w:ascii="Arial" w:hAnsi="Arial" w:cs="Arial"/>
          <w:color w:val="auto"/>
          <w:lang w:eastAsia="zh-CN"/>
        </w:rPr>
      </w:pPr>
      <w:r>
        <w:rPr>
          <w:rFonts w:ascii="Arial" w:hAnsi="Arial" w:cs="Arial"/>
          <w:color w:val="auto"/>
          <w:lang w:eastAsia="zh-CN"/>
        </w:rPr>
        <w:t>Certificates of deposits</w:t>
      </w:r>
    </w:p>
    <w:p w14:paraId="0C9E891E" w14:textId="77777777" w:rsidR="008B0BC5" w:rsidRDefault="008B0BC5" w:rsidP="008B0BC5">
      <w:pPr>
        <w:pStyle w:val="DBullet"/>
        <w:numPr>
          <w:ilvl w:val="0"/>
          <w:numId w:val="0"/>
        </w:numPr>
        <w:spacing w:before="0" w:after="0" w:line="360" w:lineRule="auto"/>
        <w:ind w:left="360"/>
        <w:jc w:val="left"/>
        <w:rPr>
          <w:rFonts w:ascii="Arial" w:hAnsi="Arial" w:cs="Arial"/>
          <w:color w:val="auto"/>
          <w:lang w:eastAsia="zh-CN"/>
        </w:rPr>
      </w:pPr>
    </w:p>
    <w:p w14:paraId="7B0EE542" w14:textId="797A4DE1" w:rsidR="0027270B" w:rsidRPr="00C34827" w:rsidRDefault="001B0409" w:rsidP="00C34827">
      <w:pPr>
        <w:pStyle w:val="Heading1"/>
        <w:numPr>
          <w:ilvl w:val="0"/>
          <w:numId w:val="0"/>
        </w:numPr>
        <w:spacing w:before="0" w:line="360" w:lineRule="auto"/>
        <w:jc w:val="left"/>
        <w:rPr>
          <w:rFonts w:ascii="Arial" w:hAnsi="Arial" w:cs="Arial"/>
          <w:color w:val="auto"/>
        </w:rPr>
      </w:pPr>
      <w:bookmarkStart w:id="248" w:name="_Toc56002728"/>
      <w:bookmarkEnd w:id="244"/>
      <w:bookmarkEnd w:id="245"/>
      <w:bookmarkEnd w:id="246"/>
      <w:bookmarkEnd w:id="247"/>
      <w:r w:rsidRPr="00C34827">
        <w:rPr>
          <w:rFonts w:ascii="Arial" w:hAnsi="Arial" w:cs="Arial"/>
          <w:color w:val="auto"/>
          <w:sz w:val="22"/>
          <w:szCs w:val="22"/>
        </w:rPr>
        <w:t>1</w:t>
      </w:r>
      <w:r w:rsidR="008E7FC9">
        <w:rPr>
          <w:rFonts w:ascii="Arial" w:hAnsi="Arial" w:cs="Arial"/>
          <w:color w:val="auto"/>
          <w:sz w:val="22"/>
          <w:szCs w:val="22"/>
        </w:rPr>
        <w:t>1</w:t>
      </w:r>
      <w:r w:rsidRPr="00C34827">
        <w:rPr>
          <w:rFonts w:ascii="Arial" w:hAnsi="Arial" w:cs="Arial"/>
          <w:color w:val="auto"/>
          <w:sz w:val="22"/>
          <w:szCs w:val="22"/>
        </w:rPr>
        <w:t xml:space="preserve">. </w:t>
      </w:r>
      <w:r w:rsidR="005A36DF" w:rsidRPr="00C34827">
        <w:rPr>
          <w:rFonts w:ascii="Arial" w:hAnsi="Arial" w:cs="Arial"/>
          <w:color w:val="auto"/>
          <w:sz w:val="22"/>
          <w:szCs w:val="22"/>
        </w:rPr>
        <w:t>O</w:t>
      </w:r>
      <w:r w:rsidR="00135A8C" w:rsidRPr="00C34827">
        <w:rPr>
          <w:rFonts w:ascii="Arial" w:hAnsi="Arial" w:cs="Arial"/>
          <w:color w:val="auto"/>
          <w:sz w:val="22"/>
          <w:szCs w:val="22"/>
        </w:rPr>
        <w:t>versight</w:t>
      </w:r>
      <w:bookmarkEnd w:id="248"/>
    </w:p>
    <w:p w14:paraId="057E0AB1" w14:textId="34D8A066" w:rsidR="0027270B" w:rsidRDefault="009A7FA2" w:rsidP="00C34827">
      <w:pPr>
        <w:spacing w:before="0" w:after="0" w:line="360" w:lineRule="auto"/>
        <w:jc w:val="left"/>
        <w:rPr>
          <w:rFonts w:ascii="Arial" w:hAnsi="Arial" w:cs="Arial"/>
          <w:lang w:val="en-GB" w:eastAsia="zh-CN"/>
        </w:rPr>
      </w:pPr>
      <w:r w:rsidRPr="00243779">
        <w:rPr>
          <w:rFonts w:ascii="Arial" w:hAnsi="Arial" w:cs="Arial"/>
          <w:lang w:val="en-GB" w:eastAsia="zh-CN"/>
        </w:rPr>
        <w:t>D</w:t>
      </w:r>
      <w:r w:rsidR="0027270B" w:rsidRPr="00243779">
        <w:rPr>
          <w:rFonts w:ascii="Arial" w:hAnsi="Arial" w:cs="Arial"/>
          <w:lang w:val="en-GB" w:eastAsia="zh-CN"/>
        </w:rPr>
        <w:t xml:space="preserve">ay-to-day dealing </w:t>
      </w:r>
      <w:r w:rsidRPr="00243779">
        <w:rPr>
          <w:rFonts w:ascii="Arial" w:hAnsi="Arial" w:cs="Arial"/>
          <w:lang w:val="en-GB" w:eastAsia="zh-CN"/>
        </w:rPr>
        <w:t>activities are</w:t>
      </w:r>
      <w:r w:rsidR="0027270B" w:rsidRPr="00243779">
        <w:rPr>
          <w:rFonts w:ascii="Arial" w:hAnsi="Arial" w:cs="Arial"/>
          <w:lang w:val="en-GB" w:eastAsia="zh-CN"/>
        </w:rPr>
        <w:t xml:space="preserve"> supervised</w:t>
      </w:r>
      <w:r w:rsidRPr="00243779">
        <w:rPr>
          <w:rFonts w:ascii="Arial" w:hAnsi="Arial" w:cs="Arial"/>
          <w:lang w:val="en-GB" w:eastAsia="zh-CN"/>
        </w:rPr>
        <w:t xml:space="preserve"> by Head of </w:t>
      </w:r>
      <w:r w:rsidR="001959E3" w:rsidRPr="00243779">
        <w:rPr>
          <w:rFonts w:ascii="Arial" w:hAnsi="Arial" w:cs="Arial"/>
          <w:lang w:val="en-GB" w:eastAsia="zh-CN"/>
        </w:rPr>
        <w:t xml:space="preserve">Financial Markets </w:t>
      </w:r>
      <w:r w:rsidRPr="00243779">
        <w:rPr>
          <w:rFonts w:ascii="Arial" w:hAnsi="Arial" w:cs="Arial"/>
          <w:lang w:val="en-GB" w:eastAsia="zh-CN"/>
        </w:rPr>
        <w:t xml:space="preserve">while the </w:t>
      </w:r>
      <w:r w:rsidR="00E775C5" w:rsidRPr="00243779">
        <w:rPr>
          <w:rFonts w:ascii="Arial" w:hAnsi="Arial" w:cs="Arial"/>
          <w:lang w:val="en-GB" w:eastAsia="zh-CN"/>
        </w:rPr>
        <w:t>I</w:t>
      </w:r>
      <w:r w:rsidR="000809BF">
        <w:rPr>
          <w:rFonts w:ascii="Arial" w:hAnsi="Arial" w:cs="Arial"/>
          <w:lang w:val="en-GB" w:eastAsia="zh-CN"/>
        </w:rPr>
        <w:t xml:space="preserve">nternal </w:t>
      </w:r>
      <w:r w:rsidR="00E775C5" w:rsidRPr="00243779">
        <w:rPr>
          <w:rFonts w:ascii="Arial" w:hAnsi="Arial" w:cs="Arial"/>
          <w:lang w:val="en-GB" w:eastAsia="zh-CN"/>
        </w:rPr>
        <w:t>A</w:t>
      </w:r>
      <w:r w:rsidR="000809BF">
        <w:rPr>
          <w:rFonts w:ascii="Arial" w:hAnsi="Arial" w:cs="Arial"/>
          <w:lang w:val="en-GB" w:eastAsia="zh-CN"/>
        </w:rPr>
        <w:t>udit</w:t>
      </w:r>
      <w:r w:rsidRPr="00243779">
        <w:rPr>
          <w:rFonts w:ascii="Arial" w:hAnsi="Arial" w:cs="Arial"/>
          <w:lang w:val="en-GB" w:eastAsia="zh-CN"/>
        </w:rPr>
        <w:t xml:space="preserve"> Plan will also include periodic reviews to provide assurance over adherence to this policy and the limits set through Dealing Mandates. </w:t>
      </w:r>
    </w:p>
    <w:p w14:paraId="729AE8D0" w14:textId="77777777" w:rsidR="00A23DF4" w:rsidRDefault="00A23DF4" w:rsidP="00C34827">
      <w:pPr>
        <w:spacing w:before="0" w:after="0" w:line="360" w:lineRule="auto"/>
        <w:jc w:val="left"/>
        <w:rPr>
          <w:rFonts w:ascii="Arial" w:hAnsi="Arial" w:cs="Arial"/>
          <w:lang w:val="en-GB" w:eastAsia="zh-CN"/>
        </w:rPr>
      </w:pPr>
    </w:p>
    <w:p w14:paraId="4F6CE990" w14:textId="08CB63F5" w:rsidR="0027270B" w:rsidRPr="00C34827" w:rsidRDefault="001B0409" w:rsidP="00C34827">
      <w:pPr>
        <w:pStyle w:val="Heading1"/>
        <w:numPr>
          <w:ilvl w:val="0"/>
          <w:numId w:val="0"/>
        </w:numPr>
        <w:spacing w:before="0" w:line="360" w:lineRule="auto"/>
        <w:jc w:val="left"/>
        <w:rPr>
          <w:rFonts w:ascii="Arial" w:hAnsi="Arial" w:cs="Arial"/>
          <w:color w:val="auto"/>
        </w:rPr>
      </w:pPr>
      <w:bookmarkStart w:id="249" w:name="_Toc395004462"/>
      <w:bookmarkStart w:id="250" w:name="_Toc398109459"/>
      <w:bookmarkStart w:id="251" w:name="_Toc459293737"/>
      <w:bookmarkStart w:id="252" w:name="_Toc56002729"/>
      <w:r w:rsidRPr="00C34827">
        <w:rPr>
          <w:rFonts w:ascii="Arial" w:hAnsi="Arial" w:cs="Arial"/>
          <w:color w:val="auto"/>
          <w:sz w:val="22"/>
          <w:szCs w:val="22"/>
        </w:rPr>
        <w:t>1</w:t>
      </w:r>
      <w:r w:rsidR="008E7FC9">
        <w:rPr>
          <w:rFonts w:ascii="Arial" w:hAnsi="Arial" w:cs="Arial"/>
          <w:color w:val="auto"/>
          <w:sz w:val="22"/>
          <w:szCs w:val="22"/>
        </w:rPr>
        <w:t>2</w:t>
      </w:r>
      <w:r w:rsidRPr="00C34827">
        <w:rPr>
          <w:rFonts w:ascii="Arial" w:hAnsi="Arial" w:cs="Arial"/>
          <w:color w:val="auto"/>
          <w:sz w:val="22"/>
          <w:szCs w:val="22"/>
        </w:rPr>
        <w:t xml:space="preserve">. </w:t>
      </w:r>
      <w:r w:rsidR="0027270B" w:rsidRPr="00C34827">
        <w:rPr>
          <w:rFonts w:ascii="Arial" w:hAnsi="Arial" w:cs="Arial"/>
          <w:color w:val="auto"/>
          <w:sz w:val="22"/>
          <w:szCs w:val="22"/>
        </w:rPr>
        <w:t xml:space="preserve">Dealing </w:t>
      </w:r>
      <w:r w:rsidR="00135A8C" w:rsidRPr="00C34827">
        <w:rPr>
          <w:rFonts w:ascii="Arial" w:hAnsi="Arial" w:cs="Arial"/>
          <w:color w:val="auto"/>
          <w:sz w:val="22"/>
          <w:szCs w:val="22"/>
        </w:rPr>
        <w:t>o</w:t>
      </w:r>
      <w:r w:rsidR="0027270B" w:rsidRPr="00C34827">
        <w:rPr>
          <w:rFonts w:ascii="Arial" w:hAnsi="Arial" w:cs="Arial"/>
          <w:color w:val="auto"/>
          <w:sz w:val="22"/>
          <w:szCs w:val="22"/>
        </w:rPr>
        <w:t>utside the office</w:t>
      </w:r>
      <w:bookmarkEnd w:id="249"/>
      <w:bookmarkEnd w:id="250"/>
      <w:bookmarkEnd w:id="251"/>
      <w:r w:rsidR="00B739D4" w:rsidRPr="00C34827">
        <w:rPr>
          <w:rFonts w:ascii="Arial" w:hAnsi="Arial" w:cs="Arial"/>
          <w:color w:val="auto"/>
          <w:sz w:val="22"/>
          <w:szCs w:val="22"/>
        </w:rPr>
        <w:t xml:space="preserve"> / office hours</w:t>
      </w:r>
      <w:bookmarkEnd w:id="252"/>
    </w:p>
    <w:p w14:paraId="6D5E6039" w14:textId="4F35C87A" w:rsidR="000809BF"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Dealing outside the office or dealing outside office hours is not allowed unless a </w:t>
      </w:r>
      <w:r w:rsidR="00135A8C" w:rsidRPr="00243779">
        <w:rPr>
          <w:rFonts w:ascii="Arial" w:hAnsi="Arial" w:cs="Arial"/>
          <w:lang w:val="en-GB" w:eastAsia="zh-CN"/>
        </w:rPr>
        <w:t xml:space="preserve">disruptive </w:t>
      </w:r>
      <w:r w:rsidRPr="00243779">
        <w:rPr>
          <w:rFonts w:ascii="Arial" w:hAnsi="Arial" w:cs="Arial"/>
          <w:lang w:val="en-GB" w:eastAsia="zh-CN"/>
        </w:rPr>
        <w:t xml:space="preserve">event </w:t>
      </w:r>
      <w:r w:rsidR="00135A8C" w:rsidRPr="00243779">
        <w:rPr>
          <w:rFonts w:ascii="Arial" w:hAnsi="Arial" w:cs="Arial"/>
          <w:lang w:val="en-GB" w:eastAsia="zh-CN"/>
        </w:rPr>
        <w:t>occurs for example preventing physical access to the office</w:t>
      </w:r>
      <w:r w:rsidRPr="00243779">
        <w:rPr>
          <w:rFonts w:ascii="Arial" w:hAnsi="Arial" w:cs="Arial"/>
          <w:lang w:val="en-GB" w:eastAsia="zh-CN"/>
        </w:rPr>
        <w:t xml:space="preserve">. </w:t>
      </w:r>
    </w:p>
    <w:p w14:paraId="5D58DA7E" w14:textId="77777777" w:rsidR="0050743B" w:rsidRDefault="0050743B" w:rsidP="00C34827">
      <w:pPr>
        <w:spacing w:before="0" w:after="0" w:line="360" w:lineRule="auto"/>
        <w:jc w:val="left"/>
        <w:rPr>
          <w:rFonts w:ascii="Arial" w:hAnsi="Arial" w:cs="Arial"/>
          <w:lang w:val="en-GB" w:eastAsia="zh-CN"/>
        </w:rPr>
      </w:pPr>
    </w:p>
    <w:p w14:paraId="0F9DAD16" w14:textId="10BFFDFE" w:rsidR="009A7FA2"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In </w:t>
      </w:r>
      <w:r w:rsidR="00135A8C" w:rsidRPr="00243779">
        <w:rPr>
          <w:rFonts w:ascii="Arial" w:hAnsi="Arial" w:cs="Arial"/>
          <w:lang w:val="en-GB" w:eastAsia="zh-CN"/>
        </w:rPr>
        <w:t xml:space="preserve">such an </w:t>
      </w:r>
      <w:r w:rsidRPr="00243779">
        <w:rPr>
          <w:rFonts w:ascii="Arial" w:hAnsi="Arial" w:cs="Arial"/>
          <w:lang w:val="en-GB" w:eastAsia="zh-CN"/>
        </w:rPr>
        <w:t>instance the Head of Treasury will seek approval for the Treasury staff to execute trades outside the office</w:t>
      </w:r>
      <w:r w:rsidR="00135A8C" w:rsidRPr="00243779">
        <w:rPr>
          <w:rFonts w:ascii="Arial" w:hAnsi="Arial" w:cs="Arial"/>
          <w:lang w:val="en-GB" w:eastAsia="zh-CN"/>
        </w:rPr>
        <w:t xml:space="preserve"> via remote access to relevant systems</w:t>
      </w:r>
      <w:r w:rsidRPr="00243779">
        <w:rPr>
          <w:rFonts w:ascii="Arial" w:hAnsi="Arial" w:cs="Arial"/>
          <w:lang w:val="en-GB" w:eastAsia="zh-CN"/>
        </w:rPr>
        <w:t xml:space="preserve">. Authority to execute </w:t>
      </w:r>
      <w:r w:rsidR="008A6D05">
        <w:rPr>
          <w:rFonts w:ascii="Arial" w:hAnsi="Arial" w:cs="Arial"/>
          <w:lang w:val="en-GB" w:eastAsia="zh-CN"/>
        </w:rPr>
        <w:t xml:space="preserve">one-off </w:t>
      </w:r>
      <w:r w:rsidRPr="00243779">
        <w:rPr>
          <w:rFonts w:ascii="Arial" w:hAnsi="Arial" w:cs="Arial"/>
          <w:lang w:val="en-GB" w:eastAsia="zh-CN"/>
        </w:rPr>
        <w:t xml:space="preserve">out of office trades may be given by </w:t>
      </w:r>
      <w:r w:rsidR="00740A61" w:rsidRPr="00243779">
        <w:rPr>
          <w:rFonts w:ascii="Arial" w:hAnsi="Arial" w:cs="Arial"/>
          <w:lang w:val="en-GB" w:eastAsia="zh-CN"/>
        </w:rPr>
        <w:t xml:space="preserve">the </w:t>
      </w:r>
      <w:r w:rsidR="009A7FA2" w:rsidRPr="00243779">
        <w:rPr>
          <w:rFonts w:ascii="Arial" w:hAnsi="Arial" w:cs="Arial"/>
          <w:lang w:val="en-GB" w:eastAsia="zh-CN"/>
        </w:rPr>
        <w:t>President</w:t>
      </w:r>
      <w:r w:rsidR="008A6D05">
        <w:rPr>
          <w:rFonts w:ascii="Arial" w:hAnsi="Arial" w:cs="Arial"/>
          <w:lang w:val="en-GB" w:eastAsia="zh-CN"/>
        </w:rPr>
        <w:t xml:space="preserve"> or</w:t>
      </w:r>
      <w:r w:rsidR="009A7FA2" w:rsidRPr="00243779">
        <w:rPr>
          <w:rFonts w:ascii="Arial" w:hAnsi="Arial" w:cs="Arial"/>
          <w:lang w:val="en-GB" w:eastAsia="zh-CN"/>
        </w:rPr>
        <w:t xml:space="preserve"> </w:t>
      </w:r>
      <w:r w:rsidR="008A6D05">
        <w:rPr>
          <w:rFonts w:ascii="Arial" w:hAnsi="Arial" w:cs="Arial"/>
          <w:lang w:val="en-GB" w:eastAsia="zh-CN"/>
        </w:rPr>
        <w:t>Vice President.</w:t>
      </w:r>
      <w:r w:rsidR="009A7FA2" w:rsidRPr="00243779">
        <w:rPr>
          <w:rFonts w:ascii="Arial" w:hAnsi="Arial" w:cs="Arial"/>
          <w:lang w:val="en-GB" w:eastAsia="zh-CN"/>
        </w:rPr>
        <w:t xml:space="preserve"> </w:t>
      </w:r>
      <w:proofErr w:type="spellStart"/>
      <w:r w:rsidR="009A7FA2" w:rsidRPr="00243779">
        <w:rPr>
          <w:rFonts w:ascii="Arial" w:hAnsi="Arial" w:cs="Arial"/>
          <w:lang w:val="en-GB" w:eastAsia="zh-CN"/>
        </w:rPr>
        <w:t>ManCo</w:t>
      </w:r>
      <w:proofErr w:type="spellEnd"/>
      <w:r w:rsidR="008A6D05">
        <w:rPr>
          <w:rFonts w:ascii="Arial" w:hAnsi="Arial" w:cs="Arial"/>
          <w:lang w:val="en-GB" w:eastAsia="zh-CN"/>
        </w:rPr>
        <w:t xml:space="preserve"> can consider changes to this policy if the business needs require out-of-office trading (</w:t>
      </w:r>
      <w:proofErr w:type="spellStart"/>
      <w:r w:rsidR="008A6D05">
        <w:rPr>
          <w:rFonts w:ascii="Arial" w:hAnsi="Arial" w:cs="Arial"/>
          <w:lang w:val="en-GB" w:eastAsia="zh-CN"/>
        </w:rPr>
        <w:t>eg</w:t>
      </w:r>
      <w:proofErr w:type="spellEnd"/>
      <w:r w:rsidR="008A6D05">
        <w:rPr>
          <w:rFonts w:ascii="Arial" w:hAnsi="Arial" w:cs="Arial"/>
          <w:lang w:val="en-GB" w:eastAsia="zh-CN"/>
        </w:rPr>
        <w:t>: 8 hours’ time difference with HO) which may impact the Branch meeting the strategic objectives</w:t>
      </w:r>
      <w:r w:rsidRPr="00243779">
        <w:rPr>
          <w:rFonts w:ascii="Arial" w:hAnsi="Arial" w:cs="Arial"/>
          <w:lang w:val="en-GB" w:eastAsia="zh-CN"/>
        </w:rPr>
        <w:t xml:space="preserve">. </w:t>
      </w:r>
    </w:p>
    <w:p w14:paraId="4F364CE0" w14:textId="77777777" w:rsidR="000809BF" w:rsidRPr="00243779" w:rsidRDefault="000809BF" w:rsidP="00C34827">
      <w:pPr>
        <w:spacing w:before="0" w:after="0" w:line="360" w:lineRule="auto"/>
        <w:jc w:val="left"/>
        <w:rPr>
          <w:rFonts w:ascii="Arial" w:hAnsi="Arial" w:cs="Arial"/>
          <w:lang w:val="en-GB" w:eastAsia="zh-CN"/>
        </w:rPr>
      </w:pPr>
    </w:p>
    <w:p w14:paraId="20491B2C" w14:textId="3DBE4A8E" w:rsidR="0027270B" w:rsidRDefault="0027270B" w:rsidP="00C34827">
      <w:pPr>
        <w:spacing w:before="0" w:after="0" w:line="360" w:lineRule="auto"/>
        <w:jc w:val="left"/>
        <w:rPr>
          <w:rFonts w:ascii="Arial" w:hAnsi="Arial" w:cs="Arial"/>
          <w:lang w:val="en-GB" w:eastAsia="zh-CN"/>
        </w:rPr>
      </w:pPr>
      <w:r w:rsidRPr="00243779">
        <w:rPr>
          <w:rFonts w:ascii="Arial" w:hAnsi="Arial" w:cs="Arial"/>
          <w:lang w:val="en-GB" w:eastAsia="zh-CN"/>
        </w:rPr>
        <w:t xml:space="preserve">Any trading outside of the office must be recorded </w:t>
      </w:r>
      <w:bookmarkStart w:id="253" w:name="_Toc328468556"/>
      <w:bookmarkStart w:id="254" w:name="_Toc395004463"/>
      <w:r w:rsidRPr="00243779">
        <w:rPr>
          <w:rFonts w:ascii="Arial" w:hAnsi="Arial" w:cs="Arial"/>
          <w:lang w:val="en-GB" w:eastAsia="zh-CN"/>
        </w:rPr>
        <w:t>formally.</w:t>
      </w:r>
    </w:p>
    <w:p w14:paraId="3BE27A5C" w14:textId="77777777" w:rsidR="00A23DF4" w:rsidRDefault="00A23DF4" w:rsidP="00C34827">
      <w:pPr>
        <w:spacing w:before="0" w:after="0" w:line="360" w:lineRule="auto"/>
        <w:jc w:val="left"/>
        <w:rPr>
          <w:rFonts w:ascii="Arial" w:hAnsi="Arial" w:cs="Arial"/>
          <w:lang w:val="en-GB" w:eastAsia="zh-CN"/>
        </w:rPr>
      </w:pPr>
    </w:p>
    <w:p w14:paraId="61CF3DDD" w14:textId="5D8DC172" w:rsidR="00AC520F" w:rsidRPr="008E7FC9" w:rsidRDefault="001B0409" w:rsidP="00C34827">
      <w:pPr>
        <w:pStyle w:val="Heading1"/>
        <w:numPr>
          <w:ilvl w:val="0"/>
          <w:numId w:val="0"/>
        </w:numPr>
        <w:spacing w:before="0" w:line="360" w:lineRule="auto"/>
        <w:jc w:val="left"/>
        <w:rPr>
          <w:rFonts w:ascii="Arial" w:hAnsi="Arial" w:cs="Arial"/>
          <w:color w:val="auto"/>
          <w:sz w:val="22"/>
          <w:szCs w:val="22"/>
        </w:rPr>
      </w:pPr>
      <w:bookmarkStart w:id="255" w:name="_Toc497452477"/>
      <w:bookmarkStart w:id="256" w:name="_Toc453934980"/>
      <w:bookmarkStart w:id="257" w:name="_Toc526766904"/>
      <w:bookmarkStart w:id="258" w:name="_Toc56002730"/>
      <w:bookmarkEnd w:id="253"/>
      <w:bookmarkEnd w:id="254"/>
      <w:bookmarkEnd w:id="255"/>
      <w:r w:rsidRPr="008E7FC9">
        <w:rPr>
          <w:rFonts w:ascii="Arial" w:hAnsi="Arial" w:cs="Arial"/>
          <w:color w:val="auto"/>
          <w:sz w:val="22"/>
          <w:szCs w:val="22"/>
        </w:rPr>
        <w:t>1</w:t>
      </w:r>
      <w:r w:rsidR="008E7FC9">
        <w:rPr>
          <w:rFonts w:ascii="Arial" w:hAnsi="Arial" w:cs="Arial"/>
          <w:color w:val="auto"/>
          <w:sz w:val="22"/>
          <w:szCs w:val="22"/>
        </w:rPr>
        <w:t>3</w:t>
      </w:r>
      <w:r w:rsidRPr="008E7FC9">
        <w:rPr>
          <w:rFonts w:ascii="Arial" w:hAnsi="Arial" w:cs="Arial"/>
          <w:color w:val="auto"/>
          <w:sz w:val="22"/>
          <w:szCs w:val="22"/>
        </w:rPr>
        <w:t xml:space="preserve">. </w:t>
      </w:r>
      <w:r w:rsidR="00AC520F" w:rsidRPr="008E7FC9">
        <w:rPr>
          <w:rFonts w:ascii="Arial" w:hAnsi="Arial" w:cs="Arial"/>
          <w:color w:val="auto"/>
          <w:sz w:val="22"/>
          <w:szCs w:val="22"/>
        </w:rPr>
        <w:t>Review and Update of Policy</w:t>
      </w:r>
      <w:bookmarkEnd w:id="256"/>
      <w:bookmarkEnd w:id="257"/>
      <w:bookmarkEnd w:id="258"/>
      <w:r w:rsidR="00AC520F" w:rsidRPr="008E7FC9">
        <w:rPr>
          <w:rFonts w:ascii="Arial" w:hAnsi="Arial" w:cs="Arial"/>
          <w:color w:val="auto"/>
          <w:sz w:val="22"/>
          <w:szCs w:val="22"/>
        </w:rPr>
        <w:t xml:space="preserve"> </w:t>
      </w:r>
    </w:p>
    <w:p w14:paraId="195C20AD" w14:textId="153A6D0E" w:rsidR="0033099E" w:rsidRPr="00243779" w:rsidRDefault="00AC520F" w:rsidP="00C34827">
      <w:pPr>
        <w:spacing w:before="0" w:after="0" w:line="360" w:lineRule="auto"/>
        <w:jc w:val="left"/>
        <w:rPr>
          <w:rFonts w:ascii="Arial" w:hAnsi="Arial" w:cs="Arial"/>
          <w:lang w:val="en-GB" w:eastAsia="zh-CN"/>
        </w:rPr>
      </w:pPr>
      <w:r w:rsidRPr="00F94968">
        <w:rPr>
          <w:rFonts w:ascii="Arial" w:hAnsi="Arial" w:cs="Arial"/>
        </w:rPr>
        <w:t xml:space="preserve">The </w:t>
      </w:r>
      <w:r>
        <w:rPr>
          <w:rFonts w:ascii="Arial" w:hAnsi="Arial" w:cs="Arial"/>
        </w:rPr>
        <w:t>Liquidity</w:t>
      </w:r>
      <w:r w:rsidRPr="00F94968">
        <w:rPr>
          <w:rFonts w:ascii="Arial" w:hAnsi="Arial" w:cs="Arial"/>
        </w:rPr>
        <w:t xml:space="preserve"> Risk Policy shall be reviewed by the Risk at least annually or as directed by the </w:t>
      </w:r>
      <w:proofErr w:type="spellStart"/>
      <w:r w:rsidR="008E7FC9">
        <w:rPr>
          <w:rFonts w:ascii="Arial" w:hAnsi="Arial" w:cs="Arial"/>
        </w:rPr>
        <w:t>ARCo</w:t>
      </w:r>
      <w:proofErr w:type="spellEnd"/>
      <w:r w:rsidRPr="00F94968">
        <w:rPr>
          <w:rFonts w:ascii="Arial" w:hAnsi="Arial" w:cs="Arial"/>
        </w:rPr>
        <w:t xml:space="preserve">, to reflect changes in the profile of risks or business activities, </w:t>
      </w:r>
      <w:proofErr w:type="spellStart"/>
      <w:r w:rsidRPr="00F94968">
        <w:rPr>
          <w:rFonts w:ascii="Arial" w:hAnsi="Arial" w:cs="Arial"/>
        </w:rPr>
        <w:t>organisational</w:t>
      </w:r>
      <w:proofErr w:type="spellEnd"/>
      <w:r w:rsidRPr="00F94968">
        <w:rPr>
          <w:rFonts w:ascii="Arial" w:hAnsi="Arial" w:cs="Arial"/>
        </w:rPr>
        <w:t xml:space="preserve"> or authority structures or new regulations relevant to CNCBLB management of </w:t>
      </w:r>
      <w:r>
        <w:rPr>
          <w:rFonts w:ascii="Arial" w:hAnsi="Arial" w:cs="Arial"/>
        </w:rPr>
        <w:t>liquidity</w:t>
      </w:r>
      <w:r w:rsidRPr="00F94968">
        <w:rPr>
          <w:rFonts w:ascii="Arial" w:hAnsi="Arial" w:cs="Arial"/>
        </w:rPr>
        <w:t xml:space="preserve"> risk. </w:t>
      </w:r>
      <w:r w:rsidR="0033099E" w:rsidRPr="00243779">
        <w:rPr>
          <w:rFonts w:ascii="Arial" w:hAnsi="Arial" w:cs="Arial"/>
          <w:lang w:val="en-GB" w:eastAsia="zh-CN"/>
        </w:rPr>
        <w:br w:type="page"/>
      </w:r>
    </w:p>
    <w:p w14:paraId="7E5E573F" w14:textId="722E1E6C" w:rsidR="0033099E" w:rsidRDefault="0033099E" w:rsidP="00C34827">
      <w:pPr>
        <w:pStyle w:val="Heading1"/>
        <w:numPr>
          <w:ilvl w:val="0"/>
          <w:numId w:val="0"/>
        </w:numPr>
        <w:spacing w:before="0" w:line="360" w:lineRule="auto"/>
        <w:ind w:left="432"/>
        <w:jc w:val="left"/>
        <w:rPr>
          <w:rFonts w:ascii="Arial" w:hAnsi="Arial" w:cs="Arial"/>
          <w:sz w:val="22"/>
          <w:szCs w:val="22"/>
        </w:rPr>
      </w:pPr>
      <w:bookmarkStart w:id="259" w:name="_Toc56002731"/>
      <w:r w:rsidRPr="00B13459">
        <w:rPr>
          <w:rFonts w:ascii="Arial" w:hAnsi="Arial" w:cs="Arial"/>
          <w:sz w:val="22"/>
          <w:szCs w:val="22"/>
        </w:rPr>
        <w:t>Append</w:t>
      </w:r>
      <w:r w:rsidR="00410017" w:rsidRPr="00B13459">
        <w:rPr>
          <w:rFonts w:ascii="Arial" w:hAnsi="Arial" w:cs="Arial"/>
          <w:sz w:val="22"/>
          <w:szCs w:val="22"/>
        </w:rPr>
        <w:t xml:space="preserve">ix </w:t>
      </w:r>
      <w:r w:rsidR="008E7FC9">
        <w:rPr>
          <w:rFonts w:ascii="Arial" w:hAnsi="Arial" w:cs="Arial"/>
          <w:sz w:val="22"/>
          <w:szCs w:val="22"/>
        </w:rPr>
        <w:t>A</w:t>
      </w:r>
      <w:r w:rsidR="00410017" w:rsidRPr="00B13459">
        <w:rPr>
          <w:rFonts w:ascii="Arial" w:hAnsi="Arial" w:cs="Arial"/>
          <w:sz w:val="22"/>
          <w:szCs w:val="22"/>
        </w:rPr>
        <w:t>: L</w:t>
      </w:r>
      <w:r w:rsidR="00090306" w:rsidRPr="00B13459">
        <w:rPr>
          <w:rFonts w:ascii="Arial" w:hAnsi="Arial" w:cs="Arial"/>
          <w:sz w:val="22"/>
          <w:szCs w:val="22"/>
        </w:rPr>
        <w:t xml:space="preserve">iquidity </w:t>
      </w:r>
      <w:r w:rsidR="00410017" w:rsidRPr="00B13459">
        <w:rPr>
          <w:rFonts w:ascii="Arial" w:hAnsi="Arial" w:cs="Arial"/>
          <w:sz w:val="22"/>
          <w:szCs w:val="22"/>
        </w:rPr>
        <w:t>R</w:t>
      </w:r>
      <w:r w:rsidRPr="00B13459">
        <w:rPr>
          <w:rFonts w:ascii="Arial" w:hAnsi="Arial" w:cs="Arial"/>
          <w:sz w:val="22"/>
          <w:szCs w:val="22"/>
        </w:rPr>
        <w:t>isk</w:t>
      </w:r>
      <w:r w:rsidR="00B13459" w:rsidRPr="00B13459">
        <w:rPr>
          <w:rFonts w:ascii="Arial" w:hAnsi="Arial" w:cs="Arial"/>
          <w:sz w:val="22"/>
          <w:szCs w:val="22"/>
        </w:rPr>
        <w:t xml:space="preserve"> Limits (Risk Appetite)</w:t>
      </w:r>
      <w:bookmarkEnd w:id="259"/>
    </w:p>
    <w:p w14:paraId="605B2B16" w14:textId="77777777" w:rsidR="008B0BC5" w:rsidRDefault="008B0BC5" w:rsidP="008B0BC5">
      <w:pPr>
        <w:spacing w:before="0" w:after="0" w:line="360" w:lineRule="auto"/>
        <w:jc w:val="left"/>
        <w:rPr>
          <w:ins w:id="260" w:author="Grant Lowe" w:date="2021-11-12T11:50:00Z"/>
          <w:rFonts w:ascii="Arial" w:hAnsi="Arial" w:cs="Arial"/>
        </w:rPr>
      </w:pPr>
    </w:p>
    <w:p w14:paraId="03311702" w14:textId="27649F46" w:rsidR="008B0BC5" w:rsidRDefault="008B0BC5" w:rsidP="008B0BC5">
      <w:pPr>
        <w:spacing w:before="0" w:after="0" w:line="360" w:lineRule="auto"/>
        <w:jc w:val="left"/>
        <w:rPr>
          <w:ins w:id="261" w:author="Grant Lowe" w:date="2021-11-12T11:50:00Z"/>
          <w:rFonts w:ascii="Arial" w:hAnsi="Arial" w:cs="Arial"/>
        </w:rPr>
      </w:pPr>
      <w:ins w:id="262" w:author="Grant Lowe" w:date="2021-11-12T11:47:00Z">
        <w:r w:rsidRPr="008B0BC5">
          <w:rPr>
            <w:rFonts w:ascii="Arial" w:hAnsi="Arial" w:cs="Arial"/>
          </w:rPr>
          <w:t>No liquidity risk limits have been set in the Risk Appetite Statement, the reasons for this are:</w:t>
        </w:r>
      </w:ins>
    </w:p>
    <w:p w14:paraId="2490D791" w14:textId="77777777" w:rsidR="008B0BC5" w:rsidRPr="008B0BC5" w:rsidRDefault="008B0BC5" w:rsidP="008B0BC5">
      <w:pPr>
        <w:spacing w:before="0" w:after="0" w:line="360" w:lineRule="auto"/>
        <w:jc w:val="left"/>
        <w:rPr>
          <w:ins w:id="263" w:author="Grant Lowe" w:date="2021-11-12T11:47:00Z"/>
          <w:rFonts w:ascii="Arial" w:hAnsi="Arial" w:cs="Arial"/>
        </w:rPr>
      </w:pPr>
    </w:p>
    <w:p w14:paraId="34755B94" w14:textId="77777777" w:rsidR="008B0BC5" w:rsidRDefault="008B0BC5" w:rsidP="008B0BC5">
      <w:pPr>
        <w:pStyle w:val="ListParagraph"/>
        <w:numPr>
          <w:ilvl w:val="0"/>
          <w:numId w:val="90"/>
        </w:numPr>
        <w:spacing w:before="0" w:after="0" w:line="360" w:lineRule="auto"/>
        <w:ind w:left="567" w:hanging="567"/>
        <w:jc w:val="left"/>
        <w:rPr>
          <w:ins w:id="264" w:author="Grant Lowe" w:date="2021-11-12T11:50:00Z"/>
          <w:rFonts w:ascii="Arial" w:hAnsi="Arial" w:cs="Arial"/>
        </w:rPr>
      </w:pPr>
      <w:ins w:id="265" w:author="Grant Lowe" w:date="2021-11-12T11:49:00Z">
        <w:r>
          <w:rPr>
            <w:rFonts w:ascii="Arial" w:hAnsi="Arial" w:cs="Arial"/>
          </w:rPr>
          <w:t xml:space="preserve">As a Third-country Branch, the </w:t>
        </w:r>
      </w:ins>
      <w:ins w:id="266" w:author="Grant Lowe" w:date="2021-11-12T11:48:00Z">
        <w:r>
          <w:rPr>
            <w:rFonts w:ascii="Arial" w:hAnsi="Arial" w:cs="Arial"/>
          </w:rPr>
          <w:t>UK Regulatory liquidity risk requirements considers the</w:t>
        </w:r>
      </w:ins>
      <w:ins w:id="267" w:author="Grant Lowe" w:date="2021-11-12T11:49:00Z">
        <w:r>
          <w:rPr>
            <w:rFonts w:ascii="Arial" w:hAnsi="Arial" w:cs="Arial"/>
          </w:rPr>
          <w:t xml:space="preserve"> ‘Whole bank’ and the Liquidity Coverage Ratio is reported bi-annually.</w:t>
        </w:r>
      </w:ins>
    </w:p>
    <w:p w14:paraId="06C7AEC6" w14:textId="77777777" w:rsidR="00AF3B9B" w:rsidRDefault="00AF3B9B" w:rsidP="008B0BC5">
      <w:pPr>
        <w:pStyle w:val="ListParagraph"/>
        <w:numPr>
          <w:ilvl w:val="0"/>
          <w:numId w:val="90"/>
        </w:numPr>
        <w:spacing w:before="0" w:after="0" w:line="360" w:lineRule="auto"/>
        <w:ind w:left="567" w:hanging="567"/>
        <w:jc w:val="left"/>
        <w:rPr>
          <w:ins w:id="268" w:author="Grant Lowe" w:date="2021-11-12T11:53:00Z"/>
          <w:rFonts w:ascii="Arial" w:hAnsi="Arial" w:cs="Arial"/>
        </w:rPr>
      </w:pPr>
      <w:ins w:id="269" w:author="Grant Lowe" w:date="2021-11-12T11:50:00Z">
        <w:r>
          <w:rPr>
            <w:rFonts w:ascii="Arial" w:hAnsi="Arial" w:cs="Arial"/>
          </w:rPr>
          <w:t>Financial Markets are the risk owners and work closely with HO Financial Markets to ensure sufficien</w:t>
        </w:r>
      </w:ins>
      <w:ins w:id="270" w:author="Grant Lowe" w:date="2021-11-12T11:51:00Z">
        <w:r>
          <w:rPr>
            <w:rFonts w:ascii="Arial" w:hAnsi="Arial" w:cs="Arial"/>
          </w:rPr>
          <w:t>t liquidity for the London Branch.</w:t>
        </w:r>
      </w:ins>
      <w:ins w:id="271" w:author="Grant Lowe" w:date="2021-11-12T11:50:00Z">
        <w:r>
          <w:rPr>
            <w:rFonts w:ascii="Arial" w:hAnsi="Arial" w:cs="Arial"/>
          </w:rPr>
          <w:t xml:space="preserve"> </w:t>
        </w:r>
      </w:ins>
      <w:ins w:id="272" w:author="Grant Lowe" w:date="2021-11-12T11:51:00Z">
        <w:r>
          <w:rPr>
            <w:rFonts w:ascii="Arial" w:hAnsi="Arial" w:cs="Arial"/>
          </w:rPr>
          <w:t xml:space="preserve">This is </w:t>
        </w:r>
      </w:ins>
      <w:ins w:id="273" w:author="Grant Lowe" w:date="2021-11-12T11:53:00Z">
        <w:r>
          <w:rPr>
            <w:rFonts w:ascii="Arial" w:hAnsi="Arial" w:cs="Arial"/>
          </w:rPr>
          <w:t>demonstrated</w:t>
        </w:r>
      </w:ins>
      <w:ins w:id="274" w:author="Grant Lowe" w:date="2021-11-12T11:51:00Z">
        <w:r>
          <w:rPr>
            <w:rFonts w:ascii="Arial" w:hAnsi="Arial" w:cs="Arial"/>
          </w:rPr>
          <w:t xml:space="preserve"> </w:t>
        </w:r>
      </w:ins>
      <w:ins w:id="275" w:author="Grant Lowe" w:date="2021-11-12T11:52:00Z">
        <w:r>
          <w:rPr>
            <w:rFonts w:ascii="Arial" w:hAnsi="Arial" w:cs="Arial"/>
          </w:rPr>
          <w:t xml:space="preserve">with: </w:t>
        </w:r>
      </w:ins>
    </w:p>
    <w:p w14:paraId="1884BC37" w14:textId="6BA2F226" w:rsidR="00AF3B9B" w:rsidRDefault="00AF3B9B" w:rsidP="00AF3B9B">
      <w:pPr>
        <w:pStyle w:val="ListParagraph"/>
        <w:numPr>
          <w:ilvl w:val="1"/>
          <w:numId w:val="90"/>
        </w:numPr>
        <w:spacing w:before="0" w:after="0" w:line="360" w:lineRule="auto"/>
        <w:jc w:val="left"/>
        <w:rPr>
          <w:ins w:id="276" w:author="Grant Lowe" w:date="2021-11-12T11:53:00Z"/>
          <w:rFonts w:ascii="Arial" w:hAnsi="Arial" w:cs="Arial"/>
        </w:rPr>
      </w:pPr>
      <w:ins w:id="277" w:author="Grant Lowe" w:date="2021-11-12T11:51:00Z">
        <w:r>
          <w:rPr>
            <w:rFonts w:ascii="Arial" w:hAnsi="Arial" w:cs="Arial"/>
          </w:rPr>
          <w:t>FM Delegated Authority which</w:t>
        </w:r>
      </w:ins>
      <w:ins w:id="278" w:author="Grant Lowe" w:date="2021-11-12T11:53:00Z">
        <w:r>
          <w:rPr>
            <w:rFonts w:ascii="Arial" w:hAnsi="Arial" w:cs="Arial"/>
          </w:rPr>
          <w:t xml:space="preserve"> is reviewed annually </w:t>
        </w:r>
      </w:ins>
    </w:p>
    <w:p w14:paraId="6A878269" w14:textId="65308D3F" w:rsidR="00AF3B9B" w:rsidRDefault="00AF3B9B" w:rsidP="00AF3B9B">
      <w:pPr>
        <w:pStyle w:val="ListParagraph"/>
        <w:numPr>
          <w:ilvl w:val="1"/>
          <w:numId w:val="90"/>
        </w:numPr>
        <w:spacing w:before="0" w:after="0" w:line="360" w:lineRule="auto"/>
        <w:jc w:val="left"/>
        <w:rPr>
          <w:ins w:id="279" w:author="Grant Lowe" w:date="2021-11-12T11:52:00Z"/>
          <w:rFonts w:ascii="Arial" w:hAnsi="Arial" w:cs="Arial"/>
        </w:rPr>
      </w:pPr>
      <w:ins w:id="280" w:author="Grant Lowe" w:date="2021-11-12T11:53:00Z">
        <w:r>
          <w:rPr>
            <w:rFonts w:ascii="Arial" w:hAnsi="Arial" w:cs="Arial"/>
          </w:rPr>
          <w:t xml:space="preserve">USD 500 million HO committed support facility </w:t>
        </w:r>
      </w:ins>
    </w:p>
    <w:p w14:paraId="4B7F01EE" w14:textId="51A1A8C9" w:rsidR="008E7FC9" w:rsidRPr="008B0BC5" w:rsidRDefault="00AF3B9B" w:rsidP="008B0BC5">
      <w:pPr>
        <w:pStyle w:val="ListParagraph"/>
        <w:numPr>
          <w:ilvl w:val="0"/>
          <w:numId w:val="90"/>
        </w:numPr>
        <w:spacing w:before="0" w:after="0" w:line="360" w:lineRule="auto"/>
        <w:ind w:left="567" w:hanging="567"/>
        <w:jc w:val="left"/>
        <w:rPr>
          <w:rFonts w:ascii="Arial" w:hAnsi="Arial" w:cs="Arial"/>
        </w:rPr>
      </w:pPr>
      <w:ins w:id="281" w:author="Grant Lowe" w:date="2021-11-12T11:52:00Z">
        <w:r>
          <w:rPr>
            <w:rFonts w:ascii="Arial" w:hAnsi="Arial" w:cs="Arial"/>
          </w:rPr>
          <w:t xml:space="preserve">Liquidity Guidelines are set by ALCO and monitored daily by Finance Department </w:t>
        </w:r>
      </w:ins>
      <w:ins w:id="282" w:author="Grant Lowe" w:date="2021-11-12T11:51:00Z">
        <w:r>
          <w:rPr>
            <w:rFonts w:ascii="Arial" w:hAnsi="Arial" w:cs="Arial"/>
          </w:rPr>
          <w:t xml:space="preserve"> </w:t>
        </w:r>
      </w:ins>
      <w:ins w:id="283" w:author="Grant Lowe" w:date="2021-11-12T11:48:00Z">
        <w:r w:rsidR="008B0BC5">
          <w:rPr>
            <w:rFonts w:ascii="Arial" w:hAnsi="Arial" w:cs="Arial"/>
          </w:rPr>
          <w:t xml:space="preserve">  </w:t>
        </w:r>
      </w:ins>
    </w:p>
    <w:p w14:paraId="6279F5E7" w14:textId="77777777" w:rsidR="008E7FC9" w:rsidRPr="008E7FC9" w:rsidRDefault="008E7FC9" w:rsidP="00C34827">
      <w:pPr>
        <w:spacing w:before="0" w:after="0" w:line="360" w:lineRule="auto"/>
        <w:jc w:val="left"/>
      </w:pPr>
    </w:p>
    <w:tbl>
      <w:tblPr>
        <w:tblStyle w:val="TableGrid"/>
        <w:tblW w:w="0" w:type="auto"/>
        <w:tblLook w:val="04A0" w:firstRow="1" w:lastRow="0" w:firstColumn="1" w:lastColumn="0" w:noHBand="0" w:noVBand="1"/>
      </w:tblPr>
      <w:tblGrid>
        <w:gridCol w:w="1669"/>
        <w:gridCol w:w="2618"/>
        <w:gridCol w:w="1378"/>
        <w:gridCol w:w="1701"/>
        <w:gridCol w:w="2262"/>
      </w:tblGrid>
      <w:tr w:rsidR="00243779" w:rsidRPr="00C84B19" w14:paraId="6B86EC6A" w14:textId="77777777" w:rsidTr="00C84B19">
        <w:tc>
          <w:tcPr>
            <w:tcW w:w="4287" w:type="dxa"/>
            <w:gridSpan w:val="2"/>
            <w:shd w:val="clear" w:color="auto" w:fill="8EB3D7"/>
          </w:tcPr>
          <w:p w14:paraId="1E0449C9" w14:textId="733DAB17" w:rsidR="00D16D24" w:rsidRPr="00C84B19" w:rsidRDefault="00D16D24" w:rsidP="00C34827">
            <w:pPr>
              <w:spacing w:before="0" w:after="0" w:line="360" w:lineRule="auto"/>
              <w:jc w:val="left"/>
              <w:rPr>
                <w:rFonts w:ascii="Arial" w:hAnsi="Arial" w:cs="Arial"/>
                <w:b/>
                <w:sz w:val="20"/>
                <w:szCs w:val="20"/>
                <w:lang w:val="en-GB" w:eastAsia="zh-CN"/>
              </w:rPr>
            </w:pPr>
            <w:del w:id="284" w:author="Grant Lowe" w:date="2021-11-12T11:47:00Z">
              <w:r w:rsidRPr="00C84B19" w:rsidDel="008B0BC5">
                <w:rPr>
                  <w:rFonts w:ascii="Arial" w:hAnsi="Arial" w:cs="Arial"/>
                  <w:b/>
                  <w:sz w:val="20"/>
                  <w:szCs w:val="20"/>
                  <w:lang w:val="en-GB" w:eastAsia="zh-CN"/>
                </w:rPr>
                <w:delText>Risk Appetite</w:delText>
              </w:r>
            </w:del>
          </w:p>
        </w:tc>
        <w:tc>
          <w:tcPr>
            <w:tcW w:w="1378" w:type="dxa"/>
            <w:shd w:val="clear" w:color="auto" w:fill="92D050"/>
          </w:tcPr>
          <w:p w14:paraId="5200E550" w14:textId="43BAE1A0" w:rsidR="00D16D24" w:rsidRPr="00C84B19" w:rsidDel="008B0BC5" w:rsidRDefault="00D16D24" w:rsidP="00C34827">
            <w:pPr>
              <w:spacing w:before="0" w:after="0" w:line="360" w:lineRule="auto"/>
              <w:jc w:val="left"/>
              <w:rPr>
                <w:del w:id="285" w:author="Grant Lowe" w:date="2021-11-12T11:47:00Z"/>
                <w:rFonts w:ascii="Arial" w:hAnsi="Arial" w:cs="Arial"/>
                <w:b/>
                <w:sz w:val="20"/>
                <w:szCs w:val="20"/>
                <w:lang w:val="en-GB" w:eastAsia="zh-CN"/>
              </w:rPr>
            </w:pPr>
            <w:del w:id="286" w:author="Grant Lowe" w:date="2021-11-12T11:47:00Z">
              <w:r w:rsidRPr="00C84B19" w:rsidDel="008B0BC5">
                <w:rPr>
                  <w:rFonts w:ascii="Arial" w:hAnsi="Arial" w:cs="Arial"/>
                  <w:b/>
                  <w:sz w:val="20"/>
                  <w:szCs w:val="20"/>
                  <w:lang w:val="en-GB" w:eastAsia="zh-CN"/>
                </w:rPr>
                <w:delText>Green</w:delText>
              </w:r>
            </w:del>
          </w:p>
          <w:p w14:paraId="258F764B" w14:textId="736E8DAA" w:rsidR="00D16D24" w:rsidRPr="00C84B19" w:rsidRDefault="00D16D24" w:rsidP="00C34827">
            <w:pPr>
              <w:spacing w:before="0" w:after="0" w:line="360" w:lineRule="auto"/>
              <w:jc w:val="left"/>
              <w:rPr>
                <w:rFonts w:ascii="Arial" w:hAnsi="Arial" w:cs="Arial"/>
                <w:b/>
                <w:sz w:val="20"/>
                <w:szCs w:val="20"/>
                <w:lang w:val="en-GB" w:eastAsia="zh-CN"/>
              </w:rPr>
            </w:pPr>
            <w:del w:id="287" w:author="Grant Lowe" w:date="2021-11-12T11:47:00Z">
              <w:r w:rsidRPr="00C84B19" w:rsidDel="008B0BC5">
                <w:rPr>
                  <w:rFonts w:ascii="Arial" w:hAnsi="Arial" w:cs="Arial"/>
                  <w:b/>
                  <w:sz w:val="20"/>
                  <w:szCs w:val="20"/>
                  <w:lang w:val="en-GB" w:eastAsia="zh-CN"/>
                </w:rPr>
                <w:delText>(BAU)</w:delText>
              </w:r>
            </w:del>
          </w:p>
        </w:tc>
        <w:tc>
          <w:tcPr>
            <w:tcW w:w="1701" w:type="dxa"/>
            <w:shd w:val="clear" w:color="auto" w:fill="FFFF00"/>
          </w:tcPr>
          <w:p w14:paraId="6CB24B82" w14:textId="372D0490" w:rsidR="00D16D24" w:rsidRPr="00C84B19" w:rsidDel="008B0BC5" w:rsidRDefault="00D16D24" w:rsidP="00C34827">
            <w:pPr>
              <w:spacing w:before="0" w:after="0" w:line="360" w:lineRule="auto"/>
              <w:jc w:val="left"/>
              <w:rPr>
                <w:del w:id="288" w:author="Grant Lowe" w:date="2021-11-12T11:47:00Z"/>
                <w:rFonts w:ascii="Arial" w:hAnsi="Arial" w:cs="Arial"/>
                <w:b/>
                <w:sz w:val="20"/>
                <w:szCs w:val="20"/>
                <w:lang w:val="en-GB" w:eastAsia="zh-CN"/>
              </w:rPr>
            </w:pPr>
            <w:del w:id="289" w:author="Grant Lowe" w:date="2021-11-12T11:47:00Z">
              <w:r w:rsidRPr="00C84B19" w:rsidDel="008B0BC5">
                <w:rPr>
                  <w:rFonts w:ascii="Arial" w:hAnsi="Arial" w:cs="Arial"/>
                  <w:b/>
                  <w:sz w:val="20"/>
                  <w:szCs w:val="20"/>
                  <w:lang w:val="en-GB" w:eastAsia="zh-CN"/>
                </w:rPr>
                <w:delText>Yellow</w:delText>
              </w:r>
            </w:del>
          </w:p>
          <w:p w14:paraId="0BB9DFA9" w14:textId="786B341B" w:rsidR="00D16D24" w:rsidRPr="00C84B19" w:rsidRDefault="00D16D24" w:rsidP="00C34827">
            <w:pPr>
              <w:spacing w:before="0" w:after="0" w:line="360" w:lineRule="auto"/>
              <w:jc w:val="left"/>
              <w:rPr>
                <w:rFonts w:ascii="Arial" w:hAnsi="Arial" w:cs="Arial"/>
                <w:b/>
                <w:sz w:val="20"/>
                <w:szCs w:val="20"/>
                <w:lang w:val="en-GB" w:eastAsia="zh-CN"/>
              </w:rPr>
            </w:pPr>
            <w:del w:id="290" w:author="Grant Lowe" w:date="2021-11-12T11:47:00Z">
              <w:r w:rsidRPr="00C84B19" w:rsidDel="008B0BC5">
                <w:rPr>
                  <w:rFonts w:ascii="Arial" w:hAnsi="Arial" w:cs="Arial"/>
                  <w:b/>
                  <w:sz w:val="20"/>
                  <w:szCs w:val="20"/>
                  <w:lang w:val="en-GB" w:eastAsia="zh-CN"/>
                </w:rPr>
                <w:delText>(</w:delText>
              </w:r>
              <w:r w:rsidRPr="00C84B19" w:rsidDel="008B0BC5">
                <w:rPr>
                  <w:rFonts w:ascii="Arial" w:hAnsi="Arial" w:cs="Arial"/>
                  <w:b/>
                  <w:sz w:val="16"/>
                  <w:szCs w:val="16"/>
                  <w:lang w:val="en-GB" w:eastAsia="zh-CN"/>
                </w:rPr>
                <w:delText>Pre-emptive Management action, if required)</w:delText>
              </w:r>
            </w:del>
          </w:p>
        </w:tc>
        <w:tc>
          <w:tcPr>
            <w:tcW w:w="2262" w:type="dxa"/>
            <w:shd w:val="clear" w:color="auto" w:fill="FF0000"/>
          </w:tcPr>
          <w:p w14:paraId="2C319C18" w14:textId="5A3EF7A7" w:rsidR="00D16D24" w:rsidRPr="00C84B19" w:rsidDel="008B0BC5" w:rsidRDefault="00D16D24" w:rsidP="00C34827">
            <w:pPr>
              <w:spacing w:before="0" w:after="0" w:line="360" w:lineRule="auto"/>
              <w:jc w:val="left"/>
              <w:rPr>
                <w:del w:id="291" w:author="Grant Lowe" w:date="2021-11-12T11:47:00Z"/>
                <w:rFonts w:ascii="Arial" w:hAnsi="Arial" w:cs="Arial"/>
                <w:b/>
                <w:sz w:val="20"/>
                <w:szCs w:val="20"/>
                <w:lang w:val="en-GB" w:eastAsia="zh-CN"/>
              </w:rPr>
            </w:pPr>
            <w:del w:id="292" w:author="Grant Lowe" w:date="2021-11-12T11:47:00Z">
              <w:r w:rsidRPr="00C84B19" w:rsidDel="008B0BC5">
                <w:rPr>
                  <w:rFonts w:ascii="Arial" w:hAnsi="Arial" w:cs="Arial"/>
                  <w:b/>
                  <w:sz w:val="20"/>
                  <w:szCs w:val="20"/>
                  <w:lang w:val="en-GB" w:eastAsia="zh-CN"/>
                </w:rPr>
                <w:delText>Red</w:delText>
              </w:r>
            </w:del>
          </w:p>
          <w:p w14:paraId="74C603A6" w14:textId="3CAF967D" w:rsidR="00D16D24" w:rsidRPr="00C84B19" w:rsidRDefault="00D16D24" w:rsidP="00C34827">
            <w:pPr>
              <w:spacing w:before="0" w:after="0" w:line="360" w:lineRule="auto"/>
              <w:jc w:val="left"/>
              <w:rPr>
                <w:rFonts w:ascii="Arial" w:hAnsi="Arial" w:cs="Arial"/>
                <w:b/>
                <w:sz w:val="16"/>
                <w:szCs w:val="16"/>
                <w:lang w:val="en-GB" w:eastAsia="zh-CN"/>
              </w:rPr>
            </w:pPr>
            <w:del w:id="293" w:author="Grant Lowe" w:date="2021-11-12T11:47:00Z">
              <w:r w:rsidRPr="00C84B19" w:rsidDel="008B0BC5">
                <w:rPr>
                  <w:rFonts w:ascii="Arial" w:hAnsi="Arial" w:cs="Arial"/>
                  <w:b/>
                  <w:sz w:val="16"/>
                  <w:szCs w:val="16"/>
                  <w:lang w:val="en-GB" w:eastAsia="zh-CN"/>
                </w:rPr>
                <w:delText>(Invoke Liquidity Contingency Plan with decisive Management Action)</w:delText>
              </w:r>
            </w:del>
          </w:p>
        </w:tc>
      </w:tr>
      <w:tr w:rsidR="00243779" w:rsidRPr="00C84B19" w14:paraId="3BF11AB9" w14:textId="77777777" w:rsidTr="00C84B19">
        <w:tc>
          <w:tcPr>
            <w:tcW w:w="1669" w:type="dxa"/>
          </w:tcPr>
          <w:p w14:paraId="52BD5BE4" w14:textId="4147EAA3" w:rsidR="003707C0" w:rsidRPr="00C84B19" w:rsidRDefault="000809BF" w:rsidP="00C34827">
            <w:pPr>
              <w:spacing w:before="0" w:after="0" w:line="360" w:lineRule="auto"/>
              <w:jc w:val="left"/>
              <w:rPr>
                <w:rFonts w:ascii="Arial" w:hAnsi="Arial" w:cs="Arial"/>
                <w:sz w:val="20"/>
                <w:szCs w:val="20"/>
                <w:lang w:val="en-GB" w:eastAsia="zh-CN"/>
              </w:rPr>
            </w:pPr>
            <w:del w:id="294" w:author="Grant Lowe" w:date="2021-11-12T11:47:00Z">
              <w:r w:rsidRPr="00C84B19" w:rsidDel="008B0BC5">
                <w:rPr>
                  <w:rFonts w:ascii="Arial" w:hAnsi="Arial" w:cs="Arial"/>
                  <w:sz w:val="20"/>
                  <w:szCs w:val="20"/>
                  <w:lang w:val="en-GB" w:eastAsia="zh-CN"/>
                </w:rPr>
                <w:delText>Net Stable Funding Ratio</w:delText>
              </w:r>
            </w:del>
          </w:p>
        </w:tc>
        <w:tc>
          <w:tcPr>
            <w:tcW w:w="2618" w:type="dxa"/>
          </w:tcPr>
          <w:p w14:paraId="1955E1B2" w14:textId="48B4204C" w:rsidR="003707C0" w:rsidRPr="00C84B19" w:rsidRDefault="003707C0" w:rsidP="00C34827">
            <w:pPr>
              <w:spacing w:before="0" w:after="0" w:line="360" w:lineRule="auto"/>
              <w:jc w:val="left"/>
              <w:rPr>
                <w:rFonts w:ascii="Arial" w:hAnsi="Arial" w:cs="Arial"/>
                <w:sz w:val="20"/>
                <w:szCs w:val="20"/>
                <w:lang w:val="en-GB" w:eastAsia="zh-CN"/>
              </w:rPr>
            </w:pPr>
            <w:del w:id="295" w:author="Grant Lowe" w:date="2021-11-12T11:47:00Z">
              <w:r w:rsidRPr="00C84B19" w:rsidDel="008B0BC5">
                <w:rPr>
                  <w:rFonts w:ascii="Arial" w:hAnsi="Arial" w:cs="Arial"/>
                  <w:sz w:val="20"/>
                  <w:szCs w:val="20"/>
                  <w:lang w:val="en-GB" w:eastAsia="zh-CN"/>
                </w:rPr>
                <w:delText>The Branch will ensure that it maintains cash inflows that could be generated from marketable securities can cover the cumulative liquidity requirement over 3 months.</w:delText>
              </w:r>
            </w:del>
          </w:p>
        </w:tc>
        <w:tc>
          <w:tcPr>
            <w:tcW w:w="1378" w:type="dxa"/>
          </w:tcPr>
          <w:p w14:paraId="0EC01640" w14:textId="59332718" w:rsidR="003707C0" w:rsidRPr="00C84B19" w:rsidRDefault="00A23DF4" w:rsidP="00C34827">
            <w:pPr>
              <w:spacing w:before="0" w:after="0" w:line="360" w:lineRule="auto"/>
              <w:jc w:val="left"/>
              <w:rPr>
                <w:rFonts w:ascii="Arial" w:hAnsi="Arial" w:cs="Arial"/>
                <w:sz w:val="20"/>
                <w:szCs w:val="20"/>
                <w:lang w:val="en-GB" w:eastAsia="zh-CN"/>
              </w:rPr>
            </w:pPr>
            <w:del w:id="296" w:author="Grant Lowe" w:date="2021-11-12T11:47:00Z">
              <w:r w:rsidDel="008B0BC5">
                <w:rPr>
                  <w:rFonts w:ascii="Arial" w:hAnsi="Arial" w:cs="Arial"/>
                  <w:sz w:val="20"/>
                  <w:szCs w:val="20"/>
                </w:rPr>
                <w:delText>NSFR</w:delText>
              </w:r>
              <w:r w:rsidR="003707C0" w:rsidRPr="00C84B19" w:rsidDel="008B0BC5">
                <w:rPr>
                  <w:rFonts w:ascii="Arial" w:hAnsi="Arial" w:cs="Arial"/>
                  <w:sz w:val="20"/>
                  <w:szCs w:val="20"/>
                </w:rPr>
                <w:delText xml:space="preserve"> </w:delText>
              </w:r>
              <w:r w:rsidR="003707C0" w:rsidRPr="00C84B19" w:rsidDel="008B0BC5">
                <w:rPr>
                  <w:rFonts w:ascii="Arial" w:hAnsi="Arial" w:cs="Arial"/>
                  <w:sz w:val="20"/>
                  <w:szCs w:val="20"/>
                  <w:lang w:eastAsia="zh-CN"/>
                </w:rPr>
                <w:delText>&gt;</w:delText>
              </w:r>
              <w:r w:rsidDel="008B0BC5">
                <w:rPr>
                  <w:rFonts w:ascii="Arial" w:hAnsi="Arial" w:cs="Arial"/>
                  <w:sz w:val="20"/>
                  <w:szCs w:val="20"/>
                </w:rPr>
                <w:delText>9</w:delText>
              </w:r>
              <w:r w:rsidR="003707C0" w:rsidRPr="00C84B19" w:rsidDel="008B0BC5">
                <w:rPr>
                  <w:rFonts w:ascii="Arial" w:hAnsi="Arial" w:cs="Arial"/>
                  <w:sz w:val="20"/>
                  <w:szCs w:val="20"/>
                  <w:lang w:eastAsia="zh-CN"/>
                </w:rPr>
                <w:delText>0</w:delText>
              </w:r>
              <w:r w:rsidR="003707C0" w:rsidRPr="00C84B19" w:rsidDel="008B0BC5">
                <w:rPr>
                  <w:rFonts w:ascii="Arial" w:hAnsi="Arial" w:cs="Arial"/>
                  <w:sz w:val="20"/>
                  <w:szCs w:val="20"/>
                </w:rPr>
                <w:delText>%</w:delText>
              </w:r>
            </w:del>
          </w:p>
        </w:tc>
        <w:tc>
          <w:tcPr>
            <w:tcW w:w="1701" w:type="dxa"/>
          </w:tcPr>
          <w:p w14:paraId="7A224BA5" w14:textId="7799A923" w:rsidR="003707C0" w:rsidRPr="00C84B19" w:rsidRDefault="00A23DF4" w:rsidP="00C34827">
            <w:pPr>
              <w:spacing w:before="0" w:after="0" w:line="360" w:lineRule="auto"/>
              <w:jc w:val="left"/>
              <w:rPr>
                <w:rFonts w:ascii="Arial" w:hAnsi="Arial" w:cs="Arial"/>
                <w:sz w:val="20"/>
                <w:szCs w:val="20"/>
                <w:lang w:val="en-GB" w:eastAsia="zh-CN"/>
              </w:rPr>
            </w:pPr>
            <w:del w:id="297" w:author="Grant Lowe" w:date="2021-11-12T11:47:00Z">
              <w:r w:rsidDel="008B0BC5">
                <w:rPr>
                  <w:rFonts w:ascii="Arial" w:hAnsi="Arial" w:cs="Arial"/>
                  <w:sz w:val="20"/>
                  <w:szCs w:val="20"/>
                </w:rPr>
                <w:delText>NSFR</w:delText>
              </w:r>
              <w:r w:rsidR="003707C0" w:rsidRPr="00C84B19" w:rsidDel="008B0BC5">
                <w:rPr>
                  <w:rFonts w:ascii="Arial" w:hAnsi="Arial" w:cs="Arial"/>
                  <w:sz w:val="20"/>
                  <w:szCs w:val="20"/>
                </w:rPr>
                <w:delText xml:space="preserve"> = Between </w:delText>
              </w:r>
              <w:r w:rsidR="008E7FC9" w:rsidDel="008B0BC5">
                <w:rPr>
                  <w:rFonts w:ascii="Arial" w:hAnsi="Arial" w:cs="Arial"/>
                  <w:sz w:val="20"/>
                  <w:szCs w:val="20"/>
                </w:rPr>
                <w:delText>5</w:delText>
              </w:r>
              <w:r w:rsidR="003707C0" w:rsidRPr="00C84B19" w:rsidDel="008B0BC5">
                <w:rPr>
                  <w:rFonts w:ascii="Arial" w:hAnsi="Arial" w:cs="Arial"/>
                  <w:sz w:val="20"/>
                  <w:szCs w:val="20"/>
                  <w:lang w:eastAsia="zh-CN"/>
                </w:rPr>
                <w:delText>0</w:delText>
              </w:r>
              <w:r w:rsidR="003707C0" w:rsidRPr="00C84B19" w:rsidDel="008B0BC5">
                <w:rPr>
                  <w:rFonts w:ascii="Arial" w:hAnsi="Arial" w:cs="Arial"/>
                  <w:sz w:val="20"/>
                  <w:szCs w:val="20"/>
                </w:rPr>
                <w:delText xml:space="preserve">% to </w:delText>
              </w:r>
              <w:r w:rsidDel="008B0BC5">
                <w:rPr>
                  <w:rFonts w:ascii="Arial" w:hAnsi="Arial" w:cs="Arial"/>
                  <w:sz w:val="20"/>
                  <w:szCs w:val="20"/>
                  <w:lang w:eastAsia="zh-CN"/>
                </w:rPr>
                <w:delText>9</w:delText>
              </w:r>
              <w:r w:rsidR="003707C0" w:rsidRPr="00C84B19" w:rsidDel="008B0BC5">
                <w:rPr>
                  <w:rFonts w:ascii="Arial" w:hAnsi="Arial" w:cs="Arial"/>
                  <w:sz w:val="20"/>
                  <w:szCs w:val="20"/>
                  <w:lang w:eastAsia="zh-CN"/>
                </w:rPr>
                <w:delText>0</w:delText>
              </w:r>
              <w:r w:rsidR="003707C0" w:rsidRPr="00C84B19" w:rsidDel="008B0BC5">
                <w:rPr>
                  <w:rFonts w:ascii="Arial" w:hAnsi="Arial" w:cs="Arial"/>
                  <w:sz w:val="20"/>
                  <w:szCs w:val="20"/>
                </w:rPr>
                <w:delText>%</w:delText>
              </w:r>
            </w:del>
          </w:p>
        </w:tc>
        <w:tc>
          <w:tcPr>
            <w:tcW w:w="2262" w:type="dxa"/>
          </w:tcPr>
          <w:p w14:paraId="10BCF434" w14:textId="34F43C48" w:rsidR="003707C0" w:rsidRPr="00C84B19" w:rsidRDefault="00A23DF4" w:rsidP="00C34827">
            <w:pPr>
              <w:spacing w:before="0" w:after="0" w:line="360" w:lineRule="auto"/>
              <w:jc w:val="left"/>
              <w:rPr>
                <w:rFonts w:ascii="Arial" w:hAnsi="Arial" w:cs="Arial"/>
                <w:sz w:val="20"/>
                <w:szCs w:val="20"/>
                <w:lang w:val="en-GB" w:eastAsia="zh-CN"/>
              </w:rPr>
            </w:pPr>
            <w:del w:id="298" w:author="Grant Lowe" w:date="2021-11-12T11:47:00Z">
              <w:r w:rsidDel="008B0BC5">
                <w:rPr>
                  <w:rFonts w:ascii="Arial" w:hAnsi="Arial" w:cs="Arial"/>
                  <w:sz w:val="20"/>
                  <w:szCs w:val="20"/>
                </w:rPr>
                <w:delText>NSF</w:delText>
              </w:r>
              <w:r w:rsidR="003707C0" w:rsidRPr="00C84B19" w:rsidDel="008B0BC5">
                <w:rPr>
                  <w:rFonts w:ascii="Arial" w:hAnsi="Arial" w:cs="Arial"/>
                  <w:sz w:val="20"/>
                  <w:szCs w:val="20"/>
                </w:rPr>
                <w:delText>R</w:delText>
              </w:r>
              <w:r w:rsidR="003707C0" w:rsidRPr="00C84B19" w:rsidDel="008B0BC5">
                <w:rPr>
                  <w:rFonts w:ascii="Arial" w:hAnsi="Arial" w:cs="Arial"/>
                  <w:sz w:val="20"/>
                  <w:szCs w:val="20"/>
                  <w:lang w:eastAsia="zh-CN"/>
                </w:rPr>
                <w:delText>&lt;</w:delText>
              </w:r>
              <w:r w:rsidR="003707C0" w:rsidRPr="00C84B19" w:rsidDel="008B0BC5">
                <w:rPr>
                  <w:rFonts w:ascii="Arial" w:hAnsi="Arial" w:cs="Arial"/>
                  <w:sz w:val="20"/>
                  <w:szCs w:val="20"/>
                </w:rPr>
                <w:delText xml:space="preserve"> = </w:delText>
              </w:r>
              <w:r w:rsidR="008E7FC9" w:rsidDel="008B0BC5">
                <w:rPr>
                  <w:rFonts w:ascii="Arial" w:hAnsi="Arial" w:cs="Arial"/>
                  <w:sz w:val="20"/>
                  <w:szCs w:val="20"/>
                </w:rPr>
                <w:delText>5</w:delText>
              </w:r>
              <w:r w:rsidR="003707C0" w:rsidRPr="00C84B19" w:rsidDel="008B0BC5">
                <w:rPr>
                  <w:rFonts w:ascii="Arial" w:hAnsi="Arial" w:cs="Arial"/>
                  <w:sz w:val="20"/>
                  <w:szCs w:val="20"/>
                  <w:lang w:eastAsia="zh-CN"/>
                </w:rPr>
                <w:delText>0</w:delText>
              </w:r>
              <w:r w:rsidR="003707C0" w:rsidRPr="00C84B19" w:rsidDel="008B0BC5">
                <w:rPr>
                  <w:rFonts w:ascii="Arial" w:hAnsi="Arial" w:cs="Arial"/>
                  <w:sz w:val="20"/>
                  <w:szCs w:val="20"/>
                </w:rPr>
                <w:delText>%</w:delText>
              </w:r>
            </w:del>
          </w:p>
        </w:tc>
      </w:tr>
    </w:tbl>
    <w:p w14:paraId="6D232463" w14:textId="77777777" w:rsidR="00D16D24" w:rsidRPr="00243779" w:rsidRDefault="00D16D24" w:rsidP="00C34827">
      <w:pPr>
        <w:spacing w:before="0" w:after="0" w:line="360" w:lineRule="auto"/>
        <w:jc w:val="left"/>
        <w:rPr>
          <w:rFonts w:ascii="Arial" w:hAnsi="Arial" w:cs="Arial"/>
          <w:lang w:val="en-GB" w:eastAsia="zh-CN"/>
        </w:rPr>
      </w:pPr>
    </w:p>
    <w:p w14:paraId="7634981A" w14:textId="77777777" w:rsidR="008049CD" w:rsidRDefault="008049CD" w:rsidP="00C34827">
      <w:pPr>
        <w:spacing w:before="0" w:after="0" w:line="360" w:lineRule="auto"/>
        <w:jc w:val="left"/>
        <w:rPr>
          <w:rFonts w:ascii="Arial" w:hAnsi="Arial" w:cs="Arial"/>
          <w:b/>
          <w:bCs/>
          <w:color w:val="365F91"/>
        </w:rPr>
      </w:pPr>
      <w:r>
        <w:rPr>
          <w:rFonts w:ascii="Arial" w:hAnsi="Arial" w:cs="Arial"/>
        </w:rPr>
        <w:br w:type="page"/>
      </w:r>
    </w:p>
    <w:p w14:paraId="26F040E6" w14:textId="567A312F" w:rsidR="008E7FC9" w:rsidRDefault="008E7FC9" w:rsidP="00C34827">
      <w:pPr>
        <w:pStyle w:val="Heading1"/>
        <w:numPr>
          <w:ilvl w:val="0"/>
          <w:numId w:val="0"/>
        </w:numPr>
        <w:spacing w:before="0" w:line="360" w:lineRule="auto"/>
        <w:ind w:left="432"/>
        <w:jc w:val="left"/>
        <w:rPr>
          <w:rFonts w:ascii="Arial" w:hAnsi="Arial" w:cs="Arial"/>
          <w:sz w:val="22"/>
          <w:szCs w:val="22"/>
        </w:rPr>
      </w:pPr>
      <w:bookmarkStart w:id="299" w:name="_Toc56002732"/>
      <w:r>
        <w:rPr>
          <w:rFonts w:ascii="Arial" w:hAnsi="Arial" w:cs="Arial"/>
          <w:sz w:val="22"/>
          <w:szCs w:val="22"/>
        </w:rPr>
        <w:t>Appendix B</w:t>
      </w:r>
      <w:r w:rsidR="008049CD" w:rsidRPr="008049CD">
        <w:rPr>
          <w:rFonts w:ascii="Arial" w:hAnsi="Arial" w:cs="Arial"/>
          <w:sz w:val="22"/>
          <w:szCs w:val="22"/>
        </w:rPr>
        <w:t xml:space="preserve"> </w:t>
      </w:r>
      <w:r w:rsidR="008049CD">
        <w:rPr>
          <w:rFonts w:ascii="Arial" w:hAnsi="Arial" w:cs="Arial"/>
          <w:sz w:val="22"/>
          <w:szCs w:val="22"/>
        </w:rPr>
        <w:t>–</w:t>
      </w:r>
      <w:r w:rsidR="008049CD" w:rsidRPr="008049CD">
        <w:rPr>
          <w:rFonts w:ascii="Arial" w:hAnsi="Arial" w:cs="Arial"/>
          <w:sz w:val="22"/>
          <w:szCs w:val="22"/>
        </w:rPr>
        <w:t xml:space="preserve"> </w:t>
      </w:r>
      <w:r w:rsidR="00E2633B">
        <w:rPr>
          <w:rFonts w:ascii="Arial" w:hAnsi="Arial" w:cs="Arial"/>
          <w:sz w:val="22"/>
          <w:szCs w:val="22"/>
        </w:rPr>
        <w:t>Liquidity and Funding Strategy</w:t>
      </w:r>
      <w:bookmarkEnd w:id="299"/>
      <w:r w:rsidR="00E2633B">
        <w:rPr>
          <w:rFonts w:ascii="Arial" w:hAnsi="Arial" w:cs="Arial"/>
          <w:sz w:val="22"/>
          <w:szCs w:val="22"/>
        </w:rPr>
        <w:t xml:space="preserve"> </w:t>
      </w:r>
    </w:p>
    <w:p w14:paraId="3309834E" w14:textId="7BC60503" w:rsidR="008E7FC9" w:rsidRPr="00E2633B" w:rsidRDefault="00E2633B" w:rsidP="00C34827">
      <w:pPr>
        <w:spacing w:before="0" w:after="0" w:line="360" w:lineRule="auto"/>
        <w:jc w:val="left"/>
        <w:rPr>
          <w:rFonts w:ascii="Arial" w:hAnsi="Arial" w:cs="Arial"/>
        </w:rPr>
      </w:pPr>
      <w:r w:rsidRPr="00E2633B">
        <w:rPr>
          <w:rFonts w:ascii="Arial" w:hAnsi="Arial" w:cs="Arial"/>
        </w:rPr>
        <w:t xml:space="preserve">See separate document approved by ALCO </w:t>
      </w:r>
      <w:r>
        <w:rPr>
          <w:rFonts w:ascii="Arial" w:hAnsi="Arial" w:cs="Arial"/>
        </w:rPr>
        <w:t>(</w:t>
      </w:r>
      <w:del w:id="300" w:author="Grant Lowe" w:date="2021-11-12T11:45:00Z">
        <w:r w:rsidDel="008B0BC5">
          <w:rPr>
            <w:rFonts w:ascii="Arial" w:hAnsi="Arial" w:cs="Arial"/>
          </w:rPr>
          <w:delText>27/8/2020</w:delText>
        </w:r>
      </w:del>
      <w:ins w:id="301" w:author="Grant Lowe" w:date="2021-11-12T11:45:00Z">
        <w:r w:rsidR="008B0BC5">
          <w:rPr>
            <w:rFonts w:ascii="Arial" w:hAnsi="Arial" w:cs="Arial"/>
          </w:rPr>
          <w:t>22/9/2021</w:t>
        </w:r>
      </w:ins>
      <w:r>
        <w:rPr>
          <w:rFonts w:ascii="Arial" w:hAnsi="Arial" w:cs="Arial"/>
        </w:rPr>
        <w:t xml:space="preserve">), this document covers the </w:t>
      </w:r>
      <w:r w:rsidR="00080A52">
        <w:rPr>
          <w:rFonts w:ascii="Arial" w:hAnsi="Arial" w:cs="Arial"/>
        </w:rPr>
        <w:t>following:</w:t>
      </w:r>
    </w:p>
    <w:p w14:paraId="01690572" w14:textId="12262400" w:rsidR="008E7FC9" w:rsidRDefault="00E2633B" w:rsidP="00C34827">
      <w:pPr>
        <w:spacing w:before="0" w:after="0" w:line="360" w:lineRule="auto"/>
        <w:jc w:val="left"/>
        <w:rPr>
          <w:rFonts w:ascii="Arial" w:hAnsi="Arial" w:cs="Arial"/>
          <w:b/>
          <w:bCs/>
          <w:color w:val="365F91"/>
        </w:rPr>
      </w:pPr>
      <w:r>
        <w:rPr>
          <w:noProof/>
          <w:lang w:val="en-GB" w:eastAsia="zh-CN" w:bidi="ar-SA"/>
        </w:rPr>
        <w:drawing>
          <wp:inline distT="0" distB="0" distL="0" distR="0" wp14:anchorId="5C3FC933" wp14:editId="4E5B98DC">
            <wp:extent cx="6120130" cy="627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274435"/>
                    </a:xfrm>
                    <a:prstGeom prst="rect">
                      <a:avLst/>
                    </a:prstGeom>
                  </pic:spPr>
                </pic:pic>
              </a:graphicData>
            </a:graphic>
          </wp:inline>
        </w:drawing>
      </w:r>
      <w:r w:rsidR="008E7FC9">
        <w:rPr>
          <w:rFonts w:ascii="Arial" w:hAnsi="Arial" w:cs="Arial"/>
        </w:rPr>
        <w:br w:type="page"/>
      </w:r>
    </w:p>
    <w:p w14:paraId="177C03D9" w14:textId="61F22B6F" w:rsidR="00E2633B" w:rsidRDefault="00E2633B" w:rsidP="00C34827">
      <w:pPr>
        <w:pStyle w:val="Heading1"/>
        <w:numPr>
          <w:ilvl w:val="0"/>
          <w:numId w:val="0"/>
        </w:numPr>
        <w:spacing w:before="0" w:line="360" w:lineRule="auto"/>
        <w:ind w:left="432"/>
        <w:jc w:val="left"/>
        <w:rPr>
          <w:rFonts w:ascii="Arial" w:hAnsi="Arial" w:cs="Arial"/>
          <w:sz w:val="22"/>
          <w:szCs w:val="22"/>
        </w:rPr>
      </w:pPr>
      <w:bookmarkStart w:id="302" w:name="_Toc56002733"/>
      <w:r>
        <w:rPr>
          <w:rFonts w:ascii="Arial" w:hAnsi="Arial" w:cs="Arial"/>
          <w:sz w:val="22"/>
          <w:szCs w:val="22"/>
        </w:rPr>
        <w:t>Appendix C – Daily Cash Report</w:t>
      </w:r>
      <w:bookmarkEnd w:id="302"/>
      <w:r>
        <w:rPr>
          <w:rFonts w:ascii="Arial" w:hAnsi="Arial" w:cs="Arial"/>
          <w:sz w:val="22"/>
          <w:szCs w:val="22"/>
        </w:rPr>
        <w:t xml:space="preserve">  </w:t>
      </w:r>
    </w:p>
    <w:p w14:paraId="73AB0BAF" w14:textId="17AA7081" w:rsidR="00B13459" w:rsidRDefault="00E2633B" w:rsidP="00C34827">
      <w:pPr>
        <w:spacing w:before="0" w:after="0" w:line="360" w:lineRule="auto"/>
        <w:jc w:val="left"/>
        <w:rPr>
          <w:rFonts w:ascii="Arial" w:hAnsi="Arial" w:cs="Arial"/>
        </w:rPr>
      </w:pPr>
      <w:r w:rsidRPr="00E2633B">
        <w:rPr>
          <w:noProof/>
          <w:lang w:val="en-GB" w:eastAsia="zh-CN" w:bidi="ar-SA"/>
        </w:rPr>
        <w:drawing>
          <wp:inline distT="0" distB="0" distL="0" distR="0" wp14:anchorId="737F8717" wp14:editId="465558D6">
            <wp:extent cx="6120130" cy="267953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679539"/>
                    </a:xfrm>
                    <a:prstGeom prst="rect">
                      <a:avLst/>
                    </a:prstGeom>
                    <a:noFill/>
                    <a:ln>
                      <a:noFill/>
                    </a:ln>
                  </pic:spPr>
                </pic:pic>
              </a:graphicData>
            </a:graphic>
          </wp:inline>
        </w:drawing>
      </w:r>
    </w:p>
    <w:p w14:paraId="340551A4" w14:textId="550D206A" w:rsidR="00E2633B" w:rsidRDefault="00E2633B" w:rsidP="00C34827">
      <w:pPr>
        <w:spacing w:before="0" w:after="0" w:line="360" w:lineRule="auto"/>
        <w:jc w:val="left"/>
      </w:pPr>
      <w:r w:rsidRPr="00E2633B">
        <w:rPr>
          <w:noProof/>
          <w:lang w:val="en-GB" w:eastAsia="zh-CN" w:bidi="ar-SA"/>
        </w:rPr>
        <w:drawing>
          <wp:inline distT="0" distB="0" distL="0" distR="0" wp14:anchorId="679022FE" wp14:editId="55DB2E93">
            <wp:extent cx="6120130" cy="1582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582667"/>
                    </a:xfrm>
                    <a:prstGeom prst="rect">
                      <a:avLst/>
                    </a:prstGeom>
                    <a:noFill/>
                    <a:ln>
                      <a:noFill/>
                    </a:ln>
                  </pic:spPr>
                </pic:pic>
              </a:graphicData>
            </a:graphic>
          </wp:inline>
        </w:drawing>
      </w:r>
    </w:p>
    <w:p w14:paraId="7DB73A63" w14:textId="6E6955B3" w:rsidR="00E2633B" w:rsidRDefault="00E2633B" w:rsidP="00C34827">
      <w:pPr>
        <w:spacing w:before="0" w:after="0" w:line="360" w:lineRule="auto"/>
        <w:jc w:val="left"/>
        <w:rPr>
          <w:rFonts w:ascii="Arial" w:hAnsi="Arial" w:cs="Arial"/>
          <w:b/>
          <w:bCs/>
          <w:color w:val="365F91"/>
        </w:rPr>
      </w:pPr>
      <w:r w:rsidRPr="00E2633B">
        <w:rPr>
          <w:noProof/>
          <w:lang w:val="en-GB" w:eastAsia="zh-CN" w:bidi="ar-SA"/>
        </w:rPr>
        <w:drawing>
          <wp:inline distT="0" distB="0" distL="0" distR="0" wp14:anchorId="66137BE6" wp14:editId="470809C0">
            <wp:extent cx="6120130" cy="1872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1872869"/>
                    </a:xfrm>
                    <a:prstGeom prst="rect">
                      <a:avLst/>
                    </a:prstGeom>
                    <a:noFill/>
                    <a:ln>
                      <a:noFill/>
                    </a:ln>
                  </pic:spPr>
                </pic:pic>
              </a:graphicData>
            </a:graphic>
          </wp:inline>
        </w:drawing>
      </w:r>
      <w:r>
        <w:rPr>
          <w:rFonts w:ascii="Arial" w:hAnsi="Arial" w:cs="Arial"/>
        </w:rPr>
        <w:br w:type="page"/>
      </w:r>
    </w:p>
    <w:p w14:paraId="380B08D8" w14:textId="2A93A896" w:rsidR="00B13459" w:rsidRDefault="008049CD" w:rsidP="00C34827">
      <w:pPr>
        <w:pStyle w:val="Heading1"/>
        <w:numPr>
          <w:ilvl w:val="0"/>
          <w:numId w:val="0"/>
        </w:numPr>
        <w:spacing w:before="0" w:line="360" w:lineRule="auto"/>
        <w:ind w:left="432" w:hanging="432"/>
        <w:jc w:val="left"/>
        <w:rPr>
          <w:rFonts w:ascii="Arial" w:hAnsi="Arial" w:cs="Arial"/>
          <w:sz w:val="22"/>
          <w:szCs w:val="22"/>
        </w:rPr>
      </w:pPr>
      <w:bookmarkStart w:id="303" w:name="_Toc56002734"/>
      <w:r>
        <w:rPr>
          <w:rFonts w:ascii="Arial" w:hAnsi="Arial" w:cs="Arial"/>
          <w:sz w:val="22"/>
          <w:szCs w:val="22"/>
        </w:rPr>
        <w:t xml:space="preserve">Appendix </w:t>
      </w:r>
      <w:r w:rsidR="00E2633B">
        <w:rPr>
          <w:rFonts w:ascii="Arial" w:hAnsi="Arial" w:cs="Arial"/>
          <w:sz w:val="22"/>
          <w:szCs w:val="22"/>
        </w:rPr>
        <w:t>D</w:t>
      </w:r>
      <w:r>
        <w:rPr>
          <w:rFonts w:ascii="Arial" w:hAnsi="Arial" w:cs="Arial"/>
          <w:sz w:val="22"/>
          <w:szCs w:val="22"/>
        </w:rPr>
        <w:t xml:space="preserve"> - </w:t>
      </w:r>
      <w:r w:rsidR="00B13459">
        <w:rPr>
          <w:rFonts w:ascii="Arial" w:hAnsi="Arial" w:cs="Arial"/>
          <w:sz w:val="22"/>
          <w:szCs w:val="22"/>
        </w:rPr>
        <w:t>Contingency Funding Plan</w:t>
      </w:r>
      <w:bookmarkEnd w:id="303"/>
      <w:r w:rsidR="00B13459">
        <w:rPr>
          <w:rFonts w:ascii="Arial" w:hAnsi="Arial" w:cs="Arial"/>
          <w:sz w:val="22"/>
          <w:szCs w:val="22"/>
        </w:rPr>
        <w:t xml:space="preserve"> </w:t>
      </w:r>
    </w:p>
    <w:p w14:paraId="3B497BD5" w14:textId="26601E61" w:rsidR="00B13459" w:rsidRDefault="00B13459" w:rsidP="00C34827">
      <w:pPr>
        <w:spacing w:before="0" w:after="0" w:line="360" w:lineRule="auto"/>
        <w:jc w:val="left"/>
        <w:rPr>
          <w:rFonts w:ascii="Arial" w:hAnsi="Arial" w:cs="Arial"/>
        </w:rPr>
      </w:pPr>
      <w:r w:rsidRPr="00F844FA">
        <w:rPr>
          <w:rFonts w:ascii="Arial" w:hAnsi="Arial" w:cs="Arial"/>
        </w:rPr>
        <w:t>The Contingency Funding Plan (“CFP”) sets out the approach and actions CNCBLB will adopt in order to manage its liquidity position during stressed conditions. The objectives of the CFP are to ensure that:</w:t>
      </w:r>
    </w:p>
    <w:p w14:paraId="0304718B" w14:textId="77777777" w:rsidR="00A23DF4" w:rsidRDefault="00A23DF4" w:rsidP="00C34827">
      <w:pPr>
        <w:spacing w:before="0" w:after="0" w:line="360" w:lineRule="auto"/>
        <w:jc w:val="left"/>
        <w:rPr>
          <w:rFonts w:ascii="Arial" w:hAnsi="Arial" w:cs="Arial"/>
        </w:rPr>
      </w:pPr>
    </w:p>
    <w:p w14:paraId="0D2061CA" w14:textId="31C0BAFB" w:rsidR="00B13459" w:rsidRPr="00F844FA"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All CNCBLB’s commitments can be met with minimal disruption to its business by ensuring liquidity stress situations are identified at an early stage so that action can be taken to prevent a more serious crisis developing;</w:t>
      </w:r>
    </w:p>
    <w:p w14:paraId="2E5439D5" w14:textId="77777777" w:rsidR="00B13459" w:rsidRPr="00F844FA"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A clear crisis action plan exists and responsibilities for dealing with it are clearly identified;</w:t>
      </w:r>
    </w:p>
    <w:p w14:paraId="703B63BD" w14:textId="77777777" w:rsidR="00B13459" w:rsidRPr="00F844FA"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There is effective communication internally and with key external stakeholders; and</w:t>
      </w:r>
    </w:p>
    <w:p w14:paraId="316E2ED1" w14:textId="7B8C55E1" w:rsidR="00B13459" w:rsidRDefault="00B13459" w:rsidP="00C34827">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The plan consists of the following elements:</w:t>
      </w:r>
    </w:p>
    <w:p w14:paraId="6B06C3CB"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Early warning indicators</w:t>
      </w:r>
    </w:p>
    <w:p w14:paraId="7D92219A"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Escalation procedures</w:t>
      </w:r>
    </w:p>
    <w:p w14:paraId="6A200FA6"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Contingent Funding options</w:t>
      </w:r>
    </w:p>
    <w:p w14:paraId="6B053323" w14:textId="77777777" w:rsidR="00B13459" w:rsidRPr="00F844FA" w:rsidRDefault="00B13459" w:rsidP="00C34827">
      <w:pPr>
        <w:pStyle w:val="ListParagraph"/>
        <w:numPr>
          <w:ilvl w:val="0"/>
          <w:numId w:val="70"/>
        </w:numPr>
        <w:spacing w:before="0" w:after="0" w:line="360" w:lineRule="auto"/>
        <w:ind w:hanging="153"/>
        <w:jc w:val="left"/>
        <w:rPr>
          <w:rFonts w:ascii="Arial" w:hAnsi="Arial" w:cs="Arial"/>
        </w:rPr>
      </w:pPr>
      <w:r w:rsidRPr="00F844FA">
        <w:rPr>
          <w:rFonts w:ascii="Arial" w:hAnsi="Arial" w:cs="Arial"/>
        </w:rPr>
        <w:t>Action steps in responding to a liquidity crisis</w:t>
      </w:r>
    </w:p>
    <w:p w14:paraId="4187ABC4" w14:textId="77777777" w:rsidR="00B13459" w:rsidRPr="00F844FA" w:rsidRDefault="00B13459" w:rsidP="00C34827">
      <w:pPr>
        <w:spacing w:before="0" w:after="0" w:line="360" w:lineRule="auto"/>
        <w:jc w:val="left"/>
        <w:rPr>
          <w:rFonts w:ascii="Arial" w:hAnsi="Arial" w:cs="Arial"/>
        </w:rPr>
      </w:pPr>
    </w:p>
    <w:p w14:paraId="0CD56755" w14:textId="2AD18C1A" w:rsidR="00B13459" w:rsidRPr="00F844FA" w:rsidRDefault="00B13459" w:rsidP="00C34827">
      <w:pPr>
        <w:pStyle w:val="ListParagraph"/>
        <w:numPr>
          <w:ilvl w:val="0"/>
          <w:numId w:val="71"/>
        </w:numPr>
        <w:spacing w:before="0" w:after="0" w:line="360" w:lineRule="auto"/>
        <w:ind w:left="567" w:hanging="567"/>
        <w:jc w:val="left"/>
        <w:rPr>
          <w:rFonts w:ascii="Arial" w:hAnsi="Arial" w:cs="Arial"/>
          <w:b/>
          <w:u w:val="single"/>
        </w:rPr>
      </w:pPr>
      <w:bookmarkStart w:id="304" w:name="_Toc494206347"/>
      <w:r w:rsidRPr="00F844FA">
        <w:rPr>
          <w:rFonts w:ascii="Arial" w:hAnsi="Arial" w:cs="Arial"/>
          <w:b/>
          <w:u w:val="single"/>
        </w:rPr>
        <w:t>Early Warning Indicators</w:t>
      </w:r>
      <w:bookmarkEnd w:id="304"/>
    </w:p>
    <w:p w14:paraId="6E30B0FF" w14:textId="7BBEB34C" w:rsidR="00E422A3" w:rsidRDefault="000809BF" w:rsidP="00C34827">
      <w:pPr>
        <w:spacing w:before="0" w:after="0" w:line="360" w:lineRule="auto"/>
        <w:jc w:val="left"/>
        <w:rPr>
          <w:rFonts w:ascii="Arial" w:hAnsi="Arial" w:cs="Arial"/>
          <w:lang w:eastAsia="en-GB"/>
        </w:rPr>
      </w:pPr>
      <w:r w:rsidRPr="00F844FA">
        <w:rPr>
          <w:rFonts w:ascii="Arial" w:hAnsi="Arial" w:cs="Arial"/>
        </w:rPr>
        <w:t>CNCBLB</w:t>
      </w:r>
      <w:r w:rsidR="00E422A3" w:rsidRPr="00F844FA">
        <w:rPr>
          <w:rFonts w:ascii="Arial" w:hAnsi="Arial" w:cs="Arial"/>
        </w:rPr>
        <w:t xml:space="preserve"> has </w:t>
      </w:r>
      <w:r w:rsidR="00E422A3" w:rsidRPr="00F844FA">
        <w:rPr>
          <w:rFonts w:ascii="Arial" w:hAnsi="Arial" w:cs="Arial"/>
          <w:lang w:eastAsia="en-GB"/>
        </w:rPr>
        <w:t>identified four indicator categories (Observed, Trend, Event and Systemic) that will be monitored for</w:t>
      </w:r>
      <w:r w:rsidR="00E2633B">
        <w:rPr>
          <w:rFonts w:ascii="Arial" w:hAnsi="Arial" w:cs="Arial"/>
          <w:lang w:eastAsia="en-GB"/>
        </w:rPr>
        <w:t xml:space="preserve"> </w:t>
      </w:r>
      <w:r w:rsidR="00E422A3" w:rsidRPr="00F844FA">
        <w:rPr>
          <w:rFonts w:ascii="Arial" w:hAnsi="Arial" w:cs="Arial"/>
        </w:rPr>
        <w:t>potential liquidity problems.</w:t>
      </w:r>
      <w:r w:rsidR="00E422A3" w:rsidRPr="00F844FA">
        <w:rPr>
          <w:rFonts w:ascii="Arial" w:hAnsi="Arial" w:cs="Arial"/>
          <w:lang w:eastAsia="en-GB"/>
        </w:rPr>
        <w:t xml:space="preserve"> Treasury have the primary responsibility of monitoring and they will also monitor market conditions for signs of distress in the banking sector, other sectors, and other geographic areas, which have the potential to impact the </w:t>
      </w:r>
      <w:r w:rsidR="00920656">
        <w:rPr>
          <w:rFonts w:ascii="Arial" w:hAnsi="Arial" w:cs="Arial"/>
          <w:lang w:eastAsia="en-GB"/>
        </w:rPr>
        <w:t>CNCBLB</w:t>
      </w:r>
      <w:r w:rsidR="00E422A3" w:rsidRPr="00F844FA">
        <w:rPr>
          <w:rFonts w:ascii="Arial" w:hAnsi="Arial" w:cs="Arial"/>
          <w:lang w:eastAsia="en-GB"/>
        </w:rPr>
        <w:t xml:space="preserve">'s liquidity. </w:t>
      </w:r>
      <w:r w:rsidR="00E422A3" w:rsidRPr="00F844FA">
        <w:rPr>
          <w:rFonts w:ascii="Arial" w:hAnsi="Arial" w:cs="Arial"/>
        </w:rPr>
        <w:t>The events listed below may indicate or confirm a potential or current threat to funding access. Along with management judgement, these indicators may establish the need for precautionary or corrective contingency funding action</w:t>
      </w:r>
      <w:r w:rsidR="00E422A3" w:rsidRPr="00F844FA">
        <w:rPr>
          <w:rFonts w:ascii="Arial" w:hAnsi="Arial" w:cs="Arial"/>
          <w:lang w:eastAsia="en-GB"/>
        </w:rPr>
        <w:t>.</w:t>
      </w:r>
    </w:p>
    <w:p w14:paraId="5D031F58" w14:textId="77777777" w:rsidR="00E422A3" w:rsidRPr="00F844FA" w:rsidRDefault="00E422A3" w:rsidP="00C34827">
      <w:pPr>
        <w:spacing w:before="0" w:after="0" w:line="360" w:lineRule="auto"/>
        <w:jc w:val="left"/>
        <w:rPr>
          <w:rFonts w:ascii="Arial" w:hAnsi="Arial" w:cs="Arial"/>
          <w:lang w:eastAsia="en-GB"/>
        </w:rPr>
      </w:pPr>
      <w:r w:rsidRPr="00F844FA">
        <w:rPr>
          <w:rFonts w:ascii="Arial" w:hAnsi="Arial" w:cs="Arial"/>
          <w:b/>
          <w:lang w:eastAsia="en-GB"/>
        </w:rPr>
        <w:t xml:space="preserve">A. Observed Indicators </w:t>
      </w:r>
    </w:p>
    <w:p w14:paraId="5BD664C9"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 xml:space="preserve">Maturities not being re-offered; </w:t>
      </w:r>
    </w:p>
    <w:p w14:paraId="4AE5497D" w14:textId="36AFAD22"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Awareness of negative </w:t>
      </w:r>
      <w:proofErr w:type="spellStart"/>
      <w:r w:rsidRPr="00F844FA">
        <w:rPr>
          <w:rFonts w:ascii="Arial" w:hAnsi="Arial" w:cs="Arial"/>
          <w:lang w:eastAsia="en-GB"/>
        </w:rPr>
        <w:t>rumours</w:t>
      </w:r>
      <w:proofErr w:type="spellEnd"/>
      <w:r w:rsidRPr="00F844FA">
        <w:rPr>
          <w:rFonts w:ascii="Arial" w:hAnsi="Arial" w:cs="Arial"/>
          <w:lang w:eastAsia="en-GB"/>
        </w:rPr>
        <w:t xml:space="preserve"> concerning </w:t>
      </w:r>
      <w:r w:rsidR="00920656">
        <w:rPr>
          <w:rFonts w:ascii="Arial" w:hAnsi="Arial" w:cs="Arial"/>
          <w:lang w:eastAsia="en-GB"/>
        </w:rPr>
        <w:t>CITIC</w:t>
      </w:r>
      <w:r w:rsidRPr="00F844FA">
        <w:rPr>
          <w:rFonts w:ascii="Arial" w:hAnsi="Arial" w:cs="Arial"/>
          <w:lang w:eastAsia="en-GB"/>
        </w:rPr>
        <w:t xml:space="preserve"> Group circulating in the market;</w:t>
      </w:r>
    </w:p>
    <w:p w14:paraId="59410B6A" w14:textId="64556AD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Media speculation about the strength of the </w:t>
      </w:r>
      <w:r w:rsidR="00920656">
        <w:rPr>
          <w:rFonts w:ascii="Arial" w:hAnsi="Arial" w:cs="Arial"/>
          <w:lang w:eastAsia="en-GB"/>
        </w:rPr>
        <w:t>CITIC</w:t>
      </w:r>
      <w:r w:rsidRPr="00F844FA">
        <w:rPr>
          <w:rFonts w:ascii="Arial" w:hAnsi="Arial" w:cs="Arial"/>
          <w:lang w:eastAsia="en-GB"/>
        </w:rPr>
        <w:t xml:space="preserve"> Group;</w:t>
      </w:r>
    </w:p>
    <w:p w14:paraId="25E70C9B" w14:textId="5BDA8919" w:rsidR="002230B5" w:rsidRDefault="002230B5" w:rsidP="00C34827">
      <w:pPr>
        <w:pStyle w:val="ListParagraph"/>
        <w:numPr>
          <w:ilvl w:val="0"/>
          <w:numId w:val="48"/>
        </w:numPr>
        <w:spacing w:before="0" w:after="0" w:line="360" w:lineRule="auto"/>
        <w:ind w:left="567" w:hanging="567"/>
        <w:jc w:val="left"/>
        <w:rPr>
          <w:rFonts w:ascii="Arial" w:hAnsi="Arial" w:cs="Arial"/>
          <w:lang w:eastAsia="en-GB"/>
        </w:rPr>
      </w:pPr>
      <w:r>
        <w:rPr>
          <w:rFonts w:ascii="Arial" w:hAnsi="Arial" w:cs="Arial"/>
          <w:lang w:eastAsia="en-GB"/>
        </w:rPr>
        <w:t xml:space="preserve">Awareness of any changes in risk profiles of peer &amp; Chinese banks </w:t>
      </w:r>
    </w:p>
    <w:p w14:paraId="059D82C7" w14:textId="3DE56F2E" w:rsidR="00E422A3"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Requests from funds providers for early redemption of liabilities;</w:t>
      </w:r>
    </w:p>
    <w:p w14:paraId="16E5EB5A" w14:textId="77777777" w:rsidR="002809AE" w:rsidRPr="00F844FA" w:rsidRDefault="002809AE"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Widening of </w:t>
      </w:r>
      <w:r>
        <w:rPr>
          <w:rFonts w:ascii="Arial" w:hAnsi="Arial" w:cs="Arial"/>
          <w:lang w:eastAsia="en-GB"/>
        </w:rPr>
        <w:t>CNCB</w:t>
      </w:r>
      <w:r w:rsidRPr="00F844FA">
        <w:rPr>
          <w:rFonts w:ascii="Arial" w:hAnsi="Arial" w:cs="Arial"/>
          <w:lang w:eastAsia="en-GB"/>
        </w:rPr>
        <w:t xml:space="preserve"> bond prices in the secondary market relative to peer group;</w:t>
      </w:r>
    </w:p>
    <w:p w14:paraId="665082C7"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lang w:eastAsia="en-GB"/>
        </w:rPr>
        <w:t>Breaching of any internal liquidity limits;</w:t>
      </w:r>
    </w:p>
    <w:p w14:paraId="39B5F9EA"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Market intelligence and networking by Treasury and Marketing department;</w:t>
      </w:r>
    </w:p>
    <w:p w14:paraId="154155E2"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Pricing Reduced limits offered i.e. amount and tenor;</w:t>
      </w:r>
    </w:p>
    <w:p w14:paraId="06888AB5" w14:textId="4B76520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 xml:space="preserve">Average tenor of </w:t>
      </w:r>
      <w:r w:rsidR="002B2BC9" w:rsidRPr="00F844FA">
        <w:rPr>
          <w:rFonts w:ascii="Arial" w:hAnsi="Arial" w:cs="Arial"/>
        </w:rPr>
        <w:t>third-party</w:t>
      </w:r>
      <w:r w:rsidRPr="00F844FA">
        <w:rPr>
          <w:rFonts w:ascii="Arial" w:hAnsi="Arial" w:cs="Arial"/>
        </w:rPr>
        <w:t xml:space="preserve"> deposits decreases;</w:t>
      </w:r>
    </w:p>
    <w:p w14:paraId="3F3DFFCB" w14:textId="4888881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 xml:space="preserve">Average tenor of </w:t>
      </w:r>
      <w:r w:rsidR="002B2BC9" w:rsidRPr="00F844FA">
        <w:rPr>
          <w:rFonts w:ascii="Arial" w:hAnsi="Arial" w:cs="Arial"/>
        </w:rPr>
        <w:t>third-party</w:t>
      </w:r>
      <w:r w:rsidRPr="00F844FA">
        <w:rPr>
          <w:rFonts w:ascii="Arial" w:hAnsi="Arial" w:cs="Arial"/>
        </w:rPr>
        <w:t xml:space="preserve"> placements decreases; and </w:t>
      </w:r>
    </w:p>
    <w:p w14:paraId="488AF7DF" w14:textId="77777777" w:rsidR="00E422A3" w:rsidRPr="00F844FA" w:rsidRDefault="00E422A3" w:rsidP="00C34827">
      <w:pPr>
        <w:pStyle w:val="ListParagraph"/>
        <w:numPr>
          <w:ilvl w:val="0"/>
          <w:numId w:val="48"/>
        </w:numPr>
        <w:spacing w:before="0" w:after="0" w:line="360" w:lineRule="auto"/>
        <w:ind w:left="567" w:hanging="567"/>
        <w:jc w:val="left"/>
        <w:rPr>
          <w:rFonts w:ascii="Arial" w:hAnsi="Arial" w:cs="Arial"/>
          <w:lang w:eastAsia="en-GB"/>
        </w:rPr>
      </w:pPr>
      <w:r w:rsidRPr="00F844FA">
        <w:rPr>
          <w:rFonts w:ascii="Arial" w:hAnsi="Arial" w:cs="Arial"/>
        </w:rPr>
        <w:t>Regulatory liquidity reports</w:t>
      </w:r>
    </w:p>
    <w:p w14:paraId="2EA24A58" w14:textId="77777777" w:rsidR="00E422A3" w:rsidRPr="00F844FA" w:rsidRDefault="00E422A3" w:rsidP="00C34827">
      <w:pPr>
        <w:spacing w:before="0" w:after="0" w:line="360" w:lineRule="auto"/>
        <w:jc w:val="left"/>
        <w:rPr>
          <w:rFonts w:ascii="Arial" w:hAnsi="Arial" w:cs="Arial"/>
          <w:b/>
          <w:lang w:eastAsia="en-GB"/>
        </w:rPr>
      </w:pPr>
      <w:r w:rsidRPr="00F844FA">
        <w:rPr>
          <w:rFonts w:ascii="Arial" w:hAnsi="Arial" w:cs="Arial"/>
          <w:b/>
          <w:lang w:eastAsia="en-GB"/>
        </w:rPr>
        <w:t>B. Trend Indicators</w:t>
      </w:r>
    </w:p>
    <w:p w14:paraId="230ADFE5" w14:textId="77777777" w:rsidR="00E422A3" w:rsidRPr="00F844FA" w:rsidRDefault="00E422A3" w:rsidP="00C34827">
      <w:pPr>
        <w:pStyle w:val="ListParagraph"/>
        <w:numPr>
          <w:ilvl w:val="0"/>
          <w:numId w:val="49"/>
        </w:numPr>
        <w:spacing w:before="0" w:after="0" w:line="360" w:lineRule="auto"/>
        <w:ind w:left="567" w:hanging="567"/>
        <w:jc w:val="left"/>
        <w:rPr>
          <w:rFonts w:ascii="Arial" w:hAnsi="Arial" w:cs="Arial"/>
          <w:lang w:eastAsia="en-GB"/>
        </w:rPr>
      </w:pPr>
      <w:r w:rsidRPr="00F844FA">
        <w:rPr>
          <w:rFonts w:ascii="Arial" w:hAnsi="Arial" w:cs="Arial"/>
          <w:lang w:eastAsia="en-GB"/>
        </w:rPr>
        <w:t>Asset quality deterioration; and</w:t>
      </w:r>
    </w:p>
    <w:p w14:paraId="733C2A6E" w14:textId="77777777" w:rsidR="00E422A3" w:rsidRPr="00F844FA" w:rsidRDefault="00E422A3" w:rsidP="00C34827">
      <w:pPr>
        <w:pStyle w:val="ListParagraph"/>
        <w:numPr>
          <w:ilvl w:val="0"/>
          <w:numId w:val="49"/>
        </w:numPr>
        <w:spacing w:before="0" w:after="0" w:line="360" w:lineRule="auto"/>
        <w:ind w:left="567" w:hanging="567"/>
        <w:jc w:val="left"/>
        <w:rPr>
          <w:rFonts w:ascii="Arial" w:hAnsi="Arial" w:cs="Arial"/>
          <w:lang w:eastAsia="en-GB"/>
        </w:rPr>
      </w:pPr>
      <w:r w:rsidRPr="00F844FA">
        <w:rPr>
          <w:rFonts w:ascii="Arial" w:hAnsi="Arial" w:cs="Arial"/>
          <w:lang w:eastAsia="en-GB"/>
        </w:rPr>
        <w:t>Single or a series of negative bank analyst reports</w:t>
      </w:r>
    </w:p>
    <w:p w14:paraId="10D4BE8E" w14:textId="38D9C20F" w:rsidR="00E422A3" w:rsidRPr="00F844FA" w:rsidRDefault="00E422A3" w:rsidP="00C34827">
      <w:pPr>
        <w:spacing w:before="0" w:after="0" w:line="360" w:lineRule="auto"/>
        <w:jc w:val="left"/>
        <w:rPr>
          <w:rFonts w:ascii="Arial" w:hAnsi="Arial" w:cs="Arial"/>
          <w:b/>
          <w:lang w:eastAsia="en-GB"/>
        </w:rPr>
      </w:pPr>
      <w:r w:rsidRPr="00F844FA">
        <w:rPr>
          <w:rFonts w:ascii="Arial" w:hAnsi="Arial" w:cs="Arial"/>
          <w:lang w:eastAsia="en-GB"/>
        </w:rPr>
        <w:t xml:space="preserve"> </w:t>
      </w:r>
      <w:r w:rsidRPr="00F844FA">
        <w:rPr>
          <w:rFonts w:ascii="Arial" w:hAnsi="Arial" w:cs="Arial"/>
          <w:b/>
          <w:lang w:eastAsia="en-GB"/>
        </w:rPr>
        <w:t>C. Event Indicators</w:t>
      </w:r>
    </w:p>
    <w:p w14:paraId="4C9F17C4" w14:textId="77777777"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Profit warning issued;</w:t>
      </w:r>
    </w:p>
    <w:p w14:paraId="0E5F8D4D" w14:textId="77777777"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Unexpected loss of executive management;</w:t>
      </w:r>
    </w:p>
    <w:p w14:paraId="02BC8750" w14:textId="09ECBF39"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Unexpected </w:t>
      </w:r>
      <w:r w:rsidR="008A6D05">
        <w:rPr>
          <w:rFonts w:ascii="Arial" w:hAnsi="Arial" w:cs="Arial"/>
          <w:lang w:eastAsia="en-GB"/>
        </w:rPr>
        <w:t xml:space="preserve">loss of </w:t>
      </w:r>
      <w:r w:rsidRPr="00F844FA">
        <w:rPr>
          <w:rFonts w:ascii="Arial" w:hAnsi="Arial" w:cs="Arial"/>
          <w:lang w:eastAsia="en-GB"/>
        </w:rPr>
        <w:t>major facilities or systems; and</w:t>
      </w:r>
    </w:p>
    <w:p w14:paraId="159FAE5B" w14:textId="77777777" w:rsidR="00E422A3" w:rsidRPr="00F844FA" w:rsidRDefault="00E422A3" w:rsidP="00C34827">
      <w:pPr>
        <w:pStyle w:val="ListParagraph"/>
        <w:numPr>
          <w:ilvl w:val="0"/>
          <w:numId w:val="50"/>
        </w:numPr>
        <w:spacing w:before="0" w:after="0" w:line="360" w:lineRule="auto"/>
        <w:ind w:left="567" w:hanging="567"/>
        <w:jc w:val="left"/>
        <w:rPr>
          <w:rFonts w:ascii="Arial" w:hAnsi="Arial" w:cs="Arial"/>
          <w:lang w:eastAsia="en-GB"/>
        </w:rPr>
      </w:pPr>
      <w:r w:rsidRPr="00F844FA">
        <w:rPr>
          <w:rFonts w:ascii="Arial" w:hAnsi="Arial" w:cs="Arial"/>
          <w:lang w:eastAsia="en-GB"/>
        </w:rPr>
        <w:t>Default of counterparty</w:t>
      </w:r>
    </w:p>
    <w:p w14:paraId="0B40F87A" w14:textId="77777777" w:rsidR="00E422A3" w:rsidRPr="00F844FA" w:rsidRDefault="00E422A3" w:rsidP="00C34827">
      <w:pPr>
        <w:spacing w:before="0" w:after="0" w:line="360" w:lineRule="auto"/>
        <w:jc w:val="left"/>
        <w:rPr>
          <w:rFonts w:ascii="Arial" w:hAnsi="Arial" w:cs="Arial"/>
          <w:b/>
          <w:lang w:eastAsia="en-GB"/>
        </w:rPr>
      </w:pPr>
      <w:r w:rsidRPr="00F844FA">
        <w:rPr>
          <w:rFonts w:ascii="Arial" w:hAnsi="Arial" w:cs="Arial"/>
          <w:b/>
          <w:lang w:eastAsia="en-GB"/>
        </w:rPr>
        <w:t>D. Systemic Indicators</w:t>
      </w:r>
    </w:p>
    <w:p w14:paraId="568909E8" w14:textId="1A806778" w:rsidR="00E422A3" w:rsidRPr="00F844FA" w:rsidRDefault="00E422A3" w:rsidP="00C34827">
      <w:pPr>
        <w:pStyle w:val="ListParagraph"/>
        <w:numPr>
          <w:ilvl w:val="0"/>
          <w:numId w:val="51"/>
        </w:numPr>
        <w:spacing w:before="0" w:after="0" w:line="360" w:lineRule="auto"/>
        <w:ind w:left="567" w:hanging="567"/>
        <w:jc w:val="left"/>
        <w:rPr>
          <w:rFonts w:ascii="Arial" w:hAnsi="Arial" w:cs="Arial"/>
          <w:lang w:eastAsia="en-GB"/>
        </w:rPr>
      </w:pPr>
      <w:r w:rsidRPr="00F844FA">
        <w:rPr>
          <w:rFonts w:ascii="Arial" w:hAnsi="Arial" w:cs="Arial"/>
          <w:lang w:eastAsia="en-GB"/>
        </w:rPr>
        <w:t xml:space="preserve">Developing loss of confidence in UK or </w:t>
      </w:r>
      <w:r w:rsidR="00920656">
        <w:rPr>
          <w:rFonts w:ascii="Arial" w:hAnsi="Arial" w:cs="Arial"/>
          <w:lang w:eastAsia="en-GB"/>
        </w:rPr>
        <w:t xml:space="preserve">Chinese </w:t>
      </w:r>
      <w:r w:rsidRPr="00F844FA">
        <w:rPr>
          <w:rFonts w:ascii="Arial" w:hAnsi="Arial" w:cs="Arial"/>
          <w:lang w:eastAsia="en-GB"/>
        </w:rPr>
        <w:t>banking system;</w:t>
      </w:r>
    </w:p>
    <w:p w14:paraId="624DDBDA" w14:textId="77777777" w:rsidR="00E422A3" w:rsidRPr="00F844FA" w:rsidRDefault="00E422A3" w:rsidP="00C34827">
      <w:pPr>
        <w:pStyle w:val="ListParagraph"/>
        <w:numPr>
          <w:ilvl w:val="0"/>
          <w:numId w:val="51"/>
        </w:numPr>
        <w:spacing w:before="0" w:after="0" w:line="360" w:lineRule="auto"/>
        <w:ind w:left="567" w:hanging="567"/>
        <w:jc w:val="left"/>
        <w:rPr>
          <w:rFonts w:ascii="Arial" w:hAnsi="Arial" w:cs="Arial"/>
          <w:lang w:eastAsia="en-GB"/>
        </w:rPr>
      </w:pPr>
      <w:r w:rsidRPr="00F844FA">
        <w:rPr>
          <w:rFonts w:ascii="Arial" w:hAnsi="Arial" w:cs="Arial"/>
          <w:lang w:eastAsia="en-GB"/>
        </w:rPr>
        <w:t>General increase of illiquidity in wholesale markets; and</w:t>
      </w:r>
    </w:p>
    <w:p w14:paraId="5FF81A7A" w14:textId="7666C909" w:rsidR="00E422A3" w:rsidRDefault="00920656" w:rsidP="00C34827">
      <w:pPr>
        <w:pStyle w:val="ListParagraph"/>
        <w:numPr>
          <w:ilvl w:val="0"/>
          <w:numId w:val="51"/>
        </w:numPr>
        <w:spacing w:before="0" w:after="0" w:line="360" w:lineRule="auto"/>
        <w:ind w:left="567" w:hanging="567"/>
        <w:jc w:val="left"/>
        <w:rPr>
          <w:rFonts w:ascii="Arial" w:hAnsi="Arial" w:cs="Arial"/>
          <w:lang w:eastAsia="en-GB"/>
        </w:rPr>
      </w:pPr>
      <w:r>
        <w:rPr>
          <w:rFonts w:ascii="Arial" w:hAnsi="Arial" w:cs="Arial"/>
          <w:lang w:eastAsia="en-GB"/>
        </w:rPr>
        <w:t xml:space="preserve">Significant </w:t>
      </w:r>
      <w:r w:rsidR="00E422A3" w:rsidRPr="00F844FA">
        <w:rPr>
          <w:rFonts w:ascii="Arial" w:hAnsi="Arial" w:cs="Arial"/>
          <w:lang w:eastAsia="en-GB"/>
        </w:rPr>
        <w:t xml:space="preserve">UK or </w:t>
      </w:r>
      <w:r>
        <w:rPr>
          <w:rFonts w:ascii="Arial" w:hAnsi="Arial" w:cs="Arial"/>
          <w:lang w:eastAsia="en-GB"/>
        </w:rPr>
        <w:t xml:space="preserve">Chinese </w:t>
      </w:r>
      <w:r w:rsidR="00E422A3" w:rsidRPr="00F844FA">
        <w:rPr>
          <w:rFonts w:ascii="Arial" w:hAnsi="Arial" w:cs="Arial"/>
          <w:lang w:eastAsia="en-GB"/>
        </w:rPr>
        <w:t>bank failure</w:t>
      </w:r>
    </w:p>
    <w:p w14:paraId="4AB29EE3" w14:textId="77777777" w:rsidR="00A23DF4" w:rsidRPr="00F844FA" w:rsidRDefault="00A23DF4" w:rsidP="00A23DF4">
      <w:pPr>
        <w:pStyle w:val="ListParagraph"/>
        <w:spacing w:before="0" w:after="0" w:line="360" w:lineRule="auto"/>
        <w:ind w:left="567"/>
        <w:jc w:val="left"/>
        <w:rPr>
          <w:rFonts w:ascii="Arial" w:hAnsi="Arial" w:cs="Arial"/>
          <w:lang w:eastAsia="en-GB"/>
        </w:rPr>
      </w:pPr>
    </w:p>
    <w:p w14:paraId="6194A2C8" w14:textId="3B0C2CC8" w:rsidR="00E422A3" w:rsidRPr="00F844FA" w:rsidRDefault="00E422A3" w:rsidP="00C34827">
      <w:pPr>
        <w:pStyle w:val="ListParagraph"/>
        <w:numPr>
          <w:ilvl w:val="0"/>
          <w:numId w:val="71"/>
        </w:numPr>
        <w:spacing w:before="0" w:after="0" w:line="360" w:lineRule="auto"/>
        <w:ind w:left="567" w:hanging="567"/>
        <w:jc w:val="left"/>
        <w:rPr>
          <w:rFonts w:ascii="Arial" w:hAnsi="Arial" w:cs="Arial"/>
          <w:b/>
          <w:u w:val="single"/>
        </w:rPr>
      </w:pPr>
      <w:r w:rsidRPr="00F844FA">
        <w:rPr>
          <w:rFonts w:ascii="Arial" w:hAnsi="Arial" w:cs="Arial"/>
          <w:b/>
          <w:u w:val="single"/>
        </w:rPr>
        <w:t>Escalation procedures</w:t>
      </w:r>
    </w:p>
    <w:p w14:paraId="0C6C52B5" w14:textId="6947ED39" w:rsidR="00E422A3" w:rsidRPr="00F844FA" w:rsidRDefault="00E422A3" w:rsidP="00C34827">
      <w:pPr>
        <w:spacing w:before="0" w:after="0" w:line="360" w:lineRule="auto"/>
        <w:jc w:val="left"/>
        <w:rPr>
          <w:rFonts w:ascii="Arial" w:hAnsi="Arial" w:cs="Arial"/>
        </w:rPr>
      </w:pPr>
      <w:r w:rsidRPr="00F844FA">
        <w:rPr>
          <w:rFonts w:ascii="Arial" w:hAnsi="Arial" w:cs="Arial"/>
          <w:lang w:eastAsia="en-GB"/>
        </w:rPr>
        <w:t>The above four types of indicators will be monitored by Treasury and reported to the C</w:t>
      </w:r>
      <w:r w:rsidR="002B2BC9" w:rsidRPr="00F844FA">
        <w:rPr>
          <w:rFonts w:ascii="Arial" w:hAnsi="Arial" w:cs="Arial"/>
          <w:lang w:eastAsia="en-GB"/>
        </w:rPr>
        <w:t>RO</w:t>
      </w:r>
      <w:r w:rsidRPr="00F844FA">
        <w:rPr>
          <w:rFonts w:ascii="Arial" w:hAnsi="Arial" w:cs="Arial"/>
          <w:lang w:eastAsia="en-GB"/>
        </w:rPr>
        <w:t xml:space="preserve"> and </w:t>
      </w:r>
      <w:r w:rsidR="002B2BC9" w:rsidRPr="00F844FA">
        <w:rPr>
          <w:rFonts w:ascii="Arial" w:hAnsi="Arial" w:cs="Arial"/>
          <w:lang w:eastAsia="en-GB"/>
        </w:rPr>
        <w:t>Vice President.</w:t>
      </w:r>
      <w:r w:rsidRPr="00F844FA">
        <w:rPr>
          <w:rFonts w:ascii="Arial" w:hAnsi="Arial" w:cs="Arial"/>
          <w:lang w:eastAsia="en-GB"/>
        </w:rPr>
        <w:t xml:space="preserve"> If any indicators worsen or turn negative, this will be a trigger for discussion at the Asset &amp; Liability Committee (“ALCO”) and </w:t>
      </w:r>
      <w:proofErr w:type="spellStart"/>
      <w:r w:rsidR="002B2BC9" w:rsidRPr="00F844FA">
        <w:rPr>
          <w:rFonts w:ascii="Arial" w:hAnsi="Arial" w:cs="Arial"/>
          <w:lang w:eastAsia="en-GB"/>
        </w:rPr>
        <w:t>ManCo</w:t>
      </w:r>
      <w:proofErr w:type="spellEnd"/>
      <w:r w:rsidRPr="00F844FA">
        <w:rPr>
          <w:rFonts w:ascii="Arial" w:hAnsi="Arial" w:cs="Arial"/>
          <w:lang w:eastAsia="en-GB"/>
        </w:rPr>
        <w:t xml:space="preserve">, an action plan will be </w:t>
      </w:r>
      <w:r w:rsidR="002B2BC9" w:rsidRPr="00F844FA">
        <w:rPr>
          <w:rFonts w:ascii="Arial" w:hAnsi="Arial" w:cs="Arial"/>
          <w:lang w:eastAsia="en-GB"/>
        </w:rPr>
        <w:t>implemented</w:t>
      </w:r>
      <w:r w:rsidRPr="00F844FA">
        <w:rPr>
          <w:rFonts w:ascii="Arial" w:hAnsi="Arial" w:cs="Arial"/>
          <w:lang w:eastAsia="en-GB"/>
        </w:rPr>
        <w:t xml:space="preserve"> if necessary.</w:t>
      </w:r>
      <w:r w:rsidRPr="00F844FA">
        <w:rPr>
          <w:rFonts w:ascii="Arial" w:hAnsi="Arial" w:cs="Arial"/>
        </w:rPr>
        <w:t xml:space="preserve"> </w:t>
      </w:r>
    </w:p>
    <w:p w14:paraId="32ADACF7" w14:textId="77777777" w:rsidR="00E422A3" w:rsidRPr="00F844FA" w:rsidRDefault="00E422A3" w:rsidP="00C34827">
      <w:pPr>
        <w:spacing w:before="0" w:after="0" w:line="360" w:lineRule="auto"/>
        <w:jc w:val="left"/>
        <w:rPr>
          <w:rFonts w:ascii="Arial" w:hAnsi="Arial" w:cs="Arial"/>
        </w:rPr>
      </w:pPr>
    </w:p>
    <w:p w14:paraId="4BD156F2" w14:textId="31496D73" w:rsidR="00E422A3" w:rsidRPr="00F844FA" w:rsidRDefault="00E422A3" w:rsidP="00C34827">
      <w:pPr>
        <w:spacing w:before="0" w:after="0" w:line="360" w:lineRule="auto"/>
        <w:jc w:val="left"/>
        <w:rPr>
          <w:rFonts w:ascii="Arial" w:hAnsi="Arial" w:cs="Arial"/>
        </w:rPr>
      </w:pPr>
      <w:r w:rsidRPr="00F844FA">
        <w:rPr>
          <w:rFonts w:ascii="Arial" w:hAnsi="Arial" w:cs="Arial"/>
        </w:rPr>
        <w:t xml:space="preserve">The CFP can be invoked by </w:t>
      </w:r>
      <w:r w:rsidR="002B2BC9" w:rsidRPr="00F844FA">
        <w:rPr>
          <w:rFonts w:ascii="Arial" w:hAnsi="Arial" w:cs="Arial"/>
        </w:rPr>
        <w:t>the President</w:t>
      </w:r>
      <w:r w:rsidRPr="00F844FA">
        <w:rPr>
          <w:rFonts w:ascii="Arial" w:hAnsi="Arial" w:cs="Arial"/>
        </w:rPr>
        <w:t xml:space="preserve"> or C</w:t>
      </w:r>
      <w:r w:rsidR="002B2BC9" w:rsidRPr="00F844FA">
        <w:rPr>
          <w:rFonts w:ascii="Arial" w:hAnsi="Arial" w:cs="Arial"/>
        </w:rPr>
        <w:t>R</w:t>
      </w:r>
      <w:r w:rsidRPr="00F844FA">
        <w:rPr>
          <w:rFonts w:ascii="Arial" w:hAnsi="Arial" w:cs="Arial"/>
        </w:rPr>
        <w:t>O.</w:t>
      </w:r>
    </w:p>
    <w:p w14:paraId="39016C3D" w14:textId="77777777" w:rsidR="00E422A3" w:rsidRPr="00F844FA" w:rsidRDefault="00E422A3" w:rsidP="00C34827">
      <w:pPr>
        <w:spacing w:before="0" w:after="0" w:line="360" w:lineRule="auto"/>
        <w:jc w:val="left"/>
        <w:rPr>
          <w:rFonts w:ascii="Arial" w:hAnsi="Arial" w:cs="Arial"/>
        </w:rPr>
      </w:pPr>
    </w:p>
    <w:p w14:paraId="048ABAFB" w14:textId="2DB659F6" w:rsidR="00E422A3" w:rsidRPr="00F844FA" w:rsidRDefault="00E422A3" w:rsidP="00C34827">
      <w:pPr>
        <w:pStyle w:val="ListParagraph"/>
        <w:numPr>
          <w:ilvl w:val="0"/>
          <w:numId w:val="71"/>
        </w:numPr>
        <w:spacing w:before="0" w:after="0" w:line="360" w:lineRule="auto"/>
        <w:ind w:left="567" w:hanging="567"/>
        <w:jc w:val="left"/>
        <w:rPr>
          <w:rFonts w:ascii="Arial" w:hAnsi="Arial" w:cs="Arial"/>
          <w:b/>
          <w:u w:val="single"/>
        </w:rPr>
      </w:pPr>
      <w:r w:rsidRPr="00F844FA">
        <w:rPr>
          <w:rFonts w:ascii="Arial" w:hAnsi="Arial" w:cs="Arial"/>
          <w:b/>
          <w:u w:val="single"/>
        </w:rPr>
        <w:t>Contingent Funding options</w:t>
      </w:r>
    </w:p>
    <w:p w14:paraId="3D55DE52" w14:textId="77777777" w:rsidR="00E422A3" w:rsidRPr="00F844FA" w:rsidRDefault="00E422A3" w:rsidP="00C34827">
      <w:pPr>
        <w:pStyle w:val="ListParagraph"/>
        <w:numPr>
          <w:ilvl w:val="0"/>
          <w:numId w:val="54"/>
        </w:numPr>
        <w:spacing w:before="0" w:after="0" w:line="360" w:lineRule="auto"/>
        <w:ind w:left="567" w:hanging="567"/>
        <w:jc w:val="left"/>
        <w:rPr>
          <w:rFonts w:ascii="Arial" w:hAnsi="Arial" w:cs="Arial"/>
        </w:rPr>
      </w:pPr>
      <w:r w:rsidRPr="00F844FA">
        <w:rPr>
          <w:rFonts w:ascii="Arial" w:hAnsi="Arial" w:cs="Arial"/>
        </w:rPr>
        <w:t>Initially the Head of Treasury will review positions at close of business the previous day. If there are significant liquidity concerns this will be escalated to the ALCO members</w:t>
      </w:r>
    </w:p>
    <w:p w14:paraId="223ECC54" w14:textId="2DEE21DF" w:rsidR="00E422A3" w:rsidRPr="00F844FA" w:rsidRDefault="00E422A3" w:rsidP="00C34827">
      <w:pPr>
        <w:pStyle w:val="ListParagraph"/>
        <w:numPr>
          <w:ilvl w:val="0"/>
          <w:numId w:val="54"/>
        </w:numPr>
        <w:spacing w:before="0" w:after="0" w:line="360" w:lineRule="auto"/>
        <w:ind w:left="567" w:hanging="567"/>
        <w:jc w:val="left"/>
        <w:rPr>
          <w:rFonts w:ascii="Arial" w:hAnsi="Arial" w:cs="Arial"/>
        </w:rPr>
      </w:pPr>
      <w:r w:rsidRPr="00F844FA">
        <w:rPr>
          <w:rFonts w:ascii="Arial" w:hAnsi="Arial" w:cs="Arial"/>
        </w:rPr>
        <w:t xml:space="preserve">ALCO members will review the assets and liabilities at the close of the previous day. The first exercise will be to verify the liquidity buffer and immediate maturing assets for cash flow purposes </w:t>
      </w:r>
    </w:p>
    <w:p w14:paraId="5E317281" w14:textId="77777777" w:rsidR="00E422A3" w:rsidRPr="00F844FA" w:rsidRDefault="00E422A3" w:rsidP="00C34827">
      <w:pPr>
        <w:pStyle w:val="ListParagraph"/>
        <w:numPr>
          <w:ilvl w:val="0"/>
          <w:numId w:val="54"/>
        </w:numPr>
        <w:spacing w:before="0" w:after="0" w:line="360" w:lineRule="auto"/>
        <w:ind w:left="567" w:hanging="567"/>
        <w:jc w:val="left"/>
        <w:rPr>
          <w:rFonts w:ascii="Arial" w:hAnsi="Arial" w:cs="Arial"/>
        </w:rPr>
      </w:pPr>
      <w:r w:rsidRPr="00F844FA">
        <w:rPr>
          <w:rFonts w:ascii="Arial" w:hAnsi="Arial" w:cs="Arial"/>
        </w:rPr>
        <w:t>Next, ALCO will review any liquidity gaps taken by Treasury and agree a plan to reduce them where possible. Actions likely to be agreed will be selling any marketable securities as soon as possible and speaking to depositors to agree their intentions. Due to the nature and relationship that the bank has with the depositors this is deemed to a credible management action</w:t>
      </w:r>
    </w:p>
    <w:p w14:paraId="00151227" w14:textId="77777777" w:rsidR="002B2BC9" w:rsidRPr="00F844FA" w:rsidRDefault="002B2BC9" w:rsidP="00C34827">
      <w:pPr>
        <w:spacing w:before="0" w:after="0" w:line="360" w:lineRule="auto"/>
        <w:jc w:val="left"/>
        <w:rPr>
          <w:rFonts w:ascii="Arial" w:hAnsi="Arial" w:cs="Arial"/>
        </w:rPr>
      </w:pPr>
    </w:p>
    <w:p w14:paraId="3103B7D9" w14:textId="6DB6928F" w:rsidR="00E422A3" w:rsidRDefault="00E422A3" w:rsidP="00C34827">
      <w:pPr>
        <w:spacing w:before="0" w:after="0" w:line="360" w:lineRule="auto"/>
        <w:jc w:val="left"/>
        <w:rPr>
          <w:rFonts w:ascii="Arial" w:hAnsi="Arial" w:cs="Arial"/>
        </w:rPr>
      </w:pPr>
      <w:r w:rsidRPr="00F844FA">
        <w:rPr>
          <w:rFonts w:ascii="Arial" w:hAnsi="Arial" w:cs="Arial"/>
        </w:rPr>
        <w:t>Specific actions available to the committee will include:</w:t>
      </w:r>
    </w:p>
    <w:p w14:paraId="75122167" w14:textId="22F366FB"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Advise </w:t>
      </w:r>
      <w:r w:rsidR="002B2BC9" w:rsidRPr="00F844FA">
        <w:rPr>
          <w:rFonts w:ascii="Arial" w:hAnsi="Arial" w:cs="Arial"/>
        </w:rPr>
        <w:t>CNCB HO</w:t>
      </w:r>
      <w:r w:rsidRPr="00F844FA">
        <w:rPr>
          <w:rFonts w:ascii="Arial" w:hAnsi="Arial" w:cs="Arial"/>
        </w:rPr>
        <w:t xml:space="preserve"> treasury; </w:t>
      </w:r>
    </w:p>
    <w:p w14:paraId="5398553E" w14:textId="77777777"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Discussions with key depositors;</w:t>
      </w:r>
    </w:p>
    <w:p w14:paraId="160B09DC" w14:textId="77777777"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Limit tenor of new inter-bank placements in order to reduce or eliminate any maturity gaps;</w:t>
      </w:r>
    </w:p>
    <w:p w14:paraId="6E1ECA94" w14:textId="5C22AC6F"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Dispose of selected </w:t>
      </w:r>
      <w:r w:rsidR="002B2BC9" w:rsidRPr="00F844FA">
        <w:rPr>
          <w:rFonts w:ascii="Arial" w:hAnsi="Arial" w:cs="Arial"/>
        </w:rPr>
        <w:t xml:space="preserve">liquid </w:t>
      </w:r>
      <w:r w:rsidRPr="00F844FA">
        <w:rPr>
          <w:rFonts w:ascii="Arial" w:hAnsi="Arial" w:cs="Arial"/>
        </w:rPr>
        <w:t>assets</w:t>
      </w:r>
      <w:r w:rsidR="002B2BC9" w:rsidRPr="00F844FA">
        <w:rPr>
          <w:rFonts w:ascii="Arial" w:hAnsi="Arial" w:cs="Arial"/>
        </w:rPr>
        <w:t xml:space="preserve"> (other Bonds</w:t>
      </w:r>
      <w:r w:rsidR="00F844FA" w:rsidRPr="00F844FA">
        <w:rPr>
          <w:rFonts w:ascii="Arial" w:hAnsi="Arial" w:cs="Arial"/>
        </w:rPr>
        <w:t xml:space="preserve">, short-term loans, </w:t>
      </w:r>
      <w:proofErr w:type="spellStart"/>
      <w:r w:rsidR="00F844FA" w:rsidRPr="00F844FA">
        <w:rPr>
          <w:rFonts w:ascii="Arial" w:hAnsi="Arial" w:cs="Arial"/>
        </w:rPr>
        <w:t>etc</w:t>
      </w:r>
      <w:proofErr w:type="spellEnd"/>
      <w:r w:rsidR="00F844FA" w:rsidRPr="00F844FA">
        <w:rPr>
          <w:rFonts w:ascii="Arial" w:hAnsi="Arial" w:cs="Arial"/>
        </w:rPr>
        <w:t>)</w:t>
      </w:r>
      <w:r w:rsidRPr="00F844FA">
        <w:rPr>
          <w:rFonts w:ascii="Arial" w:hAnsi="Arial" w:cs="Arial"/>
        </w:rPr>
        <w:t>;</w:t>
      </w:r>
    </w:p>
    <w:p w14:paraId="2E4E94C4" w14:textId="04D2E554" w:rsidR="00E422A3" w:rsidRPr="00F844FA" w:rsidRDefault="00F844FA"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Freeze </w:t>
      </w:r>
      <w:r w:rsidR="00E422A3" w:rsidRPr="00F844FA">
        <w:rPr>
          <w:rFonts w:ascii="Arial" w:hAnsi="Arial" w:cs="Arial"/>
        </w:rPr>
        <w:t>any asset acquisition;</w:t>
      </w:r>
    </w:p>
    <w:p w14:paraId="17ADE691" w14:textId="1B2994C1"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 xml:space="preserve">Advise the </w:t>
      </w:r>
      <w:r w:rsidR="00F844FA" w:rsidRPr="00F844FA">
        <w:rPr>
          <w:rFonts w:ascii="Arial" w:hAnsi="Arial" w:cs="Arial"/>
        </w:rPr>
        <w:t>HO International Business Committee/Risk Committee</w:t>
      </w:r>
      <w:r w:rsidRPr="00F844FA">
        <w:rPr>
          <w:rFonts w:ascii="Arial" w:hAnsi="Arial" w:cs="Arial"/>
        </w:rPr>
        <w:t xml:space="preserve"> of action taken and action plan put in place to rectify the liquidity position;</w:t>
      </w:r>
      <w:r w:rsidR="00F844FA" w:rsidRPr="00F844FA">
        <w:rPr>
          <w:rFonts w:ascii="Arial" w:hAnsi="Arial" w:cs="Arial"/>
        </w:rPr>
        <w:t xml:space="preserve"> and</w:t>
      </w:r>
    </w:p>
    <w:p w14:paraId="28F24250" w14:textId="77777777" w:rsidR="00E422A3" w:rsidRPr="00F844FA" w:rsidRDefault="00E422A3" w:rsidP="00C34827">
      <w:pPr>
        <w:pStyle w:val="ListParagraph"/>
        <w:numPr>
          <w:ilvl w:val="0"/>
          <w:numId w:val="52"/>
        </w:numPr>
        <w:spacing w:before="0" w:after="0" w:line="360" w:lineRule="auto"/>
        <w:ind w:left="567" w:hanging="567"/>
        <w:jc w:val="left"/>
        <w:rPr>
          <w:rFonts w:ascii="Arial" w:hAnsi="Arial" w:cs="Arial"/>
        </w:rPr>
      </w:pPr>
      <w:r w:rsidRPr="00F844FA">
        <w:rPr>
          <w:rFonts w:ascii="Arial" w:hAnsi="Arial" w:cs="Arial"/>
        </w:rPr>
        <w:t>Advise the PRA of actions taken and provide an action plan to rectify the position</w:t>
      </w:r>
    </w:p>
    <w:p w14:paraId="70E6C7FB" w14:textId="77777777" w:rsidR="00E422A3" w:rsidRPr="00F844FA" w:rsidRDefault="00E422A3" w:rsidP="00C34827">
      <w:pPr>
        <w:spacing w:before="0" w:after="0" w:line="360" w:lineRule="auto"/>
        <w:jc w:val="left"/>
        <w:rPr>
          <w:rFonts w:ascii="Arial" w:hAnsi="Arial" w:cs="Arial"/>
        </w:rPr>
      </w:pPr>
    </w:p>
    <w:p w14:paraId="6A669BE2" w14:textId="6DF82B82" w:rsidR="0041366C" w:rsidRPr="00F844FA" w:rsidRDefault="0041366C" w:rsidP="00C34827">
      <w:pPr>
        <w:spacing w:before="0" w:after="0" w:line="360" w:lineRule="auto"/>
        <w:jc w:val="left"/>
        <w:rPr>
          <w:rFonts w:ascii="Arial" w:hAnsi="Arial" w:cs="Arial"/>
        </w:rPr>
      </w:pPr>
    </w:p>
    <w:sectPr w:rsidR="0041366C" w:rsidRPr="00F844FA" w:rsidSect="009F4341">
      <w:headerReference w:type="default" r:id="rId15"/>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F74A5" w14:textId="77777777" w:rsidR="008A66A5" w:rsidRDefault="008A66A5">
      <w:r>
        <w:separator/>
      </w:r>
    </w:p>
  </w:endnote>
  <w:endnote w:type="continuationSeparator" w:id="0">
    <w:p w14:paraId="5B10444B" w14:textId="77777777" w:rsidR="008A66A5" w:rsidRDefault="008A6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A719A" w14:textId="77777777" w:rsidR="008A66A5" w:rsidRDefault="008A66A5">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414829">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14829">
      <w:rPr>
        <w:b/>
        <w:noProof/>
      </w:rPr>
      <w:t>26</w:t>
    </w:r>
    <w:r>
      <w:rPr>
        <w:b/>
        <w:sz w:val="24"/>
        <w:szCs w:val="24"/>
      </w:rPr>
      <w:fldChar w:fldCharType="end"/>
    </w:r>
  </w:p>
  <w:p w14:paraId="29452B90" w14:textId="77777777" w:rsidR="008A66A5" w:rsidRDefault="008A66A5"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B956E" w14:textId="77777777" w:rsidR="008A66A5" w:rsidRDefault="008A66A5">
      <w:r>
        <w:separator/>
      </w:r>
    </w:p>
  </w:footnote>
  <w:footnote w:type="continuationSeparator" w:id="0">
    <w:p w14:paraId="11763A66" w14:textId="77777777" w:rsidR="008A66A5" w:rsidRDefault="008A6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7" w:type="dxa"/>
      <w:tblLook w:val="0000" w:firstRow="0" w:lastRow="0" w:firstColumn="0" w:lastColumn="0" w:noHBand="0" w:noVBand="0"/>
    </w:tblPr>
    <w:tblGrid>
      <w:gridCol w:w="4474"/>
      <w:gridCol w:w="236"/>
      <w:gridCol w:w="4867"/>
    </w:tblGrid>
    <w:tr w:rsidR="008A66A5" w:rsidRPr="001208F1" w14:paraId="4451003D" w14:textId="77777777" w:rsidTr="00061436">
      <w:trPr>
        <w:trHeight w:val="431"/>
      </w:trPr>
      <w:tc>
        <w:tcPr>
          <w:tcW w:w="4474" w:type="dxa"/>
          <w:vAlign w:val="center"/>
        </w:tcPr>
        <w:p w14:paraId="67BAF14E" w14:textId="22EBDE61" w:rsidR="008A66A5" w:rsidRPr="00CB1B11" w:rsidRDefault="008A66A5" w:rsidP="00553804">
          <w:pPr>
            <w:pStyle w:val="Header"/>
            <w:ind w:left="176" w:hanging="142"/>
            <w:rPr>
              <w:rFonts w:ascii="Arial" w:hAnsi="Arial" w:cs="Arial"/>
              <w:b/>
              <w:color w:val="000000" w:themeColor="text1"/>
              <w:sz w:val="22"/>
            </w:rPr>
          </w:pPr>
          <w:r w:rsidRPr="00CB1B11">
            <w:rPr>
              <w:rFonts w:ascii="Arial" w:hAnsi="Arial" w:cs="Arial"/>
              <w:color w:val="000000" w:themeColor="text1"/>
              <w:sz w:val="22"/>
            </w:rPr>
            <w:t>China CITIC Bank London Branch</w:t>
          </w:r>
        </w:p>
      </w:tc>
      <w:tc>
        <w:tcPr>
          <w:tcW w:w="236" w:type="dxa"/>
          <w:vAlign w:val="center"/>
        </w:tcPr>
        <w:p w14:paraId="09C8396C" w14:textId="77777777" w:rsidR="008A66A5" w:rsidRPr="00CB1B11" w:rsidRDefault="008A66A5" w:rsidP="00E14979">
          <w:pPr>
            <w:pStyle w:val="Header"/>
            <w:rPr>
              <w:rFonts w:ascii="Arial" w:hAnsi="Arial" w:cs="Arial"/>
              <w:b/>
              <w:color w:val="000000" w:themeColor="text1"/>
              <w:sz w:val="22"/>
            </w:rPr>
          </w:pPr>
        </w:p>
      </w:tc>
      <w:tc>
        <w:tcPr>
          <w:tcW w:w="4867" w:type="dxa"/>
          <w:vAlign w:val="center"/>
        </w:tcPr>
        <w:p w14:paraId="614F8FEA" w14:textId="313DC622" w:rsidR="008A66A5" w:rsidRPr="00CB1B11" w:rsidRDefault="008A66A5" w:rsidP="00061436">
          <w:pPr>
            <w:pStyle w:val="Header"/>
            <w:wordWrap w:val="0"/>
            <w:rPr>
              <w:rFonts w:ascii="Arial" w:hAnsi="Arial" w:cs="Arial"/>
              <w:b/>
              <w:color w:val="000000" w:themeColor="text1"/>
              <w:sz w:val="22"/>
            </w:rPr>
          </w:pPr>
          <w:r w:rsidRPr="00CB1B11">
            <w:rPr>
              <w:rFonts w:ascii="Arial" w:hAnsi="Arial" w:cs="Arial"/>
              <w:color w:val="000000" w:themeColor="text1"/>
              <w:sz w:val="22"/>
            </w:rPr>
            <w:t>Liquidity Risk Management Policy</w:t>
          </w:r>
        </w:p>
      </w:tc>
    </w:tr>
  </w:tbl>
  <w:p w14:paraId="112B8632" w14:textId="7C465724" w:rsidR="008A66A5" w:rsidRDefault="008A66A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72C0949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8A1CF5"/>
    <w:multiLevelType w:val="hybridMultilevel"/>
    <w:tmpl w:val="20A24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A1735B"/>
    <w:multiLevelType w:val="hybridMultilevel"/>
    <w:tmpl w:val="76422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D364B4"/>
    <w:multiLevelType w:val="hybridMultilevel"/>
    <w:tmpl w:val="41F82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A4348B"/>
    <w:multiLevelType w:val="hybridMultilevel"/>
    <w:tmpl w:val="FBD8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3715A8"/>
    <w:multiLevelType w:val="hybridMultilevel"/>
    <w:tmpl w:val="A9BE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69255B"/>
    <w:multiLevelType w:val="hybridMultilevel"/>
    <w:tmpl w:val="98B60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5A497E"/>
    <w:multiLevelType w:val="hybridMultilevel"/>
    <w:tmpl w:val="3EBAA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8EF69DF"/>
    <w:multiLevelType w:val="multilevel"/>
    <w:tmpl w:val="4808AE0A"/>
    <w:lvl w:ilvl="0">
      <w:start w:val="1"/>
      <w:numFmt w:val="decimal"/>
      <w:pStyle w:val="Style1"/>
      <w:lvlText w:val="%1."/>
      <w:lvlJc w:val="left"/>
      <w:pPr>
        <w:ind w:left="360" w:hanging="360"/>
      </w:pPr>
      <w:rPr>
        <w:rFonts w:cs="Times New Roman" w:hint="default"/>
        <w:color w:val="1F497D" w:themeColor="text2"/>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10" w15:restartNumberingAfterBreak="0">
    <w:nsid w:val="0A7D154E"/>
    <w:multiLevelType w:val="hybridMultilevel"/>
    <w:tmpl w:val="3212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1945FE"/>
    <w:multiLevelType w:val="hybridMultilevel"/>
    <w:tmpl w:val="1EC26258"/>
    <w:lvl w:ilvl="0" w:tplc="657E333A">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F295B62"/>
    <w:multiLevelType w:val="hybridMultilevel"/>
    <w:tmpl w:val="1F961414"/>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13" w15:restartNumberingAfterBreak="0">
    <w:nsid w:val="102B7587"/>
    <w:multiLevelType w:val="multilevel"/>
    <w:tmpl w:val="FBB2929E"/>
    <w:lvl w:ilvl="0">
      <w:start w:val="1"/>
      <w:numFmt w:val="upperLetter"/>
      <w:pStyle w:val="StyleHeading2Left0cmFirstline0cm"/>
      <w:lvlText w:val="%1"/>
      <w:lvlJc w:val="left"/>
      <w:pPr>
        <w:tabs>
          <w:tab w:val="num" w:pos="-360"/>
        </w:tabs>
        <w:ind w:left="-720" w:firstLine="0"/>
      </w:pPr>
      <w:rPr>
        <w:rFonts w:ascii="Arial" w:hAnsi="Arial" w:hint="default"/>
        <w:b/>
        <w:i w:val="0"/>
        <w:sz w:val="32"/>
      </w:rPr>
    </w:lvl>
    <w:lvl w:ilvl="1">
      <w:start w:val="1"/>
      <w:numFmt w:val="decimal"/>
      <w:pStyle w:val="StyleHeading2Left0cmFirstline0cm"/>
      <w:lvlText w:val="%1.%2."/>
      <w:lvlJc w:val="left"/>
      <w:pPr>
        <w:tabs>
          <w:tab w:val="num" w:pos="360"/>
        </w:tabs>
        <w:ind w:left="0" w:firstLine="0"/>
      </w:pPr>
      <w:rPr>
        <w:rFonts w:ascii="Arial" w:hAnsi="Arial" w:hint="default"/>
        <w:b/>
        <w:i w:val="0"/>
        <w:sz w:val="28"/>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4"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15:restartNumberingAfterBreak="0">
    <w:nsid w:val="140668EB"/>
    <w:multiLevelType w:val="hybridMultilevel"/>
    <w:tmpl w:val="79A41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B8124C"/>
    <w:multiLevelType w:val="hybridMultilevel"/>
    <w:tmpl w:val="43706D9E"/>
    <w:lvl w:ilvl="0" w:tplc="6EE6D57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D13F79"/>
    <w:multiLevelType w:val="hybridMultilevel"/>
    <w:tmpl w:val="A2AE647E"/>
    <w:lvl w:ilvl="0" w:tplc="08090001">
      <w:start w:val="1"/>
      <w:numFmt w:val="bullet"/>
      <w:lvlText w:val=""/>
      <w:lvlJc w:val="left"/>
      <w:pPr>
        <w:ind w:left="1556" w:hanging="360"/>
      </w:pPr>
      <w:rPr>
        <w:rFonts w:ascii="Symbol" w:hAnsi="Symbol" w:hint="default"/>
      </w:rPr>
    </w:lvl>
    <w:lvl w:ilvl="1" w:tplc="08090003">
      <w:start w:val="1"/>
      <w:numFmt w:val="bullet"/>
      <w:lvlText w:val="o"/>
      <w:lvlJc w:val="left"/>
      <w:pPr>
        <w:ind w:left="2276" w:hanging="360"/>
      </w:pPr>
      <w:rPr>
        <w:rFonts w:ascii="Courier New" w:hAnsi="Courier New" w:cs="Courier New" w:hint="default"/>
      </w:rPr>
    </w:lvl>
    <w:lvl w:ilvl="2" w:tplc="08090005">
      <w:start w:val="1"/>
      <w:numFmt w:val="bullet"/>
      <w:lvlText w:val=""/>
      <w:lvlJc w:val="left"/>
      <w:pPr>
        <w:ind w:left="2996" w:hanging="360"/>
      </w:pPr>
      <w:rPr>
        <w:rFonts w:ascii="Wingdings" w:hAnsi="Wingdings" w:hint="default"/>
      </w:rPr>
    </w:lvl>
    <w:lvl w:ilvl="3" w:tplc="08090001">
      <w:start w:val="1"/>
      <w:numFmt w:val="bullet"/>
      <w:lvlText w:val=""/>
      <w:lvlJc w:val="left"/>
      <w:pPr>
        <w:ind w:left="3716" w:hanging="360"/>
      </w:pPr>
      <w:rPr>
        <w:rFonts w:ascii="Symbol" w:hAnsi="Symbol" w:hint="default"/>
      </w:rPr>
    </w:lvl>
    <w:lvl w:ilvl="4" w:tplc="08090003">
      <w:start w:val="1"/>
      <w:numFmt w:val="bullet"/>
      <w:lvlText w:val="o"/>
      <w:lvlJc w:val="left"/>
      <w:pPr>
        <w:ind w:left="4436" w:hanging="360"/>
      </w:pPr>
      <w:rPr>
        <w:rFonts w:ascii="Courier New" w:hAnsi="Courier New" w:cs="Courier New" w:hint="default"/>
      </w:rPr>
    </w:lvl>
    <w:lvl w:ilvl="5" w:tplc="08090005">
      <w:start w:val="1"/>
      <w:numFmt w:val="bullet"/>
      <w:lvlText w:val=""/>
      <w:lvlJc w:val="left"/>
      <w:pPr>
        <w:ind w:left="5156" w:hanging="360"/>
      </w:pPr>
      <w:rPr>
        <w:rFonts w:ascii="Wingdings" w:hAnsi="Wingdings" w:hint="default"/>
      </w:rPr>
    </w:lvl>
    <w:lvl w:ilvl="6" w:tplc="08090001">
      <w:start w:val="1"/>
      <w:numFmt w:val="bullet"/>
      <w:lvlText w:val=""/>
      <w:lvlJc w:val="left"/>
      <w:pPr>
        <w:ind w:left="5876" w:hanging="360"/>
      </w:pPr>
      <w:rPr>
        <w:rFonts w:ascii="Symbol" w:hAnsi="Symbol" w:hint="default"/>
      </w:rPr>
    </w:lvl>
    <w:lvl w:ilvl="7" w:tplc="08090003">
      <w:start w:val="1"/>
      <w:numFmt w:val="bullet"/>
      <w:lvlText w:val="o"/>
      <w:lvlJc w:val="left"/>
      <w:pPr>
        <w:ind w:left="6596" w:hanging="360"/>
      </w:pPr>
      <w:rPr>
        <w:rFonts w:ascii="Courier New" w:hAnsi="Courier New" w:cs="Courier New" w:hint="default"/>
      </w:rPr>
    </w:lvl>
    <w:lvl w:ilvl="8" w:tplc="08090005">
      <w:start w:val="1"/>
      <w:numFmt w:val="bullet"/>
      <w:lvlText w:val=""/>
      <w:lvlJc w:val="left"/>
      <w:pPr>
        <w:ind w:left="7316" w:hanging="360"/>
      </w:pPr>
      <w:rPr>
        <w:rFonts w:ascii="Wingdings" w:hAnsi="Wingdings" w:hint="default"/>
      </w:rPr>
    </w:lvl>
  </w:abstractNum>
  <w:abstractNum w:abstractNumId="18" w15:restartNumberingAfterBreak="0">
    <w:nsid w:val="17AA1D2D"/>
    <w:multiLevelType w:val="hybridMultilevel"/>
    <w:tmpl w:val="E286D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8CD1F3D"/>
    <w:multiLevelType w:val="hybridMultilevel"/>
    <w:tmpl w:val="3536A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B497032"/>
    <w:multiLevelType w:val="multilevel"/>
    <w:tmpl w:val="1B4970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DD22D22"/>
    <w:multiLevelType w:val="hybridMultilevel"/>
    <w:tmpl w:val="61F09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3" w15:restartNumberingAfterBreak="0">
    <w:nsid w:val="1E6113F1"/>
    <w:multiLevelType w:val="hybridMultilevel"/>
    <w:tmpl w:val="81C8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2B64814"/>
    <w:multiLevelType w:val="hybridMultilevel"/>
    <w:tmpl w:val="E8C8D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9491B3F"/>
    <w:multiLevelType w:val="hybridMultilevel"/>
    <w:tmpl w:val="00F65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BB275FF"/>
    <w:multiLevelType w:val="hybridMultilevel"/>
    <w:tmpl w:val="F066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E05273D"/>
    <w:multiLevelType w:val="hybridMultilevel"/>
    <w:tmpl w:val="12801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4C77DC7"/>
    <w:multiLevelType w:val="hybridMultilevel"/>
    <w:tmpl w:val="0EC018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9" w15:restartNumberingAfterBreak="0">
    <w:nsid w:val="35053F04"/>
    <w:multiLevelType w:val="hybridMultilevel"/>
    <w:tmpl w:val="6FC2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691276B"/>
    <w:multiLevelType w:val="hybridMultilevel"/>
    <w:tmpl w:val="C9F8BD5A"/>
    <w:lvl w:ilvl="0" w:tplc="829C32F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5E56A3"/>
    <w:multiLevelType w:val="multilevel"/>
    <w:tmpl w:val="7756B706"/>
    <w:styleLink w:val="NBKI"/>
    <w:lvl w:ilvl="0">
      <w:start w:val="1"/>
      <w:numFmt w:val="decimal"/>
      <w:lvlText w:val="%1"/>
      <w:lvlJc w:val="left"/>
      <w:pPr>
        <w:tabs>
          <w:tab w:val="num" w:pos="720"/>
        </w:tabs>
        <w:ind w:left="720" w:hanging="360"/>
      </w:pPr>
      <w:rPr>
        <w:rFonts w:ascii="Times New Roman" w:hAnsi="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9C7E45"/>
    <w:multiLevelType w:val="hybridMultilevel"/>
    <w:tmpl w:val="FE98AC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1327DE"/>
    <w:multiLevelType w:val="multilevel"/>
    <w:tmpl w:val="3A1327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DFC346B"/>
    <w:multiLevelType w:val="hybridMultilevel"/>
    <w:tmpl w:val="3F120D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3E0D296A"/>
    <w:multiLevelType w:val="multilevel"/>
    <w:tmpl w:val="465ED50C"/>
    <w:lvl w:ilvl="0">
      <w:start w:val="1"/>
      <w:numFmt w:val="decimal"/>
      <w:pStyle w:val="Heading1"/>
      <w:lvlText w:val="%1"/>
      <w:lvlJc w:val="left"/>
      <w:pPr>
        <w:ind w:left="432" w:hanging="432"/>
      </w:pPr>
      <w:rPr>
        <w:rFonts w:hint="default"/>
      </w:rPr>
    </w:lvl>
    <w:lvl w:ilvl="1">
      <w:start w:val="1"/>
      <w:numFmt w:val="decimal"/>
      <w:lvlText w:val="%1.%2"/>
      <w:lvlJc w:val="left"/>
      <w:pPr>
        <w:ind w:left="860" w:hanging="576"/>
      </w:pPr>
      <w:rPr>
        <w:rFonts w:hint="default"/>
      </w:rPr>
    </w:lvl>
    <w:lvl w:ilvl="2">
      <w:start w:val="1"/>
      <w:numFmt w:val="decimal"/>
      <w:pStyle w:val="Heading3"/>
      <w:lvlText w:val="%1.%2.%3"/>
      <w:lvlJc w:val="left"/>
      <w:pPr>
        <w:ind w:left="720" w:hanging="720"/>
      </w:pPr>
      <w:rPr>
        <w:rFonts w:ascii="Times New Roman" w:hAnsi="Times New Roman" w:cs="Times New Roman"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424C31FA"/>
    <w:multiLevelType w:val="hybridMultilevel"/>
    <w:tmpl w:val="E2F6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25E4CD2"/>
    <w:multiLevelType w:val="hybridMultilevel"/>
    <w:tmpl w:val="AF3C1FD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43C401E6"/>
    <w:multiLevelType w:val="hybridMultilevel"/>
    <w:tmpl w:val="0DD64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3F8338C"/>
    <w:multiLevelType w:val="hybridMultilevel"/>
    <w:tmpl w:val="B3DCAB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5103B7D"/>
    <w:multiLevelType w:val="multilevel"/>
    <w:tmpl w:val="DDCEE89E"/>
    <w:lvl w:ilvl="0">
      <w:start w:val="1"/>
      <w:numFmt w:val="bullet"/>
      <w:pStyle w:val="DBullet"/>
      <w:lvlText w:val=""/>
      <w:lvlJc w:val="left"/>
      <w:pPr>
        <w:ind w:left="360" w:hanging="360"/>
      </w:pPr>
      <w:rPr>
        <w:rFonts w:ascii="Symbol" w:hAnsi="Symbol" w:hint="default"/>
        <w:color w:val="auto"/>
      </w:rPr>
    </w:lvl>
    <w:lvl w:ilvl="1">
      <w:start w:val="1"/>
      <w:numFmt w:val="bullet"/>
      <w:pStyle w:val="DBullet2"/>
      <w:lvlText w:val="o"/>
      <w:lvlJc w:val="left"/>
      <w:pPr>
        <w:ind w:left="1080" w:hanging="360"/>
      </w:pPr>
      <w:rPr>
        <w:rFonts w:ascii="Courier New" w:hAnsi="Courier New" w:cs="Courier New" w:hint="default"/>
      </w:rPr>
    </w:lvl>
    <w:lvl w:ilvl="2">
      <w:start w:val="1"/>
      <w:numFmt w:val="bullet"/>
      <w:pStyle w:val="DBullet3"/>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45C84722"/>
    <w:multiLevelType w:val="hybridMultilevel"/>
    <w:tmpl w:val="6AFEF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7B52268"/>
    <w:multiLevelType w:val="hybridMultilevel"/>
    <w:tmpl w:val="358C9A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49406D59"/>
    <w:multiLevelType w:val="hybridMultilevel"/>
    <w:tmpl w:val="5EC2CA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E7B0B1F"/>
    <w:multiLevelType w:val="hybridMultilevel"/>
    <w:tmpl w:val="CE32D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4B06E7"/>
    <w:multiLevelType w:val="hybridMultilevel"/>
    <w:tmpl w:val="02C0E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986C09"/>
    <w:multiLevelType w:val="hybridMultilevel"/>
    <w:tmpl w:val="D9ECC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E1223A3"/>
    <w:multiLevelType w:val="hybridMultilevel"/>
    <w:tmpl w:val="A7DE8DDC"/>
    <w:lvl w:ilvl="0" w:tplc="CD84E5CC">
      <w:start w:val="1"/>
      <w:numFmt w:val="bullet"/>
      <w:pStyle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5EFE0582"/>
    <w:multiLevelType w:val="hybridMultilevel"/>
    <w:tmpl w:val="FCF4C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176436A"/>
    <w:multiLevelType w:val="hybridMultilevel"/>
    <w:tmpl w:val="DF96428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50" w15:restartNumberingAfterBreak="0">
    <w:nsid w:val="61E316CD"/>
    <w:multiLevelType w:val="hybridMultilevel"/>
    <w:tmpl w:val="B706E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2272AA7"/>
    <w:multiLevelType w:val="hybridMultilevel"/>
    <w:tmpl w:val="1FE4D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2424616"/>
    <w:multiLevelType w:val="hybridMultilevel"/>
    <w:tmpl w:val="F2322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4BB2F86"/>
    <w:multiLevelType w:val="hybridMultilevel"/>
    <w:tmpl w:val="B6848508"/>
    <w:lvl w:ilvl="0" w:tplc="8702CDA8">
      <w:start w:val="3"/>
      <w:numFmt w:val="bullet"/>
      <w:lvlText w:val="-"/>
      <w:lvlJc w:val="left"/>
      <w:pPr>
        <w:ind w:left="829" w:hanging="360"/>
      </w:pPr>
      <w:rPr>
        <w:rFonts w:ascii="Calibri" w:eastAsiaTheme="minorEastAsia" w:hAnsi="Calibri" w:cs="Calibri"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54" w15:restartNumberingAfterBreak="0">
    <w:nsid w:val="65D4487C"/>
    <w:multiLevelType w:val="hybridMultilevel"/>
    <w:tmpl w:val="FB627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7F03372"/>
    <w:multiLevelType w:val="hybridMultilevel"/>
    <w:tmpl w:val="A39E8718"/>
    <w:lvl w:ilvl="0" w:tplc="65EC69FE">
      <w:start w:val="1"/>
      <w:numFmt w:val="bullet"/>
      <w:pStyle w:val="Heading1appendix"/>
      <w:lvlText w:val=""/>
      <w:lvlJc w:val="left"/>
      <w:pPr>
        <w:ind w:left="720" w:hanging="360"/>
      </w:pPr>
      <w:rPr>
        <w:rFonts w:ascii="Symbol" w:hAnsi="Symbol" w:hint="default"/>
      </w:rPr>
    </w:lvl>
    <w:lvl w:ilvl="1" w:tplc="A2BC7886">
      <w:start w:val="1"/>
      <w:numFmt w:val="bullet"/>
      <w:lvlText w:val="o"/>
      <w:lvlJc w:val="left"/>
      <w:pPr>
        <w:ind w:left="1440" w:hanging="360"/>
      </w:pPr>
      <w:rPr>
        <w:rFonts w:ascii="Courier New" w:hAnsi="Courier New" w:cs="Courier New" w:hint="default"/>
      </w:rPr>
    </w:lvl>
    <w:lvl w:ilvl="2" w:tplc="1AF825BA" w:tentative="1">
      <w:start w:val="1"/>
      <w:numFmt w:val="bullet"/>
      <w:pStyle w:val="Heading3appendix"/>
      <w:lvlText w:val=""/>
      <w:lvlJc w:val="left"/>
      <w:pPr>
        <w:ind w:left="2160" w:hanging="360"/>
      </w:pPr>
      <w:rPr>
        <w:rFonts w:ascii="Wingdings" w:hAnsi="Wingdings" w:hint="default"/>
      </w:rPr>
    </w:lvl>
    <w:lvl w:ilvl="3" w:tplc="D36A22EC" w:tentative="1">
      <w:start w:val="1"/>
      <w:numFmt w:val="bullet"/>
      <w:pStyle w:val="Heading4appendix"/>
      <w:lvlText w:val=""/>
      <w:lvlJc w:val="left"/>
      <w:pPr>
        <w:ind w:left="2880" w:hanging="360"/>
      </w:pPr>
      <w:rPr>
        <w:rFonts w:ascii="Symbol" w:hAnsi="Symbol" w:hint="default"/>
      </w:rPr>
    </w:lvl>
    <w:lvl w:ilvl="4" w:tplc="04FCA662" w:tentative="1">
      <w:start w:val="1"/>
      <w:numFmt w:val="bullet"/>
      <w:lvlText w:val="o"/>
      <w:lvlJc w:val="left"/>
      <w:pPr>
        <w:ind w:left="3600" w:hanging="360"/>
      </w:pPr>
      <w:rPr>
        <w:rFonts w:ascii="Courier New" w:hAnsi="Courier New" w:cs="Courier New" w:hint="default"/>
      </w:rPr>
    </w:lvl>
    <w:lvl w:ilvl="5" w:tplc="9A4CF556" w:tentative="1">
      <w:start w:val="1"/>
      <w:numFmt w:val="bullet"/>
      <w:lvlText w:val=""/>
      <w:lvlJc w:val="left"/>
      <w:pPr>
        <w:ind w:left="4320" w:hanging="360"/>
      </w:pPr>
      <w:rPr>
        <w:rFonts w:ascii="Wingdings" w:hAnsi="Wingdings" w:hint="default"/>
      </w:rPr>
    </w:lvl>
    <w:lvl w:ilvl="6" w:tplc="8820CE56" w:tentative="1">
      <w:start w:val="1"/>
      <w:numFmt w:val="bullet"/>
      <w:lvlText w:val=""/>
      <w:lvlJc w:val="left"/>
      <w:pPr>
        <w:ind w:left="5040" w:hanging="360"/>
      </w:pPr>
      <w:rPr>
        <w:rFonts w:ascii="Symbol" w:hAnsi="Symbol" w:hint="default"/>
      </w:rPr>
    </w:lvl>
    <w:lvl w:ilvl="7" w:tplc="5BCADB76" w:tentative="1">
      <w:start w:val="1"/>
      <w:numFmt w:val="bullet"/>
      <w:lvlText w:val="o"/>
      <w:lvlJc w:val="left"/>
      <w:pPr>
        <w:ind w:left="5760" w:hanging="360"/>
      </w:pPr>
      <w:rPr>
        <w:rFonts w:ascii="Courier New" w:hAnsi="Courier New" w:cs="Courier New" w:hint="default"/>
      </w:rPr>
    </w:lvl>
    <w:lvl w:ilvl="8" w:tplc="CA48E6F2" w:tentative="1">
      <w:start w:val="1"/>
      <w:numFmt w:val="bullet"/>
      <w:lvlText w:val=""/>
      <w:lvlJc w:val="left"/>
      <w:pPr>
        <w:ind w:left="6480" w:hanging="360"/>
      </w:pPr>
      <w:rPr>
        <w:rFonts w:ascii="Wingdings" w:hAnsi="Wingdings" w:hint="default"/>
      </w:rPr>
    </w:lvl>
  </w:abstractNum>
  <w:abstractNum w:abstractNumId="56" w15:restartNumberingAfterBreak="0">
    <w:nsid w:val="69314CB6"/>
    <w:multiLevelType w:val="hybridMultilevel"/>
    <w:tmpl w:val="6A466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9B933F7"/>
    <w:multiLevelType w:val="hybridMultilevel"/>
    <w:tmpl w:val="77FA2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A3C5724"/>
    <w:multiLevelType w:val="hybridMultilevel"/>
    <w:tmpl w:val="8E389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F3C0F11"/>
    <w:multiLevelType w:val="hybridMultilevel"/>
    <w:tmpl w:val="4D54F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FD62190"/>
    <w:multiLevelType w:val="hybridMultilevel"/>
    <w:tmpl w:val="ABE4D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4CB5DD5"/>
    <w:multiLevelType w:val="hybridMultilevel"/>
    <w:tmpl w:val="E36AE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7ED069F"/>
    <w:multiLevelType w:val="hybridMultilevel"/>
    <w:tmpl w:val="6390F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3" w15:restartNumberingAfterBreak="0">
    <w:nsid w:val="7934249B"/>
    <w:multiLevelType w:val="hybridMultilevel"/>
    <w:tmpl w:val="323A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C0E71F3"/>
    <w:multiLevelType w:val="hybridMultilevel"/>
    <w:tmpl w:val="A9303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DD932E7"/>
    <w:multiLevelType w:val="hybridMultilevel"/>
    <w:tmpl w:val="409E6460"/>
    <w:lvl w:ilvl="0" w:tplc="8702CDA8">
      <w:start w:val="3"/>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7DE9228F"/>
    <w:multiLevelType w:val="hybridMultilevel"/>
    <w:tmpl w:val="19B6C6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F7B6558"/>
    <w:multiLevelType w:val="hybridMultilevel"/>
    <w:tmpl w:val="6B506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35"/>
  </w:num>
  <w:num w:numId="3">
    <w:abstractNumId w:val="55"/>
  </w:num>
  <w:num w:numId="4">
    <w:abstractNumId w:val="13"/>
  </w:num>
  <w:num w:numId="5">
    <w:abstractNumId w:val="47"/>
  </w:num>
  <w:num w:numId="6">
    <w:abstractNumId w:val="37"/>
  </w:num>
  <w:num w:numId="7">
    <w:abstractNumId w:val="67"/>
  </w:num>
  <w:num w:numId="8">
    <w:abstractNumId w:val="31"/>
  </w:num>
  <w:num w:numId="9">
    <w:abstractNumId w:val="38"/>
  </w:num>
  <w:num w:numId="10">
    <w:abstractNumId w:val="41"/>
  </w:num>
  <w:num w:numId="11">
    <w:abstractNumId w:val="26"/>
  </w:num>
  <w:num w:numId="12">
    <w:abstractNumId w:val="63"/>
  </w:num>
  <w:num w:numId="13">
    <w:abstractNumId w:val="1"/>
  </w:num>
  <w:num w:numId="14">
    <w:abstractNumId w:val="48"/>
  </w:num>
  <w:num w:numId="15">
    <w:abstractNumId w:val="0"/>
  </w:num>
  <w:num w:numId="16">
    <w:abstractNumId w:val="40"/>
  </w:num>
  <w:num w:numId="17">
    <w:abstractNumId w:val="18"/>
  </w:num>
  <w:num w:numId="18">
    <w:abstractNumId w:val="12"/>
  </w:num>
  <w:num w:numId="19">
    <w:abstractNumId w:val="20"/>
  </w:num>
  <w:num w:numId="20">
    <w:abstractNumId w:val="33"/>
  </w:num>
  <w:num w:numId="21">
    <w:abstractNumId w:val="42"/>
  </w:num>
  <w:num w:numId="22">
    <w:abstractNumId w:val="34"/>
  </w:num>
  <w:num w:numId="23">
    <w:abstractNumId w:val="6"/>
  </w:num>
  <w:num w:numId="24">
    <w:abstractNumId w:val="52"/>
  </w:num>
  <w:num w:numId="25">
    <w:abstractNumId w:val="28"/>
  </w:num>
  <w:num w:numId="26">
    <w:abstractNumId w:val="35"/>
  </w:num>
  <w:num w:numId="27">
    <w:abstractNumId w:val="11"/>
  </w:num>
  <w:num w:numId="28">
    <w:abstractNumId w:val="16"/>
  </w:num>
  <w:num w:numId="29">
    <w:abstractNumId w:val="40"/>
  </w:num>
  <w:num w:numId="30">
    <w:abstractNumId w:val="46"/>
  </w:num>
  <w:num w:numId="31">
    <w:abstractNumId w:val="29"/>
  </w:num>
  <w:num w:numId="32">
    <w:abstractNumId w:val="35"/>
  </w:num>
  <w:num w:numId="33">
    <w:abstractNumId w:val="40"/>
  </w:num>
  <w:num w:numId="34">
    <w:abstractNumId w:val="40"/>
  </w:num>
  <w:num w:numId="35">
    <w:abstractNumId w:val="40"/>
  </w:num>
  <w:num w:numId="36">
    <w:abstractNumId w:val="35"/>
  </w:num>
  <w:num w:numId="37">
    <w:abstractNumId w:val="40"/>
  </w:num>
  <w:num w:numId="38">
    <w:abstractNumId w:val="40"/>
  </w:num>
  <w:num w:numId="39">
    <w:abstractNumId w:val="40"/>
  </w:num>
  <w:num w:numId="40">
    <w:abstractNumId w:val="40"/>
  </w:num>
  <w:num w:numId="41">
    <w:abstractNumId w:val="35"/>
  </w:num>
  <w:num w:numId="42">
    <w:abstractNumId w:val="22"/>
  </w:num>
  <w:num w:numId="43">
    <w:abstractNumId w:val="15"/>
  </w:num>
  <w:num w:numId="44">
    <w:abstractNumId w:val="49"/>
  </w:num>
  <w:num w:numId="45">
    <w:abstractNumId w:val="10"/>
  </w:num>
  <w:num w:numId="46">
    <w:abstractNumId w:val="30"/>
  </w:num>
  <w:num w:numId="47">
    <w:abstractNumId w:val="17"/>
  </w:num>
  <w:num w:numId="48">
    <w:abstractNumId w:val="58"/>
  </w:num>
  <w:num w:numId="49">
    <w:abstractNumId w:val="44"/>
  </w:num>
  <w:num w:numId="50">
    <w:abstractNumId w:val="45"/>
  </w:num>
  <w:num w:numId="51">
    <w:abstractNumId w:val="51"/>
  </w:num>
  <w:num w:numId="52">
    <w:abstractNumId w:val="21"/>
  </w:num>
  <w:num w:numId="53">
    <w:abstractNumId w:val="66"/>
  </w:num>
  <w:num w:numId="54">
    <w:abstractNumId w:val="64"/>
  </w:num>
  <w:num w:numId="55">
    <w:abstractNumId w:val="8"/>
  </w:num>
  <w:num w:numId="56">
    <w:abstractNumId w:val="50"/>
  </w:num>
  <w:num w:numId="57">
    <w:abstractNumId w:val="19"/>
  </w:num>
  <w:num w:numId="58">
    <w:abstractNumId w:val="36"/>
  </w:num>
  <w:num w:numId="59">
    <w:abstractNumId w:val="5"/>
  </w:num>
  <w:num w:numId="60">
    <w:abstractNumId w:val="57"/>
  </w:num>
  <w:num w:numId="61">
    <w:abstractNumId w:val="56"/>
  </w:num>
  <w:num w:numId="62">
    <w:abstractNumId w:val="59"/>
  </w:num>
  <w:num w:numId="63">
    <w:abstractNumId w:val="27"/>
  </w:num>
  <w:num w:numId="64">
    <w:abstractNumId w:val="25"/>
  </w:num>
  <w:num w:numId="65">
    <w:abstractNumId w:val="24"/>
  </w:num>
  <w:num w:numId="66">
    <w:abstractNumId w:val="3"/>
  </w:num>
  <w:num w:numId="67">
    <w:abstractNumId w:val="7"/>
  </w:num>
  <w:num w:numId="68">
    <w:abstractNumId w:val="60"/>
  </w:num>
  <w:num w:numId="69">
    <w:abstractNumId w:val="23"/>
  </w:num>
  <w:num w:numId="70">
    <w:abstractNumId w:val="32"/>
  </w:num>
  <w:num w:numId="71">
    <w:abstractNumId w:val="39"/>
  </w:num>
  <w:num w:numId="72">
    <w:abstractNumId w:val="14"/>
  </w:num>
  <w:num w:numId="73">
    <w:abstractNumId w:val="35"/>
  </w:num>
  <w:num w:numId="74">
    <w:abstractNumId w:val="35"/>
  </w:num>
  <w:num w:numId="75">
    <w:abstractNumId w:val="35"/>
  </w:num>
  <w:num w:numId="76">
    <w:abstractNumId w:val="35"/>
  </w:num>
  <w:num w:numId="77">
    <w:abstractNumId w:val="35"/>
  </w:num>
  <w:num w:numId="78">
    <w:abstractNumId w:val="35"/>
  </w:num>
  <w:num w:numId="79">
    <w:abstractNumId w:val="35"/>
  </w:num>
  <w:num w:numId="80">
    <w:abstractNumId w:val="35"/>
  </w:num>
  <w:num w:numId="81">
    <w:abstractNumId w:val="65"/>
  </w:num>
  <w:num w:numId="82">
    <w:abstractNumId w:val="62"/>
  </w:num>
  <w:num w:numId="83">
    <w:abstractNumId w:val="61"/>
  </w:num>
  <w:num w:numId="84">
    <w:abstractNumId w:val="53"/>
  </w:num>
  <w:num w:numId="85">
    <w:abstractNumId w:val="35"/>
    <w:lvlOverride w:ilvl="0">
      <w:startOverride w:val="8"/>
    </w:lvlOverride>
    <w:lvlOverride w:ilvl="1">
      <w:startOverride w:val="1"/>
    </w:lvlOverride>
  </w:num>
  <w:num w:numId="86">
    <w:abstractNumId w:val="35"/>
    <w:lvlOverride w:ilvl="0">
      <w:startOverride w:val="8"/>
    </w:lvlOverride>
    <w:lvlOverride w:ilvl="1">
      <w:startOverride w:val="1"/>
    </w:lvlOverride>
  </w:num>
  <w:num w:numId="87">
    <w:abstractNumId w:val="2"/>
  </w:num>
  <w:num w:numId="88">
    <w:abstractNumId w:val="54"/>
  </w:num>
  <w:num w:numId="89">
    <w:abstractNumId w:val="4"/>
  </w:num>
  <w:num w:numId="90">
    <w:abstractNumId w:val="43"/>
  </w:num>
  <w:numIdMacAtCleanup w:val="8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3651734471-1060686537-3650278027-1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2"/>
  <w:drawingGridHorizontalSpacing w:val="120"/>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2F1"/>
    <w:rsid w:val="00000400"/>
    <w:rsid w:val="00000403"/>
    <w:rsid w:val="00000501"/>
    <w:rsid w:val="00002004"/>
    <w:rsid w:val="00002742"/>
    <w:rsid w:val="00003AF8"/>
    <w:rsid w:val="00003DB4"/>
    <w:rsid w:val="00003E9B"/>
    <w:rsid w:val="00004325"/>
    <w:rsid w:val="00004DEE"/>
    <w:rsid w:val="00004FCE"/>
    <w:rsid w:val="00005B69"/>
    <w:rsid w:val="00005E6B"/>
    <w:rsid w:val="00006A20"/>
    <w:rsid w:val="000070CC"/>
    <w:rsid w:val="00007686"/>
    <w:rsid w:val="00007795"/>
    <w:rsid w:val="00007DB0"/>
    <w:rsid w:val="0001088E"/>
    <w:rsid w:val="00010968"/>
    <w:rsid w:val="000109B9"/>
    <w:rsid w:val="00010E84"/>
    <w:rsid w:val="00011446"/>
    <w:rsid w:val="00011C36"/>
    <w:rsid w:val="00012B60"/>
    <w:rsid w:val="000138EC"/>
    <w:rsid w:val="0001462B"/>
    <w:rsid w:val="00014997"/>
    <w:rsid w:val="0001515B"/>
    <w:rsid w:val="00015B3E"/>
    <w:rsid w:val="00015C18"/>
    <w:rsid w:val="00015F0A"/>
    <w:rsid w:val="00015FAE"/>
    <w:rsid w:val="000166C1"/>
    <w:rsid w:val="00017DBA"/>
    <w:rsid w:val="0002019E"/>
    <w:rsid w:val="000204C4"/>
    <w:rsid w:val="00020DF8"/>
    <w:rsid w:val="00020FA1"/>
    <w:rsid w:val="0002230A"/>
    <w:rsid w:val="0002292B"/>
    <w:rsid w:val="00022C9F"/>
    <w:rsid w:val="00023641"/>
    <w:rsid w:val="00023C14"/>
    <w:rsid w:val="00023F77"/>
    <w:rsid w:val="000245BD"/>
    <w:rsid w:val="00024783"/>
    <w:rsid w:val="0002479E"/>
    <w:rsid w:val="00024826"/>
    <w:rsid w:val="000267A7"/>
    <w:rsid w:val="00026906"/>
    <w:rsid w:val="00030756"/>
    <w:rsid w:val="00031B2E"/>
    <w:rsid w:val="00032195"/>
    <w:rsid w:val="000322A9"/>
    <w:rsid w:val="00032843"/>
    <w:rsid w:val="0003329A"/>
    <w:rsid w:val="000335AE"/>
    <w:rsid w:val="000339D6"/>
    <w:rsid w:val="000342FF"/>
    <w:rsid w:val="000346A3"/>
    <w:rsid w:val="000347CF"/>
    <w:rsid w:val="00034B8A"/>
    <w:rsid w:val="000352EE"/>
    <w:rsid w:val="00035A8A"/>
    <w:rsid w:val="00036E9C"/>
    <w:rsid w:val="00037191"/>
    <w:rsid w:val="00037AC6"/>
    <w:rsid w:val="00037B1E"/>
    <w:rsid w:val="00040DF5"/>
    <w:rsid w:val="000411EF"/>
    <w:rsid w:val="00041784"/>
    <w:rsid w:val="00042D54"/>
    <w:rsid w:val="00042F7C"/>
    <w:rsid w:val="00043AAE"/>
    <w:rsid w:val="00044B9E"/>
    <w:rsid w:val="00044D83"/>
    <w:rsid w:val="000468B4"/>
    <w:rsid w:val="000469AB"/>
    <w:rsid w:val="00046A32"/>
    <w:rsid w:val="00046D2F"/>
    <w:rsid w:val="00047133"/>
    <w:rsid w:val="000472A6"/>
    <w:rsid w:val="000474D5"/>
    <w:rsid w:val="00047CFF"/>
    <w:rsid w:val="00050CAA"/>
    <w:rsid w:val="00050CE1"/>
    <w:rsid w:val="00051136"/>
    <w:rsid w:val="00051366"/>
    <w:rsid w:val="00052533"/>
    <w:rsid w:val="00053C12"/>
    <w:rsid w:val="00053E79"/>
    <w:rsid w:val="000541F6"/>
    <w:rsid w:val="0005469E"/>
    <w:rsid w:val="0005484B"/>
    <w:rsid w:val="000551F5"/>
    <w:rsid w:val="000553DB"/>
    <w:rsid w:val="00055D22"/>
    <w:rsid w:val="00056651"/>
    <w:rsid w:val="000569CF"/>
    <w:rsid w:val="00056F54"/>
    <w:rsid w:val="0006041A"/>
    <w:rsid w:val="000607C6"/>
    <w:rsid w:val="00060B4D"/>
    <w:rsid w:val="00060B84"/>
    <w:rsid w:val="00060FCB"/>
    <w:rsid w:val="00061436"/>
    <w:rsid w:val="00063A26"/>
    <w:rsid w:val="00063FAD"/>
    <w:rsid w:val="00064212"/>
    <w:rsid w:val="00064E30"/>
    <w:rsid w:val="00065217"/>
    <w:rsid w:val="00066CE2"/>
    <w:rsid w:val="00070B2B"/>
    <w:rsid w:val="000716FD"/>
    <w:rsid w:val="0007223A"/>
    <w:rsid w:val="000724AB"/>
    <w:rsid w:val="000724AE"/>
    <w:rsid w:val="00072648"/>
    <w:rsid w:val="0007374A"/>
    <w:rsid w:val="000737A9"/>
    <w:rsid w:val="00073A1D"/>
    <w:rsid w:val="00074D2B"/>
    <w:rsid w:val="00074E9F"/>
    <w:rsid w:val="0007551C"/>
    <w:rsid w:val="000755FA"/>
    <w:rsid w:val="000765BF"/>
    <w:rsid w:val="0007780E"/>
    <w:rsid w:val="000806D6"/>
    <w:rsid w:val="000809BF"/>
    <w:rsid w:val="00080A52"/>
    <w:rsid w:val="00081CA1"/>
    <w:rsid w:val="0008258C"/>
    <w:rsid w:val="000832EA"/>
    <w:rsid w:val="00083C31"/>
    <w:rsid w:val="000840F5"/>
    <w:rsid w:val="00084E5E"/>
    <w:rsid w:val="00085D85"/>
    <w:rsid w:val="00085E66"/>
    <w:rsid w:val="0008679E"/>
    <w:rsid w:val="00086B62"/>
    <w:rsid w:val="00087278"/>
    <w:rsid w:val="00087DE6"/>
    <w:rsid w:val="00090306"/>
    <w:rsid w:val="00090C53"/>
    <w:rsid w:val="00090FE8"/>
    <w:rsid w:val="000913CE"/>
    <w:rsid w:val="00091AAF"/>
    <w:rsid w:val="00092402"/>
    <w:rsid w:val="00092606"/>
    <w:rsid w:val="00092C8C"/>
    <w:rsid w:val="00093193"/>
    <w:rsid w:val="000935A7"/>
    <w:rsid w:val="00093B72"/>
    <w:rsid w:val="00093DF2"/>
    <w:rsid w:val="00094677"/>
    <w:rsid w:val="000948C0"/>
    <w:rsid w:val="000948CA"/>
    <w:rsid w:val="00095100"/>
    <w:rsid w:val="00095578"/>
    <w:rsid w:val="00095882"/>
    <w:rsid w:val="00096154"/>
    <w:rsid w:val="0009621A"/>
    <w:rsid w:val="00096B08"/>
    <w:rsid w:val="00096CEC"/>
    <w:rsid w:val="00096ECF"/>
    <w:rsid w:val="0009716A"/>
    <w:rsid w:val="00097349"/>
    <w:rsid w:val="00097959"/>
    <w:rsid w:val="00097C4F"/>
    <w:rsid w:val="00097F3D"/>
    <w:rsid w:val="000A0736"/>
    <w:rsid w:val="000A10D4"/>
    <w:rsid w:val="000A163A"/>
    <w:rsid w:val="000A1A18"/>
    <w:rsid w:val="000A1F97"/>
    <w:rsid w:val="000A20E7"/>
    <w:rsid w:val="000A2C04"/>
    <w:rsid w:val="000A3930"/>
    <w:rsid w:val="000A4905"/>
    <w:rsid w:val="000A4E05"/>
    <w:rsid w:val="000A4F9D"/>
    <w:rsid w:val="000A6351"/>
    <w:rsid w:val="000A68FA"/>
    <w:rsid w:val="000A7330"/>
    <w:rsid w:val="000A7669"/>
    <w:rsid w:val="000A7E22"/>
    <w:rsid w:val="000B0075"/>
    <w:rsid w:val="000B0139"/>
    <w:rsid w:val="000B0785"/>
    <w:rsid w:val="000B0A82"/>
    <w:rsid w:val="000B0E1D"/>
    <w:rsid w:val="000B0F4E"/>
    <w:rsid w:val="000B1022"/>
    <w:rsid w:val="000B2288"/>
    <w:rsid w:val="000B2634"/>
    <w:rsid w:val="000B2CB0"/>
    <w:rsid w:val="000B38E3"/>
    <w:rsid w:val="000B49A2"/>
    <w:rsid w:val="000B4D76"/>
    <w:rsid w:val="000B52A5"/>
    <w:rsid w:val="000B6572"/>
    <w:rsid w:val="000B68CD"/>
    <w:rsid w:val="000B6937"/>
    <w:rsid w:val="000B70A3"/>
    <w:rsid w:val="000B7979"/>
    <w:rsid w:val="000C270C"/>
    <w:rsid w:val="000C36C6"/>
    <w:rsid w:val="000C3F2D"/>
    <w:rsid w:val="000C4134"/>
    <w:rsid w:val="000C4461"/>
    <w:rsid w:val="000C4624"/>
    <w:rsid w:val="000C46E0"/>
    <w:rsid w:val="000C49D3"/>
    <w:rsid w:val="000C49FB"/>
    <w:rsid w:val="000C4F14"/>
    <w:rsid w:val="000C5EEC"/>
    <w:rsid w:val="000C6FD9"/>
    <w:rsid w:val="000D00BC"/>
    <w:rsid w:val="000D0C2E"/>
    <w:rsid w:val="000D1985"/>
    <w:rsid w:val="000D1BAB"/>
    <w:rsid w:val="000D1D78"/>
    <w:rsid w:val="000D1E9C"/>
    <w:rsid w:val="000D4903"/>
    <w:rsid w:val="000D4F69"/>
    <w:rsid w:val="000D57AB"/>
    <w:rsid w:val="000D6901"/>
    <w:rsid w:val="000D6CE3"/>
    <w:rsid w:val="000D6F7A"/>
    <w:rsid w:val="000D7581"/>
    <w:rsid w:val="000E0292"/>
    <w:rsid w:val="000E0AC2"/>
    <w:rsid w:val="000E0DA5"/>
    <w:rsid w:val="000E13D9"/>
    <w:rsid w:val="000E1447"/>
    <w:rsid w:val="000E14E6"/>
    <w:rsid w:val="000E1FEF"/>
    <w:rsid w:val="000E32C7"/>
    <w:rsid w:val="000E39CC"/>
    <w:rsid w:val="000E3FEE"/>
    <w:rsid w:val="000E4597"/>
    <w:rsid w:val="000E45E4"/>
    <w:rsid w:val="000E4C0D"/>
    <w:rsid w:val="000E4E92"/>
    <w:rsid w:val="000E5092"/>
    <w:rsid w:val="000E56EB"/>
    <w:rsid w:val="000E625F"/>
    <w:rsid w:val="000E643A"/>
    <w:rsid w:val="000E6AB3"/>
    <w:rsid w:val="000E6BF7"/>
    <w:rsid w:val="000E740E"/>
    <w:rsid w:val="000E7655"/>
    <w:rsid w:val="000E7AE7"/>
    <w:rsid w:val="000F0DC8"/>
    <w:rsid w:val="000F44A3"/>
    <w:rsid w:val="000F4B2E"/>
    <w:rsid w:val="000F4C1B"/>
    <w:rsid w:val="000F5A48"/>
    <w:rsid w:val="000F621F"/>
    <w:rsid w:val="000F6408"/>
    <w:rsid w:val="000F6FD0"/>
    <w:rsid w:val="000F7B17"/>
    <w:rsid w:val="00100072"/>
    <w:rsid w:val="001020FE"/>
    <w:rsid w:val="0010290D"/>
    <w:rsid w:val="00102D3B"/>
    <w:rsid w:val="00103116"/>
    <w:rsid w:val="001034D0"/>
    <w:rsid w:val="00103631"/>
    <w:rsid w:val="001043ED"/>
    <w:rsid w:val="0010446E"/>
    <w:rsid w:val="00104B43"/>
    <w:rsid w:val="00104CD3"/>
    <w:rsid w:val="00104D4E"/>
    <w:rsid w:val="001052F7"/>
    <w:rsid w:val="00106273"/>
    <w:rsid w:val="0010631E"/>
    <w:rsid w:val="0010635A"/>
    <w:rsid w:val="00107D79"/>
    <w:rsid w:val="001102CE"/>
    <w:rsid w:val="00110AFD"/>
    <w:rsid w:val="001111E7"/>
    <w:rsid w:val="0011186A"/>
    <w:rsid w:val="00112657"/>
    <w:rsid w:val="00113B37"/>
    <w:rsid w:val="00113E02"/>
    <w:rsid w:val="00113E77"/>
    <w:rsid w:val="00113F91"/>
    <w:rsid w:val="0011402E"/>
    <w:rsid w:val="00114BBB"/>
    <w:rsid w:val="00115193"/>
    <w:rsid w:val="00117174"/>
    <w:rsid w:val="0011735D"/>
    <w:rsid w:val="00117838"/>
    <w:rsid w:val="00120613"/>
    <w:rsid w:val="001206FF"/>
    <w:rsid w:val="001208F1"/>
    <w:rsid w:val="001217AE"/>
    <w:rsid w:val="00121986"/>
    <w:rsid w:val="00121B54"/>
    <w:rsid w:val="00121D7D"/>
    <w:rsid w:val="0012273E"/>
    <w:rsid w:val="00122A40"/>
    <w:rsid w:val="00122CDA"/>
    <w:rsid w:val="00123622"/>
    <w:rsid w:val="00123E85"/>
    <w:rsid w:val="00124613"/>
    <w:rsid w:val="001264E9"/>
    <w:rsid w:val="00126C45"/>
    <w:rsid w:val="00126C9D"/>
    <w:rsid w:val="001271D4"/>
    <w:rsid w:val="001301EA"/>
    <w:rsid w:val="00130470"/>
    <w:rsid w:val="00131687"/>
    <w:rsid w:val="00131CA9"/>
    <w:rsid w:val="00131DB9"/>
    <w:rsid w:val="00132315"/>
    <w:rsid w:val="00132705"/>
    <w:rsid w:val="00132C1C"/>
    <w:rsid w:val="00133DE4"/>
    <w:rsid w:val="00134295"/>
    <w:rsid w:val="00134D5D"/>
    <w:rsid w:val="001350F5"/>
    <w:rsid w:val="001355BB"/>
    <w:rsid w:val="00135A8C"/>
    <w:rsid w:val="00135A9C"/>
    <w:rsid w:val="00135B9D"/>
    <w:rsid w:val="00136488"/>
    <w:rsid w:val="00136D80"/>
    <w:rsid w:val="0013780D"/>
    <w:rsid w:val="00137A93"/>
    <w:rsid w:val="00137BB6"/>
    <w:rsid w:val="00140742"/>
    <w:rsid w:val="00140D9A"/>
    <w:rsid w:val="001410C6"/>
    <w:rsid w:val="001411FC"/>
    <w:rsid w:val="001415E2"/>
    <w:rsid w:val="001416A8"/>
    <w:rsid w:val="00141D3C"/>
    <w:rsid w:val="0014247C"/>
    <w:rsid w:val="00142860"/>
    <w:rsid w:val="001444FB"/>
    <w:rsid w:val="00144B4E"/>
    <w:rsid w:val="00145955"/>
    <w:rsid w:val="00145B5B"/>
    <w:rsid w:val="00145D4E"/>
    <w:rsid w:val="001461CC"/>
    <w:rsid w:val="00146F7D"/>
    <w:rsid w:val="0014780C"/>
    <w:rsid w:val="00147A71"/>
    <w:rsid w:val="00150025"/>
    <w:rsid w:val="001500DA"/>
    <w:rsid w:val="00151007"/>
    <w:rsid w:val="0015194A"/>
    <w:rsid w:val="0015254F"/>
    <w:rsid w:val="00152741"/>
    <w:rsid w:val="001527F7"/>
    <w:rsid w:val="001531A0"/>
    <w:rsid w:val="0015387D"/>
    <w:rsid w:val="00153DD7"/>
    <w:rsid w:val="0015454E"/>
    <w:rsid w:val="00154CF4"/>
    <w:rsid w:val="00155A0D"/>
    <w:rsid w:val="00155E12"/>
    <w:rsid w:val="00155F53"/>
    <w:rsid w:val="00156734"/>
    <w:rsid w:val="0015698F"/>
    <w:rsid w:val="001578AA"/>
    <w:rsid w:val="00157E1A"/>
    <w:rsid w:val="00161C8B"/>
    <w:rsid w:val="001636AE"/>
    <w:rsid w:val="00163D21"/>
    <w:rsid w:val="0016421E"/>
    <w:rsid w:val="00164979"/>
    <w:rsid w:val="00164DD6"/>
    <w:rsid w:val="00165524"/>
    <w:rsid w:val="0016555F"/>
    <w:rsid w:val="00165694"/>
    <w:rsid w:val="001661FC"/>
    <w:rsid w:val="001663D1"/>
    <w:rsid w:val="001704CD"/>
    <w:rsid w:val="00170510"/>
    <w:rsid w:val="00170EB0"/>
    <w:rsid w:val="00171654"/>
    <w:rsid w:val="001717C8"/>
    <w:rsid w:val="0017181E"/>
    <w:rsid w:val="0017227D"/>
    <w:rsid w:val="00172FDF"/>
    <w:rsid w:val="00173A87"/>
    <w:rsid w:val="0017403A"/>
    <w:rsid w:val="0017407C"/>
    <w:rsid w:val="00175C81"/>
    <w:rsid w:val="001765F1"/>
    <w:rsid w:val="001766B5"/>
    <w:rsid w:val="00176735"/>
    <w:rsid w:val="001776A2"/>
    <w:rsid w:val="001804BF"/>
    <w:rsid w:val="00180584"/>
    <w:rsid w:val="00180A0B"/>
    <w:rsid w:val="0018297C"/>
    <w:rsid w:val="00182F47"/>
    <w:rsid w:val="001831FB"/>
    <w:rsid w:val="001843E6"/>
    <w:rsid w:val="001847FF"/>
    <w:rsid w:val="00184A54"/>
    <w:rsid w:val="00184B05"/>
    <w:rsid w:val="0018519A"/>
    <w:rsid w:val="00185539"/>
    <w:rsid w:val="0018578E"/>
    <w:rsid w:val="00185D7D"/>
    <w:rsid w:val="00185DBE"/>
    <w:rsid w:val="00186A94"/>
    <w:rsid w:val="001870A0"/>
    <w:rsid w:val="0018782D"/>
    <w:rsid w:val="00187D44"/>
    <w:rsid w:val="0019008C"/>
    <w:rsid w:val="00190271"/>
    <w:rsid w:val="00191EE0"/>
    <w:rsid w:val="001936B4"/>
    <w:rsid w:val="00193DC1"/>
    <w:rsid w:val="00193FCE"/>
    <w:rsid w:val="0019472C"/>
    <w:rsid w:val="0019478B"/>
    <w:rsid w:val="001955D0"/>
    <w:rsid w:val="001958C0"/>
    <w:rsid w:val="001959E3"/>
    <w:rsid w:val="00195A16"/>
    <w:rsid w:val="00195D97"/>
    <w:rsid w:val="001962A4"/>
    <w:rsid w:val="0019668D"/>
    <w:rsid w:val="00196AF2"/>
    <w:rsid w:val="00197301"/>
    <w:rsid w:val="00197829"/>
    <w:rsid w:val="00197CE6"/>
    <w:rsid w:val="001A0505"/>
    <w:rsid w:val="001A0ED0"/>
    <w:rsid w:val="001A378D"/>
    <w:rsid w:val="001A3FF3"/>
    <w:rsid w:val="001A5B9A"/>
    <w:rsid w:val="001A64A1"/>
    <w:rsid w:val="001A6DF8"/>
    <w:rsid w:val="001A7014"/>
    <w:rsid w:val="001A73C0"/>
    <w:rsid w:val="001A7454"/>
    <w:rsid w:val="001A7B54"/>
    <w:rsid w:val="001B0355"/>
    <w:rsid w:val="001B0409"/>
    <w:rsid w:val="001B05F1"/>
    <w:rsid w:val="001B085D"/>
    <w:rsid w:val="001B14D8"/>
    <w:rsid w:val="001B194C"/>
    <w:rsid w:val="001B1FAB"/>
    <w:rsid w:val="001B2086"/>
    <w:rsid w:val="001B2103"/>
    <w:rsid w:val="001B2AA2"/>
    <w:rsid w:val="001B2D1E"/>
    <w:rsid w:val="001B41E9"/>
    <w:rsid w:val="001B4E10"/>
    <w:rsid w:val="001B51BC"/>
    <w:rsid w:val="001B57F2"/>
    <w:rsid w:val="001B582E"/>
    <w:rsid w:val="001B5830"/>
    <w:rsid w:val="001B5C75"/>
    <w:rsid w:val="001B6840"/>
    <w:rsid w:val="001B6A29"/>
    <w:rsid w:val="001B7C1D"/>
    <w:rsid w:val="001B7FA5"/>
    <w:rsid w:val="001C0808"/>
    <w:rsid w:val="001C129B"/>
    <w:rsid w:val="001C173F"/>
    <w:rsid w:val="001C2AE3"/>
    <w:rsid w:val="001C310D"/>
    <w:rsid w:val="001C3457"/>
    <w:rsid w:val="001C3DAF"/>
    <w:rsid w:val="001C55F0"/>
    <w:rsid w:val="001C5CB3"/>
    <w:rsid w:val="001C5FF9"/>
    <w:rsid w:val="001C602C"/>
    <w:rsid w:val="001C6807"/>
    <w:rsid w:val="001C6AD4"/>
    <w:rsid w:val="001C6B97"/>
    <w:rsid w:val="001C7535"/>
    <w:rsid w:val="001C78FA"/>
    <w:rsid w:val="001C7C37"/>
    <w:rsid w:val="001C7C6B"/>
    <w:rsid w:val="001C7CDB"/>
    <w:rsid w:val="001D0073"/>
    <w:rsid w:val="001D064D"/>
    <w:rsid w:val="001D0723"/>
    <w:rsid w:val="001D0E24"/>
    <w:rsid w:val="001D113E"/>
    <w:rsid w:val="001D13F7"/>
    <w:rsid w:val="001D141A"/>
    <w:rsid w:val="001D1CA1"/>
    <w:rsid w:val="001D1CE9"/>
    <w:rsid w:val="001D2D48"/>
    <w:rsid w:val="001D2DCB"/>
    <w:rsid w:val="001D2F9F"/>
    <w:rsid w:val="001D3554"/>
    <w:rsid w:val="001D3596"/>
    <w:rsid w:val="001D3EDF"/>
    <w:rsid w:val="001D45FD"/>
    <w:rsid w:val="001D4856"/>
    <w:rsid w:val="001D4C1F"/>
    <w:rsid w:val="001D5F9E"/>
    <w:rsid w:val="001D6032"/>
    <w:rsid w:val="001D6510"/>
    <w:rsid w:val="001D70D4"/>
    <w:rsid w:val="001D7D68"/>
    <w:rsid w:val="001E0A16"/>
    <w:rsid w:val="001E0BC9"/>
    <w:rsid w:val="001E1210"/>
    <w:rsid w:val="001E1299"/>
    <w:rsid w:val="001E135D"/>
    <w:rsid w:val="001E13A4"/>
    <w:rsid w:val="001E2499"/>
    <w:rsid w:val="001E2505"/>
    <w:rsid w:val="001E26EC"/>
    <w:rsid w:val="001E2AB0"/>
    <w:rsid w:val="001E3CA0"/>
    <w:rsid w:val="001E3FAB"/>
    <w:rsid w:val="001E4197"/>
    <w:rsid w:val="001E4868"/>
    <w:rsid w:val="001E50E5"/>
    <w:rsid w:val="001E5500"/>
    <w:rsid w:val="001E5E20"/>
    <w:rsid w:val="001E7C58"/>
    <w:rsid w:val="001E7EAF"/>
    <w:rsid w:val="001F0BED"/>
    <w:rsid w:val="001F10F5"/>
    <w:rsid w:val="001F1A68"/>
    <w:rsid w:val="001F22B0"/>
    <w:rsid w:val="001F2A2A"/>
    <w:rsid w:val="001F2CA3"/>
    <w:rsid w:val="001F2E8F"/>
    <w:rsid w:val="001F424B"/>
    <w:rsid w:val="001F4CA3"/>
    <w:rsid w:val="001F51CB"/>
    <w:rsid w:val="001F57A6"/>
    <w:rsid w:val="001F5811"/>
    <w:rsid w:val="001F65E8"/>
    <w:rsid w:val="001F6B2A"/>
    <w:rsid w:val="001F6E10"/>
    <w:rsid w:val="001F70AD"/>
    <w:rsid w:val="001F787F"/>
    <w:rsid w:val="001F7C4F"/>
    <w:rsid w:val="00200342"/>
    <w:rsid w:val="002007AB"/>
    <w:rsid w:val="00200A37"/>
    <w:rsid w:val="00201084"/>
    <w:rsid w:val="00201226"/>
    <w:rsid w:val="002018BF"/>
    <w:rsid w:val="0020228E"/>
    <w:rsid w:val="002023DF"/>
    <w:rsid w:val="002036D8"/>
    <w:rsid w:val="00203BD3"/>
    <w:rsid w:val="00204934"/>
    <w:rsid w:val="00205147"/>
    <w:rsid w:val="00205775"/>
    <w:rsid w:val="00205C5F"/>
    <w:rsid w:val="00205DDC"/>
    <w:rsid w:val="00205E43"/>
    <w:rsid w:val="002066E1"/>
    <w:rsid w:val="00206D70"/>
    <w:rsid w:val="00207134"/>
    <w:rsid w:val="00207211"/>
    <w:rsid w:val="00210379"/>
    <w:rsid w:val="00210491"/>
    <w:rsid w:val="00210732"/>
    <w:rsid w:val="00212D37"/>
    <w:rsid w:val="002139D3"/>
    <w:rsid w:val="00213D19"/>
    <w:rsid w:val="0021427A"/>
    <w:rsid w:val="002155F2"/>
    <w:rsid w:val="002155FA"/>
    <w:rsid w:val="002160F3"/>
    <w:rsid w:val="00216285"/>
    <w:rsid w:val="00216480"/>
    <w:rsid w:val="0021660F"/>
    <w:rsid w:val="00216BC5"/>
    <w:rsid w:val="002170BE"/>
    <w:rsid w:val="002177D1"/>
    <w:rsid w:val="002178BA"/>
    <w:rsid w:val="00217980"/>
    <w:rsid w:val="002200F1"/>
    <w:rsid w:val="00220987"/>
    <w:rsid w:val="00220D12"/>
    <w:rsid w:val="0022114F"/>
    <w:rsid w:val="002215DC"/>
    <w:rsid w:val="00221653"/>
    <w:rsid w:val="00221B55"/>
    <w:rsid w:val="00221C98"/>
    <w:rsid w:val="00221E21"/>
    <w:rsid w:val="00221EEB"/>
    <w:rsid w:val="002230B5"/>
    <w:rsid w:val="002234D3"/>
    <w:rsid w:val="002234DE"/>
    <w:rsid w:val="0022358F"/>
    <w:rsid w:val="002237C1"/>
    <w:rsid w:val="002238E0"/>
    <w:rsid w:val="00224B48"/>
    <w:rsid w:val="00224F1E"/>
    <w:rsid w:val="0022543F"/>
    <w:rsid w:val="00225D0A"/>
    <w:rsid w:val="0022747C"/>
    <w:rsid w:val="00227694"/>
    <w:rsid w:val="00230445"/>
    <w:rsid w:val="0023063F"/>
    <w:rsid w:val="0023093B"/>
    <w:rsid w:val="002314A4"/>
    <w:rsid w:val="00231C17"/>
    <w:rsid w:val="00232018"/>
    <w:rsid w:val="002326EB"/>
    <w:rsid w:val="0023293B"/>
    <w:rsid w:val="00232A61"/>
    <w:rsid w:val="002330C3"/>
    <w:rsid w:val="00233260"/>
    <w:rsid w:val="002337A8"/>
    <w:rsid w:val="002340D3"/>
    <w:rsid w:val="002349D9"/>
    <w:rsid w:val="00234FC5"/>
    <w:rsid w:val="00235F42"/>
    <w:rsid w:val="00237AB0"/>
    <w:rsid w:val="00237D1F"/>
    <w:rsid w:val="00237F05"/>
    <w:rsid w:val="00240002"/>
    <w:rsid w:val="00240906"/>
    <w:rsid w:val="002412CC"/>
    <w:rsid w:val="00241B45"/>
    <w:rsid w:val="002427AF"/>
    <w:rsid w:val="00242A1A"/>
    <w:rsid w:val="00242AB9"/>
    <w:rsid w:val="00243540"/>
    <w:rsid w:val="00243779"/>
    <w:rsid w:val="00243875"/>
    <w:rsid w:val="00243CC9"/>
    <w:rsid w:val="00244B7A"/>
    <w:rsid w:val="00247657"/>
    <w:rsid w:val="00247E34"/>
    <w:rsid w:val="00247FBB"/>
    <w:rsid w:val="00250A5A"/>
    <w:rsid w:val="00250C0E"/>
    <w:rsid w:val="00250EC4"/>
    <w:rsid w:val="00251380"/>
    <w:rsid w:val="00251D86"/>
    <w:rsid w:val="002521EE"/>
    <w:rsid w:val="00252543"/>
    <w:rsid w:val="00252BE9"/>
    <w:rsid w:val="0025310F"/>
    <w:rsid w:val="00253494"/>
    <w:rsid w:val="0025459F"/>
    <w:rsid w:val="002546FA"/>
    <w:rsid w:val="0025498A"/>
    <w:rsid w:val="00254FB6"/>
    <w:rsid w:val="0025738B"/>
    <w:rsid w:val="00260D0C"/>
    <w:rsid w:val="002616A3"/>
    <w:rsid w:val="00261A91"/>
    <w:rsid w:val="00263B3C"/>
    <w:rsid w:val="00263BC5"/>
    <w:rsid w:val="00263FEB"/>
    <w:rsid w:val="00265006"/>
    <w:rsid w:val="0026500C"/>
    <w:rsid w:val="00265499"/>
    <w:rsid w:val="00267DFD"/>
    <w:rsid w:val="002706E3"/>
    <w:rsid w:val="002711F6"/>
    <w:rsid w:val="002723DB"/>
    <w:rsid w:val="0027270B"/>
    <w:rsid w:val="002737D3"/>
    <w:rsid w:val="00273A5A"/>
    <w:rsid w:val="00273B51"/>
    <w:rsid w:val="0027434E"/>
    <w:rsid w:val="00275558"/>
    <w:rsid w:val="00275651"/>
    <w:rsid w:val="00275800"/>
    <w:rsid w:val="00275EF2"/>
    <w:rsid w:val="00276F42"/>
    <w:rsid w:val="00277214"/>
    <w:rsid w:val="00277D40"/>
    <w:rsid w:val="00277E4D"/>
    <w:rsid w:val="0028008F"/>
    <w:rsid w:val="00280278"/>
    <w:rsid w:val="00280287"/>
    <w:rsid w:val="00280797"/>
    <w:rsid w:val="002809AE"/>
    <w:rsid w:val="00280F4B"/>
    <w:rsid w:val="0028110E"/>
    <w:rsid w:val="002817BA"/>
    <w:rsid w:val="0028181C"/>
    <w:rsid w:val="002819D3"/>
    <w:rsid w:val="00283193"/>
    <w:rsid w:val="0028369A"/>
    <w:rsid w:val="002855A5"/>
    <w:rsid w:val="00286019"/>
    <w:rsid w:val="00286398"/>
    <w:rsid w:val="00286767"/>
    <w:rsid w:val="00286F6A"/>
    <w:rsid w:val="00287413"/>
    <w:rsid w:val="002877DA"/>
    <w:rsid w:val="0029031A"/>
    <w:rsid w:val="00290FB8"/>
    <w:rsid w:val="002913C4"/>
    <w:rsid w:val="00291965"/>
    <w:rsid w:val="00291C06"/>
    <w:rsid w:val="00292210"/>
    <w:rsid w:val="002930D5"/>
    <w:rsid w:val="0029354F"/>
    <w:rsid w:val="002937AA"/>
    <w:rsid w:val="00293DAB"/>
    <w:rsid w:val="002947B4"/>
    <w:rsid w:val="002956E0"/>
    <w:rsid w:val="00295843"/>
    <w:rsid w:val="002958DA"/>
    <w:rsid w:val="00295B62"/>
    <w:rsid w:val="00295BF7"/>
    <w:rsid w:val="00295EA3"/>
    <w:rsid w:val="00296881"/>
    <w:rsid w:val="00296982"/>
    <w:rsid w:val="0029698C"/>
    <w:rsid w:val="00296DF6"/>
    <w:rsid w:val="00296E2E"/>
    <w:rsid w:val="00297BF9"/>
    <w:rsid w:val="00297DAC"/>
    <w:rsid w:val="00297E3E"/>
    <w:rsid w:val="002A083F"/>
    <w:rsid w:val="002A091A"/>
    <w:rsid w:val="002A123E"/>
    <w:rsid w:val="002A29D5"/>
    <w:rsid w:val="002A30D0"/>
    <w:rsid w:val="002A36E5"/>
    <w:rsid w:val="002A4ADB"/>
    <w:rsid w:val="002A5617"/>
    <w:rsid w:val="002A56EC"/>
    <w:rsid w:val="002A61C3"/>
    <w:rsid w:val="002A65DE"/>
    <w:rsid w:val="002A6B7C"/>
    <w:rsid w:val="002A757A"/>
    <w:rsid w:val="002A7587"/>
    <w:rsid w:val="002A7D76"/>
    <w:rsid w:val="002A7F4D"/>
    <w:rsid w:val="002B01A3"/>
    <w:rsid w:val="002B0CB6"/>
    <w:rsid w:val="002B134F"/>
    <w:rsid w:val="002B15E8"/>
    <w:rsid w:val="002B19E9"/>
    <w:rsid w:val="002B1A94"/>
    <w:rsid w:val="002B1E02"/>
    <w:rsid w:val="002B2333"/>
    <w:rsid w:val="002B25B1"/>
    <w:rsid w:val="002B27FE"/>
    <w:rsid w:val="002B2BC9"/>
    <w:rsid w:val="002B2BF9"/>
    <w:rsid w:val="002B3479"/>
    <w:rsid w:val="002B357B"/>
    <w:rsid w:val="002B38C7"/>
    <w:rsid w:val="002B39A7"/>
    <w:rsid w:val="002B39EC"/>
    <w:rsid w:val="002B3D49"/>
    <w:rsid w:val="002B419F"/>
    <w:rsid w:val="002B4E93"/>
    <w:rsid w:val="002B4F0E"/>
    <w:rsid w:val="002B528D"/>
    <w:rsid w:val="002B6389"/>
    <w:rsid w:val="002B6D37"/>
    <w:rsid w:val="002B7F3A"/>
    <w:rsid w:val="002C0426"/>
    <w:rsid w:val="002C0564"/>
    <w:rsid w:val="002C11CD"/>
    <w:rsid w:val="002C1F07"/>
    <w:rsid w:val="002C210E"/>
    <w:rsid w:val="002C25B2"/>
    <w:rsid w:val="002C27C2"/>
    <w:rsid w:val="002C28C9"/>
    <w:rsid w:val="002C2B20"/>
    <w:rsid w:val="002C2CBC"/>
    <w:rsid w:val="002C3C96"/>
    <w:rsid w:val="002C3D42"/>
    <w:rsid w:val="002C4280"/>
    <w:rsid w:val="002C4FD4"/>
    <w:rsid w:val="002C564F"/>
    <w:rsid w:val="002C5919"/>
    <w:rsid w:val="002C6343"/>
    <w:rsid w:val="002C7003"/>
    <w:rsid w:val="002C751A"/>
    <w:rsid w:val="002D1904"/>
    <w:rsid w:val="002D1BA6"/>
    <w:rsid w:val="002D203C"/>
    <w:rsid w:val="002D24C7"/>
    <w:rsid w:val="002D24EE"/>
    <w:rsid w:val="002D2934"/>
    <w:rsid w:val="002D2A50"/>
    <w:rsid w:val="002D3423"/>
    <w:rsid w:val="002D3D9F"/>
    <w:rsid w:val="002D542C"/>
    <w:rsid w:val="002D644F"/>
    <w:rsid w:val="002E0953"/>
    <w:rsid w:val="002E2483"/>
    <w:rsid w:val="002E2CD5"/>
    <w:rsid w:val="002E34D8"/>
    <w:rsid w:val="002E368F"/>
    <w:rsid w:val="002E37FD"/>
    <w:rsid w:val="002E4172"/>
    <w:rsid w:val="002E46BB"/>
    <w:rsid w:val="002E6D28"/>
    <w:rsid w:val="002F0800"/>
    <w:rsid w:val="002F0F75"/>
    <w:rsid w:val="002F1AF5"/>
    <w:rsid w:val="002F29E7"/>
    <w:rsid w:val="002F305E"/>
    <w:rsid w:val="002F3525"/>
    <w:rsid w:val="002F49CC"/>
    <w:rsid w:val="002F4BEC"/>
    <w:rsid w:val="002F5E9F"/>
    <w:rsid w:val="002F69F1"/>
    <w:rsid w:val="002F6D55"/>
    <w:rsid w:val="002F7284"/>
    <w:rsid w:val="00300087"/>
    <w:rsid w:val="003001E1"/>
    <w:rsid w:val="00300567"/>
    <w:rsid w:val="00300892"/>
    <w:rsid w:val="00300AC9"/>
    <w:rsid w:val="00301419"/>
    <w:rsid w:val="003016DC"/>
    <w:rsid w:val="00301ADD"/>
    <w:rsid w:val="00301BC1"/>
    <w:rsid w:val="00302632"/>
    <w:rsid w:val="003030FF"/>
    <w:rsid w:val="00303151"/>
    <w:rsid w:val="00303BF6"/>
    <w:rsid w:val="00304FEA"/>
    <w:rsid w:val="00305246"/>
    <w:rsid w:val="00305A10"/>
    <w:rsid w:val="00305D6A"/>
    <w:rsid w:val="003061F8"/>
    <w:rsid w:val="00306368"/>
    <w:rsid w:val="00307576"/>
    <w:rsid w:val="003101BF"/>
    <w:rsid w:val="00310565"/>
    <w:rsid w:val="00310881"/>
    <w:rsid w:val="0031135F"/>
    <w:rsid w:val="003126B8"/>
    <w:rsid w:val="00312D99"/>
    <w:rsid w:val="00315FAC"/>
    <w:rsid w:val="00316B74"/>
    <w:rsid w:val="0031715D"/>
    <w:rsid w:val="003179F9"/>
    <w:rsid w:val="0032087F"/>
    <w:rsid w:val="00320C9F"/>
    <w:rsid w:val="00321628"/>
    <w:rsid w:val="00322094"/>
    <w:rsid w:val="00322D3F"/>
    <w:rsid w:val="00322DD9"/>
    <w:rsid w:val="00323E4A"/>
    <w:rsid w:val="00324003"/>
    <w:rsid w:val="00324AEE"/>
    <w:rsid w:val="00325A49"/>
    <w:rsid w:val="00325B9C"/>
    <w:rsid w:val="00326971"/>
    <w:rsid w:val="0032704C"/>
    <w:rsid w:val="00327051"/>
    <w:rsid w:val="003272B2"/>
    <w:rsid w:val="003272DC"/>
    <w:rsid w:val="00327493"/>
    <w:rsid w:val="003279FA"/>
    <w:rsid w:val="00327B35"/>
    <w:rsid w:val="0033099E"/>
    <w:rsid w:val="00330A00"/>
    <w:rsid w:val="00331889"/>
    <w:rsid w:val="00331A44"/>
    <w:rsid w:val="003324FA"/>
    <w:rsid w:val="00332952"/>
    <w:rsid w:val="003329CC"/>
    <w:rsid w:val="00333374"/>
    <w:rsid w:val="00333BF0"/>
    <w:rsid w:val="0033400F"/>
    <w:rsid w:val="003343EB"/>
    <w:rsid w:val="0033447D"/>
    <w:rsid w:val="00334D0F"/>
    <w:rsid w:val="00334E6E"/>
    <w:rsid w:val="00335018"/>
    <w:rsid w:val="003355DE"/>
    <w:rsid w:val="00335E0A"/>
    <w:rsid w:val="00336380"/>
    <w:rsid w:val="0033716F"/>
    <w:rsid w:val="003372F9"/>
    <w:rsid w:val="00337893"/>
    <w:rsid w:val="00337939"/>
    <w:rsid w:val="00337CCB"/>
    <w:rsid w:val="00337EB5"/>
    <w:rsid w:val="0034002A"/>
    <w:rsid w:val="0034152F"/>
    <w:rsid w:val="00341AA9"/>
    <w:rsid w:val="00342698"/>
    <w:rsid w:val="0034362E"/>
    <w:rsid w:val="0034462C"/>
    <w:rsid w:val="00344F59"/>
    <w:rsid w:val="003452D0"/>
    <w:rsid w:val="00347741"/>
    <w:rsid w:val="0035005A"/>
    <w:rsid w:val="00350473"/>
    <w:rsid w:val="00350FA8"/>
    <w:rsid w:val="00351ADE"/>
    <w:rsid w:val="00351D81"/>
    <w:rsid w:val="00353096"/>
    <w:rsid w:val="003533EE"/>
    <w:rsid w:val="00353671"/>
    <w:rsid w:val="0035412C"/>
    <w:rsid w:val="0035420D"/>
    <w:rsid w:val="00355C66"/>
    <w:rsid w:val="00357004"/>
    <w:rsid w:val="00357C20"/>
    <w:rsid w:val="00357FA3"/>
    <w:rsid w:val="0036041A"/>
    <w:rsid w:val="00360E59"/>
    <w:rsid w:val="003611EF"/>
    <w:rsid w:val="00361CB4"/>
    <w:rsid w:val="00361CB7"/>
    <w:rsid w:val="003624C4"/>
    <w:rsid w:val="003624F4"/>
    <w:rsid w:val="0036330D"/>
    <w:rsid w:val="003637EE"/>
    <w:rsid w:val="0036545E"/>
    <w:rsid w:val="0036553E"/>
    <w:rsid w:val="00365CCF"/>
    <w:rsid w:val="003670E0"/>
    <w:rsid w:val="00367386"/>
    <w:rsid w:val="00367E68"/>
    <w:rsid w:val="003706E3"/>
    <w:rsid w:val="003707C0"/>
    <w:rsid w:val="00371187"/>
    <w:rsid w:val="003711C8"/>
    <w:rsid w:val="003714EE"/>
    <w:rsid w:val="00372743"/>
    <w:rsid w:val="00372888"/>
    <w:rsid w:val="00372BE3"/>
    <w:rsid w:val="00373589"/>
    <w:rsid w:val="003735E2"/>
    <w:rsid w:val="00373903"/>
    <w:rsid w:val="003743F9"/>
    <w:rsid w:val="00374522"/>
    <w:rsid w:val="0037468A"/>
    <w:rsid w:val="00374774"/>
    <w:rsid w:val="00374814"/>
    <w:rsid w:val="003749F7"/>
    <w:rsid w:val="0037588D"/>
    <w:rsid w:val="00375DED"/>
    <w:rsid w:val="00376311"/>
    <w:rsid w:val="00377B7E"/>
    <w:rsid w:val="00380FC8"/>
    <w:rsid w:val="00381263"/>
    <w:rsid w:val="00381C07"/>
    <w:rsid w:val="003827E2"/>
    <w:rsid w:val="0038345C"/>
    <w:rsid w:val="00383920"/>
    <w:rsid w:val="00383B55"/>
    <w:rsid w:val="00384769"/>
    <w:rsid w:val="00385B9D"/>
    <w:rsid w:val="003873D7"/>
    <w:rsid w:val="00390494"/>
    <w:rsid w:val="00391DBF"/>
    <w:rsid w:val="00392C35"/>
    <w:rsid w:val="00393409"/>
    <w:rsid w:val="00393764"/>
    <w:rsid w:val="003947CF"/>
    <w:rsid w:val="00395FBF"/>
    <w:rsid w:val="00396CD4"/>
    <w:rsid w:val="00396D1A"/>
    <w:rsid w:val="0039714B"/>
    <w:rsid w:val="003A0216"/>
    <w:rsid w:val="003A0877"/>
    <w:rsid w:val="003A0D6D"/>
    <w:rsid w:val="003A1D0F"/>
    <w:rsid w:val="003A2011"/>
    <w:rsid w:val="003A2628"/>
    <w:rsid w:val="003A27AC"/>
    <w:rsid w:val="003A2E27"/>
    <w:rsid w:val="003A3F71"/>
    <w:rsid w:val="003A443E"/>
    <w:rsid w:val="003A4708"/>
    <w:rsid w:val="003A5142"/>
    <w:rsid w:val="003A5DD3"/>
    <w:rsid w:val="003A6143"/>
    <w:rsid w:val="003A64F6"/>
    <w:rsid w:val="003A749B"/>
    <w:rsid w:val="003A7764"/>
    <w:rsid w:val="003A77E6"/>
    <w:rsid w:val="003A7E29"/>
    <w:rsid w:val="003B006F"/>
    <w:rsid w:val="003B0088"/>
    <w:rsid w:val="003B069E"/>
    <w:rsid w:val="003B0AE7"/>
    <w:rsid w:val="003B0AFD"/>
    <w:rsid w:val="003B0B4E"/>
    <w:rsid w:val="003B0E79"/>
    <w:rsid w:val="003B1053"/>
    <w:rsid w:val="003B159B"/>
    <w:rsid w:val="003B15E5"/>
    <w:rsid w:val="003B16FE"/>
    <w:rsid w:val="003B2D0E"/>
    <w:rsid w:val="003B3274"/>
    <w:rsid w:val="003B53A4"/>
    <w:rsid w:val="003B5B64"/>
    <w:rsid w:val="003B5F95"/>
    <w:rsid w:val="003B6BAD"/>
    <w:rsid w:val="003B6EDC"/>
    <w:rsid w:val="003B7CFC"/>
    <w:rsid w:val="003C10BB"/>
    <w:rsid w:val="003C17C1"/>
    <w:rsid w:val="003C1DD0"/>
    <w:rsid w:val="003C2100"/>
    <w:rsid w:val="003C22B5"/>
    <w:rsid w:val="003C2A7C"/>
    <w:rsid w:val="003C2BD7"/>
    <w:rsid w:val="003C304E"/>
    <w:rsid w:val="003C3870"/>
    <w:rsid w:val="003C4A99"/>
    <w:rsid w:val="003C4E46"/>
    <w:rsid w:val="003C67DA"/>
    <w:rsid w:val="003C68BA"/>
    <w:rsid w:val="003C7164"/>
    <w:rsid w:val="003C732B"/>
    <w:rsid w:val="003D004E"/>
    <w:rsid w:val="003D03D6"/>
    <w:rsid w:val="003D0E18"/>
    <w:rsid w:val="003D0E9D"/>
    <w:rsid w:val="003D0F8C"/>
    <w:rsid w:val="003D1146"/>
    <w:rsid w:val="003D1A8E"/>
    <w:rsid w:val="003D1D16"/>
    <w:rsid w:val="003D214D"/>
    <w:rsid w:val="003D21CA"/>
    <w:rsid w:val="003D2273"/>
    <w:rsid w:val="003D30C9"/>
    <w:rsid w:val="003D350C"/>
    <w:rsid w:val="003D48D8"/>
    <w:rsid w:val="003D51F4"/>
    <w:rsid w:val="003D525C"/>
    <w:rsid w:val="003D5826"/>
    <w:rsid w:val="003D5EFB"/>
    <w:rsid w:val="003D62A4"/>
    <w:rsid w:val="003D693A"/>
    <w:rsid w:val="003D7584"/>
    <w:rsid w:val="003E0B40"/>
    <w:rsid w:val="003E0F9C"/>
    <w:rsid w:val="003E1C0A"/>
    <w:rsid w:val="003E1C56"/>
    <w:rsid w:val="003E2989"/>
    <w:rsid w:val="003E2B19"/>
    <w:rsid w:val="003E2B62"/>
    <w:rsid w:val="003E37FF"/>
    <w:rsid w:val="003E3A19"/>
    <w:rsid w:val="003E3C6D"/>
    <w:rsid w:val="003E3D67"/>
    <w:rsid w:val="003E41FB"/>
    <w:rsid w:val="003E4FDB"/>
    <w:rsid w:val="003E56C4"/>
    <w:rsid w:val="003E58E3"/>
    <w:rsid w:val="003E5929"/>
    <w:rsid w:val="003E5E91"/>
    <w:rsid w:val="003E5FC6"/>
    <w:rsid w:val="003F0173"/>
    <w:rsid w:val="003F0473"/>
    <w:rsid w:val="003F1606"/>
    <w:rsid w:val="003F2320"/>
    <w:rsid w:val="003F3406"/>
    <w:rsid w:val="003F34A4"/>
    <w:rsid w:val="003F3A4C"/>
    <w:rsid w:val="003F3A76"/>
    <w:rsid w:val="003F3ABA"/>
    <w:rsid w:val="003F3DAF"/>
    <w:rsid w:val="003F4484"/>
    <w:rsid w:val="003F4521"/>
    <w:rsid w:val="003F4C91"/>
    <w:rsid w:val="003F4F49"/>
    <w:rsid w:val="003F5364"/>
    <w:rsid w:val="003F549D"/>
    <w:rsid w:val="003F772D"/>
    <w:rsid w:val="003F7AB5"/>
    <w:rsid w:val="00400073"/>
    <w:rsid w:val="004006FF"/>
    <w:rsid w:val="0040077E"/>
    <w:rsid w:val="00400BA9"/>
    <w:rsid w:val="00400EB4"/>
    <w:rsid w:val="00400F9D"/>
    <w:rsid w:val="004018AD"/>
    <w:rsid w:val="00401C82"/>
    <w:rsid w:val="0040235D"/>
    <w:rsid w:val="004024F8"/>
    <w:rsid w:val="00402ADF"/>
    <w:rsid w:val="00402B76"/>
    <w:rsid w:val="00402D3A"/>
    <w:rsid w:val="00402DD2"/>
    <w:rsid w:val="00402F4F"/>
    <w:rsid w:val="00403156"/>
    <w:rsid w:val="00403529"/>
    <w:rsid w:val="00403A93"/>
    <w:rsid w:val="004040D1"/>
    <w:rsid w:val="004045A2"/>
    <w:rsid w:val="00404C00"/>
    <w:rsid w:val="00404E93"/>
    <w:rsid w:val="00405CB7"/>
    <w:rsid w:val="00406CDF"/>
    <w:rsid w:val="00407154"/>
    <w:rsid w:val="00407483"/>
    <w:rsid w:val="00407F7E"/>
    <w:rsid w:val="00410017"/>
    <w:rsid w:val="004116F1"/>
    <w:rsid w:val="00411E67"/>
    <w:rsid w:val="0041283B"/>
    <w:rsid w:val="00412C42"/>
    <w:rsid w:val="00412E0A"/>
    <w:rsid w:val="0041366C"/>
    <w:rsid w:val="00413CB9"/>
    <w:rsid w:val="00414829"/>
    <w:rsid w:val="0041499F"/>
    <w:rsid w:val="00414EAA"/>
    <w:rsid w:val="00414EF5"/>
    <w:rsid w:val="0041588B"/>
    <w:rsid w:val="00416370"/>
    <w:rsid w:val="0041685F"/>
    <w:rsid w:val="0041694F"/>
    <w:rsid w:val="00416C03"/>
    <w:rsid w:val="004174A9"/>
    <w:rsid w:val="004178C7"/>
    <w:rsid w:val="00417D0B"/>
    <w:rsid w:val="00417E3E"/>
    <w:rsid w:val="004202B8"/>
    <w:rsid w:val="004204BD"/>
    <w:rsid w:val="00420EFA"/>
    <w:rsid w:val="0042149E"/>
    <w:rsid w:val="0042176D"/>
    <w:rsid w:val="0042180C"/>
    <w:rsid w:val="004226D5"/>
    <w:rsid w:val="004232B6"/>
    <w:rsid w:val="004246B4"/>
    <w:rsid w:val="00424ABF"/>
    <w:rsid w:val="00424C09"/>
    <w:rsid w:val="0042594D"/>
    <w:rsid w:val="00427713"/>
    <w:rsid w:val="0043037B"/>
    <w:rsid w:val="00432E93"/>
    <w:rsid w:val="00434781"/>
    <w:rsid w:val="00434A6E"/>
    <w:rsid w:val="00435350"/>
    <w:rsid w:val="004357B7"/>
    <w:rsid w:val="00435990"/>
    <w:rsid w:val="00435CD8"/>
    <w:rsid w:val="00436368"/>
    <w:rsid w:val="00436445"/>
    <w:rsid w:val="00436851"/>
    <w:rsid w:val="00437AC7"/>
    <w:rsid w:val="00440E1A"/>
    <w:rsid w:val="00440EAF"/>
    <w:rsid w:val="00442854"/>
    <w:rsid w:val="004439AC"/>
    <w:rsid w:val="00443EE7"/>
    <w:rsid w:val="00443F38"/>
    <w:rsid w:val="00444016"/>
    <w:rsid w:val="0044475E"/>
    <w:rsid w:val="004468A5"/>
    <w:rsid w:val="00446A5C"/>
    <w:rsid w:val="00446A6F"/>
    <w:rsid w:val="00447503"/>
    <w:rsid w:val="00447737"/>
    <w:rsid w:val="0044782F"/>
    <w:rsid w:val="00447DBA"/>
    <w:rsid w:val="00450FEC"/>
    <w:rsid w:val="00451AC4"/>
    <w:rsid w:val="00452221"/>
    <w:rsid w:val="004525B9"/>
    <w:rsid w:val="00452DB8"/>
    <w:rsid w:val="00453D46"/>
    <w:rsid w:val="00453EB1"/>
    <w:rsid w:val="00454739"/>
    <w:rsid w:val="00454D70"/>
    <w:rsid w:val="00454EBD"/>
    <w:rsid w:val="004553AE"/>
    <w:rsid w:val="00455B43"/>
    <w:rsid w:val="00456851"/>
    <w:rsid w:val="00456BC6"/>
    <w:rsid w:val="004574B8"/>
    <w:rsid w:val="00457856"/>
    <w:rsid w:val="00460222"/>
    <w:rsid w:val="00460E95"/>
    <w:rsid w:val="00461E19"/>
    <w:rsid w:val="004620FA"/>
    <w:rsid w:val="00462189"/>
    <w:rsid w:val="004631D5"/>
    <w:rsid w:val="004636CB"/>
    <w:rsid w:val="004639E2"/>
    <w:rsid w:val="00463E3C"/>
    <w:rsid w:val="00464153"/>
    <w:rsid w:val="004646BE"/>
    <w:rsid w:val="00466402"/>
    <w:rsid w:val="0046677A"/>
    <w:rsid w:val="00466AEC"/>
    <w:rsid w:val="0046791C"/>
    <w:rsid w:val="00467A84"/>
    <w:rsid w:val="00467BAF"/>
    <w:rsid w:val="0047001C"/>
    <w:rsid w:val="00470803"/>
    <w:rsid w:val="00470ADA"/>
    <w:rsid w:val="00470B96"/>
    <w:rsid w:val="00470C79"/>
    <w:rsid w:val="00471627"/>
    <w:rsid w:val="0047172C"/>
    <w:rsid w:val="00472294"/>
    <w:rsid w:val="004729BF"/>
    <w:rsid w:val="00472AA4"/>
    <w:rsid w:val="00472B2F"/>
    <w:rsid w:val="00472F10"/>
    <w:rsid w:val="00472F7C"/>
    <w:rsid w:val="00473BC8"/>
    <w:rsid w:val="004748B5"/>
    <w:rsid w:val="00474B1A"/>
    <w:rsid w:val="00476371"/>
    <w:rsid w:val="004764BA"/>
    <w:rsid w:val="00476F12"/>
    <w:rsid w:val="0048023D"/>
    <w:rsid w:val="004806A6"/>
    <w:rsid w:val="0048095F"/>
    <w:rsid w:val="00480FCF"/>
    <w:rsid w:val="00481062"/>
    <w:rsid w:val="0048128A"/>
    <w:rsid w:val="00481637"/>
    <w:rsid w:val="0048199E"/>
    <w:rsid w:val="00481FAA"/>
    <w:rsid w:val="00482B79"/>
    <w:rsid w:val="00483E08"/>
    <w:rsid w:val="00484F7C"/>
    <w:rsid w:val="00485D59"/>
    <w:rsid w:val="00486E05"/>
    <w:rsid w:val="00487192"/>
    <w:rsid w:val="00487455"/>
    <w:rsid w:val="00490107"/>
    <w:rsid w:val="004901E9"/>
    <w:rsid w:val="00490992"/>
    <w:rsid w:val="0049101A"/>
    <w:rsid w:val="0049118E"/>
    <w:rsid w:val="00491CFA"/>
    <w:rsid w:val="00491E2C"/>
    <w:rsid w:val="00492768"/>
    <w:rsid w:val="00492E5F"/>
    <w:rsid w:val="004931CE"/>
    <w:rsid w:val="00494094"/>
    <w:rsid w:val="004940A9"/>
    <w:rsid w:val="00494E67"/>
    <w:rsid w:val="00495AC9"/>
    <w:rsid w:val="00495BA2"/>
    <w:rsid w:val="00495CE0"/>
    <w:rsid w:val="00495D70"/>
    <w:rsid w:val="00496673"/>
    <w:rsid w:val="004966C5"/>
    <w:rsid w:val="00496872"/>
    <w:rsid w:val="004969B6"/>
    <w:rsid w:val="00497096"/>
    <w:rsid w:val="00497238"/>
    <w:rsid w:val="004A1C6D"/>
    <w:rsid w:val="004A2056"/>
    <w:rsid w:val="004A2079"/>
    <w:rsid w:val="004A2B84"/>
    <w:rsid w:val="004A2F11"/>
    <w:rsid w:val="004A2F47"/>
    <w:rsid w:val="004A3E52"/>
    <w:rsid w:val="004A40D7"/>
    <w:rsid w:val="004A479A"/>
    <w:rsid w:val="004A48CB"/>
    <w:rsid w:val="004A4FB5"/>
    <w:rsid w:val="004A6A9D"/>
    <w:rsid w:val="004A6CD9"/>
    <w:rsid w:val="004A6E28"/>
    <w:rsid w:val="004A7467"/>
    <w:rsid w:val="004B0D5A"/>
    <w:rsid w:val="004B1441"/>
    <w:rsid w:val="004B24EB"/>
    <w:rsid w:val="004B31AD"/>
    <w:rsid w:val="004B354A"/>
    <w:rsid w:val="004B4C0F"/>
    <w:rsid w:val="004B50EB"/>
    <w:rsid w:val="004B53CA"/>
    <w:rsid w:val="004B5415"/>
    <w:rsid w:val="004B5754"/>
    <w:rsid w:val="004B57DC"/>
    <w:rsid w:val="004B5F5F"/>
    <w:rsid w:val="004B6327"/>
    <w:rsid w:val="004B6E3A"/>
    <w:rsid w:val="004B759E"/>
    <w:rsid w:val="004C0281"/>
    <w:rsid w:val="004C0B82"/>
    <w:rsid w:val="004C0E25"/>
    <w:rsid w:val="004C1763"/>
    <w:rsid w:val="004C2357"/>
    <w:rsid w:val="004C2393"/>
    <w:rsid w:val="004C240F"/>
    <w:rsid w:val="004C3765"/>
    <w:rsid w:val="004C3BB5"/>
    <w:rsid w:val="004C477A"/>
    <w:rsid w:val="004C6CCC"/>
    <w:rsid w:val="004C73E9"/>
    <w:rsid w:val="004D0788"/>
    <w:rsid w:val="004D0A0C"/>
    <w:rsid w:val="004D0D22"/>
    <w:rsid w:val="004D1B7A"/>
    <w:rsid w:val="004D1D7E"/>
    <w:rsid w:val="004D29AF"/>
    <w:rsid w:val="004D29D0"/>
    <w:rsid w:val="004D303C"/>
    <w:rsid w:val="004D3F0B"/>
    <w:rsid w:val="004D4216"/>
    <w:rsid w:val="004D4578"/>
    <w:rsid w:val="004D4E2F"/>
    <w:rsid w:val="004D5551"/>
    <w:rsid w:val="004D5876"/>
    <w:rsid w:val="004D5AA6"/>
    <w:rsid w:val="004D5C14"/>
    <w:rsid w:val="004D630F"/>
    <w:rsid w:val="004D7A0C"/>
    <w:rsid w:val="004D7C5E"/>
    <w:rsid w:val="004E0008"/>
    <w:rsid w:val="004E063F"/>
    <w:rsid w:val="004E0753"/>
    <w:rsid w:val="004E0F76"/>
    <w:rsid w:val="004E1B45"/>
    <w:rsid w:val="004E289E"/>
    <w:rsid w:val="004E28D8"/>
    <w:rsid w:val="004E353E"/>
    <w:rsid w:val="004E3BCD"/>
    <w:rsid w:val="004E3CAD"/>
    <w:rsid w:val="004E3F1B"/>
    <w:rsid w:val="004E43F6"/>
    <w:rsid w:val="004E48EB"/>
    <w:rsid w:val="004E4BAB"/>
    <w:rsid w:val="004E523F"/>
    <w:rsid w:val="004E5329"/>
    <w:rsid w:val="004E58EE"/>
    <w:rsid w:val="004E67DB"/>
    <w:rsid w:val="004E7E31"/>
    <w:rsid w:val="004F0021"/>
    <w:rsid w:val="004F08A1"/>
    <w:rsid w:val="004F0BAD"/>
    <w:rsid w:val="004F104D"/>
    <w:rsid w:val="004F11D6"/>
    <w:rsid w:val="004F21D0"/>
    <w:rsid w:val="004F38B2"/>
    <w:rsid w:val="004F3E9A"/>
    <w:rsid w:val="004F4AFA"/>
    <w:rsid w:val="004F5AAC"/>
    <w:rsid w:val="004F5FE7"/>
    <w:rsid w:val="004F63EB"/>
    <w:rsid w:val="004F7372"/>
    <w:rsid w:val="004F774B"/>
    <w:rsid w:val="004F7C29"/>
    <w:rsid w:val="00500533"/>
    <w:rsid w:val="005008BC"/>
    <w:rsid w:val="00500FBC"/>
    <w:rsid w:val="00501195"/>
    <w:rsid w:val="005011C1"/>
    <w:rsid w:val="0050143A"/>
    <w:rsid w:val="00501ABE"/>
    <w:rsid w:val="00501AE6"/>
    <w:rsid w:val="00501D1E"/>
    <w:rsid w:val="00501F93"/>
    <w:rsid w:val="00502BCB"/>
    <w:rsid w:val="00502C51"/>
    <w:rsid w:val="005030CF"/>
    <w:rsid w:val="00503C1E"/>
    <w:rsid w:val="00503CED"/>
    <w:rsid w:val="00503E9E"/>
    <w:rsid w:val="005056E8"/>
    <w:rsid w:val="0050725E"/>
    <w:rsid w:val="0050743B"/>
    <w:rsid w:val="00507782"/>
    <w:rsid w:val="005077B0"/>
    <w:rsid w:val="00510056"/>
    <w:rsid w:val="0051049B"/>
    <w:rsid w:val="00510F9B"/>
    <w:rsid w:val="005114D2"/>
    <w:rsid w:val="00511542"/>
    <w:rsid w:val="00512182"/>
    <w:rsid w:val="00512E91"/>
    <w:rsid w:val="005136DF"/>
    <w:rsid w:val="00513FB0"/>
    <w:rsid w:val="005149E3"/>
    <w:rsid w:val="005156D5"/>
    <w:rsid w:val="0051580A"/>
    <w:rsid w:val="00515FB9"/>
    <w:rsid w:val="005164AE"/>
    <w:rsid w:val="00516639"/>
    <w:rsid w:val="00516D38"/>
    <w:rsid w:val="00516D81"/>
    <w:rsid w:val="00517334"/>
    <w:rsid w:val="00517652"/>
    <w:rsid w:val="00517A17"/>
    <w:rsid w:val="00517F2E"/>
    <w:rsid w:val="00520A94"/>
    <w:rsid w:val="005210D7"/>
    <w:rsid w:val="00521A41"/>
    <w:rsid w:val="0052272D"/>
    <w:rsid w:val="0052348C"/>
    <w:rsid w:val="005235C7"/>
    <w:rsid w:val="00523968"/>
    <w:rsid w:val="005239D5"/>
    <w:rsid w:val="00524086"/>
    <w:rsid w:val="00524370"/>
    <w:rsid w:val="00524450"/>
    <w:rsid w:val="005246C8"/>
    <w:rsid w:val="00524BEF"/>
    <w:rsid w:val="0052567B"/>
    <w:rsid w:val="00525901"/>
    <w:rsid w:val="00525A70"/>
    <w:rsid w:val="00525BCF"/>
    <w:rsid w:val="005262F2"/>
    <w:rsid w:val="005264F1"/>
    <w:rsid w:val="005279A9"/>
    <w:rsid w:val="005303B3"/>
    <w:rsid w:val="00530AAE"/>
    <w:rsid w:val="005324CD"/>
    <w:rsid w:val="00533DE4"/>
    <w:rsid w:val="005360EF"/>
    <w:rsid w:val="005368CD"/>
    <w:rsid w:val="00536A59"/>
    <w:rsid w:val="00537125"/>
    <w:rsid w:val="00537211"/>
    <w:rsid w:val="0053791B"/>
    <w:rsid w:val="00537E3E"/>
    <w:rsid w:val="00540CB8"/>
    <w:rsid w:val="00540E9A"/>
    <w:rsid w:val="00540EBB"/>
    <w:rsid w:val="005413AF"/>
    <w:rsid w:val="00541DA3"/>
    <w:rsid w:val="00542382"/>
    <w:rsid w:val="005426FF"/>
    <w:rsid w:val="00542A25"/>
    <w:rsid w:val="0054329F"/>
    <w:rsid w:val="00543470"/>
    <w:rsid w:val="005438B2"/>
    <w:rsid w:val="00544466"/>
    <w:rsid w:val="00545618"/>
    <w:rsid w:val="005457DC"/>
    <w:rsid w:val="005458B7"/>
    <w:rsid w:val="0054651C"/>
    <w:rsid w:val="00546651"/>
    <w:rsid w:val="005469A8"/>
    <w:rsid w:val="0054712B"/>
    <w:rsid w:val="005471F7"/>
    <w:rsid w:val="0054757A"/>
    <w:rsid w:val="00547CD6"/>
    <w:rsid w:val="005504D2"/>
    <w:rsid w:val="0055061D"/>
    <w:rsid w:val="0055105D"/>
    <w:rsid w:val="00551766"/>
    <w:rsid w:val="00551FF5"/>
    <w:rsid w:val="00552005"/>
    <w:rsid w:val="00553804"/>
    <w:rsid w:val="00553A9D"/>
    <w:rsid w:val="00553E1E"/>
    <w:rsid w:val="00553F37"/>
    <w:rsid w:val="005540CE"/>
    <w:rsid w:val="00554636"/>
    <w:rsid w:val="00554D38"/>
    <w:rsid w:val="0055532F"/>
    <w:rsid w:val="00556DDC"/>
    <w:rsid w:val="0055728A"/>
    <w:rsid w:val="005578E7"/>
    <w:rsid w:val="00560064"/>
    <w:rsid w:val="005604B7"/>
    <w:rsid w:val="005618FA"/>
    <w:rsid w:val="00562BAA"/>
    <w:rsid w:val="00563359"/>
    <w:rsid w:val="00564366"/>
    <w:rsid w:val="005648B2"/>
    <w:rsid w:val="00564CB5"/>
    <w:rsid w:val="00565443"/>
    <w:rsid w:val="005655D9"/>
    <w:rsid w:val="005657F1"/>
    <w:rsid w:val="00566240"/>
    <w:rsid w:val="00566A64"/>
    <w:rsid w:val="00566BCC"/>
    <w:rsid w:val="00567EF8"/>
    <w:rsid w:val="005703DD"/>
    <w:rsid w:val="00570AB1"/>
    <w:rsid w:val="005714EC"/>
    <w:rsid w:val="00571F71"/>
    <w:rsid w:val="005720F6"/>
    <w:rsid w:val="00572DB3"/>
    <w:rsid w:val="00573410"/>
    <w:rsid w:val="00573978"/>
    <w:rsid w:val="00573FAA"/>
    <w:rsid w:val="005743E9"/>
    <w:rsid w:val="005746A3"/>
    <w:rsid w:val="0057475F"/>
    <w:rsid w:val="0057478F"/>
    <w:rsid w:val="00574ED0"/>
    <w:rsid w:val="00574FFA"/>
    <w:rsid w:val="00575FD2"/>
    <w:rsid w:val="00576182"/>
    <w:rsid w:val="00576542"/>
    <w:rsid w:val="0057667B"/>
    <w:rsid w:val="00580669"/>
    <w:rsid w:val="0058184D"/>
    <w:rsid w:val="00582ABB"/>
    <w:rsid w:val="00582B19"/>
    <w:rsid w:val="005836CF"/>
    <w:rsid w:val="00583A56"/>
    <w:rsid w:val="00583A77"/>
    <w:rsid w:val="00583ECF"/>
    <w:rsid w:val="00584A4F"/>
    <w:rsid w:val="00585288"/>
    <w:rsid w:val="00585B2D"/>
    <w:rsid w:val="00586057"/>
    <w:rsid w:val="005864A2"/>
    <w:rsid w:val="00587689"/>
    <w:rsid w:val="005877C7"/>
    <w:rsid w:val="00590B8E"/>
    <w:rsid w:val="00590C3B"/>
    <w:rsid w:val="00590D80"/>
    <w:rsid w:val="00591A6D"/>
    <w:rsid w:val="00591C98"/>
    <w:rsid w:val="00592036"/>
    <w:rsid w:val="005922C2"/>
    <w:rsid w:val="0059305E"/>
    <w:rsid w:val="00593382"/>
    <w:rsid w:val="00594D67"/>
    <w:rsid w:val="0059621B"/>
    <w:rsid w:val="00596507"/>
    <w:rsid w:val="005965F3"/>
    <w:rsid w:val="00596AC6"/>
    <w:rsid w:val="00596D58"/>
    <w:rsid w:val="00597623"/>
    <w:rsid w:val="00597ACD"/>
    <w:rsid w:val="00597B3F"/>
    <w:rsid w:val="005A00D5"/>
    <w:rsid w:val="005A0A14"/>
    <w:rsid w:val="005A0A60"/>
    <w:rsid w:val="005A0E74"/>
    <w:rsid w:val="005A1BF6"/>
    <w:rsid w:val="005A1D19"/>
    <w:rsid w:val="005A1D48"/>
    <w:rsid w:val="005A24C5"/>
    <w:rsid w:val="005A2AD4"/>
    <w:rsid w:val="005A2F93"/>
    <w:rsid w:val="005A36DF"/>
    <w:rsid w:val="005A3C7E"/>
    <w:rsid w:val="005A3EB0"/>
    <w:rsid w:val="005A3F47"/>
    <w:rsid w:val="005A4805"/>
    <w:rsid w:val="005A48F8"/>
    <w:rsid w:val="005A5843"/>
    <w:rsid w:val="005A60CC"/>
    <w:rsid w:val="005A6BB1"/>
    <w:rsid w:val="005A756B"/>
    <w:rsid w:val="005A7BF8"/>
    <w:rsid w:val="005B0E80"/>
    <w:rsid w:val="005B12AD"/>
    <w:rsid w:val="005B174C"/>
    <w:rsid w:val="005B1975"/>
    <w:rsid w:val="005B1E7F"/>
    <w:rsid w:val="005B215B"/>
    <w:rsid w:val="005B2803"/>
    <w:rsid w:val="005B2858"/>
    <w:rsid w:val="005B2CC8"/>
    <w:rsid w:val="005B2D79"/>
    <w:rsid w:val="005B2F52"/>
    <w:rsid w:val="005B3294"/>
    <w:rsid w:val="005B37B8"/>
    <w:rsid w:val="005B43F2"/>
    <w:rsid w:val="005B5150"/>
    <w:rsid w:val="005B6045"/>
    <w:rsid w:val="005B635F"/>
    <w:rsid w:val="005B65EB"/>
    <w:rsid w:val="005B66C9"/>
    <w:rsid w:val="005B6888"/>
    <w:rsid w:val="005B699C"/>
    <w:rsid w:val="005B6A97"/>
    <w:rsid w:val="005B6B4A"/>
    <w:rsid w:val="005B6C19"/>
    <w:rsid w:val="005B6C92"/>
    <w:rsid w:val="005B6F06"/>
    <w:rsid w:val="005B7087"/>
    <w:rsid w:val="005B70EB"/>
    <w:rsid w:val="005B74DD"/>
    <w:rsid w:val="005B7752"/>
    <w:rsid w:val="005B7EB8"/>
    <w:rsid w:val="005C056A"/>
    <w:rsid w:val="005C0641"/>
    <w:rsid w:val="005C0B92"/>
    <w:rsid w:val="005C1A60"/>
    <w:rsid w:val="005C2480"/>
    <w:rsid w:val="005C31E0"/>
    <w:rsid w:val="005C3E28"/>
    <w:rsid w:val="005C436D"/>
    <w:rsid w:val="005C44EB"/>
    <w:rsid w:val="005C48D4"/>
    <w:rsid w:val="005C48E4"/>
    <w:rsid w:val="005C4A6B"/>
    <w:rsid w:val="005C50FB"/>
    <w:rsid w:val="005C562E"/>
    <w:rsid w:val="005C58A2"/>
    <w:rsid w:val="005C68B0"/>
    <w:rsid w:val="005C6AB9"/>
    <w:rsid w:val="005C6C4C"/>
    <w:rsid w:val="005C7432"/>
    <w:rsid w:val="005C74E8"/>
    <w:rsid w:val="005D1D1A"/>
    <w:rsid w:val="005D2919"/>
    <w:rsid w:val="005D2AEA"/>
    <w:rsid w:val="005D38D3"/>
    <w:rsid w:val="005D4EDA"/>
    <w:rsid w:val="005D5211"/>
    <w:rsid w:val="005D539F"/>
    <w:rsid w:val="005D61D4"/>
    <w:rsid w:val="005D7B34"/>
    <w:rsid w:val="005E0223"/>
    <w:rsid w:val="005E04CE"/>
    <w:rsid w:val="005E0686"/>
    <w:rsid w:val="005E19AD"/>
    <w:rsid w:val="005E1AAF"/>
    <w:rsid w:val="005E1C17"/>
    <w:rsid w:val="005E26D6"/>
    <w:rsid w:val="005E2FE3"/>
    <w:rsid w:val="005E4C2B"/>
    <w:rsid w:val="005E4DAA"/>
    <w:rsid w:val="005E569C"/>
    <w:rsid w:val="005E78C7"/>
    <w:rsid w:val="005E78F2"/>
    <w:rsid w:val="005F0283"/>
    <w:rsid w:val="005F03D4"/>
    <w:rsid w:val="005F0635"/>
    <w:rsid w:val="005F0D01"/>
    <w:rsid w:val="005F0E14"/>
    <w:rsid w:val="005F2A95"/>
    <w:rsid w:val="005F31CD"/>
    <w:rsid w:val="005F3D00"/>
    <w:rsid w:val="005F41DE"/>
    <w:rsid w:val="005F432D"/>
    <w:rsid w:val="005F457F"/>
    <w:rsid w:val="005F4DA5"/>
    <w:rsid w:val="005F4DE2"/>
    <w:rsid w:val="005F5EC9"/>
    <w:rsid w:val="005F687B"/>
    <w:rsid w:val="005F6D1D"/>
    <w:rsid w:val="005F7FD2"/>
    <w:rsid w:val="00600E44"/>
    <w:rsid w:val="00600FAA"/>
    <w:rsid w:val="006010AF"/>
    <w:rsid w:val="00601C42"/>
    <w:rsid w:val="006028BC"/>
    <w:rsid w:val="00602920"/>
    <w:rsid w:val="00602935"/>
    <w:rsid w:val="00603156"/>
    <w:rsid w:val="00603B7D"/>
    <w:rsid w:val="00603DFC"/>
    <w:rsid w:val="00603FB8"/>
    <w:rsid w:val="00604219"/>
    <w:rsid w:val="00604F30"/>
    <w:rsid w:val="0060531E"/>
    <w:rsid w:val="00605AD8"/>
    <w:rsid w:val="00605D38"/>
    <w:rsid w:val="00606581"/>
    <w:rsid w:val="00606CD9"/>
    <w:rsid w:val="006100F9"/>
    <w:rsid w:val="00611878"/>
    <w:rsid w:val="006119EE"/>
    <w:rsid w:val="00611A06"/>
    <w:rsid w:val="0061292C"/>
    <w:rsid w:val="00612C56"/>
    <w:rsid w:val="00613455"/>
    <w:rsid w:val="00613D5F"/>
    <w:rsid w:val="00614171"/>
    <w:rsid w:val="0061454F"/>
    <w:rsid w:val="00614A9B"/>
    <w:rsid w:val="0061504B"/>
    <w:rsid w:val="006150E0"/>
    <w:rsid w:val="0061511D"/>
    <w:rsid w:val="00615D5B"/>
    <w:rsid w:val="00615E3D"/>
    <w:rsid w:val="00616115"/>
    <w:rsid w:val="006164FB"/>
    <w:rsid w:val="006175DD"/>
    <w:rsid w:val="0062026A"/>
    <w:rsid w:val="006202CC"/>
    <w:rsid w:val="00620621"/>
    <w:rsid w:val="006206E3"/>
    <w:rsid w:val="006213D2"/>
    <w:rsid w:val="00621602"/>
    <w:rsid w:val="006216E0"/>
    <w:rsid w:val="00623732"/>
    <w:rsid w:val="006241B0"/>
    <w:rsid w:val="0062442A"/>
    <w:rsid w:val="0062459F"/>
    <w:rsid w:val="00624724"/>
    <w:rsid w:val="00625195"/>
    <w:rsid w:val="006254E6"/>
    <w:rsid w:val="0062652A"/>
    <w:rsid w:val="0063030E"/>
    <w:rsid w:val="006309BA"/>
    <w:rsid w:val="0063152C"/>
    <w:rsid w:val="0063178D"/>
    <w:rsid w:val="00632CFB"/>
    <w:rsid w:val="00632E1A"/>
    <w:rsid w:val="00633873"/>
    <w:rsid w:val="00633ACE"/>
    <w:rsid w:val="00634DE1"/>
    <w:rsid w:val="00635277"/>
    <w:rsid w:val="006352FB"/>
    <w:rsid w:val="00635F28"/>
    <w:rsid w:val="00635FF3"/>
    <w:rsid w:val="006364A5"/>
    <w:rsid w:val="00637041"/>
    <w:rsid w:val="00637465"/>
    <w:rsid w:val="00637D9D"/>
    <w:rsid w:val="006401F3"/>
    <w:rsid w:val="00640485"/>
    <w:rsid w:val="00640EB4"/>
    <w:rsid w:val="00640ED3"/>
    <w:rsid w:val="00641204"/>
    <w:rsid w:val="006416B0"/>
    <w:rsid w:val="006419F9"/>
    <w:rsid w:val="00641CCC"/>
    <w:rsid w:val="00642F45"/>
    <w:rsid w:val="00643125"/>
    <w:rsid w:val="00643285"/>
    <w:rsid w:val="006439C9"/>
    <w:rsid w:val="00643BCF"/>
    <w:rsid w:val="00646901"/>
    <w:rsid w:val="00646C6B"/>
    <w:rsid w:val="00646D27"/>
    <w:rsid w:val="006477E7"/>
    <w:rsid w:val="00647ADD"/>
    <w:rsid w:val="00652387"/>
    <w:rsid w:val="00652E8C"/>
    <w:rsid w:val="00653F4A"/>
    <w:rsid w:val="00654325"/>
    <w:rsid w:val="0065507A"/>
    <w:rsid w:val="006572A6"/>
    <w:rsid w:val="00657795"/>
    <w:rsid w:val="00657871"/>
    <w:rsid w:val="00660AB4"/>
    <w:rsid w:val="006610CF"/>
    <w:rsid w:val="00661CA3"/>
    <w:rsid w:val="00661D6D"/>
    <w:rsid w:val="0066291A"/>
    <w:rsid w:val="006634AA"/>
    <w:rsid w:val="00663ABB"/>
    <w:rsid w:val="00664992"/>
    <w:rsid w:val="00665A50"/>
    <w:rsid w:val="00665A67"/>
    <w:rsid w:val="00665EFA"/>
    <w:rsid w:val="00666036"/>
    <w:rsid w:val="00666306"/>
    <w:rsid w:val="00667C32"/>
    <w:rsid w:val="00670232"/>
    <w:rsid w:val="00670E9B"/>
    <w:rsid w:val="00670FF2"/>
    <w:rsid w:val="0067185D"/>
    <w:rsid w:val="00671C0A"/>
    <w:rsid w:val="006721A7"/>
    <w:rsid w:val="0067268D"/>
    <w:rsid w:val="006726C2"/>
    <w:rsid w:val="00673273"/>
    <w:rsid w:val="00673770"/>
    <w:rsid w:val="00674D7C"/>
    <w:rsid w:val="0067515A"/>
    <w:rsid w:val="0067546B"/>
    <w:rsid w:val="00675B08"/>
    <w:rsid w:val="00675E18"/>
    <w:rsid w:val="006767B6"/>
    <w:rsid w:val="0067689E"/>
    <w:rsid w:val="00677011"/>
    <w:rsid w:val="006770E4"/>
    <w:rsid w:val="006775E7"/>
    <w:rsid w:val="00677B8D"/>
    <w:rsid w:val="00680632"/>
    <w:rsid w:val="00680699"/>
    <w:rsid w:val="0068090D"/>
    <w:rsid w:val="006818AA"/>
    <w:rsid w:val="00682943"/>
    <w:rsid w:val="00683BD8"/>
    <w:rsid w:val="00683C70"/>
    <w:rsid w:val="006845B4"/>
    <w:rsid w:val="00685262"/>
    <w:rsid w:val="006866EE"/>
    <w:rsid w:val="00686C06"/>
    <w:rsid w:val="006871C2"/>
    <w:rsid w:val="006909C3"/>
    <w:rsid w:val="00690C3D"/>
    <w:rsid w:val="00691092"/>
    <w:rsid w:val="00691717"/>
    <w:rsid w:val="00691785"/>
    <w:rsid w:val="00693DC4"/>
    <w:rsid w:val="00693EBA"/>
    <w:rsid w:val="0069470B"/>
    <w:rsid w:val="0069512F"/>
    <w:rsid w:val="006956BE"/>
    <w:rsid w:val="00695D4B"/>
    <w:rsid w:val="0069638F"/>
    <w:rsid w:val="0069735E"/>
    <w:rsid w:val="006973FB"/>
    <w:rsid w:val="006976DD"/>
    <w:rsid w:val="0069799E"/>
    <w:rsid w:val="00697D18"/>
    <w:rsid w:val="00697ECF"/>
    <w:rsid w:val="006A0170"/>
    <w:rsid w:val="006A091D"/>
    <w:rsid w:val="006A15B3"/>
    <w:rsid w:val="006A1A0D"/>
    <w:rsid w:val="006A2685"/>
    <w:rsid w:val="006A38D6"/>
    <w:rsid w:val="006A3B5F"/>
    <w:rsid w:val="006A47BC"/>
    <w:rsid w:val="006A4976"/>
    <w:rsid w:val="006A49D4"/>
    <w:rsid w:val="006A5BDF"/>
    <w:rsid w:val="006A6B35"/>
    <w:rsid w:val="006A71C8"/>
    <w:rsid w:val="006A71FF"/>
    <w:rsid w:val="006A73C3"/>
    <w:rsid w:val="006A7459"/>
    <w:rsid w:val="006A7535"/>
    <w:rsid w:val="006A7738"/>
    <w:rsid w:val="006A7757"/>
    <w:rsid w:val="006A77A7"/>
    <w:rsid w:val="006A7865"/>
    <w:rsid w:val="006A7A0B"/>
    <w:rsid w:val="006A7B41"/>
    <w:rsid w:val="006B0579"/>
    <w:rsid w:val="006B076E"/>
    <w:rsid w:val="006B0986"/>
    <w:rsid w:val="006B0F1E"/>
    <w:rsid w:val="006B0F5A"/>
    <w:rsid w:val="006B16FF"/>
    <w:rsid w:val="006B2550"/>
    <w:rsid w:val="006B2697"/>
    <w:rsid w:val="006B2E74"/>
    <w:rsid w:val="006B2F9B"/>
    <w:rsid w:val="006B319E"/>
    <w:rsid w:val="006B3465"/>
    <w:rsid w:val="006B4C20"/>
    <w:rsid w:val="006B6195"/>
    <w:rsid w:val="006B689C"/>
    <w:rsid w:val="006B7161"/>
    <w:rsid w:val="006B72A2"/>
    <w:rsid w:val="006B7590"/>
    <w:rsid w:val="006C05BE"/>
    <w:rsid w:val="006C0697"/>
    <w:rsid w:val="006C1396"/>
    <w:rsid w:val="006C1AF2"/>
    <w:rsid w:val="006C1E5C"/>
    <w:rsid w:val="006C1FCC"/>
    <w:rsid w:val="006C1FE3"/>
    <w:rsid w:val="006C207B"/>
    <w:rsid w:val="006C21E9"/>
    <w:rsid w:val="006C2250"/>
    <w:rsid w:val="006C232D"/>
    <w:rsid w:val="006C2CA5"/>
    <w:rsid w:val="006C34EF"/>
    <w:rsid w:val="006C68B9"/>
    <w:rsid w:val="006C6C4C"/>
    <w:rsid w:val="006C6FE3"/>
    <w:rsid w:val="006C6FE8"/>
    <w:rsid w:val="006C74C0"/>
    <w:rsid w:val="006C76BF"/>
    <w:rsid w:val="006C7ACD"/>
    <w:rsid w:val="006D0F82"/>
    <w:rsid w:val="006D1780"/>
    <w:rsid w:val="006D1A7D"/>
    <w:rsid w:val="006D24F7"/>
    <w:rsid w:val="006D26EE"/>
    <w:rsid w:val="006D2DB6"/>
    <w:rsid w:val="006D2E00"/>
    <w:rsid w:val="006D4D90"/>
    <w:rsid w:val="006D5973"/>
    <w:rsid w:val="006D6CC0"/>
    <w:rsid w:val="006D6CE3"/>
    <w:rsid w:val="006D7F82"/>
    <w:rsid w:val="006E0010"/>
    <w:rsid w:val="006E01CC"/>
    <w:rsid w:val="006E0B6A"/>
    <w:rsid w:val="006E0CDB"/>
    <w:rsid w:val="006E1BB7"/>
    <w:rsid w:val="006E5076"/>
    <w:rsid w:val="006E50C3"/>
    <w:rsid w:val="006E5AE4"/>
    <w:rsid w:val="006E5B71"/>
    <w:rsid w:val="006E5D4E"/>
    <w:rsid w:val="006E602E"/>
    <w:rsid w:val="006E64B0"/>
    <w:rsid w:val="006E7212"/>
    <w:rsid w:val="006E7E65"/>
    <w:rsid w:val="006F0654"/>
    <w:rsid w:val="006F07E2"/>
    <w:rsid w:val="006F0B31"/>
    <w:rsid w:val="006F10C5"/>
    <w:rsid w:val="006F123A"/>
    <w:rsid w:val="006F13D4"/>
    <w:rsid w:val="006F2295"/>
    <w:rsid w:val="006F24B2"/>
    <w:rsid w:val="006F25B6"/>
    <w:rsid w:val="006F2C7D"/>
    <w:rsid w:val="006F2EC7"/>
    <w:rsid w:val="006F3565"/>
    <w:rsid w:val="006F3D2E"/>
    <w:rsid w:val="006F43EA"/>
    <w:rsid w:val="006F49A5"/>
    <w:rsid w:val="006F4D09"/>
    <w:rsid w:val="006F5712"/>
    <w:rsid w:val="006F581F"/>
    <w:rsid w:val="006F7E43"/>
    <w:rsid w:val="007007BC"/>
    <w:rsid w:val="0070198D"/>
    <w:rsid w:val="00703012"/>
    <w:rsid w:val="00703416"/>
    <w:rsid w:val="00703A00"/>
    <w:rsid w:val="00703A35"/>
    <w:rsid w:val="007040DD"/>
    <w:rsid w:val="007045A6"/>
    <w:rsid w:val="00704DF5"/>
    <w:rsid w:val="00705143"/>
    <w:rsid w:val="00705C91"/>
    <w:rsid w:val="00706134"/>
    <w:rsid w:val="007066E5"/>
    <w:rsid w:val="00706940"/>
    <w:rsid w:val="007069DB"/>
    <w:rsid w:val="00706AE2"/>
    <w:rsid w:val="00706EA7"/>
    <w:rsid w:val="00706FE7"/>
    <w:rsid w:val="00707923"/>
    <w:rsid w:val="007102F5"/>
    <w:rsid w:val="007117B7"/>
    <w:rsid w:val="007118EA"/>
    <w:rsid w:val="007119EA"/>
    <w:rsid w:val="00711BAA"/>
    <w:rsid w:val="00712419"/>
    <w:rsid w:val="007125F6"/>
    <w:rsid w:val="00712779"/>
    <w:rsid w:val="00712FA2"/>
    <w:rsid w:val="007134F6"/>
    <w:rsid w:val="00713688"/>
    <w:rsid w:val="00713711"/>
    <w:rsid w:val="00713AD9"/>
    <w:rsid w:val="00713F69"/>
    <w:rsid w:val="00714CF7"/>
    <w:rsid w:val="00714D19"/>
    <w:rsid w:val="007154E7"/>
    <w:rsid w:val="007162E1"/>
    <w:rsid w:val="0071659E"/>
    <w:rsid w:val="00716F31"/>
    <w:rsid w:val="007171CF"/>
    <w:rsid w:val="00717705"/>
    <w:rsid w:val="00720041"/>
    <w:rsid w:val="00720067"/>
    <w:rsid w:val="00720081"/>
    <w:rsid w:val="00720782"/>
    <w:rsid w:val="00720CAE"/>
    <w:rsid w:val="0072119E"/>
    <w:rsid w:val="00721399"/>
    <w:rsid w:val="00721994"/>
    <w:rsid w:val="00721A58"/>
    <w:rsid w:val="00721F1E"/>
    <w:rsid w:val="0072205A"/>
    <w:rsid w:val="00723884"/>
    <w:rsid w:val="007242C0"/>
    <w:rsid w:val="007246A8"/>
    <w:rsid w:val="00725463"/>
    <w:rsid w:val="00727E6D"/>
    <w:rsid w:val="00730E35"/>
    <w:rsid w:val="007316A5"/>
    <w:rsid w:val="00731BAD"/>
    <w:rsid w:val="00732923"/>
    <w:rsid w:val="00732FE8"/>
    <w:rsid w:val="007335D2"/>
    <w:rsid w:val="007347C0"/>
    <w:rsid w:val="00734816"/>
    <w:rsid w:val="00735F3F"/>
    <w:rsid w:val="00736828"/>
    <w:rsid w:val="007369E5"/>
    <w:rsid w:val="00737727"/>
    <w:rsid w:val="007377D4"/>
    <w:rsid w:val="007378BC"/>
    <w:rsid w:val="00737A10"/>
    <w:rsid w:val="00737DBA"/>
    <w:rsid w:val="00737E67"/>
    <w:rsid w:val="00737E75"/>
    <w:rsid w:val="00740A61"/>
    <w:rsid w:val="00740B0F"/>
    <w:rsid w:val="00740DA2"/>
    <w:rsid w:val="00741310"/>
    <w:rsid w:val="00741412"/>
    <w:rsid w:val="007418A1"/>
    <w:rsid w:val="00742082"/>
    <w:rsid w:val="0074380D"/>
    <w:rsid w:val="0074382B"/>
    <w:rsid w:val="00743A94"/>
    <w:rsid w:val="00743A9C"/>
    <w:rsid w:val="00744104"/>
    <w:rsid w:val="007443D6"/>
    <w:rsid w:val="0074464A"/>
    <w:rsid w:val="00744C29"/>
    <w:rsid w:val="0074533A"/>
    <w:rsid w:val="00745780"/>
    <w:rsid w:val="007461D8"/>
    <w:rsid w:val="0074717A"/>
    <w:rsid w:val="00747BE4"/>
    <w:rsid w:val="00747EA3"/>
    <w:rsid w:val="00750B1C"/>
    <w:rsid w:val="00750CD4"/>
    <w:rsid w:val="0075118B"/>
    <w:rsid w:val="00751544"/>
    <w:rsid w:val="00751783"/>
    <w:rsid w:val="00751810"/>
    <w:rsid w:val="00752C22"/>
    <w:rsid w:val="00752D1E"/>
    <w:rsid w:val="00752FCD"/>
    <w:rsid w:val="0075317A"/>
    <w:rsid w:val="00753184"/>
    <w:rsid w:val="007534EB"/>
    <w:rsid w:val="0075370B"/>
    <w:rsid w:val="007543C6"/>
    <w:rsid w:val="00755109"/>
    <w:rsid w:val="007551B6"/>
    <w:rsid w:val="00756CCD"/>
    <w:rsid w:val="00757568"/>
    <w:rsid w:val="0075778D"/>
    <w:rsid w:val="007605C9"/>
    <w:rsid w:val="00760E5B"/>
    <w:rsid w:val="007612B1"/>
    <w:rsid w:val="007623B8"/>
    <w:rsid w:val="007629E4"/>
    <w:rsid w:val="00762EBE"/>
    <w:rsid w:val="00762F30"/>
    <w:rsid w:val="00763B7A"/>
    <w:rsid w:val="00764016"/>
    <w:rsid w:val="00764B5F"/>
    <w:rsid w:val="00764CB7"/>
    <w:rsid w:val="007651AF"/>
    <w:rsid w:val="00765497"/>
    <w:rsid w:val="00765AAE"/>
    <w:rsid w:val="00765C27"/>
    <w:rsid w:val="00766EE0"/>
    <w:rsid w:val="00767982"/>
    <w:rsid w:val="00770201"/>
    <w:rsid w:val="00770E18"/>
    <w:rsid w:val="0077145D"/>
    <w:rsid w:val="007717F4"/>
    <w:rsid w:val="0077206E"/>
    <w:rsid w:val="0077227A"/>
    <w:rsid w:val="00772B5E"/>
    <w:rsid w:val="00773350"/>
    <w:rsid w:val="007738B2"/>
    <w:rsid w:val="007739E7"/>
    <w:rsid w:val="007744F1"/>
    <w:rsid w:val="00774655"/>
    <w:rsid w:val="00774C5A"/>
    <w:rsid w:val="00774E71"/>
    <w:rsid w:val="007750D8"/>
    <w:rsid w:val="0077547D"/>
    <w:rsid w:val="00775725"/>
    <w:rsid w:val="00775B39"/>
    <w:rsid w:val="00775E67"/>
    <w:rsid w:val="00776F9C"/>
    <w:rsid w:val="0077770C"/>
    <w:rsid w:val="00780243"/>
    <w:rsid w:val="00780AF9"/>
    <w:rsid w:val="00780C99"/>
    <w:rsid w:val="0078140C"/>
    <w:rsid w:val="00781734"/>
    <w:rsid w:val="00782A00"/>
    <w:rsid w:val="00782D81"/>
    <w:rsid w:val="0078339A"/>
    <w:rsid w:val="007839C8"/>
    <w:rsid w:val="00783D2E"/>
    <w:rsid w:val="00784D60"/>
    <w:rsid w:val="00785EEA"/>
    <w:rsid w:val="0078693C"/>
    <w:rsid w:val="00787355"/>
    <w:rsid w:val="00787B32"/>
    <w:rsid w:val="0079067C"/>
    <w:rsid w:val="00790F44"/>
    <w:rsid w:val="00791C4C"/>
    <w:rsid w:val="00791F47"/>
    <w:rsid w:val="0079241E"/>
    <w:rsid w:val="007929B0"/>
    <w:rsid w:val="0079437F"/>
    <w:rsid w:val="007944DC"/>
    <w:rsid w:val="00794DD2"/>
    <w:rsid w:val="00794EE2"/>
    <w:rsid w:val="00794F9E"/>
    <w:rsid w:val="00795626"/>
    <w:rsid w:val="007959D5"/>
    <w:rsid w:val="00796633"/>
    <w:rsid w:val="007973CD"/>
    <w:rsid w:val="00797D04"/>
    <w:rsid w:val="007A0BB6"/>
    <w:rsid w:val="007A0BE1"/>
    <w:rsid w:val="007A102E"/>
    <w:rsid w:val="007A14C1"/>
    <w:rsid w:val="007A14D7"/>
    <w:rsid w:val="007A1B31"/>
    <w:rsid w:val="007A1F76"/>
    <w:rsid w:val="007A1FC6"/>
    <w:rsid w:val="007A2025"/>
    <w:rsid w:val="007A20EC"/>
    <w:rsid w:val="007A23E4"/>
    <w:rsid w:val="007A250B"/>
    <w:rsid w:val="007A2B5D"/>
    <w:rsid w:val="007A2B6B"/>
    <w:rsid w:val="007A35A6"/>
    <w:rsid w:val="007A397C"/>
    <w:rsid w:val="007A3D57"/>
    <w:rsid w:val="007A3E68"/>
    <w:rsid w:val="007A4043"/>
    <w:rsid w:val="007A43E1"/>
    <w:rsid w:val="007A5AC3"/>
    <w:rsid w:val="007A5C73"/>
    <w:rsid w:val="007A5D0B"/>
    <w:rsid w:val="007A6525"/>
    <w:rsid w:val="007A66BC"/>
    <w:rsid w:val="007A6D26"/>
    <w:rsid w:val="007A717A"/>
    <w:rsid w:val="007A7338"/>
    <w:rsid w:val="007B111F"/>
    <w:rsid w:val="007B13FC"/>
    <w:rsid w:val="007B1B3B"/>
    <w:rsid w:val="007B1BC5"/>
    <w:rsid w:val="007B21C3"/>
    <w:rsid w:val="007B31C0"/>
    <w:rsid w:val="007B31DD"/>
    <w:rsid w:val="007B3D7A"/>
    <w:rsid w:val="007B43F3"/>
    <w:rsid w:val="007B51CB"/>
    <w:rsid w:val="007B735B"/>
    <w:rsid w:val="007B7C3E"/>
    <w:rsid w:val="007C0229"/>
    <w:rsid w:val="007C02FD"/>
    <w:rsid w:val="007C0735"/>
    <w:rsid w:val="007C11CE"/>
    <w:rsid w:val="007C1AFF"/>
    <w:rsid w:val="007C227A"/>
    <w:rsid w:val="007C2BD5"/>
    <w:rsid w:val="007C3881"/>
    <w:rsid w:val="007C3D19"/>
    <w:rsid w:val="007C3E53"/>
    <w:rsid w:val="007C3EC8"/>
    <w:rsid w:val="007C4CF7"/>
    <w:rsid w:val="007C62F3"/>
    <w:rsid w:val="007C655A"/>
    <w:rsid w:val="007C6590"/>
    <w:rsid w:val="007C69F4"/>
    <w:rsid w:val="007C710C"/>
    <w:rsid w:val="007C7C2F"/>
    <w:rsid w:val="007C7E67"/>
    <w:rsid w:val="007D2C53"/>
    <w:rsid w:val="007D2FAB"/>
    <w:rsid w:val="007D3BBE"/>
    <w:rsid w:val="007D3E8B"/>
    <w:rsid w:val="007D49F0"/>
    <w:rsid w:val="007D4BEE"/>
    <w:rsid w:val="007D4F06"/>
    <w:rsid w:val="007D510D"/>
    <w:rsid w:val="007D60D9"/>
    <w:rsid w:val="007D629B"/>
    <w:rsid w:val="007D6F04"/>
    <w:rsid w:val="007D77E1"/>
    <w:rsid w:val="007D7D15"/>
    <w:rsid w:val="007E0595"/>
    <w:rsid w:val="007E0CAF"/>
    <w:rsid w:val="007E0DBC"/>
    <w:rsid w:val="007E24A6"/>
    <w:rsid w:val="007E25AF"/>
    <w:rsid w:val="007E29BC"/>
    <w:rsid w:val="007E2A5C"/>
    <w:rsid w:val="007E2B85"/>
    <w:rsid w:val="007E2EEE"/>
    <w:rsid w:val="007E30CD"/>
    <w:rsid w:val="007E39B0"/>
    <w:rsid w:val="007E3BB2"/>
    <w:rsid w:val="007E3C41"/>
    <w:rsid w:val="007E4CFC"/>
    <w:rsid w:val="007E5365"/>
    <w:rsid w:val="007E62FD"/>
    <w:rsid w:val="007E6FD4"/>
    <w:rsid w:val="007E70A4"/>
    <w:rsid w:val="007E71E3"/>
    <w:rsid w:val="007E7E9F"/>
    <w:rsid w:val="007F070F"/>
    <w:rsid w:val="007F1DCC"/>
    <w:rsid w:val="007F204B"/>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7F7740"/>
    <w:rsid w:val="007F7FC6"/>
    <w:rsid w:val="0080071E"/>
    <w:rsid w:val="00800F8D"/>
    <w:rsid w:val="00802187"/>
    <w:rsid w:val="008025CA"/>
    <w:rsid w:val="00804536"/>
    <w:rsid w:val="008047D7"/>
    <w:rsid w:val="0080484B"/>
    <w:rsid w:val="008049CD"/>
    <w:rsid w:val="00804E36"/>
    <w:rsid w:val="00805980"/>
    <w:rsid w:val="00805F82"/>
    <w:rsid w:val="0080672A"/>
    <w:rsid w:val="00807BF7"/>
    <w:rsid w:val="00807E68"/>
    <w:rsid w:val="00810870"/>
    <w:rsid w:val="00810B3D"/>
    <w:rsid w:val="008111E5"/>
    <w:rsid w:val="0081120E"/>
    <w:rsid w:val="00813A81"/>
    <w:rsid w:val="00813D7A"/>
    <w:rsid w:val="0081406A"/>
    <w:rsid w:val="00814560"/>
    <w:rsid w:val="0081731C"/>
    <w:rsid w:val="008178F3"/>
    <w:rsid w:val="00817A9C"/>
    <w:rsid w:val="00820DE0"/>
    <w:rsid w:val="00820EB3"/>
    <w:rsid w:val="00821544"/>
    <w:rsid w:val="0082276B"/>
    <w:rsid w:val="00823E45"/>
    <w:rsid w:val="00823F61"/>
    <w:rsid w:val="0082461D"/>
    <w:rsid w:val="00825213"/>
    <w:rsid w:val="00825432"/>
    <w:rsid w:val="00825D36"/>
    <w:rsid w:val="00825F4A"/>
    <w:rsid w:val="00826B42"/>
    <w:rsid w:val="0082719F"/>
    <w:rsid w:val="00827E52"/>
    <w:rsid w:val="0083027C"/>
    <w:rsid w:val="00830C94"/>
    <w:rsid w:val="00830F9C"/>
    <w:rsid w:val="00831275"/>
    <w:rsid w:val="008316FE"/>
    <w:rsid w:val="00831A86"/>
    <w:rsid w:val="008327DF"/>
    <w:rsid w:val="008328D4"/>
    <w:rsid w:val="00832CE8"/>
    <w:rsid w:val="00834223"/>
    <w:rsid w:val="008342DD"/>
    <w:rsid w:val="00834E1A"/>
    <w:rsid w:val="00835754"/>
    <w:rsid w:val="00836E93"/>
    <w:rsid w:val="008374ED"/>
    <w:rsid w:val="008379EC"/>
    <w:rsid w:val="00837F17"/>
    <w:rsid w:val="00840199"/>
    <w:rsid w:val="00840BAD"/>
    <w:rsid w:val="008424A3"/>
    <w:rsid w:val="0084261D"/>
    <w:rsid w:val="00843450"/>
    <w:rsid w:val="008439E3"/>
    <w:rsid w:val="00844599"/>
    <w:rsid w:val="008460F1"/>
    <w:rsid w:val="00846317"/>
    <w:rsid w:val="00846B62"/>
    <w:rsid w:val="008471B3"/>
    <w:rsid w:val="00847338"/>
    <w:rsid w:val="00847A64"/>
    <w:rsid w:val="00847CA5"/>
    <w:rsid w:val="00847EA3"/>
    <w:rsid w:val="0085190D"/>
    <w:rsid w:val="008525C2"/>
    <w:rsid w:val="00852632"/>
    <w:rsid w:val="00852DEF"/>
    <w:rsid w:val="008543DB"/>
    <w:rsid w:val="00855253"/>
    <w:rsid w:val="00855671"/>
    <w:rsid w:val="00856037"/>
    <w:rsid w:val="00856043"/>
    <w:rsid w:val="008560EB"/>
    <w:rsid w:val="00856230"/>
    <w:rsid w:val="00857E5C"/>
    <w:rsid w:val="00857F00"/>
    <w:rsid w:val="00860067"/>
    <w:rsid w:val="00860DFF"/>
    <w:rsid w:val="0086262A"/>
    <w:rsid w:val="0086395B"/>
    <w:rsid w:val="008643CB"/>
    <w:rsid w:val="00865217"/>
    <w:rsid w:val="008665A0"/>
    <w:rsid w:val="00871240"/>
    <w:rsid w:val="0087298E"/>
    <w:rsid w:val="00873224"/>
    <w:rsid w:val="008747EE"/>
    <w:rsid w:val="008747F1"/>
    <w:rsid w:val="00875535"/>
    <w:rsid w:val="00875D9B"/>
    <w:rsid w:val="008768A3"/>
    <w:rsid w:val="00876F38"/>
    <w:rsid w:val="00877534"/>
    <w:rsid w:val="00877D49"/>
    <w:rsid w:val="00877DFA"/>
    <w:rsid w:val="00877F56"/>
    <w:rsid w:val="0088044F"/>
    <w:rsid w:val="00880991"/>
    <w:rsid w:val="00880D43"/>
    <w:rsid w:val="00880DD4"/>
    <w:rsid w:val="0088165C"/>
    <w:rsid w:val="00881C05"/>
    <w:rsid w:val="00881EDB"/>
    <w:rsid w:val="00883615"/>
    <w:rsid w:val="008850B2"/>
    <w:rsid w:val="0088609A"/>
    <w:rsid w:val="0089121E"/>
    <w:rsid w:val="00891F96"/>
    <w:rsid w:val="00892002"/>
    <w:rsid w:val="0089234C"/>
    <w:rsid w:val="00892F3E"/>
    <w:rsid w:val="008934D7"/>
    <w:rsid w:val="0089356A"/>
    <w:rsid w:val="00893609"/>
    <w:rsid w:val="00893AE7"/>
    <w:rsid w:val="00893CEE"/>
    <w:rsid w:val="00893DBA"/>
    <w:rsid w:val="0089417E"/>
    <w:rsid w:val="00894F27"/>
    <w:rsid w:val="00895121"/>
    <w:rsid w:val="0089516A"/>
    <w:rsid w:val="008952DA"/>
    <w:rsid w:val="00895AF2"/>
    <w:rsid w:val="0089639B"/>
    <w:rsid w:val="00897D0C"/>
    <w:rsid w:val="008A0A59"/>
    <w:rsid w:val="008A1546"/>
    <w:rsid w:val="008A2B30"/>
    <w:rsid w:val="008A2D0C"/>
    <w:rsid w:val="008A3CC5"/>
    <w:rsid w:val="008A3D38"/>
    <w:rsid w:val="008A46B7"/>
    <w:rsid w:val="008A475A"/>
    <w:rsid w:val="008A504E"/>
    <w:rsid w:val="008A54D4"/>
    <w:rsid w:val="008A5AFB"/>
    <w:rsid w:val="008A626C"/>
    <w:rsid w:val="008A66A5"/>
    <w:rsid w:val="008A6A0A"/>
    <w:rsid w:val="008A6A58"/>
    <w:rsid w:val="008A6D05"/>
    <w:rsid w:val="008A7841"/>
    <w:rsid w:val="008A7ADA"/>
    <w:rsid w:val="008B0139"/>
    <w:rsid w:val="008B0BC5"/>
    <w:rsid w:val="008B0F99"/>
    <w:rsid w:val="008B1F77"/>
    <w:rsid w:val="008B2327"/>
    <w:rsid w:val="008B25B6"/>
    <w:rsid w:val="008B2E50"/>
    <w:rsid w:val="008B3227"/>
    <w:rsid w:val="008B3345"/>
    <w:rsid w:val="008B3D13"/>
    <w:rsid w:val="008B3E90"/>
    <w:rsid w:val="008B3F2D"/>
    <w:rsid w:val="008B4D58"/>
    <w:rsid w:val="008B56DA"/>
    <w:rsid w:val="008B5828"/>
    <w:rsid w:val="008B5A60"/>
    <w:rsid w:val="008B5BC3"/>
    <w:rsid w:val="008B5F21"/>
    <w:rsid w:val="008B5F8F"/>
    <w:rsid w:val="008B6888"/>
    <w:rsid w:val="008B7422"/>
    <w:rsid w:val="008B76CA"/>
    <w:rsid w:val="008C02F9"/>
    <w:rsid w:val="008C06F2"/>
    <w:rsid w:val="008C0977"/>
    <w:rsid w:val="008C0AF6"/>
    <w:rsid w:val="008C0F99"/>
    <w:rsid w:val="008C22CA"/>
    <w:rsid w:val="008C30A5"/>
    <w:rsid w:val="008C3525"/>
    <w:rsid w:val="008C4074"/>
    <w:rsid w:val="008C45F6"/>
    <w:rsid w:val="008C53CA"/>
    <w:rsid w:val="008C5E16"/>
    <w:rsid w:val="008C6E89"/>
    <w:rsid w:val="008C78FB"/>
    <w:rsid w:val="008C7B19"/>
    <w:rsid w:val="008C7EC3"/>
    <w:rsid w:val="008D12B0"/>
    <w:rsid w:val="008D2BDD"/>
    <w:rsid w:val="008D31CC"/>
    <w:rsid w:val="008D34AF"/>
    <w:rsid w:val="008D3656"/>
    <w:rsid w:val="008D385A"/>
    <w:rsid w:val="008D43E8"/>
    <w:rsid w:val="008D4BDE"/>
    <w:rsid w:val="008D56E0"/>
    <w:rsid w:val="008D63EA"/>
    <w:rsid w:val="008D68D8"/>
    <w:rsid w:val="008D6F96"/>
    <w:rsid w:val="008D7B26"/>
    <w:rsid w:val="008D7B91"/>
    <w:rsid w:val="008E0025"/>
    <w:rsid w:val="008E081D"/>
    <w:rsid w:val="008E12CC"/>
    <w:rsid w:val="008E13D3"/>
    <w:rsid w:val="008E1C3D"/>
    <w:rsid w:val="008E1F80"/>
    <w:rsid w:val="008E202B"/>
    <w:rsid w:val="008E2081"/>
    <w:rsid w:val="008E2AF8"/>
    <w:rsid w:val="008E2E52"/>
    <w:rsid w:val="008E3F65"/>
    <w:rsid w:val="008E403A"/>
    <w:rsid w:val="008E4E49"/>
    <w:rsid w:val="008E5A99"/>
    <w:rsid w:val="008E6B53"/>
    <w:rsid w:val="008E7147"/>
    <w:rsid w:val="008E7FC9"/>
    <w:rsid w:val="008F08AF"/>
    <w:rsid w:val="008F0FE5"/>
    <w:rsid w:val="008F134E"/>
    <w:rsid w:val="008F1BA2"/>
    <w:rsid w:val="008F2343"/>
    <w:rsid w:val="008F239B"/>
    <w:rsid w:val="008F27E3"/>
    <w:rsid w:val="008F29C5"/>
    <w:rsid w:val="008F2DA7"/>
    <w:rsid w:val="008F39B9"/>
    <w:rsid w:val="008F3BD8"/>
    <w:rsid w:val="008F503D"/>
    <w:rsid w:val="008F5232"/>
    <w:rsid w:val="008F5304"/>
    <w:rsid w:val="008F55FD"/>
    <w:rsid w:val="008F5915"/>
    <w:rsid w:val="008F65D5"/>
    <w:rsid w:val="008F69D1"/>
    <w:rsid w:val="008F7936"/>
    <w:rsid w:val="0090040B"/>
    <w:rsid w:val="009004EB"/>
    <w:rsid w:val="0090087C"/>
    <w:rsid w:val="00901324"/>
    <w:rsid w:val="009013F5"/>
    <w:rsid w:val="009016D6"/>
    <w:rsid w:val="0090279F"/>
    <w:rsid w:val="00902CC7"/>
    <w:rsid w:val="0090310F"/>
    <w:rsid w:val="009033C5"/>
    <w:rsid w:val="00903973"/>
    <w:rsid w:val="00903CEC"/>
    <w:rsid w:val="00907001"/>
    <w:rsid w:val="009074EA"/>
    <w:rsid w:val="00907553"/>
    <w:rsid w:val="009075E6"/>
    <w:rsid w:val="00907AF4"/>
    <w:rsid w:val="00907D3F"/>
    <w:rsid w:val="0091014B"/>
    <w:rsid w:val="00910395"/>
    <w:rsid w:val="00910A32"/>
    <w:rsid w:val="00910E1F"/>
    <w:rsid w:val="009116E8"/>
    <w:rsid w:val="00911F2D"/>
    <w:rsid w:val="00911FB3"/>
    <w:rsid w:val="00912871"/>
    <w:rsid w:val="00912AEF"/>
    <w:rsid w:val="009136A1"/>
    <w:rsid w:val="00914989"/>
    <w:rsid w:val="00914DAF"/>
    <w:rsid w:val="00915337"/>
    <w:rsid w:val="0091541A"/>
    <w:rsid w:val="00915A46"/>
    <w:rsid w:val="00915BF0"/>
    <w:rsid w:val="00916804"/>
    <w:rsid w:val="009175B7"/>
    <w:rsid w:val="00920240"/>
    <w:rsid w:val="0092045C"/>
    <w:rsid w:val="00920656"/>
    <w:rsid w:val="00920A3B"/>
    <w:rsid w:val="009213DE"/>
    <w:rsid w:val="0092216E"/>
    <w:rsid w:val="009227F2"/>
    <w:rsid w:val="00922D50"/>
    <w:rsid w:val="009236CF"/>
    <w:rsid w:val="009243F9"/>
    <w:rsid w:val="009258A1"/>
    <w:rsid w:val="00927F4E"/>
    <w:rsid w:val="00930353"/>
    <w:rsid w:val="009303E1"/>
    <w:rsid w:val="00930B89"/>
    <w:rsid w:val="0093124A"/>
    <w:rsid w:val="00931611"/>
    <w:rsid w:val="00931673"/>
    <w:rsid w:val="0093180B"/>
    <w:rsid w:val="0093371A"/>
    <w:rsid w:val="00933C9F"/>
    <w:rsid w:val="0093429A"/>
    <w:rsid w:val="0093445B"/>
    <w:rsid w:val="00934538"/>
    <w:rsid w:val="0093457A"/>
    <w:rsid w:val="009345E4"/>
    <w:rsid w:val="00934647"/>
    <w:rsid w:val="00935C7A"/>
    <w:rsid w:val="00936603"/>
    <w:rsid w:val="00936807"/>
    <w:rsid w:val="00936E41"/>
    <w:rsid w:val="00937455"/>
    <w:rsid w:val="0093776F"/>
    <w:rsid w:val="00937B60"/>
    <w:rsid w:val="00937EE7"/>
    <w:rsid w:val="0094013A"/>
    <w:rsid w:val="00941B98"/>
    <w:rsid w:val="00942072"/>
    <w:rsid w:val="009426D7"/>
    <w:rsid w:val="00942745"/>
    <w:rsid w:val="0094376C"/>
    <w:rsid w:val="00943862"/>
    <w:rsid w:val="00943978"/>
    <w:rsid w:val="00943AE0"/>
    <w:rsid w:val="00944CBB"/>
    <w:rsid w:val="00945572"/>
    <w:rsid w:val="009455EA"/>
    <w:rsid w:val="00945EA6"/>
    <w:rsid w:val="009460EC"/>
    <w:rsid w:val="0094630A"/>
    <w:rsid w:val="00946375"/>
    <w:rsid w:val="00946A15"/>
    <w:rsid w:val="00946EB4"/>
    <w:rsid w:val="00950061"/>
    <w:rsid w:val="00950A71"/>
    <w:rsid w:val="00951EFA"/>
    <w:rsid w:val="009532B9"/>
    <w:rsid w:val="009538F2"/>
    <w:rsid w:val="00953E6F"/>
    <w:rsid w:val="00953EEC"/>
    <w:rsid w:val="00953F72"/>
    <w:rsid w:val="0095548A"/>
    <w:rsid w:val="00955E7A"/>
    <w:rsid w:val="009566EC"/>
    <w:rsid w:val="00957103"/>
    <w:rsid w:val="009579F4"/>
    <w:rsid w:val="0096036F"/>
    <w:rsid w:val="0096052D"/>
    <w:rsid w:val="0096090F"/>
    <w:rsid w:val="00960962"/>
    <w:rsid w:val="00960AA5"/>
    <w:rsid w:val="009613C7"/>
    <w:rsid w:val="00961D76"/>
    <w:rsid w:val="00962249"/>
    <w:rsid w:val="00962A9A"/>
    <w:rsid w:val="00962C9C"/>
    <w:rsid w:val="00962E63"/>
    <w:rsid w:val="00963B86"/>
    <w:rsid w:val="00963BE3"/>
    <w:rsid w:val="00966350"/>
    <w:rsid w:val="00966E7D"/>
    <w:rsid w:val="00966F43"/>
    <w:rsid w:val="0097008A"/>
    <w:rsid w:val="00970344"/>
    <w:rsid w:val="009727CA"/>
    <w:rsid w:val="00972E1A"/>
    <w:rsid w:val="00973BD1"/>
    <w:rsid w:val="00973E07"/>
    <w:rsid w:val="00974820"/>
    <w:rsid w:val="009748C2"/>
    <w:rsid w:val="009748FE"/>
    <w:rsid w:val="00974A56"/>
    <w:rsid w:val="00974CDD"/>
    <w:rsid w:val="00975A76"/>
    <w:rsid w:val="00975EF4"/>
    <w:rsid w:val="00976A39"/>
    <w:rsid w:val="00976EB6"/>
    <w:rsid w:val="009776C4"/>
    <w:rsid w:val="00977A76"/>
    <w:rsid w:val="00977F1D"/>
    <w:rsid w:val="00981E4D"/>
    <w:rsid w:val="00983441"/>
    <w:rsid w:val="0098391C"/>
    <w:rsid w:val="00983EBA"/>
    <w:rsid w:val="009850C5"/>
    <w:rsid w:val="00986A97"/>
    <w:rsid w:val="0098710E"/>
    <w:rsid w:val="009877D3"/>
    <w:rsid w:val="00990075"/>
    <w:rsid w:val="009900BF"/>
    <w:rsid w:val="00991217"/>
    <w:rsid w:val="00991299"/>
    <w:rsid w:val="00991768"/>
    <w:rsid w:val="00991944"/>
    <w:rsid w:val="00991DBE"/>
    <w:rsid w:val="00991DFD"/>
    <w:rsid w:val="00992026"/>
    <w:rsid w:val="00992354"/>
    <w:rsid w:val="00992674"/>
    <w:rsid w:val="00993476"/>
    <w:rsid w:val="00993A57"/>
    <w:rsid w:val="00993EB1"/>
    <w:rsid w:val="00994327"/>
    <w:rsid w:val="00994DD0"/>
    <w:rsid w:val="009950FB"/>
    <w:rsid w:val="009955C8"/>
    <w:rsid w:val="00996A86"/>
    <w:rsid w:val="00996C36"/>
    <w:rsid w:val="00997945"/>
    <w:rsid w:val="00997978"/>
    <w:rsid w:val="009A0990"/>
    <w:rsid w:val="009A19B8"/>
    <w:rsid w:val="009A20CE"/>
    <w:rsid w:val="009A2929"/>
    <w:rsid w:val="009A33D0"/>
    <w:rsid w:val="009A3C89"/>
    <w:rsid w:val="009A3D56"/>
    <w:rsid w:val="009A3DA3"/>
    <w:rsid w:val="009A417B"/>
    <w:rsid w:val="009A42B5"/>
    <w:rsid w:val="009A4795"/>
    <w:rsid w:val="009A5D8A"/>
    <w:rsid w:val="009A6981"/>
    <w:rsid w:val="009A6D19"/>
    <w:rsid w:val="009A7380"/>
    <w:rsid w:val="009A7FA2"/>
    <w:rsid w:val="009B0FD4"/>
    <w:rsid w:val="009B1751"/>
    <w:rsid w:val="009B1901"/>
    <w:rsid w:val="009B2FAF"/>
    <w:rsid w:val="009B4960"/>
    <w:rsid w:val="009B50F9"/>
    <w:rsid w:val="009B5903"/>
    <w:rsid w:val="009B5A86"/>
    <w:rsid w:val="009B638A"/>
    <w:rsid w:val="009B64E2"/>
    <w:rsid w:val="009B65A4"/>
    <w:rsid w:val="009B67CB"/>
    <w:rsid w:val="009B771C"/>
    <w:rsid w:val="009C0688"/>
    <w:rsid w:val="009C0FB7"/>
    <w:rsid w:val="009C18EC"/>
    <w:rsid w:val="009C22B6"/>
    <w:rsid w:val="009C2795"/>
    <w:rsid w:val="009C29D4"/>
    <w:rsid w:val="009C2B47"/>
    <w:rsid w:val="009C46C6"/>
    <w:rsid w:val="009C5B7F"/>
    <w:rsid w:val="009C6DE7"/>
    <w:rsid w:val="009C7026"/>
    <w:rsid w:val="009C7C5E"/>
    <w:rsid w:val="009D0737"/>
    <w:rsid w:val="009D0BAD"/>
    <w:rsid w:val="009D0E40"/>
    <w:rsid w:val="009D167D"/>
    <w:rsid w:val="009D1FD9"/>
    <w:rsid w:val="009D28F3"/>
    <w:rsid w:val="009D3AD9"/>
    <w:rsid w:val="009D4E0D"/>
    <w:rsid w:val="009D544E"/>
    <w:rsid w:val="009D5714"/>
    <w:rsid w:val="009D58A7"/>
    <w:rsid w:val="009D5B1C"/>
    <w:rsid w:val="009D6610"/>
    <w:rsid w:val="009D7535"/>
    <w:rsid w:val="009E0AB4"/>
    <w:rsid w:val="009E10AE"/>
    <w:rsid w:val="009E159C"/>
    <w:rsid w:val="009E1B7A"/>
    <w:rsid w:val="009E389F"/>
    <w:rsid w:val="009E4C67"/>
    <w:rsid w:val="009E537E"/>
    <w:rsid w:val="009E57E3"/>
    <w:rsid w:val="009E6D93"/>
    <w:rsid w:val="009E771C"/>
    <w:rsid w:val="009F0523"/>
    <w:rsid w:val="009F09E8"/>
    <w:rsid w:val="009F1929"/>
    <w:rsid w:val="009F1C8C"/>
    <w:rsid w:val="009F1D8E"/>
    <w:rsid w:val="009F2D94"/>
    <w:rsid w:val="009F36E4"/>
    <w:rsid w:val="009F3F00"/>
    <w:rsid w:val="009F3F67"/>
    <w:rsid w:val="009F4341"/>
    <w:rsid w:val="009F46FB"/>
    <w:rsid w:val="009F52F7"/>
    <w:rsid w:val="009F557D"/>
    <w:rsid w:val="009F5BFA"/>
    <w:rsid w:val="009F5F4B"/>
    <w:rsid w:val="009F6531"/>
    <w:rsid w:val="009F69E4"/>
    <w:rsid w:val="009F7A09"/>
    <w:rsid w:val="009F7C6F"/>
    <w:rsid w:val="00A003AF"/>
    <w:rsid w:val="00A003BA"/>
    <w:rsid w:val="00A0063D"/>
    <w:rsid w:val="00A00960"/>
    <w:rsid w:val="00A01A7F"/>
    <w:rsid w:val="00A0219B"/>
    <w:rsid w:val="00A02296"/>
    <w:rsid w:val="00A03019"/>
    <w:rsid w:val="00A032FA"/>
    <w:rsid w:val="00A03C8A"/>
    <w:rsid w:val="00A0463F"/>
    <w:rsid w:val="00A0587B"/>
    <w:rsid w:val="00A0634A"/>
    <w:rsid w:val="00A118B5"/>
    <w:rsid w:val="00A12489"/>
    <w:rsid w:val="00A13500"/>
    <w:rsid w:val="00A135B7"/>
    <w:rsid w:val="00A13DB5"/>
    <w:rsid w:val="00A14204"/>
    <w:rsid w:val="00A15907"/>
    <w:rsid w:val="00A16131"/>
    <w:rsid w:val="00A164FE"/>
    <w:rsid w:val="00A16676"/>
    <w:rsid w:val="00A16EC4"/>
    <w:rsid w:val="00A17754"/>
    <w:rsid w:val="00A20657"/>
    <w:rsid w:val="00A20D0C"/>
    <w:rsid w:val="00A20D4F"/>
    <w:rsid w:val="00A20E10"/>
    <w:rsid w:val="00A20F17"/>
    <w:rsid w:val="00A20F98"/>
    <w:rsid w:val="00A212F1"/>
    <w:rsid w:val="00A21B87"/>
    <w:rsid w:val="00A21C96"/>
    <w:rsid w:val="00A22F05"/>
    <w:rsid w:val="00A23122"/>
    <w:rsid w:val="00A233AB"/>
    <w:rsid w:val="00A23DF4"/>
    <w:rsid w:val="00A24C56"/>
    <w:rsid w:val="00A25B3F"/>
    <w:rsid w:val="00A27134"/>
    <w:rsid w:val="00A27154"/>
    <w:rsid w:val="00A27F57"/>
    <w:rsid w:val="00A300FD"/>
    <w:rsid w:val="00A301A2"/>
    <w:rsid w:val="00A305C0"/>
    <w:rsid w:val="00A3085B"/>
    <w:rsid w:val="00A30B2C"/>
    <w:rsid w:val="00A31735"/>
    <w:rsid w:val="00A321A7"/>
    <w:rsid w:val="00A32527"/>
    <w:rsid w:val="00A3296E"/>
    <w:rsid w:val="00A32B5F"/>
    <w:rsid w:val="00A32F5D"/>
    <w:rsid w:val="00A32FF9"/>
    <w:rsid w:val="00A33B82"/>
    <w:rsid w:val="00A340EB"/>
    <w:rsid w:val="00A3437E"/>
    <w:rsid w:val="00A34484"/>
    <w:rsid w:val="00A359CF"/>
    <w:rsid w:val="00A36468"/>
    <w:rsid w:val="00A37F63"/>
    <w:rsid w:val="00A401E0"/>
    <w:rsid w:val="00A40953"/>
    <w:rsid w:val="00A41CFE"/>
    <w:rsid w:val="00A4215C"/>
    <w:rsid w:val="00A424AA"/>
    <w:rsid w:val="00A439DC"/>
    <w:rsid w:val="00A440C5"/>
    <w:rsid w:val="00A464C6"/>
    <w:rsid w:val="00A46715"/>
    <w:rsid w:val="00A4674A"/>
    <w:rsid w:val="00A467C2"/>
    <w:rsid w:val="00A47563"/>
    <w:rsid w:val="00A47D12"/>
    <w:rsid w:val="00A502FB"/>
    <w:rsid w:val="00A508AF"/>
    <w:rsid w:val="00A50DAC"/>
    <w:rsid w:val="00A51BA4"/>
    <w:rsid w:val="00A5243B"/>
    <w:rsid w:val="00A5299A"/>
    <w:rsid w:val="00A529C3"/>
    <w:rsid w:val="00A52FC8"/>
    <w:rsid w:val="00A53622"/>
    <w:rsid w:val="00A5471B"/>
    <w:rsid w:val="00A548B1"/>
    <w:rsid w:val="00A54A0E"/>
    <w:rsid w:val="00A54B58"/>
    <w:rsid w:val="00A5663E"/>
    <w:rsid w:val="00A56882"/>
    <w:rsid w:val="00A56889"/>
    <w:rsid w:val="00A5697C"/>
    <w:rsid w:val="00A56D26"/>
    <w:rsid w:val="00A57A69"/>
    <w:rsid w:val="00A6102D"/>
    <w:rsid w:val="00A6115A"/>
    <w:rsid w:val="00A62104"/>
    <w:rsid w:val="00A6226D"/>
    <w:rsid w:val="00A633DC"/>
    <w:rsid w:val="00A6354C"/>
    <w:rsid w:val="00A6362A"/>
    <w:rsid w:val="00A63831"/>
    <w:rsid w:val="00A63840"/>
    <w:rsid w:val="00A63CE9"/>
    <w:rsid w:val="00A643CC"/>
    <w:rsid w:val="00A64DD4"/>
    <w:rsid w:val="00A651D8"/>
    <w:rsid w:val="00A65DE6"/>
    <w:rsid w:val="00A66191"/>
    <w:rsid w:val="00A667ED"/>
    <w:rsid w:val="00A67A81"/>
    <w:rsid w:val="00A7045F"/>
    <w:rsid w:val="00A705AC"/>
    <w:rsid w:val="00A70C8E"/>
    <w:rsid w:val="00A70E5B"/>
    <w:rsid w:val="00A71A81"/>
    <w:rsid w:val="00A7203E"/>
    <w:rsid w:val="00A7295D"/>
    <w:rsid w:val="00A729DB"/>
    <w:rsid w:val="00A73F3F"/>
    <w:rsid w:val="00A741ED"/>
    <w:rsid w:val="00A746E7"/>
    <w:rsid w:val="00A7587B"/>
    <w:rsid w:val="00A763C2"/>
    <w:rsid w:val="00A764B5"/>
    <w:rsid w:val="00A77707"/>
    <w:rsid w:val="00A77B7B"/>
    <w:rsid w:val="00A806B8"/>
    <w:rsid w:val="00A80E7C"/>
    <w:rsid w:val="00A811C8"/>
    <w:rsid w:val="00A811F8"/>
    <w:rsid w:val="00A81D53"/>
    <w:rsid w:val="00A82534"/>
    <w:rsid w:val="00A82F3D"/>
    <w:rsid w:val="00A84026"/>
    <w:rsid w:val="00A8438C"/>
    <w:rsid w:val="00A846BE"/>
    <w:rsid w:val="00A84B76"/>
    <w:rsid w:val="00A84CC8"/>
    <w:rsid w:val="00A84D3D"/>
    <w:rsid w:val="00A8643C"/>
    <w:rsid w:val="00A86698"/>
    <w:rsid w:val="00A86C44"/>
    <w:rsid w:val="00A87DA7"/>
    <w:rsid w:val="00A907C9"/>
    <w:rsid w:val="00A90FFE"/>
    <w:rsid w:val="00A91817"/>
    <w:rsid w:val="00A91C5E"/>
    <w:rsid w:val="00A92E57"/>
    <w:rsid w:val="00A9351A"/>
    <w:rsid w:val="00A93AAA"/>
    <w:rsid w:val="00A93B5E"/>
    <w:rsid w:val="00A9478B"/>
    <w:rsid w:val="00A94D71"/>
    <w:rsid w:val="00A94DDD"/>
    <w:rsid w:val="00A94F4D"/>
    <w:rsid w:val="00A95536"/>
    <w:rsid w:val="00A956F5"/>
    <w:rsid w:val="00A96BB7"/>
    <w:rsid w:val="00A97392"/>
    <w:rsid w:val="00A9756D"/>
    <w:rsid w:val="00A975EF"/>
    <w:rsid w:val="00A97D84"/>
    <w:rsid w:val="00A97DFC"/>
    <w:rsid w:val="00AA05A1"/>
    <w:rsid w:val="00AA0CC4"/>
    <w:rsid w:val="00AA1003"/>
    <w:rsid w:val="00AA1D6B"/>
    <w:rsid w:val="00AA230F"/>
    <w:rsid w:val="00AA2327"/>
    <w:rsid w:val="00AA2DCC"/>
    <w:rsid w:val="00AA391D"/>
    <w:rsid w:val="00AA3F47"/>
    <w:rsid w:val="00AA40E3"/>
    <w:rsid w:val="00AA4E9D"/>
    <w:rsid w:val="00AA5713"/>
    <w:rsid w:val="00AA629B"/>
    <w:rsid w:val="00AA6732"/>
    <w:rsid w:val="00AA79F1"/>
    <w:rsid w:val="00AA7B73"/>
    <w:rsid w:val="00AB03F6"/>
    <w:rsid w:val="00AB0525"/>
    <w:rsid w:val="00AB0AF2"/>
    <w:rsid w:val="00AB0B07"/>
    <w:rsid w:val="00AB15B4"/>
    <w:rsid w:val="00AB1941"/>
    <w:rsid w:val="00AB1B2E"/>
    <w:rsid w:val="00AB1E03"/>
    <w:rsid w:val="00AB2BE5"/>
    <w:rsid w:val="00AB3618"/>
    <w:rsid w:val="00AB3D42"/>
    <w:rsid w:val="00AB3D5B"/>
    <w:rsid w:val="00AB7308"/>
    <w:rsid w:val="00AC0138"/>
    <w:rsid w:val="00AC0753"/>
    <w:rsid w:val="00AC113F"/>
    <w:rsid w:val="00AC1303"/>
    <w:rsid w:val="00AC1762"/>
    <w:rsid w:val="00AC2468"/>
    <w:rsid w:val="00AC2BEE"/>
    <w:rsid w:val="00AC2C25"/>
    <w:rsid w:val="00AC3FB0"/>
    <w:rsid w:val="00AC403A"/>
    <w:rsid w:val="00AC493B"/>
    <w:rsid w:val="00AC4C94"/>
    <w:rsid w:val="00AC4F5C"/>
    <w:rsid w:val="00AC4F6F"/>
    <w:rsid w:val="00AC4FC9"/>
    <w:rsid w:val="00AC520F"/>
    <w:rsid w:val="00AC530B"/>
    <w:rsid w:val="00AC571F"/>
    <w:rsid w:val="00AC5C60"/>
    <w:rsid w:val="00AC6491"/>
    <w:rsid w:val="00AC6FEA"/>
    <w:rsid w:val="00AC72D2"/>
    <w:rsid w:val="00AC7572"/>
    <w:rsid w:val="00AC7734"/>
    <w:rsid w:val="00AC79CC"/>
    <w:rsid w:val="00AC7B82"/>
    <w:rsid w:val="00AC7BA8"/>
    <w:rsid w:val="00AC7C27"/>
    <w:rsid w:val="00AC7DE6"/>
    <w:rsid w:val="00AD0318"/>
    <w:rsid w:val="00AD059E"/>
    <w:rsid w:val="00AD1563"/>
    <w:rsid w:val="00AD1589"/>
    <w:rsid w:val="00AD19C5"/>
    <w:rsid w:val="00AD363D"/>
    <w:rsid w:val="00AD3836"/>
    <w:rsid w:val="00AD3FD8"/>
    <w:rsid w:val="00AD4039"/>
    <w:rsid w:val="00AD4B7B"/>
    <w:rsid w:val="00AD4C39"/>
    <w:rsid w:val="00AD4F47"/>
    <w:rsid w:val="00AD52E7"/>
    <w:rsid w:val="00AD534F"/>
    <w:rsid w:val="00AD5A6F"/>
    <w:rsid w:val="00AD5B6B"/>
    <w:rsid w:val="00AD6505"/>
    <w:rsid w:val="00AD6885"/>
    <w:rsid w:val="00AD6E0B"/>
    <w:rsid w:val="00AE0567"/>
    <w:rsid w:val="00AE11B0"/>
    <w:rsid w:val="00AE176B"/>
    <w:rsid w:val="00AE1A8A"/>
    <w:rsid w:val="00AE1C48"/>
    <w:rsid w:val="00AE2ACC"/>
    <w:rsid w:val="00AE3213"/>
    <w:rsid w:val="00AE3645"/>
    <w:rsid w:val="00AE3820"/>
    <w:rsid w:val="00AE38E8"/>
    <w:rsid w:val="00AE3A12"/>
    <w:rsid w:val="00AE4D4C"/>
    <w:rsid w:val="00AE53FE"/>
    <w:rsid w:val="00AE683C"/>
    <w:rsid w:val="00AE6C60"/>
    <w:rsid w:val="00AE71FC"/>
    <w:rsid w:val="00AE7237"/>
    <w:rsid w:val="00AE7BA0"/>
    <w:rsid w:val="00AF11BC"/>
    <w:rsid w:val="00AF352B"/>
    <w:rsid w:val="00AF368A"/>
    <w:rsid w:val="00AF3B60"/>
    <w:rsid w:val="00AF3B9B"/>
    <w:rsid w:val="00AF3C30"/>
    <w:rsid w:val="00AF3C9D"/>
    <w:rsid w:val="00AF3F83"/>
    <w:rsid w:val="00AF4EC5"/>
    <w:rsid w:val="00AF5151"/>
    <w:rsid w:val="00AF5343"/>
    <w:rsid w:val="00AF5A5E"/>
    <w:rsid w:val="00AF6E20"/>
    <w:rsid w:val="00B00AE1"/>
    <w:rsid w:val="00B018B3"/>
    <w:rsid w:val="00B01B0F"/>
    <w:rsid w:val="00B0289E"/>
    <w:rsid w:val="00B02EB5"/>
    <w:rsid w:val="00B030D7"/>
    <w:rsid w:val="00B03212"/>
    <w:rsid w:val="00B03233"/>
    <w:rsid w:val="00B04A29"/>
    <w:rsid w:val="00B04DFE"/>
    <w:rsid w:val="00B04F3D"/>
    <w:rsid w:val="00B04F63"/>
    <w:rsid w:val="00B0541A"/>
    <w:rsid w:val="00B057BD"/>
    <w:rsid w:val="00B05D3F"/>
    <w:rsid w:val="00B062A7"/>
    <w:rsid w:val="00B0793C"/>
    <w:rsid w:val="00B07D0F"/>
    <w:rsid w:val="00B10B6F"/>
    <w:rsid w:val="00B1125F"/>
    <w:rsid w:val="00B11354"/>
    <w:rsid w:val="00B1243B"/>
    <w:rsid w:val="00B12717"/>
    <w:rsid w:val="00B1300F"/>
    <w:rsid w:val="00B13459"/>
    <w:rsid w:val="00B14327"/>
    <w:rsid w:val="00B14537"/>
    <w:rsid w:val="00B150FF"/>
    <w:rsid w:val="00B15BA5"/>
    <w:rsid w:val="00B16E29"/>
    <w:rsid w:val="00B174D8"/>
    <w:rsid w:val="00B203E1"/>
    <w:rsid w:val="00B21F59"/>
    <w:rsid w:val="00B23313"/>
    <w:rsid w:val="00B23798"/>
    <w:rsid w:val="00B24164"/>
    <w:rsid w:val="00B243A6"/>
    <w:rsid w:val="00B24666"/>
    <w:rsid w:val="00B24BFE"/>
    <w:rsid w:val="00B24EAF"/>
    <w:rsid w:val="00B24F73"/>
    <w:rsid w:val="00B258C3"/>
    <w:rsid w:val="00B25937"/>
    <w:rsid w:val="00B26615"/>
    <w:rsid w:val="00B26E35"/>
    <w:rsid w:val="00B2742C"/>
    <w:rsid w:val="00B279DA"/>
    <w:rsid w:val="00B27B21"/>
    <w:rsid w:val="00B31307"/>
    <w:rsid w:val="00B31503"/>
    <w:rsid w:val="00B3209A"/>
    <w:rsid w:val="00B32BC4"/>
    <w:rsid w:val="00B33115"/>
    <w:rsid w:val="00B34A9E"/>
    <w:rsid w:val="00B35A4E"/>
    <w:rsid w:val="00B35C6C"/>
    <w:rsid w:val="00B364A5"/>
    <w:rsid w:val="00B375C8"/>
    <w:rsid w:val="00B3777D"/>
    <w:rsid w:val="00B37958"/>
    <w:rsid w:val="00B37D8F"/>
    <w:rsid w:val="00B40B21"/>
    <w:rsid w:val="00B4120B"/>
    <w:rsid w:val="00B428AF"/>
    <w:rsid w:val="00B44B3B"/>
    <w:rsid w:val="00B45236"/>
    <w:rsid w:val="00B457B0"/>
    <w:rsid w:val="00B46B09"/>
    <w:rsid w:val="00B46D8A"/>
    <w:rsid w:val="00B46E8B"/>
    <w:rsid w:val="00B46F14"/>
    <w:rsid w:val="00B472A6"/>
    <w:rsid w:val="00B47810"/>
    <w:rsid w:val="00B5075F"/>
    <w:rsid w:val="00B50D18"/>
    <w:rsid w:val="00B51154"/>
    <w:rsid w:val="00B512E2"/>
    <w:rsid w:val="00B51C04"/>
    <w:rsid w:val="00B51F06"/>
    <w:rsid w:val="00B52628"/>
    <w:rsid w:val="00B526A8"/>
    <w:rsid w:val="00B534AF"/>
    <w:rsid w:val="00B5410D"/>
    <w:rsid w:val="00B54471"/>
    <w:rsid w:val="00B54487"/>
    <w:rsid w:val="00B54578"/>
    <w:rsid w:val="00B55675"/>
    <w:rsid w:val="00B55D2C"/>
    <w:rsid w:val="00B561D1"/>
    <w:rsid w:val="00B606A2"/>
    <w:rsid w:val="00B614B7"/>
    <w:rsid w:val="00B61738"/>
    <w:rsid w:val="00B6234D"/>
    <w:rsid w:val="00B62391"/>
    <w:rsid w:val="00B64B64"/>
    <w:rsid w:val="00B64F30"/>
    <w:rsid w:val="00B65E79"/>
    <w:rsid w:val="00B65E82"/>
    <w:rsid w:val="00B6639F"/>
    <w:rsid w:val="00B66762"/>
    <w:rsid w:val="00B6687A"/>
    <w:rsid w:val="00B673B5"/>
    <w:rsid w:val="00B67851"/>
    <w:rsid w:val="00B70112"/>
    <w:rsid w:val="00B703D7"/>
    <w:rsid w:val="00B7097E"/>
    <w:rsid w:val="00B70CDA"/>
    <w:rsid w:val="00B71556"/>
    <w:rsid w:val="00B71F8D"/>
    <w:rsid w:val="00B729B6"/>
    <w:rsid w:val="00B72EEA"/>
    <w:rsid w:val="00B735C9"/>
    <w:rsid w:val="00B739D4"/>
    <w:rsid w:val="00B74059"/>
    <w:rsid w:val="00B7475B"/>
    <w:rsid w:val="00B75A16"/>
    <w:rsid w:val="00B75A41"/>
    <w:rsid w:val="00B75B3E"/>
    <w:rsid w:val="00B75E4A"/>
    <w:rsid w:val="00B76ED4"/>
    <w:rsid w:val="00B77F51"/>
    <w:rsid w:val="00B802FD"/>
    <w:rsid w:val="00B8060E"/>
    <w:rsid w:val="00B80F51"/>
    <w:rsid w:val="00B81DA8"/>
    <w:rsid w:val="00B84DE5"/>
    <w:rsid w:val="00B8535F"/>
    <w:rsid w:val="00B854C4"/>
    <w:rsid w:val="00B85883"/>
    <w:rsid w:val="00B86399"/>
    <w:rsid w:val="00B870D5"/>
    <w:rsid w:val="00B900CE"/>
    <w:rsid w:val="00B90264"/>
    <w:rsid w:val="00B90299"/>
    <w:rsid w:val="00B90421"/>
    <w:rsid w:val="00B904F2"/>
    <w:rsid w:val="00B908BF"/>
    <w:rsid w:val="00B908D5"/>
    <w:rsid w:val="00B90D2F"/>
    <w:rsid w:val="00B911EF"/>
    <w:rsid w:val="00B9164C"/>
    <w:rsid w:val="00B9166C"/>
    <w:rsid w:val="00B91C61"/>
    <w:rsid w:val="00B92281"/>
    <w:rsid w:val="00B923F7"/>
    <w:rsid w:val="00B927D3"/>
    <w:rsid w:val="00B9280A"/>
    <w:rsid w:val="00B92B47"/>
    <w:rsid w:val="00B93ABE"/>
    <w:rsid w:val="00B95AC6"/>
    <w:rsid w:val="00B95AF6"/>
    <w:rsid w:val="00B96386"/>
    <w:rsid w:val="00B9712D"/>
    <w:rsid w:val="00B97370"/>
    <w:rsid w:val="00B9745E"/>
    <w:rsid w:val="00BA0026"/>
    <w:rsid w:val="00BA0A88"/>
    <w:rsid w:val="00BA157A"/>
    <w:rsid w:val="00BA1E52"/>
    <w:rsid w:val="00BA2523"/>
    <w:rsid w:val="00BA2B05"/>
    <w:rsid w:val="00BA2D8A"/>
    <w:rsid w:val="00BA3584"/>
    <w:rsid w:val="00BA36E6"/>
    <w:rsid w:val="00BA3946"/>
    <w:rsid w:val="00BA3E1D"/>
    <w:rsid w:val="00BA472F"/>
    <w:rsid w:val="00BA5A3C"/>
    <w:rsid w:val="00BA6A87"/>
    <w:rsid w:val="00BA6FD1"/>
    <w:rsid w:val="00BA79B0"/>
    <w:rsid w:val="00BA7C29"/>
    <w:rsid w:val="00BB041C"/>
    <w:rsid w:val="00BB0431"/>
    <w:rsid w:val="00BB0B70"/>
    <w:rsid w:val="00BB15D1"/>
    <w:rsid w:val="00BB204C"/>
    <w:rsid w:val="00BB2210"/>
    <w:rsid w:val="00BB26FC"/>
    <w:rsid w:val="00BB319C"/>
    <w:rsid w:val="00BB33C2"/>
    <w:rsid w:val="00BB36E7"/>
    <w:rsid w:val="00BB42A3"/>
    <w:rsid w:val="00BB4429"/>
    <w:rsid w:val="00BB45AD"/>
    <w:rsid w:val="00BB4E0C"/>
    <w:rsid w:val="00BB5CA5"/>
    <w:rsid w:val="00BB5D14"/>
    <w:rsid w:val="00BB6884"/>
    <w:rsid w:val="00BB778E"/>
    <w:rsid w:val="00BC007B"/>
    <w:rsid w:val="00BC01C7"/>
    <w:rsid w:val="00BC08EB"/>
    <w:rsid w:val="00BC0A75"/>
    <w:rsid w:val="00BC1493"/>
    <w:rsid w:val="00BC149D"/>
    <w:rsid w:val="00BC221E"/>
    <w:rsid w:val="00BC2AAA"/>
    <w:rsid w:val="00BC2BAA"/>
    <w:rsid w:val="00BC2CE6"/>
    <w:rsid w:val="00BC3791"/>
    <w:rsid w:val="00BC3B3A"/>
    <w:rsid w:val="00BC3D5E"/>
    <w:rsid w:val="00BC496A"/>
    <w:rsid w:val="00BC63B6"/>
    <w:rsid w:val="00BD07F0"/>
    <w:rsid w:val="00BD08B1"/>
    <w:rsid w:val="00BD1CC4"/>
    <w:rsid w:val="00BD2302"/>
    <w:rsid w:val="00BD2353"/>
    <w:rsid w:val="00BD2EF4"/>
    <w:rsid w:val="00BD344A"/>
    <w:rsid w:val="00BD3ECB"/>
    <w:rsid w:val="00BD4798"/>
    <w:rsid w:val="00BD493E"/>
    <w:rsid w:val="00BD51CD"/>
    <w:rsid w:val="00BD528E"/>
    <w:rsid w:val="00BD550D"/>
    <w:rsid w:val="00BD577A"/>
    <w:rsid w:val="00BD5FFB"/>
    <w:rsid w:val="00BD5FFC"/>
    <w:rsid w:val="00BE07D2"/>
    <w:rsid w:val="00BE14B1"/>
    <w:rsid w:val="00BE15C8"/>
    <w:rsid w:val="00BE232F"/>
    <w:rsid w:val="00BE2406"/>
    <w:rsid w:val="00BE2DF7"/>
    <w:rsid w:val="00BE31CE"/>
    <w:rsid w:val="00BE34CF"/>
    <w:rsid w:val="00BE3595"/>
    <w:rsid w:val="00BE414E"/>
    <w:rsid w:val="00BE61DB"/>
    <w:rsid w:val="00BE63C0"/>
    <w:rsid w:val="00BE6BEB"/>
    <w:rsid w:val="00BE7482"/>
    <w:rsid w:val="00BE7491"/>
    <w:rsid w:val="00BE7B9C"/>
    <w:rsid w:val="00BF02A6"/>
    <w:rsid w:val="00BF0C41"/>
    <w:rsid w:val="00BF13A5"/>
    <w:rsid w:val="00BF1640"/>
    <w:rsid w:val="00BF165F"/>
    <w:rsid w:val="00BF187E"/>
    <w:rsid w:val="00BF295A"/>
    <w:rsid w:val="00BF4E15"/>
    <w:rsid w:val="00BF5A7C"/>
    <w:rsid w:val="00BF7B37"/>
    <w:rsid w:val="00BF7C39"/>
    <w:rsid w:val="00C0037D"/>
    <w:rsid w:val="00C00EED"/>
    <w:rsid w:val="00C0136D"/>
    <w:rsid w:val="00C017B2"/>
    <w:rsid w:val="00C023ED"/>
    <w:rsid w:val="00C037B1"/>
    <w:rsid w:val="00C0393A"/>
    <w:rsid w:val="00C04A70"/>
    <w:rsid w:val="00C06AD3"/>
    <w:rsid w:val="00C07724"/>
    <w:rsid w:val="00C077EE"/>
    <w:rsid w:val="00C0794D"/>
    <w:rsid w:val="00C0799E"/>
    <w:rsid w:val="00C07EFC"/>
    <w:rsid w:val="00C104C8"/>
    <w:rsid w:val="00C114C2"/>
    <w:rsid w:val="00C11AD3"/>
    <w:rsid w:val="00C11C6F"/>
    <w:rsid w:val="00C12298"/>
    <w:rsid w:val="00C128F4"/>
    <w:rsid w:val="00C12C79"/>
    <w:rsid w:val="00C12E38"/>
    <w:rsid w:val="00C14069"/>
    <w:rsid w:val="00C1432C"/>
    <w:rsid w:val="00C14634"/>
    <w:rsid w:val="00C16377"/>
    <w:rsid w:val="00C20195"/>
    <w:rsid w:val="00C205D3"/>
    <w:rsid w:val="00C20C48"/>
    <w:rsid w:val="00C20F39"/>
    <w:rsid w:val="00C216FE"/>
    <w:rsid w:val="00C22DCA"/>
    <w:rsid w:val="00C24662"/>
    <w:rsid w:val="00C266FB"/>
    <w:rsid w:val="00C26A89"/>
    <w:rsid w:val="00C27028"/>
    <w:rsid w:val="00C27498"/>
    <w:rsid w:val="00C2751C"/>
    <w:rsid w:val="00C27E4D"/>
    <w:rsid w:val="00C3003B"/>
    <w:rsid w:val="00C31084"/>
    <w:rsid w:val="00C3168A"/>
    <w:rsid w:val="00C31910"/>
    <w:rsid w:val="00C32179"/>
    <w:rsid w:val="00C3264D"/>
    <w:rsid w:val="00C3394A"/>
    <w:rsid w:val="00C33DB5"/>
    <w:rsid w:val="00C33E91"/>
    <w:rsid w:val="00C33F95"/>
    <w:rsid w:val="00C34197"/>
    <w:rsid w:val="00C343FA"/>
    <w:rsid w:val="00C34827"/>
    <w:rsid w:val="00C34A04"/>
    <w:rsid w:val="00C356DA"/>
    <w:rsid w:val="00C35A7C"/>
    <w:rsid w:val="00C35A84"/>
    <w:rsid w:val="00C35ACC"/>
    <w:rsid w:val="00C36628"/>
    <w:rsid w:val="00C36C0B"/>
    <w:rsid w:val="00C3716E"/>
    <w:rsid w:val="00C37C12"/>
    <w:rsid w:val="00C400E7"/>
    <w:rsid w:val="00C403D7"/>
    <w:rsid w:val="00C404A5"/>
    <w:rsid w:val="00C4151B"/>
    <w:rsid w:val="00C41635"/>
    <w:rsid w:val="00C43327"/>
    <w:rsid w:val="00C433E1"/>
    <w:rsid w:val="00C43D37"/>
    <w:rsid w:val="00C4427B"/>
    <w:rsid w:val="00C44A33"/>
    <w:rsid w:val="00C45643"/>
    <w:rsid w:val="00C45A0F"/>
    <w:rsid w:val="00C45A20"/>
    <w:rsid w:val="00C45D93"/>
    <w:rsid w:val="00C46A79"/>
    <w:rsid w:val="00C46F1A"/>
    <w:rsid w:val="00C47DC5"/>
    <w:rsid w:val="00C50BAF"/>
    <w:rsid w:val="00C512FE"/>
    <w:rsid w:val="00C51E65"/>
    <w:rsid w:val="00C521B0"/>
    <w:rsid w:val="00C5311F"/>
    <w:rsid w:val="00C5325E"/>
    <w:rsid w:val="00C53582"/>
    <w:rsid w:val="00C53797"/>
    <w:rsid w:val="00C5470C"/>
    <w:rsid w:val="00C55239"/>
    <w:rsid w:val="00C55B26"/>
    <w:rsid w:val="00C5622C"/>
    <w:rsid w:val="00C56339"/>
    <w:rsid w:val="00C56F39"/>
    <w:rsid w:val="00C5732A"/>
    <w:rsid w:val="00C574D2"/>
    <w:rsid w:val="00C5781D"/>
    <w:rsid w:val="00C60972"/>
    <w:rsid w:val="00C60AD4"/>
    <w:rsid w:val="00C60B43"/>
    <w:rsid w:val="00C618BA"/>
    <w:rsid w:val="00C61977"/>
    <w:rsid w:val="00C62285"/>
    <w:rsid w:val="00C62338"/>
    <w:rsid w:val="00C6255E"/>
    <w:rsid w:val="00C62FDF"/>
    <w:rsid w:val="00C6390B"/>
    <w:rsid w:val="00C643B7"/>
    <w:rsid w:val="00C6646B"/>
    <w:rsid w:val="00C668C4"/>
    <w:rsid w:val="00C66D81"/>
    <w:rsid w:val="00C6752D"/>
    <w:rsid w:val="00C67B96"/>
    <w:rsid w:val="00C7002A"/>
    <w:rsid w:val="00C703F8"/>
    <w:rsid w:val="00C705C5"/>
    <w:rsid w:val="00C70987"/>
    <w:rsid w:val="00C70AAC"/>
    <w:rsid w:val="00C70B7A"/>
    <w:rsid w:val="00C70D33"/>
    <w:rsid w:val="00C70EA1"/>
    <w:rsid w:val="00C71148"/>
    <w:rsid w:val="00C720EB"/>
    <w:rsid w:val="00C72F6A"/>
    <w:rsid w:val="00C732B1"/>
    <w:rsid w:val="00C7334D"/>
    <w:rsid w:val="00C7348C"/>
    <w:rsid w:val="00C73514"/>
    <w:rsid w:val="00C744E8"/>
    <w:rsid w:val="00C74E76"/>
    <w:rsid w:val="00C75495"/>
    <w:rsid w:val="00C75E3F"/>
    <w:rsid w:val="00C764E8"/>
    <w:rsid w:val="00C768AF"/>
    <w:rsid w:val="00C8036D"/>
    <w:rsid w:val="00C80ABC"/>
    <w:rsid w:val="00C81FCB"/>
    <w:rsid w:val="00C82645"/>
    <w:rsid w:val="00C82A3D"/>
    <w:rsid w:val="00C83BF4"/>
    <w:rsid w:val="00C83C63"/>
    <w:rsid w:val="00C84667"/>
    <w:rsid w:val="00C8490E"/>
    <w:rsid w:val="00C84A08"/>
    <w:rsid w:val="00C84B19"/>
    <w:rsid w:val="00C86015"/>
    <w:rsid w:val="00C861A1"/>
    <w:rsid w:val="00C862CD"/>
    <w:rsid w:val="00C86DFF"/>
    <w:rsid w:val="00C8713F"/>
    <w:rsid w:val="00C87346"/>
    <w:rsid w:val="00C87905"/>
    <w:rsid w:val="00C91329"/>
    <w:rsid w:val="00C91365"/>
    <w:rsid w:val="00C921C0"/>
    <w:rsid w:val="00C92BFE"/>
    <w:rsid w:val="00C934F6"/>
    <w:rsid w:val="00C93E9F"/>
    <w:rsid w:val="00C97EC0"/>
    <w:rsid w:val="00CA04D3"/>
    <w:rsid w:val="00CA0A6A"/>
    <w:rsid w:val="00CA1280"/>
    <w:rsid w:val="00CA129D"/>
    <w:rsid w:val="00CA150C"/>
    <w:rsid w:val="00CA4AAD"/>
    <w:rsid w:val="00CA5B7D"/>
    <w:rsid w:val="00CA644D"/>
    <w:rsid w:val="00CA6467"/>
    <w:rsid w:val="00CA6782"/>
    <w:rsid w:val="00CA719C"/>
    <w:rsid w:val="00CA74D9"/>
    <w:rsid w:val="00CA7BD9"/>
    <w:rsid w:val="00CA7C7C"/>
    <w:rsid w:val="00CB0D13"/>
    <w:rsid w:val="00CB1629"/>
    <w:rsid w:val="00CB1636"/>
    <w:rsid w:val="00CB19FF"/>
    <w:rsid w:val="00CB1B11"/>
    <w:rsid w:val="00CB1FF3"/>
    <w:rsid w:val="00CB2FF3"/>
    <w:rsid w:val="00CB3410"/>
    <w:rsid w:val="00CB3AE9"/>
    <w:rsid w:val="00CB4354"/>
    <w:rsid w:val="00CB4597"/>
    <w:rsid w:val="00CB5EB7"/>
    <w:rsid w:val="00CB6DAB"/>
    <w:rsid w:val="00CB7561"/>
    <w:rsid w:val="00CC0309"/>
    <w:rsid w:val="00CC061B"/>
    <w:rsid w:val="00CC08ED"/>
    <w:rsid w:val="00CC09AD"/>
    <w:rsid w:val="00CC154F"/>
    <w:rsid w:val="00CC16F3"/>
    <w:rsid w:val="00CC19D7"/>
    <w:rsid w:val="00CC2092"/>
    <w:rsid w:val="00CC26FB"/>
    <w:rsid w:val="00CC3429"/>
    <w:rsid w:val="00CC3C8D"/>
    <w:rsid w:val="00CC4247"/>
    <w:rsid w:val="00CC47E1"/>
    <w:rsid w:val="00CC480C"/>
    <w:rsid w:val="00CC4825"/>
    <w:rsid w:val="00CC5E33"/>
    <w:rsid w:val="00CC5F35"/>
    <w:rsid w:val="00CC5F7A"/>
    <w:rsid w:val="00CC619E"/>
    <w:rsid w:val="00CC6390"/>
    <w:rsid w:val="00CC64BF"/>
    <w:rsid w:val="00CD0E0F"/>
    <w:rsid w:val="00CD1211"/>
    <w:rsid w:val="00CD165C"/>
    <w:rsid w:val="00CD236B"/>
    <w:rsid w:val="00CD23AF"/>
    <w:rsid w:val="00CD2B28"/>
    <w:rsid w:val="00CD3101"/>
    <w:rsid w:val="00CD31C9"/>
    <w:rsid w:val="00CD39EE"/>
    <w:rsid w:val="00CD3D90"/>
    <w:rsid w:val="00CD40F5"/>
    <w:rsid w:val="00CD47B1"/>
    <w:rsid w:val="00CD4F6E"/>
    <w:rsid w:val="00CD576B"/>
    <w:rsid w:val="00CD58EF"/>
    <w:rsid w:val="00CD5BDE"/>
    <w:rsid w:val="00CD5ECC"/>
    <w:rsid w:val="00CD6A02"/>
    <w:rsid w:val="00CD7122"/>
    <w:rsid w:val="00CD7C4D"/>
    <w:rsid w:val="00CD7DDC"/>
    <w:rsid w:val="00CE03EB"/>
    <w:rsid w:val="00CE0EF0"/>
    <w:rsid w:val="00CE108B"/>
    <w:rsid w:val="00CE12B7"/>
    <w:rsid w:val="00CE3239"/>
    <w:rsid w:val="00CE36E6"/>
    <w:rsid w:val="00CE3D72"/>
    <w:rsid w:val="00CE3EEC"/>
    <w:rsid w:val="00CE40FF"/>
    <w:rsid w:val="00CE427C"/>
    <w:rsid w:val="00CE4A0C"/>
    <w:rsid w:val="00CE4E73"/>
    <w:rsid w:val="00CE553D"/>
    <w:rsid w:val="00CE5F5F"/>
    <w:rsid w:val="00CE78DE"/>
    <w:rsid w:val="00CE7C14"/>
    <w:rsid w:val="00CF02E0"/>
    <w:rsid w:val="00CF070B"/>
    <w:rsid w:val="00CF1A40"/>
    <w:rsid w:val="00CF1B6E"/>
    <w:rsid w:val="00CF1BB1"/>
    <w:rsid w:val="00CF1FC5"/>
    <w:rsid w:val="00CF23E9"/>
    <w:rsid w:val="00CF2D95"/>
    <w:rsid w:val="00CF2DA0"/>
    <w:rsid w:val="00CF399B"/>
    <w:rsid w:val="00CF42D0"/>
    <w:rsid w:val="00CF7108"/>
    <w:rsid w:val="00CF721D"/>
    <w:rsid w:val="00CF7456"/>
    <w:rsid w:val="00CF7DF3"/>
    <w:rsid w:val="00D00740"/>
    <w:rsid w:val="00D009AB"/>
    <w:rsid w:val="00D011BC"/>
    <w:rsid w:val="00D015D7"/>
    <w:rsid w:val="00D017A6"/>
    <w:rsid w:val="00D02629"/>
    <w:rsid w:val="00D03CFF"/>
    <w:rsid w:val="00D03E2A"/>
    <w:rsid w:val="00D04712"/>
    <w:rsid w:val="00D05942"/>
    <w:rsid w:val="00D05C86"/>
    <w:rsid w:val="00D063C2"/>
    <w:rsid w:val="00D06783"/>
    <w:rsid w:val="00D10031"/>
    <w:rsid w:val="00D107F3"/>
    <w:rsid w:val="00D10DDC"/>
    <w:rsid w:val="00D11C93"/>
    <w:rsid w:val="00D1275A"/>
    <w:rsid w:val="00D1277B"/>
    <w:rsid w:val="00D12834"/>
    <w:rsid w:val="00D129E9"/>
    <w:rsid w:val="00D12CA6"/>
    <w:rsid w:val="00D132B7"/>
    <w:rsid w:val="00D13788"/>
    <w:rsid w:val="00D147CC"/>
    <w:rsid w:val="00D14A96"/>
    <w:rsid w:val="00D14C4B"/>
    <w:rsid w:val="00D15452"/>
    <w:rsid w:val="00D15800"/>
    <w:rsid w:val="00D15CAE"/>
    <w:rsid w:val="00D15EBE"/>
    <w:rsid w:val="00D16D24"/>
    <w:rsid w:val="00D170AD"/>
    <w:rsid w:val="00D17F8D"/>
    <w:rsid w:val="00D20E85"/>
    <w:rsid w:val="00D21248"/>
    <w:rsid w:val="00D22911"/>
    <w:rsid w:val="00D230A2"/>
    <w:rsid w:val="00D23861"/>
    <w:rsid w:val="00D23AC2"/>
    <w:rsid w:val="00D23E61"/>
    <w:rsid w:val="00D2474B"/>
    <w:rsid w:val="00D257B7"/>
    <w:rsid w:val="00D25993"/>
    <w:rsid w:val="00D25D7D"/>
    <w:rsid w:val="00D3104A"/>
    <w:rsid w:val="00D314AE"/>
    <w:rsid w:val="00D31CF7"/>
    <w:rsid w:val="00D32578"/>
    <w:rsid w:val="00D32DD5"/>
    <w:rsid w:val="00D33326"/>
    <w:rsid w:val="00D33599"/>
    <w:rsid w:val="00D33C1E"/>
    <w:rsid w:val="00D3462F"/>
    <w:rsid w:val="00D346D9"/>
    <w:rsid w:val="00D346E7"/>
    <w:rsid w:val="00D348AE"/>
    <w:rsid w:val="00D35517"/>
    <w:rsid w:val="00D35EFC"/>
    <w:rsid w:val="00D36268"/>
    <w:rsid w:val="00D36658"/>
    <w:rsid w:val="00D368A0"/>
    <w:rsid w:val="00D369EA"/>
    <w:rsid w:val="00D36A78"/>
    <w:rsid w:val="00D371B1"/>
    <w:rsid w:val="00D37289"/>
    <w:rsid w:val="00D372D2"/>
    <w:rsid w:val="00D4289D"/>
    <w:rsid w:val="00D42B2B"/>
    <w:rsid w:val="00D43544"/>
    <w:rsid w:val="00D440BC"/>
    <w:rsid w:val="00D4432B"/>
    <w:rsid w:val="00D447F0"/>
    <w:rsid w:val="00D455BF"/>
    <w:rsid w:val="00D45751"/>
    <w:rsid w:val="00D457FB"/>
    <w:rsid w:val="00D45842"/>
    <w:rsid w:val="00D45FB7"/>
    <w:rsid w:val="00D46513"/>
    <w:rsid w:val="00D4678E"/>
    <w:rsid w:val="00D46873"/>
    <w:rsid w:val="00D46AF9"/>
    <w:rsid w:val="00D47154"/>
    <w:rsid w:val="00D4720B"/>
    <w:rsid w:val="00D472D9"/>
    <w:rsid w:val="00D47814"/>
    <w:rsid w:val="00D50A56"/>
    <w:rsid w:val="00D50F7C"/>
    <w:rsid w:val="00D5144E"/>
    <w:rsid w:val="00D51EE1"/>
    <w:rsid w:val="00D5276F"/>
    <w:rsid w:val="00D52C5B"/>
    <w:rsid w:val="00D52ED5"/>
    <w:rsid w:val="00D53D39"/>
    <w:rsid w:val="00D54148"/>
    <w:rsid w:val="00D54B04"/>
    <w:rsid w:val="00D54BF4"/>
    <w:rsid w:val="00D559C4"/>
    <w:rsid w:val="00D56694"/>
    <w:rsid w:val="00D56708"/>
    <w:rsid w:val="00D57BDA"/>
    <w:rsid w:val="00D600B0"/>
    <w:rsid w:val="00D60125"/>
    <w:rsid w:val="00D6024B"/>
    <w:rsid w:val="00D60644"/>
    <w:rsid w:val="00D6107B"/>
    <w:rsid w:val="00D618D0"/>
    <w:rsid w:val="00D61F6D"/>
    <w:rsid w:val="00D62336"/>
    <w:rsid w:val="00D623D9"/>
    <w:rsid w:val="00D635DA"/>
    <w:rsid w:val="00D6374B"/>
    <w:rsid w:val="00D639FC"/>
    <w:rsid w:val="00D641FB"/>
    <w:rsid w:val="00D64592"/>
    <w:rsid w:val="00D65368"/>
    <w:rsid w:val="00D658AF"/>
    <w:rsid w:val="00D65B6F"/>
    <w:rsid w:val="00D66259"/>
    <w:rsid w:val="00D6630C"/>
    <w:rsid w:val="00D66AC1"/>
    <w:rsid w:val="00D66DAA"/>
    <w:rsid w:val="00D66F3F"/>
    <w:rsid w:val="00D67726"/>
    <w:rsid w:val="00D67C20"/>
    <w:rsid w:val="00D70281"/>
    <w:rsid w:val="00D70B5B"/>
    <w:rsid w:val="00D70BF3"/>
    <w:rsid w:val="00D7159A"/>
    <w:rsid w:val="00D71B39"/>
    <w:rsid w:val="00D72066"/>
    <w:rsid w:val="00D72352"/>
    <w:rsid w:val="00D725C5"/>
    <w:rsid w:val="00D72D0B"/>
    <w:rsid w:val="00D73304"/>
    <w:rsid w:val="00D73872"/>
    <w:rsid w:val="00D74FEA"/>
    <w:rsid w:val="00D75CAB"/>
    <w:rsid w:val="00D76A49"/>
    <w:rsid w:val="00D76BE6"/>
    <w:rsid w:val="00D76D36"/>
    <w:rsid w:val="00D76FE2"/>
    <w:rsid w:val="00D772AB"/>
    <w:rsid w:val="00D77EDC"/>
    <w:rsid w:val="00D8024A"/>
    <w:rsid w:val="00D804E8"/>
    <w:rsid w:val="00D805B9"/>
    <w:rsid w:val="00D81D78"/>
    <w:rsid w:val="00D8237B"/>
    <w:rsid w:val="00D82843"/>
    <w:rsid w:val="00D82E50"/>
    <w:rsid w:val="00D836AB"/>
    <w:rsid w:val="00D837C3"/>
    <w:rsid w:val="00D83ACC"/>
    <w:rsid w:val="00D84567"/>
    <w:rsid w:val="00D84883"/>
    <w:rsid w:val="00D85C9F"/>
    <w:rsid w:val="00D860DA"/>
    <w:rsid w:val="00D87784"/>
    <w:rsid w:val="00D87F25"/>
    <w:rsid w:val="00D9090F"/>
    <w:rsid w:val="00D91164"/>
    <w:rsid w:val="00D91926"/>
    <w:rsid w:val="00D92040"/>
    <w:rsid w:val="00D920F4"/>
    <w:rsid w:val="00D92C6C"/>
    <w:rsid w:val="00D93645"/>
    <w:rsid w:val="00D939C2"/>
    <w:rsid w:val="00D9409C"/>
    <w:rsid w:val="00D94EC0"/>
    <w:rsid w:val="00D95C4B"/>
    <w:rsid w:val="00D95F8F"/>
    <w:rsid w:val="00D96884"/>
    <w:rsid w:val="00D96899"/>
    <w:rsid w:val="00D96FA6"/>
    <w:rsid w:val="00D97B6E"/>
    <w:rsid w:val="00DA0008"/>
    <w:rsid w:val="00DA01A7"/>
    <w:rsid w:val="00DA0A60"/>
    <w:rsid w:val="00DA1EC5"/>
    <w:rsid w:val="00DA31ED"/>
    <w:rsid w:val="00DA37AD"/>
    <w:rsid w:val="00DA39B1"/>
    <w:rsid w:val="00DA3B6A"/>
    <w:rsid w:val="00DA400D"/>
    <w:rsid w:val="00DA46C0"/>
    <w:rsid w:val="00DA4DEB"/>
    <w:rsid w:val="00DA614D"/>
    <w:rsid w:val="00DA6283"/>
    <w:rsid w:val="00DA70BD"/>
    <w:rsid w:val="00DA797C"/>
    <w:rsid w:val="00DA7BEC"/>
    <w:rsid w:val="00DA7F7F"/>
    <w:rsid w:val="00DB089F"/>
    <w:rsid w:val="00DB0AF0"/>
    <w:rsid w:val="00DB0F4A"/>
    <w:rsid w:val="00DB1F61"/>
    <w:rsid w:val="00DB28E7"/>
    <w:rsid w:val="00DB2901"/>
    <w:rsid w:val="00DB2E5F"/>
    <w:rsid w:val="00DB3CEE"/>
    <w:rsid w:val="00DB4839"/>
    <w:rsid w:val="00DB5285"/>
    <w:rsid w:val="00DB537E"/>
    <w:rsid w:val="00DB5945"/>
    <w:rsid w:val="00DB5D70"/>
    <w:rsid w:val="00DB5E3A"/>
    <w:rsid w:val="00DB67F9"/>
    <w:rsid w:val="00DB6BAF"/>
    <w:rsid w:val="00DB6FA6"/>
    <w:rsid w:val="00DB70B5"/>
    <w:rsid w:val="00DB7240"/>
    <w:rsid w:val="00DB7550"/>
    <w:rsid w:val="00DB7B1D"/>
    <w:rsid w:val="00DB7FB6"/>
    <w:rsid w:val="00DC065C"/>
    <w:rsid w:val="00DC149C"/>
    <w:rsid w:val="00DC1513"/>
    <w:rsid w:val="00DC327F"/>
    <w:rsid w:val="00DC3309"/>
    <w:rsid w:val="00DC3913"/>
    <w:rsid w:val="00DC39F6"/>
    <w:rsid w:val="00DC5546"/>
    <w:rsid w:val="00DC75C4"/>
    <w:rsid w:val="00DC7942"/>
    <w:rsid w:val="00DC7963"/>
    <w:rsid w:val="00DC7C54"/>
    <w:rsid w:val="00DC7D0B"/>
    <w:rsid w:val="00DC7FA7"/>
    <w:rsid w:val="00DD0014"/>
    <w:rsid w:val="00DD010B"/>
    <w:rsid w:val="00DD0148"/>
    <w:rsid w:val="00DD02ED"/>
    <w:rsid w:val="00DD0EBC"/>
    <w:rsid w:val="00DD1128"/>
    <w:rsid w:val="00DD1FD7"/>
    <w:rsid w:val="00DD24BE"/>
    <w:rsid w:val="00DD38E4"/>
    <w:rsid w:val="00DD3C5F"/>
    <w:rsid w:val="00DD494E"/>
    <w:rsid w:val="00DD5C58"/>
    <w:rsid w:val="00DD72EC"/>
    <w:rsid w:val="00DD7BFD"/>
    <w:rsid w:val="00DD7CF3"/>
    <w:rsid w:val="00DE0798"/>
    <w:rsid w:val="00DE1171"/>
    <w:rsid w:val="00DE163F"/>
    <w:rsid w:val="00DE17F6"/>
    <w:rsid w:val="00DE1BF2"/>
    <w:rsid w:val="00DE2236"/>
    <w:rsid w:val="00DE29CB"/>
    <w:rsid w:val="00DE2C87"/>
    <w:rsid w:val="00DE2CAB"/>
    <w:rsid w:val="00DE30C4"/>
    <w:rsid w:val="00DE36F8"/>
    <w:rsid w:val="00DE51AA"/>
    <w:rsid w:val="00DE626A"/>
    <w:rsid w:val="00DE638C"/>
    <w:rsid w:val="00DE64BB"/>
    <w:rsid w:val="00DE7458"/>
    <w:rsid w:val="00DF00B2"/>
    <w:rsid w:val="00DF0DC7"/>
    <w:rsid w:val="00DF11D8"/>
    <w:rsid w:val="00DF13A4"/>
    <w:rsid w:val="00DF180A"/>
    <w:rsid w:val="00DF1FB2"/>
    <w:rsid w:val="00DF25DA"/>
    <w:rsid w:val="00DF2AC8"/>
    <w:rsid w:val="00DF2C2B"/>
    <w:rsid w:val="00DF3230"/>
    <w:rsid w:val="00DF3DE4"/>
    <w:rsid w:val="00DF5738"/>
    <w:rsid w:val="00DF5997"/>
    <w:rsid w:val="00DF5A2B"/>
    <w:rsid w:val="00DF631C"/>
    <w:rsid w:val="00DF65E0"/>
    <w:rsid w:val="00DF661A"/>
    <w:rsid w:val="00DF67CE"/>
    <w:rsid w:val="00DF7072"/>
    <w:rsid w:val="00DF77B1"/>
    <w:rsid w:val="00DF77EF"/>
    <w:rsid w:val="00DF7BD4"/>
    <w:rsid w:val="00DF7C0B"/>
    <w:rsid w:val="00DF7C5F"/>
    <w:rsid w:val="00E00738"/>
    <w:rsid w:val="00E00E4F"/>
    <w:rsid w:val="00E012C4"/>
    <w:rsid w:val="00E0143A"/>
    <w:rsid w:val="00E01D02"/>
    <w:rsid w:val="00E01F6A"/>
    <w:rsid w:val="00E026ED"/>
    <w:rsid w:val="00E02AC2"/>
    <w:rsid w:val="00E033DF"/>
    <w:rsid w:val="00E03429"/>
    <w:rsid w:val="00E03554"/>
    <w:rsid w:val="00E038A9"/>
    <w:rsid w:val="00E041E1"/>
    <w:rsid w:val="00E0509B"/>
    <w:rsid w:val="00E0588A"/>
    <w:rsid w:val="00E05A39"/>
    <w:rsid w:val="00E066D7"/>
    <w:rsid w:val="00E0772E"/>
    <w:rsid w:val="00E106A7"/>
    <w:rsid w:val="00E1187D"/>
    <w:rsid w:val="00E12247"/>
    <w:rsid w:val="00E12943"/>
    <w:rsid w:val="00E13E9F"/>
    <w:rsid w:val="00E14301"/>
    <w:rsid w:val="00E14396"/>
    <w:rsid w:val="00E14915"/>
    <w:rsid w:val="00E14979"/>
    <w:rsid w:val="00E14DD2"/>
    <w:rsid w:val="00E1595D"/>
    <w:rsid w:val="00E16E0C"/>
    <w:rsid w:val="00E16E0D"/>
    <w:rsid w:val="00E16E39"/>
    <w:rsid w:val="00E17128"/>
    <w:rsid w:val="00E17821"/>
    <w:rsid w:val="00E2042D"/>
    <w:rsid w:val="00E213AC"/>
    <w:rsid w:val="00E214DC"/>
    <w:rsid w:val="00E21526"/>
    <w:rsid w:val="00E21A6A"/>
    <w:rsid w:val="00E21B19"/>
    <w:rsid w:val="00E22428"/>
    <w:rsid w:val="00E22975"/>
    <w:rsid w:val="00E22EA6"/>
    <w:rsid w:val="00E23E1E"/>
    <w:rsid w:val="00E23E9E"/>
    <w:rsid w:val="00E261D1"/>
    <w:rsid w:val="00E26325"/>
    <w:rsid w:val="00E2633B"/>
    <w:rsid w:val="00E274C7"/>
    <w:rsid w:val="00E31B9F"/>
    <w:rsid w:val="00E32E15"/>
    <w:rsid w:val="00E34882"/>
    <w:rsid w:val="00E34E72"/>
    <w:rsid w:val="00E34F45"/>
    <w:rsid w:val="00E355BE"/>
    <w:rsid w:val="00E36E94"/>
    <w:rsid w:val="00E372DA"/>
    <w:rsid w:val="00E37A03"/>
    <w:rsid w:val="00E402E8"/>
    <w:rsid w:val="00E41276"/>
    <w:rsid w:val="00E41318"/>
    <w:rsid w:val="00E41452"/>
    <w:rsid w:val="00E4186D"/>
    <w:rsid w:val="00E41F80"/>
    <w:rsid w:val="00E422A3"/>
    <w:rsid w:val="00E4261A"/>
    <w:rsid w:val="00E439F6"/>
    <w:rsid w:val="00E44FEF"/>
    <w:rsid w:val="00E45124"/>
    <w:rsid w:val="00E459BB"/>
    <w:rsid w:val="00E459EB"/>
    <w:rsid w:val="00E459FF"/>
    <w:rsid w:val="00E473DE"/>
    <w:rsid w:val="00E50937"/>
    <w:rsid w:val="00E513CE"/>
    <w:rsid w:val="00E51FE7"/>
    <w:rsid w:val="00E525F9"/>
    <w:rsid w:val="00E5326F"/>
    <w:rsid w:val="00E539E0"/>
    <w:rsid w:val="00E53BD3"/>
    <w:rsid w:val="00E562FB"/>
    <w:rsid w:val="00E5671C"/>
    <w:rsid w:val="00E570FF"/>
    <w:rsid w:val="00E573B1"/>
    <w:rsid w:val="00E57C4D"/>
    <w:rsid w:val="00E607C5"/>
    <w:rsid w:val="00E60B16"/>
    <w:rsid w:val="00E60E24"/>
    <w:rsid w:val="00E618AC"/>
    <w:rsid w:val="00E61CC9"/>
    <w:rsid w:val="00E6250F"/>
    <w:rsid w:val="00E63364"/>
    <w:rsid w:val="00E6336A"/>
    <w:rsid w:val="00E634F8"/>
    <w:rsid w:val="00E637D7"/>
    <w:rsid w:val="00E63F83"/>
    <w:rsid w:val="00E65738"/>
    <w:rsid w:val="00E65C7A"/>
    <w:rsid w:val="00E65F8C"/>
    <w:rsid w:val="00E6649B"/>
    <w:rsid w:val="00E6659E"/>
    <w:rsid w:val="00E66C25"/>
    <w:rsid w:val="00E66D8D"/>
    <w:rsid w:val="00E70079"/>
    <w:rsid w:val="00E703EA"/>
    <w:rsid w:val="00E70F43"/>
    <w:rsid w:val="00E7104B"/>
    <w:rsid w:val="00E72240"/>
    <w:rsid w:val="00E72294"/>
    <w:rsid w:val="00E72800"/>
    <w:rsid w:val="00E736DE"/>
    <w:rsid w:val="00E7379B"/>
    <w:rsid w:val="00E738F9"/>
    <w:rsid w:val="00E73AA9"/>
    <w:rsid w:val="00E74A70"/>
    <w:rsid w:val="00E75199"/>
    <w:rsid w:val="00E752BE"/>
    <w:rsid w:val="00E75319"/>
    <w:rsid w:val="00E755B3"/>
    <w:rsid w:val="00E76C13"/>
    <w:rsid w:val="00E76CB4"/>
    <w:rsid w:val="00E775C5"/>
    <w:rsid w:val="00E77DFA"/>
    <w:rsid w:val="00E77E2B"/>
    <w:rsid w:val="00E802AE"/>
    <w:rsid w:val="00E81261"/>
    <w:rsid w:val="00E81787"/>
    <w:rsid w:val="00E82495"/>
    <w:rsid w:val="00E828DB"/>
    <w:rsid w:val="00E834AC"/>
    <w:rsid w:val="00E8413D"/>
    <w:rsid w:val="00E84BF2"/>
    <w:rsid w:val="00E84DB2"/>
    <w:rsid w:val="00E85AF2"/>
    <w:rsid w:val="00E85E36"/>
    <w:rsid w:val="00E873C0"/>
    <w:rsid w:val="00E87465"/>
    <w:rsid w:val="00E879F4"/>
    <w:rsid w:val="00E90384"/>
    <w:rsid w:val="00E90504"/>
    <w:rsid w:val="00E914FD"/>
    <w:rsid w:val="00E91593"/>
    <w:rsid w:val="00E919BD"/>
    <w:rsid w:val="00E91F64"/>
    <w:rsid w:val="00E92071"/>
    <w:rsid w:val="00E92327"/>
    <w:rsid w:val="00E92BD8"/>
    <w:rsid w:val="00E9386F"/>
    <w:rsid w:val="00E93FBC"/>
    <w:rsid w:val="00E947CC"/>
    <w:rsid w:val="00E94EB2"/>
    <w:rsid w:val="00E964A1"/>
    <w:rsid w:val="00E97191"/>
    <w:rsid w:val="00EA02FF"/>
    <w:rsid w:val="00EA0946"/>
    <w:rsid w:val="00EA1118"/>
    <w:rsid w:val="00EA243D"/>
    <w:rsid w:val="00EA2BD6"/>
    <w:rsid w:val="00EA3754"/>
    <w:rsid w:val="00EA3F29"/>
    <w:rsid w:val="00EA4DDE"/>
    <w:rsid w:val="00EA5006"/>
    <w:rsid w:val="00EA59C6"/>
    <w:rsid w:val="00EA697D"/>
    <w:rsid w:val="00EA763B"/>
    <w:rsid w:val="00EA7B54"/>
    <w:rsid w:val="00EA7B63"/>
    <w:rsid w:val="00EA7D84"/>
    <w:rsid w:val="00EB102F"/>
    <w:rsid w:val="00EB16B9"/>
    <w:rsid w:val="00EB1E49"/>
    <w:rsid w:val="00EB2504"/>
    <w:rsid w:val="00EB261D"/>
    <w:rsid w:val="00EB448B"/>
    <w:rsid w:val="00EB5386"/>
    <w:rsid w:val="00EB67E4"/>
    <w:rsid w:val="00EB693C"/>
    <w:rsid w:val="00EB78E3"/>
    <w:rsid w:val="00EC189A"/>
    <w:rsid w:val="00EC245A"/>
    <w:rsid w:val="00EC2A55"/>
    <w:rsid w:val="00EC2BA9"/>
    <w:rsid w:val="00EC2E5F"/>
    <w:rsid w:val="00EC313E"/>
    <w:rsid w:val="00EC34F1"/>
    <w:rsid w:val="00EC39D5"/>
    <w:rsid w:val="00EC3D53"/>
    <w:rsid w:val="00EC4519"/>
    <w:rsid w:val="00EC459A"/>
    <w:rsid w:val="00EC4C93"/>
    <w:rsid w:val="00EC50C9"/>
    <w:rsid w:val="00EC50D2"/>
    <w:rsid w:val="00EC523F"/>
    <w:rsid w:val="00EC5309"/>
    <w:rsid w:val="00EC58DC"/>
    <w:rsid w:val="00EC68B7"/>
    <w:rsid w:val="00EC6A72"/>
    <w:rsid w:val="00EC6B36"/>
    <w:rsid w:val="00EC70CB"/>
    <w:rsid w:val="00EC745D"/>
    <w:rsid w:val="00EC7B21"/>
    <w:rsid w:val="00EC7D0F"/>
    <w:rsid w:val="00EC7D6F"/>
    <w:rsid w:val="00ED0E01"/>
    <w:rsid w:val="00ED15E1"/>
    <w:rsid w:val="00ED2387"/>
    <w:rsid w:val="00ED31CC"/>
    <w:rsid w:val="00ED3413"/>
    <w:rsid w:val="00ED3BE9"/>
    <w:rsid w:val="00ED42F9"/>
    <w:rsid w:val="00ED49C4"/>
    <w:rsid w:val="00ED4EE6"/>
    <w:rsid w:val="00ED52C9"/>
    <w:rsid w:val="00ED5A17"/>
    <w:rsid w:val="00ED6D88"/>
    <w:rsid w:val="00ED6FAC"/>
    <w:rsid w:val="00ED778D"/>
    <w:rsid w:val="00ED7A11"/>
    <w:rsid w:val="00EE0180"/>
    <w:rsid w:val="00EE0CE1"/>
    <w:rsid w:val="00EE1684"/>
    <w:rsid w:val="00EE1859"/>
    <w:rsid w:val="00EE1DC5"/>
    <w:rsid w:val="00EE2D1A"/>
    <w:rsid w:val="00EE2F5A"/>
    <w:rsid w:val="00EE34D8"/>
    <w:rsid w:val="00EE40F4"/>
    <w:rsid w:val="00EE421C"/>
    <w:rsid w:val="00EE4939"/>
    <w:rsid w:val="00EE4EE0"/>
    <w:rsid w:val="00EE4FF6"/>
    <w:rsid w:val="00EE5104"/>
    <w:rsid w:val="00EE55F1"/>
    <w:rsid w:val="00EE5E49"/>
    <w:rsid w:val="00EE66CA"/>
    <w:rsid w:val="00EE66F9"/>
    <w:rsid w:val="00EF0576"/>
    <w:rsid w:val="00EF0782"/>
    <w:rsid w:val="00EF0F2B"/>
    <w:rsid w:val="00EF14CC"/>
    <w:rsid w:val="00EF155D"/>
    <w:rsid w:val="00EF2057"/>
    <w:rsid w:val="00EF21E0"/>
    <w:rsid w:val="00EF3509"/>
    <w:rsid w:val="00EF381D"/>
    <w:rsid w:val="00EF4B82"/>
    <w:rsid w:val="00EF583B"/>
    <w:rsid w:val="00EF5FB7"/>
    <w:rsid w:val="00EF62E2"/>
    <w:rsid w:val="00EF6349"/>
    <w:rsid w:val="00EF6B12"/>
    <w:rsid w:val="00EF77A1"/>
    <w:rsid w:val="00EF7A20"/>
    <w:rsid w:val="00F00500"/>
    <w:rsid w:val="00F0063E"/>
    <w:rsid w:val="00F00958"/>
    <w:rsid w:val="00F01028"/>
    <w:rsid w:val="00F014B0"/>
    <w:rsid w:val="00F014C4"/>
    <w:rsid w:val="00F023DC"/>
    <w:rsid w:val="00F02D51"/>
    <w:rsid w:val="00F02D85"/>
    <w:rsid w:val="00F030C8"/>
    <w:rsid w:val="00F030DB"/>
    <w:rsid w:val="00F03231"/>
    <w:rsid w:val="00F036AD"/>
    <w:rsid w:val="00F03E81"/>
    <w:rsid w:val="00F0425A"/>
    <w:rsid w:val="00F05100"/>
    <w:rsid w:val="00F06298"/>
    <w:rsid w:val="00F0682E"/>
    <w:rsid w:val="00F06909"/>
    <w:rsid w:val="00F069B9"/>
    <w:rsid w:val="00F07E32"/>
    <w:rsid w:val="00F101D8"/>
    <w:rsid w:val="00F10B43"/>
    <w:rsid w:val="00F11106"/>
    <w:rsid w:val="00F11860"/>
    <w:rsid w:val="00F1189D"/>
    <w:rsid w:val="00F12C7B"/>
    <w:rsid w:val="00F13464"/>
    <w:rsid w:val="00F1453C"/>
    <w:rsid w:val="00F14AEF"/>
    <w:rsid w:val="00F14FBD"/>
    <w:rsid w:val="00F1508A"/>
    <w:rsid w:val="00F153AF"/>
    <w:rsid w:val="00F168EF"/>
    <w:rsid w:val="00F16DB8"/>
    <w:rsid w:val="00F16EB6"/>
    <w:rsid w:val="00F17476"/>
    <w:rsid w:val="00F17DB2"/>
    <w:rsid w:val="00F17E87"/>
    <w:rsid w:val="00F2025F"/>
    <w:rsid w:val="00F202C9"/>
    <w:rsid w:val="00F21DC4"/>
    <w:rsid w:val="00F226C8"/>
    <w:rsid w:val="00F2279E"/>
    <w:rsid w:val="00F231B5"/>
    <w:rsid w:val="00F23260"/>
    <w:rsid w:val="00F2387E"/>
    <w:rsid w:val="00F24064"/>
    <w:rsid w:val="00F24542"/>
    <w:rsid w:val="00F24BAE"/>
    <w:rsid w:val="00F25402"/>
    <w:rsid w:val="00F263A4"/>
    <w:rsid w:val="00F26716"/>
    <w:rsid w:val="00F267CF"/>
    <w:rsid w:val="00F26FC9"/>
    <w:rsid w:val="00F27B2A"/>
    <w:rsid w:val="00F27BBE"/>
    <w:rsid w:val="00F30675"/>
    <w:rsid w:val="00F31252"/>
    <w:rsid w:val="00F31308"/>
    <w:rsid w:val="00F3185F"/>
    <w:rsid w:val="00F31902"/>
    <w:rsid w:val="00F31ACA"/>
    <w:rsid w:val="00F3201D"/>
    <w:rsid w:val="00F3214E"/>
    <w:rsid w:val="00F32975"/>
    <w:rsid w:val="00F3342A"/>
    <w:rsid w:val="00F34D09"/>
    <w:rsid w:val="00F34D8B"/>
    <w:rsid w:val="00F352E9"/>
    <w:rsid w:val="00F358F5"/>
    <w:rsid w:val="00F35F7B"/>
    <w:rsid w:val="00F40072"/>
    <w:rsid w:val="00F40597"/>
    <w:rsid w:val="00F406A5"/>
    <w:rsid w:val="00F41EB4"/>
    <w:rsid w:val="00F42982"/>
    <w:rsid w:val="00F42A91"/>
    <w:rsid w:val="00F4369A"/>
    <w:rsid w:val="00F438DE"/>
    <w:rsid w:val="00F440C9"/>
    <w:rsid w:val="00F442FA"/>
    <w:rsid w:val="00F447D0"/>
    <w:rsid w:val="00F449F4"/>
    <w:rsid w:val="00F44B5A"/>
    <w:rsid w:val="00F44EDD"/>
    <w:rsid w:val="00F4512D"/>
    <w:rsid w:val="00F461BE"/>
    <w:rsid w:val="00F463EE"/>
    <w:rsid w:val="00F47209"/>
    <w:rsid w:val="00F50490"/>
    <w:rsid w:val="00F506F1"/>
    <w:rsid w:val="00F5074F"/>
    <w:rsid w:val="00F50E4C"/>
    <w:rsid w:val="00F519E5"/>
    <w:rsid w:val="00F51C32"/>
    <w:rsid w:val="00F51F38"/>
    <w:rsid w:val="00F51FC9"/>
    <w:rsid w:val="00F525E5"/>
    <w:rsid w:val="00F52B7A"/>
    <w:rsid w:val="00F53515"/>
    <w:rsid w:val="00F53516"/>
    <w:rsid w:val="00F549A0"/>
    <w:rsid w:val="00F551BD"/>
    <w:rsid w:val="00F560B4"/>
    <w:rsid w:val="00F576C5"/>
    <w:rsid w:val="00F5775B"/>
    <w:rsid w:val="00F57B0F"/>
    <w:rsid w:val="00F57E8E"/>
    <w:rsid w:val="00F57EBA"/>
    <w:rsid w:val="00F6163C"/>
    <w:rsid w:val="00F63047"/>
    <w:rsid w:val="00F630C8"/>
    <w:rsid w:val="00F63F2C"/>
    <w:rsid w:val="00F64129"/>
    <w:rsid w:val="00F6488C"/>
    <w:rsid w:val="00F649F8"/>
    <w:rsid w:val="00F64E6F"/>
    <w:rsid w:val="00F6633E"/>
    <w:rsid w:val="00F67139"/>
    <w:rsid w:val="00F67990"/>
    <w:rsid w:val="00F67BC1"/>
    <w:rsid w:val="00F67C0D"/>
    <w:rsid w:val="00F701BC"/>
    <w:rsid w:val="00F70E1C"/>
    <w:rsid w:val="00F717C8"/>
    <w:rsid w:val="00F71A46"/>
    <w:rsid w:val="00F72476"/>
    <w:rsid w:val="00F72E61"/>
    <w:rsid w:val="00F73089"/>
    <w:rsid w:val="00F73F4C"/>
    <w:rsid w:val="00F7410F"/>
    <w:rsid w:val="00F7492C"/>
    <w:rsid w:val="00F749D8"/>
    <w:rsid w:val="00F74C35"/>
    <w:rsid w:val="00F75051"/>
    <w:rsid w:val="00F765D8"/>
    <w:rsid w:val="00F77200"/>
    <w:rsid w:val="00F8009D"/>
    <w:rsid w:val="00F80571"/>
    <w:rsid w:val="00F80667"/>
    <w:rsid w:val="00F80B96"/>
    <w:rsid w:val="00F811E8"/>
    <w:rsid w:val="00F81785"/>
    <w:rsid w:val="00F81B72"/>
    <w:rsid w:val="00F81B99"/>
    <w:rsid w:val="00F820E1"/>
    <w:rsid w:val="00F828B0"/>
    <w:rsid w:val="00F82B1B"/>
    <w:rsid w:val="00F834DD"/>
    <w:rsid w:val="00F8366C"/>
    <w:rsid w:val="00F844FA"/>
    <w:rsid w:val="00F855E9"/>
    <w:rsid w:val="00F85C25"/>
    <w:rsid w:val="00F85E86"/>
    <w:rsid w:val="00F85EBB"/>
    <w:rsid w:val="00F863D3"/>
    <w:rsid w:val="00F87EF7"/>
    <w:rsid w:val="00F9051F"/>
    <w:rsid w:val="00F9061F"/>
    <w:rsid w:val="00F906EE"/>
    <w:rsid w:val="00F9090F"/>
    <w:rsid w:val="00F90C16"/>
    <w:rsid w:val="00F914FD"/>
    <w:rsid w:val="00F91B3B"/>
    <w:rsid w:val="00F926B3"/>
    <w:rsid w:val="00F92D24"/>
    <w:rsid w:val="00F9329E"/>
    <w:rsid w:val="00F93C09"/>
    <w:rsid w:val="00F9491C"/>
    <w:rsid w:val="00F94C23"/>
    <w:rsid w:val="00F95676"/>
    <w:rsid w:val="00F96CB7"/>
    <w:rsid w:val="00F9702C"/>
    <w:rsid w:val="00F97100"/>
    <w:rsid w:val="00F9731D"/>
    <w:rsid w:val="00F9758D"/>
    <w:rsid w:val="00FA13EE"/>
    <w:rsid w:val="00FA16B3"/>
    <w:rsid w:val="00FA1709"/>
    <w:rsid w:val="00FA180E"/>
    <w:rsid w:val="00FA1ABC"/>
    <w:rsid w:val="00FA1E73"/>
    <w:rsid w:val="00FA47C7"/>
    <w:rsid w:val="00FA4EE5"/>
    <w:rsid w:val="00FA5790"/>
    <w:rsid w:val="00FA62E7"/>
    <w:rsid w:val="00FA6DBF"/>
    <w:rsid w:val="00FA708F"/>
    <w:rsid w:val="00FB0128"/>
    <w:rsid w:val="00FB03EE"/>
    <w:rsid w:val="00FB11F3"/>
    <w:rsid w:val="00FB19AB"/>
    <w:rsid w:val="00FB2419"/>
    <w:rsid w:val="00FB2DD9"/>
    <w:rsid w:val="00FB3343"/>
    <w:rsid w:val="00FB377C"/>
    <w:rsid w:val="00FB3DD4"/>
    <w:rsid w:val="00FB3E27"/>
    <w:rsid w:val="00FB5693"/>
    <w:rsid w:val="00FB56E3"/>
    <w:rsid w:val="00FB5DED"/>
    <w:rsid w:val="00FB675B"/>
    <w:rsid w:val="00FB6A40"/>
    <w:rsid w:val="00FB6A77"/>
    <w:rsid w:val="00FB74E4"/>
    <w:rsid w:val="00FB7DDF"/>
    <w:rsid w:val="00FC08EC"/>
    <w:rsid w:val="00FC0D90"/>
    <w:rsid w:val="00FC18C5"/>
    <w:rsid w:val="00FC1A59"/>
    <w:rsid w:val="00FC379E"/>
    <w:rsid w:val="00FC3DC3"/>
    <w:rsid w:val="00FC4514"/>
    <w:rsid w:val="00FC4601"/>
    <w:rsid w:val="00FC4DCB"/>
    <w:rsid w:val="00FC53B0"/>
    <w:rsid w:val="00FC53CC"/>
    <w:rsid w:val="00FC54FA"/>
    <w:rsid w:val="00FC57B2"/>
    <w:rsid w:val="00FC63E3"/>
    <w:rsid w:val="00FC7088"/>
    <w:rsid w:val="00FC7A4E"/>
    <w:rsid w:val="00FD05E0"/>
    <w:rsid w:val="00FD170C"/>
    <w:rsid w:val="00FD250F"/>
    <w:rsid w:val="00FD2C28"/>
    <w:rsid w:val="00FD32E9"/>
    <w:rsid w:val="00FD3BD8"/>
    <w:rsid w:val="00FD3FF3"/>
    <w:rsid w:val="00FD4694"/>
    <w:rsid w:val="00FD4D68"/>
    <w:rsid w:val="00FD5B42"/>
    <w:rsid w:val="00FD62DE"/>
    <w:rsid w:val="00FD6544"/>
    <w:rsid w:val="00FD6D46"/>
    <w:rsid w:val="00FD6FEF"/>
    <w:rsid w:val="00FD729A"/>
    <w:rsid w:val="00FD75F2"/>
    <w:rsid w:val="00FE09CD"/>
    <w:rsid w:val="00FE2812"/>
    <w:rsid w:val="00FE3B72"/>
    <w:rsid w:val="00FE3BCE"/>
    <w:rsid w:val="00FE40FF"/>
    <w:rsid w:val="00FE4313"/>
    <w:rsid w:val="00FE4627"/>
    <w:rsid w:val="00FE4702"/>
    <w:rsid w:val="00FE4EAC"/>
    <w:rsid w:val="00FE69C9"/>
    <w:rsid w:val="00FE6C50"/>
    <w:rsid w:val="00FE7548"/>
    <w:rsid w:val="00FF083A"/>
    <w:rsid w:val="00FF0EF6"/>
    <w:rsid w:val="00FF1BD4"/>
    <w:rsid w:val="00FF1C10"/>
    <w:rsid w:val="00FF2912"/>
    <w:rsid w:val="00FF440E"/>
    <w:rsid w:val="00FF4ED0"/>
    <w:rsid w:val="00FF4FC6"/>
    <w:rsid w:val="00FF522C"/>
    <w:rsid w:val="00FF531B"/>
    <w:rsid w:val="00FF5543"/>
    <w:rsid w:val="00FF7B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454BD9A9"/>
  <w15:docId w15:val="{8E0E5659-A5B5-43A1-AA14-A94D0BB1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BAB"/>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B9745E"/>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CE3EEC"/>
    <w:pPr>
      <w:keepNext/>
      <w:spacing w:before="0" w:after="0" w:line="360" w:lineRule="auto"/>
      <w:jc w:val="left"/>
      <w:outlineLvl w:val="1"/>
    </w:pPr>
    <w:rPr>
      <w:rFonts w:ascii="Arial" w:hAnsi="Arial" w:cs="Arial"/>
      <w:b/>
      <w:bCs/>
      <w:lang w:val="en-GB" w:eastAsia="zh-CN"/>
    </w:rPr>
  </w:style>
  <w:style w:type="paragraph" w:styleId="Heading3">
    <w:name w:val="heading 3"/>
    <w:basedOn w:val="Normal"/>
    <w:next w:val="Normal"/>
    <w:link w:val="Heading3Char"/>
    <w:uiPriority w:val="99"/>
    <w:unhideWhenUsed/>
    <w:qFormat/>
    <w:rsid w:val="00791C4C"/>
    <w:pPr>
      <w:keepNext/>
      <w:keepLines/>
      <w:numPr>
        <w:ilvl w:val="2"/>
        <w:numId w:val="2"/>
      </w:numPr>
      <w:spacing w:before="200" w:after="0"/>
      <w:outlineLvl w:val="2"/>
    </w:pPr>
    <w:rPr>
      <w:b/>
      <w:bCs/>
      <w:color w:val="4F81BD"/>
    </w:rPr>
  </w:style>
  <w:style w:type="paragraph" w:styleId="Heading4">
    <w:name w:val="heading 4"/>
    <w:basedOn w:val="Normal"/>
    <w:next w:val="Normal"/>
    <w:link w:val="Heading4Char"/>
    <w:uiPriority w:val="99"/>
    <w:unhideWhenUsed/>
    <w:qFormat/>
    <w:rsid w:val="00B9745E"/>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link w:val="BodyTextChar"/>
    <w:uiPriority w:val="1"/>
    <w:qFormat/>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qFormat/>
    <w:rsid w:val="00004DEE"/>
    <w:rPr>
      <w:sz w:val="16"/>
      <w:szCs w:val="16"/>
    </w:rPr>
  </w:style>
  <w:style w:type="paragraph" w:styleId="CommentText">
    <w:name w:val="annotation text"/>
    <w:basedOn w:val="Normal"/>
    <w:link w:val="CommentTextChar"/>
    <w:qFormat/>
    <w:rsid w:val="00004DEE"/>
    <w:pPr>
      <w:spacing w:line="240" w:lineRule="auto"/>
    </w:pPr>
    <w:rPr>
      <w:sz w:val="20"/>
    </w:rPr>
  </w:style>
  <w:style w:type="character" w:customStyle="1" w:styleId="CommentTextChar">
    <w:name w:val="Comment Text Char"/>
    <w:basedOn w:val="DefaultParagraphFont"/>
    <w:link w:val="CommentText"/>
    <w:qForma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B9745E"/>
    <w:rPr>
      <w:rFonts w:ascii="Cambria" w:hAnsi="Cambria"/>
      <w:b/>
      <w:bCs/>
      <w:color w:val="365F91"/>
      <w:sz w:val="28"/>
      <w:szCs w:val="28"/>
      <w:lang w:val="en-US" w:eastAsia="en-US" w:bidi="en-US"/>
    </w:rPr>
  </w:style>
  <w:style w:type="character" w:customStyle="1" w:styleId="Heading2Char">
    <w:name w:val="Heading 2 Char"/>
    <w:basedOn w:val="DefaultParagraphFont"/>
    <w:link w:val="Heading2"/>
    <w:uiPriority w:val="99"/>
    <w:rsid w:val="00CE3EEC"/>
    <w:rPr>
      <w:rFonts w:ascii="Arial" w:hAnsi="Arial" w:cs="Arial"/>
      <w:b/>
      <w:bCs/>
      <w:sz w:val="22"/>
      <w:szCs w:val="22"/>
      <w:lang w:bidi="en-US"/>
    </w:rPr>
  </w:style>
  <w:style w:type="character" w:customStyle="1" w:styleId="Heading3Char">
    <w:name w:val="Heading 3 Char"/>
    <w:basedOn w:val="DefaultParagraphFont"/>
    <w:link w:val="Heading3"/>
    <w:uiPriority w:val="99"/>
    <w:rsid w:val="00791C4C"/>
    <w:rPr>
      <w:b/>
      <w:bCs/>
      <w:color w:val="4F81BD"/>
      <w:sz w:val="22"/>
      <w:szCs w:val="22"/>
      <w:lang w:val="en-US" w:eastAsia="en-US" w:bidi="en-US"/>
    </w:rPr>
  </w:style>
  <w:style w:type="character" w:customStyle="1" w:styleId="Heading4Char">
    <w:name w:val="Heading 4 Char"/>
    <w:basedOn w:val="DefaultParagraphFont"/>
    <w:link w:val="Heading4"/>
    <w:uiPriority w:val="99"/>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Style2">
    <w:name w:val="Style2"/>
    <w:basedOn w:val="ListParagraph"/>
    <w:qFormat/>
    <w:rsid w:val="00EF583B"/>
    <w:pPr>
      <w:numPr>
        <w:ilvl w:val="1"/>
        <w:numId w:val="1"/>
      </w:numPr>
      <w:spacing w:before="0" w:after="0"/>
    </w:pPr>
    <w:rPr>
      <w:rFonts w:eastAsia="Times New Roman"/>
      <w:b/>
      <w:sz w:val="24"/>
      <w:lang w:val="en-GB"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3F549D"/>
    <w:rPr>
      <w:sz w:val="22"/>
      <w:szCs w:val="22"/>
      <w:lang w:val="en-US" w:eastAsia="en-US" w:bidi="en-US"/>
    </w:rPr>
  </w:style>
  <w:style w:type="paragraph" w:styleId="NormalIndent">
    <w:name w:val="Normal Indent"/>
    <w:basedOn w:val="Normal"/>
    <w:rsid w:val="009F69E4"/>
    <w:pPr>
      <w:spacing w:before="0" w:after="0" w:line="240" w:lineRule="auto"/>
      <w:ind w:left="720"/>
    </w:pPr>
    <w:rPr>
      <w:sz w:val="24"/>
      <w:szCs w:val="24"/>
      <w:lang w:val="en-GB" w:eastAsia="en-GB" w:bidi="ar-SA"/>
    </w:rPr>
  </w:style>
  <w:style w:type="paragraph" w:customStyle="1" w:styleId="Heading1appendix">
    <w:name w:val="Heading_1_appendix"/>
    <w:basedOn w:val="Heading1"/>
    <w:rsid w:val="009227F2"/>
    <w:pPr>
      <w:keepLines w:val="0"/>
      <w:pageBreakBefore/>
      <w:numPr>
        <w:numId w:val="3"/>
      </w:numPr>
      <w:tabs>
        <w:tab w:val="left" w:pos="0"/>
        <w:tab w:val="left" w:pos="851"/>
      </w:tabs>
      <w:spacing w:before="0" w:after="360" w:line="240" w:lineRule="auto"/>
      <w:ind w:left="0" w:firstLine="0"/>
    </w:pPr>
    <w:rPr>
      <w:rFonts w:ascii="Times New Roman" w:eastAsia="Times New Roman" w:hAnsi="Times New Roman"/>
      <w:noProof/>
      <w:color w:val="auto"/>
      <w:sz w:val="36"/>
      <w:szCs w:val="36"/>
      <w:lang w:val="en-GB"/>
    </w:rPr>
  </w:style>
  <w:style w:type="paragraph" w:customStyle="1" w:styleId="Heading2appendix">
    <w:name w:val="Heading_2_appendix"/>
    <w:basedOn w:val="Heading2"/>
    <w:rsid w:val="009227F2"/>
    <w:pPr>
      <w:tabs>
        <w:tab w:val="left" w:pos="794"/>
      </w:tabs>
      <w:spacing w:after="240" w:line="240" w:lineRule="auto"/>
      <w:ind w:left="794" w:hanging="794"/>
    </w:pPr>
    <w:rPr>
      <w:rFonts w:eastAsia="Times New Roman"/>
      <w:kern w:val="28"/>
      <w:sz w:val="28"/>
      <w:szCs w:val="28"/>
      <w:lang w:eastAsia="en-US"/>
    </w:rPr>
  </w:style>
  <w:style w:type="paragraph" w:customStyle="1" w:styleId="Heading3appendix">
    <w:name w:val="Heading_3_appendix"/>
    <w:basedOn w:val="Heading3"/>
    <w:link w:val="Heading3appendixChar"/>
    <w:rsid w:val="009227F2"/>
    <w:pPr>
      <w:keepLines w:val="0"/>
      <w:numPr>
        <w:numId w:val="3"/>
      </w:numPr>
      <w:tabs>
        <w:tab w:val="left" w:pos="794"/>
      </w:tabs>
      <w:spacing w:before="0" w:after="240" w:line="240" w:lineRule="auto"/>
    </w:pPr>
    <w:rPr>
      <w:rFonts w:eastAsia="Times New Roman"/>
      <w:color w:val="auto"/>
      <w:kern w:val="28"/>
      <w:sz w:val="24"/>
      <w:szCs w:val="24"/>
      <w:lang w:val="en-GB"/>
    </w:rPr>
  </w:style>
  <w:style w:type="paragraph" w:customStyle="1" w:styleId="Heading4appendix">
    <w:name w:val="Heading_4_appendix"/>
    <w:basedOn w:val="Heading4"/>
    <w:rsid w:val="009227F2"/>
    <w:pPr>
      <w:keepLines w:val="0"/>
      <w:numPr>
        <w:numId w:val="3"/>
      </w:numPr>
      <w:tabs>
        <w:tab w:val="left" w:pos="794"/>
      </w:tabs>
      <w:spacing w:before="0" w:after="200" w:line="240" w:lineRule="auto"/>
      <w:ind w:left="794" w:hanging="794"/>
    </w:pPr>
    <w:rPr>
      <w:rFonts w:ascii="Times New Roman" w:eastAsia="Times New Roman" w:hAnsi="Times New Roman"/>
      <w:i w:val="0"/>
      <w:iCs w:val="0"/>
      <w:color w:val="auto"/>
      <w:kern w:val="28"/>
      <w:lang w:val="en-GB"/>
    </w:rPr>
  </w:style>
  <w:style w:type="character" w:customStyle="1" w:styleId="Heading3appendixChar">
    <w:name w:val="Heading_3_appendix Char"/>
    <w:basedOn w:val="DefaultParagraphFont"/>
    <w:link w:val="Heading3appendix"/>
    <w:rsid w:val="009227F2"/>
    <w:rPr>
      <w:rFonts w:ascii="Times New Roman" w:eastAsia="Times New Roman" w:hAnsi="Times New Roman"/>
      <w:b/>
      <w:bCs/>
      <w:kern w:val="28"/>
      <w:sz w:val="24"/>
      <w:szCs w:val="24"/>
      <w:lang w:eastAsia="en-US" w:bidi="en-US"/>
    </w:rPr>
  </w:style>
  <w:style w:type="paragraph" w:customStyle="1" w:styleId="StyleHeading2Left0cmFirstline0cm">
    <w:name w:val="Style Heading 2 + Left:  0 cm First line:  0 cm"/>
    <w:basedOn w:val="Heading2"/>
    <w:rsid w:val="00414EAA"/>
    <w:pPr>
      <w:numPr>
        <w:numId w:val="4"/>
      </w:numPr>
      <w:spacing w:before="240" w:after="60" w:line="240" w:lineRule="auto"/>
    </w:pPr>
    <w:rPr>
      <w:rFonts w:eastAsia="Times New Roman"/>
      <w:sz w:val="28"/>
      <w:szCs w:val="20"/>
      <w:lang w:eastAsia="en-GB" w:bidi="ar-SA"/>
    </w:rPr>
  </w:style>
  <w:style w:type="character" w:customStyle="1" w:styleId="BodyTextChar">
    <w:name w:val="Body Text Char"/>
    <w:basedOn w:val="DefaultParagraphFont"/>
    <w:link w:val="BodyText"/>
    <w:rsid w:val="00AC4FC9"/>
    <w:rPr>
      <w:kern w:val="2"/>
      <w:sz w:val="22"/>
      <w:szCs w:val="24"/>
      <w:lang w:val="en-US" w:eastAsia="en-US" w:bidi="en-US"/>
    </w:rPr>
  </w:style>
  <w:style w:type="paragraph" w:customStyle="1" w:styleId="Bullet">
    <w:name w:val="Bullet"/>
    <w:basedOn w:val="Normal"/>
    <w:link w:val="BulletChar"/>
    <w:qFormat/>
    <w:rsid w:val="00273B51"/>
    <w:pPr>
      <w:numPr>
        <w:numId w:val="5"/>
      </w:numPr>
      <w:spacing w:before="50" w:line="240" w:lineRule="auto"/>
    </w:pPr>
    <w:rPr>
      <w:rFonts w:ascii="Arial" w:hAnsi="Arial"/>
      <w:color w:val="000000"/>
      <w:sz w:val="18"/>
      <w:szCs w:val="20"/>
      <w:lang w:val="en-GB" w:eastAsia="ja-JP"/>
    </w:rPr>
  </w:style>
  <w:style w:type="character" w:customStyle="1" w:styleId="BulletChar">
    <w:name w:val="Bullet Char"/>
    <w:link w:val="Bullet"/>
    <w:locked/>
    <w:rsid w:val="00273B51"/>
    <w:rPr>
      <w:rFonts w:ascii="Arial" w:hAnsi="Arial"/>
      <w:color w:val="000000"/>
      <w:sz w:val="18"/>
      <w:lang w:eastAsia="ja-JP" w:bidi="en-US"/>
    </w:rPr>
  </w:style>
  <w:style w:type="paragraph" w:customStyle="1" w:styleId="Tabletext">
    <w:name w:val="_Table text"/>
    <w:basedOn w:val="Normal"/>
    <w:rsid w:val="00C705C5"/>
    <w:pPr>
      <w:spacing w:before="40" w:after="40"/>
      <w:ind w:left="28" w:right="28"/>
    </w:pPr>
    <w:rPr>
      <w:rFonts w:ascii="Arial" w:hAnsi="Arial" w:cs="Arial"/>
      <w:sz w:val="18"/>
      <w:lang w:val="en-GB"/>
    </w:rPr>
  </w:style>
  <w:style w:type="numbering" w:customStyle="1" w:styleId="NBKI">
    <w:name w:val="NBKI"/>
    <w:uiPriority w:val="99"/>
    <w:rsid w:val="0021660F"/>
    <w:pPr>
      <w:numPr>
        <w:numId w:val="8"/>
      </w:numPr>
    </w:pPr>
  </w:style>
  <w:style w:type="paragraph" w:customStyle="1" w:styleId="StyleNoSpacingLatinCambria26ptBoldCustomColorRGB7">
    <w:name w:val="Style No Spacing + (Latin) Cambria 26 pt Bold Custom Color(RGB(7..."/>
    <w:basedOn w:val="NoSpacing"/>
    <w:rsid w:val="001208F1"/>
    <w:rPr>
      <w:rFonts w:ascii="Cambria" w:hAnsi="Cambria"/>
      <w:b/>
      <w:bCs/>
      <w:color w:val="E36C0A"/>
      <w:sz w:val="52"/>
    </w:rPr>
  </w:style>
  <w:style w:type="paragraph" w:customStyle="1" w:styleId="BodyText10">
    <w:name w:val="Body Text1"/>
    <w:basedOn w:val="Normal"/>
    <w:link w:val="BodyText1Char"/>
    <w:qFormat/>
    <w:rsid w:val="00742082"/>
    <w:pPr>
      <w:keepLines/>
      <w:spacing w:before="140" w:after="280" w:line="240" w:lineRule="auto"/>
    </w:pPr>
    <w:rPr>
      <w:rFonts w:eastAsiaTheme="minorHAnsi" w:cstheme="minorBidi"/>
      <w:color w:val="000000" w:themeColor="text1"/>
      <w:sz w:val="20"/>
      <w:lang w:val="en-GB" w:bidi="ar-SA"/>
    </w:rPr>
  </w:style>
  <w:style w:type="character" w:customStyle="1" w:styleId="BodyText1Char">
    <w:name w:val="Body Text1 Char"/>
    <w:link w:val="BodyText10"/>
    <w:rsid w:val="00742082"/>
    <w:rPr>
      <w:rFonts w:ascii="Times New Roman" w:eastAsiaTheme="minorHAnsi" w:hAnsi="Times New Roman" w:cstheme="minorBidi"/>
      <w:color w:val="000000" w:themeColor="text1"/>
      <w:szCs w:val="22"/>
      <w:lang w:eastAsia="en-US"/>
    </w:rPr>
  </w:style>
  <w:style w:type="paragraph" w:styleId="ListBullet">
    <w:name w:val="List Bullet"/>
    <w:basedOn w:val="Normal"/>
    <w:link w:val="ListBulletChar"/>
    <w:unhideWhenUsed/>
    <w:rsid w:val="007E6FD4"/>
    <w:pPr>
      <w:numPr>
        <w:numId w:val="13"/>
      </w:numPr>
      <w:contextualSpacing/>
    </w:pPr>
    <w:rPr>
      <w:rFonts w:ascii="Arial" w:hAnsi="Arial"/>
      <w:sz w:val="18"/>
    </w:rPr>
  </w:style>
  <w:style w:type="character" w:customStyle="1" w:styleId="ListBulletChar">
    <w:name w:val="List Bullet Char"/>
    <w:link w:val="ListBullet"/>
    <w:rsid w:val="007E6FD4"/>
    <w:rPr>
      <w:rFonts w:ascii="Arial" w:hAnsi="Arial"/>
      <w:sz w:val="18"/>
      <w:szCs w:val="22"/>
      <w:lang w:val="en-US" w:eastAsia="en-US" w:bidi="en-US"/>
    </w:rPr>
  </w:style>
  <w:style w:type="paragraph" w:customStyle="1" w:styleId="FrontPageMainTitle">
    <w:name w:val="Front Page Main Title"/>
    <w:basedOn w:val="Normal"/>
    <w:uiPriority w:val="99"/>
    <w:qFormat/>
    <w:rsid w:val="00936E41"/>
    <w:pPr>
      <w:framePr w:hSpace="187" w:wrap="around" w:hAnchor="margin" w:xAlign="center" w:y="2881"/>
      <w:spacing w:after="120"/>
    </w:pPr>
    <w:rPr>
      <w:rFonts w:ascii="Cambria" w:eastAsia="Times New Roman" w:hAnsi="Cambria"/>
      <w:b/>
      <w:color w:val="4F81BD"/>
      <w:sz w:val="52"/>
      <w:szCs w:val="52"/>
      <w:lang w:eastAsia="zh-CN"/>
    </w:rPr>
  </w:style>
  <w:style w:type="paragraph" w:styleId="ListNumber2">
    <w:name w:val="List Number 2"/>
    <w:basedOn w:val="Normal"/>
    <w:uiPriority w:val="99"/>
    <w:unhideWhenUsed/>
    <w:qFormat/>
    <w:rsid w:val="00553F37"/>
    <w:pPr>
      <w:numPr>
        <w:numId w:val="15"/>
      </w:numPr>
      <w:contextualSpacing/>
    </w:pPr>
  </w:style>
  <w:style w:type="paragraph" w:customStyle="1" w:styleId="DBodytext">
    <w:name w:val="D_Bodytext"/>
    <w:basedOn w:val="Normal"/>
    <w:qFormat/>
    <w:rsid w:val="00553F37"/>
    <w:pPr>
      <w:spacing w:before="140" w:after="280" w:line="240" w:lineRule="auto"/>
    </w:pPr>
    <w:rPr>
      <w:lang w:val="en-GB" w:eastAsia="zh-CN"/>
    </w:rPr>
  </w:style>
  <w:style w:type="paragraph" w:customStyle="1" w:styleId="DBodytextprebullet">
    <w:name w:val="D_Bodytext pre bullet"/>
    <w:basedOn w:val="DBodytext"/>
    <w:qFormat/>
    <w:rsid w:val="00553F37"/>
    <w:pPr>
      <w:keepNext/>
      <w:spacing w:before="280" w:after="140"/>
    </w:pPr>
  </w:style>
  <w:style w:type="paragraph" w:customStyle="1" w:styleId="DBullet">
    <w:name w:val="D_Bullet"/>
    <w:basedOn w:val="Normal"/>
    <w:qFormat/>
    <w:rsid w:val="00A956F5"/>
    <w:pPr>
      <w:numPr>
        <w:numId w:val="16"/>
      </w:numPr>
      <w:spacing w:before="140" w:after="140"/>
    </w:pPr>
    <w:rPr>
      <w:rFonts w:eastAsia="彩虹粗仿宋"/>
      <w:color w:val="000000" w:themeColor="text1"/>
      <w:lang w:val="en-GB"/>
    </w:rPr>
  </w:style>
  <w:style w:type="paragraph" w:customStyle="1" w:styleId="DBullet2">
    <w:name w:val="D_Bullet 2"/>
    <w:basedOn w:val="DBullet"/>
    <w:qFormat/>
    <w:rsid w:val="00B703D7"/>
    <w:pPr>
      <w:numPr>
        <w:ilvl w:val="1"/>
      </w:numPr>
      <w:ind w:left="737" w:hanging="357"/>
    </w:pPr>
  </w:style>
  <w:style w:type="paragraph" w:customStyle="1" w:styleId="DBullet3">
    <w:name w:val="D_Bullet 3"/>
    <w:basedOn w:val="DBullet2"/>
    <w:qFormat/>
    <w:rsid w:val="00553F37"/>
    <w:pPr>
      <w:numPr>
        <w:ilvl w:val="2"/>
      </w:numPr>
    </w:pPr>
  </w:style>
  <w:style w:type="paragraph" w:customStyle="1" w:styleId="DBulletlast">
    <w:name w:val="D_Bullet last"/>
    <w:basedOn w:val="DBullet"/>
    <w:qFormat/>
    <w:rsid w:val="00553F37"/>
    <w:pPr>
      <w:numPr>
        <w:numId w:val="0"/>
      </w:numPr>
      <w:spacing w:after="280"/>
    </w:pPr>
  </w:style>
  <w:style w:type="paragraph" w:customStyle="1" w:styleId="Tablebullet">
    <w:name w:val="Table bullet"/>
    <w:basedOn w:val="Normal"/>
    <w:link w:val="TablebulletChar"/>
    <w:uiPriority w:val="99"/>
    <w:qFormat/>
    <w:rsid w:val="0041366C"/>
    <w:pPr>
      <w:overflowPunct w:val="0"/>
      <w:autoSpaceDE w:val="0"/>
      <w:autoSpaceDN w:val="0"/>
      <w:adjustRightInd w:val="0"/>
      <w:spacing w:before="60" w:after="60" w:line="240" w:lineRule="auto"/>
      <w:ind w:left="360" w:hanging="360"/>
      <w:textAlignment w:val="baseline"/>
    </w:pPr>
    <w:rPr>
      <w:rFonts w:asciiTheme="minorHAnsi" w:eastAsia="Times New Roman" w:hAnsiTheme="minorHAnsi"/>
      <w:sz w:val="20"/>
      <w:szCs w:val="20"/>
      <w:lang w:val="en-GB" w:bidi="ar-SA"/>
    </w:rPr>
  </w:style>
  <w:style w:type="character" w:customStyle="1" w:styleId="TablebulletChar">
    <w:name w:val="Table bullet Char"/>
    <w:basedOn w:val="DefaultParagraphFont"/>
    <w:link w:val="Tablebullet"/>
    <w:uiPriority w:val="99"/>
    <w:qFormat/>
    <w:locked/>
    <w:rsid w:val="0041366C"/>
    <w:rPr>
      <w:rFonts w:asciiTheme="minorHAnsi" w:eastAsia="Times New Roman" w:hAnsiTheme="minorHAnsi"/>
      <w:lang w:eastAsia="en-US"/>
    </w:rPr>
  </w:style>
  <w:style w:type="paragraph" w:customStyle="1" w:styleId="StyleNoSpacingLatinCambria26ptBoldText2">
    <w:name w:val="Style No Spacing + (Latin) Cambria 26 pt Bold Text 2"/>
    <w:basedOn w:val="NoSpacing"/>
    <w:rsid w:val="00485D59"/>
    <w:rPr>
      <w:rFonts w:ascii="Cambria" w:hAnsi="Cambria"/>
      <w:b/>
      <w:bCs/>
      <w:color w:val="E36C0A" w:themeColor="accent6" w:themeShade="BF"/>
      <w:sz w:val="52"/>
    </w:rPr>
  </w:style>
  <w:style w:type="paragraph" w:customStyle="1" w:styleId="Bulletlast">
    <w:name w:val="Bullet last"/>
    <w:basedOn w:val="Bullet"/>
    <w:next w:val="BodyText10"/>
    <w:qFormat/>
    <w:rsid w:val="00991DBE"/>
    <w:pPr>
      <w:numPr>
        <w:numId w:val="0"/>
      </w:numPr>
      <w:spacing w:before="120" w:after="280"/>
      <w:ind w:left="360" w:hanging="360"/>
      <w:jc w:val="left"/>
    </w:pPr>
    <w:rPr>
      <w:rFonts w:ascii="Times New Roman" w:eastAsia="Calibri" w:hAnsi="Times New Roman" w:cstheme="minorBidi"/>
      <w:color w:val="auto"/>
      <w:sz w:val="22"/>
      <w:szCs w:val="22"/>
      <w:lang w:eastAsia="en-US" w:bidi="ar-SA"/>
    </w:rPr>
  </w:style>
  <w:style w:type="paragraph" w:customStyle="1" w:styleId="Bullet1">
    <w:name w:val="Bullet 1"/>
    <w:basedOn w:val="Normal"/>
    <w:qFormat/>
    <w:rsid w:val="00BF0C41"/>
    <w:pPr>
      <w:numPr>
        <w:numId w:val="46"/>
      </w:numPr>
      <w:spacing w:after="0" w:line="240" w:lineRule="auto"/>
      <w:jc w:val="left"/>
    </w:pPr>
    <w:rPr>
      <w:rFonts w:eastAsiaTheme="minorEastAsia" w:cstheme="minorBidi"/>
      <w:sz w:val="20"/>
      <w:lang w:val="en-GB" w:eastAsia="en-GB" w:bidi="ar-SA"/>
    </w:rPr>
  </w:style>
  <w:style w:type="paragraph" w:customStyle="1" w:styleId="Bodytextprebullet">
    <w:name w:val="Body text pre bullet"/>
    <w:basedOn w:val="BodyText10"/>
    <w:qFormat/>
    <w:rsid w:val="00BF0C41"/>
    <w:pPr>
      <w:keepNext/>
      <w:spacing w:after="140"/>
      <w:jc w:val="left"/>
    </w:pPr>
    <w:rPr>
      <w:rFonts w:eastAsia="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36343">
      <w:bodyDiv w:val="1"/>
      <w:marLeft w:val="0"/>
      <w:marRight w:val="0"/>
      <w:marTop w:val="0"/>
      <w:marBottom w:val="0"/>
      <w:divBdr>
        <w:top w:val="none" w:sz="0" w:space="0" w:color="auto"/>
        <w:left w:val="none" w:sz="0" w:space="0" w:color="auto"/>
        <w:bottom w:val="none" w:sz="0" w:space="0" w:color="auto"/>
        <w:right w:val="none" w:sz="0" w:space="0" w:color="auto"/>
      </w:divBdr>
    </w:div>
    <w:div w:id="347176943">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16048255">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950279553">
      <w:bodyDiv w:val="1"/>
      <w:marLeft w:val="0"/>
      <w:marRight w:val="0"/>
      <w:marTop w:val="0"/>
      <w:marBottom w:val="0"/>
      <w:divBdr>
        <w:top w:val="none" w:sz="0" w:space="0" w:color="auto"/>
        <w:left w:val="none" w:sz="0" w:space="0" w:color="auto"/>
        <w:bottom w:val="none" w:sz="0" w:space="0" w:color="auto"/>
        <w:right w:val="none" w:sz="0" w:space="0" w:color="auto"/>
      </w:divBdr>
    </w:div>
    <w:div w:id="1241258129">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17320636">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296881863">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E6BC4-FCBE-4BFD-8726-798781AB3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26</Pages>
  <Words>3784</Words>
  <Characters>24686</Characters>
  <Application>Microsoft Office Word</Application>
  <DocSecurity>0</DocSecurity>
  <Lines>205</Lines>
  <Paragraphs>56</Paragraphs>
  <ScaleCrop>false</ScaleCrop>
  <HeadingPairs>
    <vt:vector size="2" baseType="variant">
      <vt:variant>
        <vt:lpstr>Title</vt:lpstr>
      </vt:variant>
      <vt:variant>
        <vt:i4>1</vt:i4>
      </vt:variant>
    </vt:vector>
  </HeadingPairs>
  <TitlesOfParts>
    <vt:vector size="1" baseType="lpstr">
      <vt:lpstr>Liquidity Risk Management Policy</vt:lpstr>
    </vt:vector>
  </TitlesOfParts>
  <Company>KPMG UK LLP</Company>
  <LinksUpToDate>false</LinksUpToDate>
  <CharactersWithSpaces>28414</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Liquidity Risk Management Policy</dc:title>
  <dc:creator>zhangtao</dc:creator>
  <cp:lastModifiedBy>Grant Lowe</cp:lastModifiedBy>
  <cp:revision>4</cp:revision>
  <cp:lastPrinted>2021-08-18T09:35:00Z</cp:lastPrinted>
  <dcterms:created xsi:type="dcterms:W3CDTF">2021-11-11T14:55:00Z</dcterms:created>
  <dcterms:modified xsi:type="dcterms:W3CDTF">2021-11-12T12:36:00Z</dcterms:modified>
</cp:coreProperties>
</file>