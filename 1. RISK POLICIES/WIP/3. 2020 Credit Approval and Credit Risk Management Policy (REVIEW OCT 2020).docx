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D316F8" w14:textId="699BC658" w:rsidR="003A5142" w:rsidRPr="00B27979" w:rsidRDefault="000D4CA9" w:rsidP="00691AEF">
      <w:pPr>
        <w:pStyle w:val="BodyText"/>
      </w:pPr>
      <w:r w:rsidRPr="00B27979">
        <w:rPr>
          <w:noProof/>
          <w:lang w:bidi="ar-SA"/>
        </w:rPr>
        <mc:AlternateContent>
          <mc:Choice Requires="wps">
            <w:drawing>
              <wp:anchor distT="45720" distB="45720" distL="114300" distR="114300" simplePos="0" relativeHeight="251659264" behindDoc="0" locked="0" layoutInCell="1" allowOverlap="1" wp14:anchorId="25C68567" wp14:editId="1ED1EAD2">
                <wp:simplePos x="0" y="0"/>
                <wp:positionH relativeFrom="column">
                  <wp:posOffset>0</wp:posOffset>
                </wp:positionH>
                <wp:positionV relativeFrom="paragraph">
                  <wp:posOffset>160655</wp:posOffset>
                </wp:positionV>
                <wp:extent cx="6019800" cy="76771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0" cy="7677150"/>
                        </a:xfrm>
                        <a:prstGeom prst="rect">
                          <a:avLst/>
                        </a:prstGeom>
                        <a:solidFill>
                          <a:srgbClr val="FFFFFF"/>
                        </a:solidFill>
                        <a:ln w="9525">
                          <a:noFill/>
                          <a:miter lim="800000"/>
                          <a:headEnd/>
                          <a:tailEnd/>
                        </a:ln>
                      </wps:spPr>
                      <wps:txbx>
                        <w:txbxContent>
                          <w:p w14:paraId="380B3294" w14:textId="77777777" w:rsidR="00A05DED" w:rsidRDefault="00A05DED" w:rsidP="000870A9"/>
                          <w:p w14:paraId="20A036C7" w14:textId="77777777" w:rsidR="00A05DED" w:rsidRDefault="00A05DED" w:rsidP="000870A9"/>
                          <w:p w14:paraId="3D62300F" w14:textId="77777777" w:rsidR="00A05DED" w:rsidRDefault="00A05DED" w:rsidP="000870A9"/>
                          <w:p w14:paraId="7ADA7907" w14:textId="77777777" w:rsidR="00A05DED" w:rsidRDefault="00A05DED" w:rsidP="000870A9"/>
                          <w:tbl>
                            <w:tblPr>
                              <w:tblW w:w="4931" w:type="pct"/>
                              <w:tblLook w:val="04A0" w:firstRow="1" w:lastRow="0" w:firstColumn="1" w:lastColumn="0" w:noHBand="0" w:noVBand="1"/>
                            </w:tblPr>
                            <w:tblGrid>
                              <w:gridCol w:w="9022"/>
                            </w:tblGrid>
                            <w:tr w:rsidR="00A05DED" w:rsidRPr="00F20003" w14:paraId="094C37C8" w14:textId="77777777" w:rsidTr="001B65BD">
                              <w:trPr>
                                <w:trHeight w:val="270"/>
                              </w:trPr>
                              <w:tc>
                                <w:tcPr>
                                  <w:tcW w:w="10176" w:type="dxa"/>
                                  <w:tcBorders>
                                    <w:left w:val="single" w:sz="24" w:space="0" w:color="E60002"/>
                                  </w:tcBorders>
                                  <w:tcMar>
                                    <w:top w:w="216" w:type="dxa"/>
                                    <w:left w:w="115" w:type="dxa"/>
                                    <w:bottom w:w="216" w:type="dxa"/>
                                    <w:right w:w="115" w:type="dxa"/>
                                  </w:tcMar>
                                </w:tcPr>
                                <w:p w14:paraId="2A61E99F" w14:textId="65C6D584" w:rsidR="00A05DED" w:rsidRPr="00B27979" w:rsidRDefault="00A05DED" w:rsidP="00293FEF">
                                  <w:pPr>
                                    <w:pStyle w:val="NoSpacing"/>
                                    <w:rPr>
                                      <w:rFonts w:ascii="Arial" w:eastAsia="Times New Roman" w:hAnsi="Arial" w:cs="Arial"/>
                                    </w:rPr>
                                  </w:pPr>
                                  <w:r w:rsidRPr="00B27979">
                                    <w:rPr>
                                      <w:rFonts w:ascii="Arial" w:eastAsia="Times New Roman" w:hAnsi="Arial" w:cs="Arial"/>
                                      <w:lang w:eastAsia="zh-CN"/>
                                    </w:rPr>
                                    <w:t xml:space="preserve">Version </w:t>
                                  </w:r>
                                  <w:r>
                                    <w:rPr>
                                      <w:rFonts w:ascii="Arial" w:eastAsia="Times New Roman" w:hAnsi="Arial" w:cs="Arial"/>
                                      <w:lang w:eastAsia="zh-CN"/>
                                    </w:rPr>
                                    <w:t>2.</w:t>
                                  </w:r>
                                  <w:ins w:id="0" w:author="Grant Lowe" w:date="2020-10-14T11:54:00Z">
                                    <w:r>
                                      <w:rPr>
                                        <w:rFonts w:ascii="Arial" w:eastAsia="Times New Roman" w:hAnsi="Arial" w:cs="Arial"/>
                                        <w:lang w:eastAsia="zh-CN"/>
                                      </w:rPr>
                                      <w:t>3</w:t>
                                    </w:r>
                                  </w:ins>
                                  <w:del w:id="1" w:author="Grant Lowe" w:date="2020-10-14T11:54:00Z">
                                    <w:r w:rsidDel="00293FEF">
                                      <w:rPr>
                                        <w:rFonts w:ascii="Arial" w:eastAsia="Times New Roman" w:hAnsi="Arial" w:cs="Arial"/>
                                        <w:lang w:eastAsia="zh-CN"/>
                                      </w:rPr>
                                      <w:delText>2</w:delText>
                                    </w:r>
                                  </w:del>
                                  <w:r>
                                    <w:rPr>
                                      <w:rFonts w:ascii="Arial" w:eastAsia="Times New Roman" w:hAnsi="Arial" w:cs="Arial"/>
                                      <w:lang w:eastAsia="zh-CN"/>
                                    </w:rPr>
                                    <w:t xml:space="preserve"> </w:t>
                                  </w:r>
                                  <w:del w:id="2" w:author="Grant Lowe" w:date="2020-10-14T11:55:00Z">
                                    <w:r w:rsidDel="00293FEF">
                                      <w:rPr>
                                        <w:rFonts w:ascii="Arial" w:eastAsia="Times New Roman" w:hAnsi="Arial" w:cs="Arial"/>
                                        <w:lang w:eastAsia="zh-CN"/>
                                      </w:rPr>
                                      <w:delText xml:space="preserve">May </w:delText>
                                    </w:r>
                                  </w:del>
                                  <w:ins w:id="3" w:author="Grant Lowe" w:date="2020-10-14T11:55:00Z">
                                    <w:r>
                                      <w:rPr>
                                        <w:rFonts w:ascii="Arial" w:eastAsia="Times New Roman" w:hAnsi="Arial" w:cs="Arial"/>
                                        <w:lang w:eastAsia="zh-CN"/>
                                      </w:rPr>
                                      <w:t xml:space="preserve">October </w:t>
                                    </w:r>
                                  </w:ins>
                                  <w:r>
                                    <w:rPr>
                                      <w:rFonts w:ascii="Arial" w:eastAsia="Times New Roman" w:hAnsi="Arial" w:cs="Arial"/>
                                      <w:lang w:eastAsia="zh-CN"/>
                                    </w:rPr>
                                    <w:t>2020</w:t>
                                  </w:r>
                                  <w:r w:rsidRPr="00B27979">
                                    <w:rPr>
                                      <w:rFonts w:ascii="Arial" w:eastAsia="Times New Roman" w:hAnsi="Arial" w:cs="Arial"/>
                                      <w:lang w:eastAsia="zh-CN"/>
                                    </w:rPr>
                                    <w:t xml:space="preserve"> </w:t>
                                  </w:r>
                                </w:p>
                              </w:tc>
                            </w:tr>
                            <w:tr w:rsidR="00A05DED" w:rsidRPr="00F20003" w14:paraId="0557F513" w14:textId="77777777" w:rsidTr="001B65BD">
                              <w:trPr>
                                <w:trHeight w:val="2879"/>
                              </w:trPr>
                              <w:tc>
                                <w:tcPr>
                                  <w:tcW w:w="10176" w:type="dxa"/>
                                  <w:tcBorders>
                                    <w:left w:val="single" w:sz="24" w:space="0" w:color="E60002"/>
                                  </w:tcBorders>
                                </w:tcPr>
                                <w:p w14:paraId="4110F3E5" w14:textId="77777777" w:rsidR="00A05DED" w:rsidRDefault="00A05DED" w:rsidP="00B27979">
                                  <w:pPr>
                                    <w:pStyle w:val="StyleNoSpacingLatinCambria26ptBoldCustomColorRGB7"/>
                                    <w:jc w:val="center"/>
                                    <w:rPr>
                                      <w:rFonts w:ascii="Arial" w:hAnsi="Arial" w:cs="Arial"/>
                                      <w:color w:val="auto"/>
                                      <w:szCs w:val="52"/>
                                      <w:lang w:eastAsia="zh-CN"/>
                                    </w:rPr>
                                  </w:pPr>
                                  <w:r w:rsidRPr="00B27979">
                                    <w:rPr>
                                      <w:rFonts w:ascii="Arial" w:hAnsi="Arial" w:cs="Arial"/>
                                      <w:color w:val="auto"/>
                                      <w:szCs w:val="52"/>
                                      <w:lang w:eastAsia="zh-CN"/>
                                    </w:rPr>
                                    <w:t xml:space="preserve">China CITIC Bank </w:t>
                                  </w:r>
                                </w:p>
                                <w:p w14:paraId="4C049DEA" w14:textId="098EA9B3" w:rsidR="00A05DED" w:rsidRPr="00B27979" w:rsidRDefault="00A05DED" w:rsidP="00B27979">
                                  <w:pPr>
                                    <w:pStyle w:val="StyleNoSpacingLatinCambria26ptBoldCustomColorRGB7"/>
                                    <w:jc w:val="center"/>
                                    <w:rPr>
                                      <w:rFonts w:ascii="Arial" w:hAnsi="Arial" w:cs="Arial"/>
                                      <w:color w:val="auto"/>
                                      <w:szCs w:val="52"/>
                                      <w:lang w:eastAsia="zh-CN"/>
                                    </w:rPr>
                                  </w:pPr>
                                  <w:r w:rsidRPr="00B27979">
                                    <w:rPr>
                                      <w:rFonts w:ascii="Arial" w:hAnsi="Arial" w:cs="Arial"/>
                                      <w:color w:val="auto"/>
                                      <w:szCs w:val="52"/>
                                      <w:lang w:eastAsia="zh-CN"/>
                                    </w:rPr>
                                    <w:t>London Branch</w:t>
                                  </w:r>
                                </w:p>
                                <w:p w14:paraId="682B04EE" w14:textId="77777777" w:rsidR="00A05DED" w:rsidRPr="00B27979" w:rsidRDefault="00A05DED" w:rsidP="00B27979">
                                  <w:pPr>
                                    <w:pStyle w:val="StyleNoSpacingLatinCambria26ptBoldCustomColorRGB7"/>
                                    <w:jc w:val="center"/>
                                    <w:rPr>
                                      <w:rFonts w:ascii="Arial" w:hAnsi="Arial" w:cs="Arial"/>
                                      <w:color w:val="auto"/>
                                      <w:szCs w:val="52"/>
                                      <w:lang w:eastAsia="zh-CN"/>
                                    </w:rPr>
                                  </w:pPr>
                                </w:p>
                                <w:p w14:paraId="55690004" w14:textId="77777777" w:rsidR="00A05DED" w:rsidRPr="00B27979" w:rsidRDefault="00A05DED" w:rsidP="00B27979">
                                  <w:pPr>
                                    <w:pStyle w:val="StyleNoSpacingLatinCambria26ptBoldCustomColorRGB7"/>
                                    <w:jc w:val="center"/>
                                    <w:rPr>
                                      <w:rFonts w:ascii="Arial" w:hAnsi="Arial" w:cs="Arial"/>
                                      <w:color w:val="auto"/>
                                      <w:szCs w:val="52"/>
                                      <w:lang w:eastAsia="zh-CN"/>
                                    </w:rPr>
                                  </w:pPr>
                                </w:p>
                                <w:p w14:paraId="38328653" w14:textId="5E5BF9E5" w:rsidR="00A05DED" w:rsidRPr="00B27979" w:rsidRDefault="00A05DED" w:rsidP="00B27979">
                                  <w:pPr>
                                    <w:pStyle w:val="StyleNoSpacingLatinCambria26ptBoldText2"/>
                                    <w:ind w:right="748"/>
                                    <w:jc w:val="center"/>
                                    <w:rPr>
                                      <w:rFonts w:ascii="Arial" w:hAnsi="Arial" w:cs="Arial"/>
                                      <w:color w:val="auto"/>
                                      <w:sz w:val="22"/>
                                      <w:szCs w:val="22"/>
                                    </w:rPr>
                                  </w:pPr>
                                  <w:r w:rsidRPr="00B27979">
                                    <w:rPr>
                                      <w:rFonts w:ascii="Arial" w:hAnsi="Arial" w:cs="Arial"/>
                                      <w:color w:val="auto"/>
                                      <w:szCs w:val="52"/>
                                      <w:lang w:eastAsia="zh-CN"/>
                                    </w:rPr>
                                    <w:t>Credit Approval and Credit Risk Management Policy</w:t>
                                  </w:r>
                                </w:p>
                              </w:tc>
                            </w:tr>
                            <w:tr w:rsidR="00A05DED" w:rsidRPr="00F20003" w14:paraId="29C4A792" w14:textId="77777777" w:rsidTr="001B65BD">
                              <w:trPr>
                                <w:trHeight w:val="270"/>
                              </w:trPr>
                              <w:tc>
                                <w:tcPr>
                                  <w:tcW w:w="10176" w:type="dxa"/>
                                  <w:tcBorders>
                                    <w:left w:val="single" w:sz="24" w:space="0" w:color="E60002"/>
                                  </w:tcBorders>
                                  <w:tcMar>
                                    <w:top w:w="216" w:type="dxa"/>
                                    <w:left w:w="115" w:type="dxa"/>
                                    <w:bottom w:w="216" w:type="dxa"/>
                                    <w:right w:w="115" w:type="dxa"/>
                                  </w:tcMar>
                                </w:tcPr>
                                <w:p w14:paraId="06F21779" w14:textId="77777777" w:rsidR="00A05DED" w:rsidRPr="00B27979" w:rsidRDefault="00A05DED" w:rsidP="001B65BD">
                                  <w:pPr>
                                    <w:pStyle w:val="NoSpacing"/>
                                    <w:rPr>
                                      <w:rFonts w:ascii="Arial" w:eastAsia="Times New Roman" w:hAnsi="Arial" w:cs="Arial"/>
                                      <w:b/>
                                    </w:rPr>
                                  </w:pPr>
                                </w:p>
                                <w:p w14:paraId="762A4810" w14:textId="64761287" w:rsidR="00A05DED" w:rsidRPr="00B27979" w:rsidRDefault="00A05DED" w:rsidP="001B65BD">
                                  <w:pPr>
                                    <w:pStyle w:val="NoSpacing"/>
                                    <w:rPr>
                                      <w:rFonts w:ascii="Arial" w:eastAsia="Times New Roman" w:hAnsi="Arial" w:cs="Arial"/>
                                      <w:b/>
                                    </w:rPr>
                                  </w:pPr>
                                </w:p>
                                <w:p w14:paraId="6968235F" w14:textId="77777777" w:rsidR="00A05DED" w:rsidRPr="00B27979" w:rsidRDefault="00A05DED" w:rsidP="001B65BD">
                                  <w:pPr>
                                    <w:pStyle w:val="NoSpacing"/>
                                    <w:rPr>
                                      <w:rFonts w:ascii="Arial" w:eastAsia="Times New Roman" w:hAnsi="Arial" w:cs="Arial"/>
                                      <w:b/>
                                    </w:rPr>
                                  </w:pPr>
                                </w:p>
                                <w:p w14:paraId="1A6181FE" w14:textId="181EE7A2" w:rsidR="00A05DED" w:rsidRPr="00B27979" w:rsidRDefault="00A05DED" w:rsidP="001B65BD">
                                  <w:pPr>
                                    <w:pStyle w:val="NoSpacing"/>
                                    <w:rPr>
                                      <w:rFonts w:ascii="Arial" w:eastAsia="Times New Roman" w:hAnsi="Arial" w:cs="Arial"/>
                                      <w:b/>
                                    </w:rPr>
                                  </w:pPr>
                                </w:p>
                              </w:tc>
                            </w:tr>
                          </w:tbl>
                          <w:p w14:paraId="785D4BA6" w14:textId="77777777" w:rsidR="00A05DED" w:rsidRPr="007C2055" w:rsidRDefault="00A05DED" w:rsidP="000D4CA9">
                            <w:pPr>
                              <w:jc w:val="center"/>
                              <w:rPr>
                                <w:sz w:val="44"/>
                                <w:szCs w:val="44"/>
                              </w:rPr>
                            </w:pPr>
                            <w:r w:rsidRPr="007145BA">
                              <w:rPr>
                                <w:noProof/>
                                <w:lang w:bidi="ar-SA"/>
                              </w:rPr>
                              <w:drawing>
                                <wp:inline distT="0" distB="0" distL="0" distR="0" wp14:anchorId="29B55A07" wp14:editId="6B7332E5">
                                  <wp:extent cx="5486400" cy="113274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6962" cy="114525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C68567" id="_x0000_t202" coordsize="21600,21600" o:spt="202" path="m,l,21600r21600,l21600,xe">
                <v:stroke joinstyle="miter"/>
                <v:path gradientshapeok="t" o:connecttype="rect"/>
              </v:shapetype>
              <v:shape id="Text Box 217" o:spid="_x0000_s1026" type="#_x0000_t202" style="position:absolute;left:0;text-align:left;margin-left:0;margin-top:12.65pt;width:474pt;height:6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" stroked="f">
                <v:textbox>
                  <w:txbxContent>
                    <w:p w14:paraId="380B3294" w14:textId="77777777" w:rsidR="00A05DED" w:rsidRDefault="00A05DED" w:rsidP="000870A9"/>
                    <w:p w14:paraId="20A036C7" w14:textId="77777777" w:rsidR="00A05DED" w:rsidRDefault="00A05DED" w:rsidP="000870A9"/>
                    <w:p w14:paraId="3D62300F" w14:textId="77777777" w:rsidR="00A05DED" w:rsidRDefault="00A05DED" w:rsidP="000870A9"/>
                    <w:p w14:paraId="7ADA7907" w14:textId="77777777" w:rsidR="00A05DED" w:rsidRDefault="00A05DED" w:rsidP="000870A9"/>
                    <w:tbl>
                      <w:tblPr>
                        <w:tblW w:w="4931" w:type="pct"/>
                        <w:tblLook w:val="04A0" w:firstRow="1" w:lastRow="0" w:firstColumn="1" w:lastColumn="0" w:noHBand="0" w:noVBand="1"/>
                      </w:tblPr>
                      <w:tblGrid>
                        <w:gridCol w:w="9022"/>
                      </w:tblGrid>
                      <w:tr w:rsidR="00A05DED" w:rsidRPr="00F20003" w14:paraId="094C37C8" w14:textId="77777777" w:rsidTr="001B65BD">
                        <w:trPr>
                          <w:trHeight w:val="270"/>
                        </w:trPr>
                        <w:tc>
                          <w:tcPr>
                            <w:tcW w:w="10176" w:type="dxa"/>
                            <w:tcBorders>
                              <w:left w:val="single" w:sz="24" w:space="0" w:color="E60002"/>
                            </w:tcBorders>
                            <w:tcMar>
                              <w:top w:w="216" w:type="dxa"/>
                              <w:left w:w="115" w:type="dxa"/>
                              <w:bottom w:w="216" w:type="dxa"/>
                              <w:right w:w="115" w:type="dxa"/>
                            </w:tcMar>
                          </w:tcPr>
                          <w:p w14:paraId="2A61E99F" w14:textId="65C6D584" w:rsidR="00A05DED" w:rsidRPr="00B27979" w:rsidRDefault="00A05DED" w:rsidP="00293FEF">
                            <w:pPr>
                              <w:pStyle w:val="NoSpacing"/>
                              <w:rPr>
                                <w:rFonts w:ascii="Arial" w:eastAsia="Times New Roman" w:hAnsi="Arial" w:cs="Arial"/>
                              </w:rPr>
                            </w:pPr>
                            <w:r w:rsidRPr="00B27979">
                              <w:rPr>
                                <w:rFonts w:ascii="Arial" w:eastAsia="Times New Roman" w:hAnsi="Arial" w:cs="Arial"/>
                                <w:lang w:eastAsia="zh-CN"/>
                              </w:rPr>
                              <w:t xml:space="preserve">Version </w:t>
                            </w:r>
                            <w:r>
                              <w:rPr>
                                <w:rFonts w:ascii="Arial" w:eastAsia="Times New Roman" w:hAnsi="Arial" w:cs="Arial"/>
                                <w:lang w:eastAsia="zh-CN"/>
                              </w:rPr>
                              <w:t>2.</w:t>
                            </w:r>
                            <w:ins w:id="4" w:author="Grant Lowe" w:date="2020-10-14T11:54:00Z">
                              <w:r>
                                <w:rPr>
                                  <w:rFonts w:ascii="Arial" w:eastAsia="Times New Roman" w:hAnsi="Arial" w:cs="Arial"/>
                                  <w:lang w:eastAsia="zh-CN"/>
                                </w:rPr>
                                <w:t>3</w:t>
                              </w:r>
                            </w:ins>
                            <w:del w:id="5" w:author="Grant Lowe" w:date="2020-10-14T11:54:00Z">
                              <w:r w:rsidDel="00293FEF">
                                <w:rPr>
                                  <w:rFonts w:ascii="Arial" w:eastAsia="Times New Roman" w:hAnsi="Arial" w:cs="Arial"/>
                                  <w:lang w:eastAsia="zh-CN"/>
                                </w:rPr>
                                <w:delText>2</w:delText>
                              </w:r>
                            </w:del>
                            <w:r>
                              <w:rPr>
                                <w:rFonts w:ascii="Arial" w:eastAsia="Times New Roman" w:hAnsi="Arial" w:cs="Arial"/>
                                <w:lang w:eastAsia="zh-CN"/>
                              </w:rPr>
                              <w:t xml:space="preserve"> </w:t>
                            </w:r>
                            <w:del w:id="6" w:author="Grant Lowe" w:date="2020-10-14T11:55:00Z">
                              <w:r w:rsidDel="00293FEF">
                                <w:rPr>
                                  <w:rFonts w:ascii="Arial" w:eastAsia="Times New Roman" w:hAnsi="Arial" w:cs="Arial"/>
                                  <w:lang w:eastAsia="zh-CN"/>
                                </w:rPr>
                                <w:delText xml:space="preserve">May </w:delText>
                              </w:r>
                            </w:del>
                            <w:ins w:id="7" w:author="Grant Lowe" w:date="2020-10-14T11:55:00Z">
                              <w:r>
                                <w:rPr>
                                  <w:rFonts w:ascii="Arial" w:eastAsia="Times New Roman" w:hAnsi="Arial" w:cs="Arial"/>
                                  <w:lang w:eastAsia="zh-CN"/>
                                </w:rPr>
                                <w:t xml:space="preserve">October </w:t>
                              </w:r>
                            </w:ins>
                            <w:r>
                              <w:rPr>
                                <w:rFonts w:ascii="Arial" w:eastAsia="Times New Roman" w:hAnsi="Arial" w:cs="Arial"/>
                                <w:lang w:eastAsia="zh-CN"/>
                              </w:rPr>
                              <w:t>2020</w:t>
                            </w:r>
                            <w:r w:rsidRPr="00B27979">
                              <w:rPr>
                                <w:rFonts w:ascii="Arial" w:eastAsia="Times New Roman" w:hAnsi="Arial" w:cs="Arial"/>
                                <w:lang w:eastAsia="zh-CN"/>
                              </w:rPr>
                              <w:t xml:space="preserve"> </w:t>
                            </w:r>
                          </w:p>
                        </w:tc>
                      </w:tr>
                      <w:tr w:rsidR="00A05DED" w:rsidRPr="00F20003" w14:paraId="0557F513" w14:textId="77777777" w:rsidTr="001B65BD">
                        <w:trPr>
                          <w:trHeight w:val="2879"/>
                        </w:trPr>
                        <w:tc>
                          <w:tcPr>
                            <w:tcW w:w="10176" w:type="dxa"/>
                            <w:tcBorders>
                              <w:left w:val="single" w:sz="24" w:space="0" w:color="E60002"/>
                            </w:tcBorders>
                          </w:tcPr>
                          <w:p w14:paraId="4110F3E5" w14:textId="77777777" w:rsidR="00A05DED" w:rsidRDefault="00A05DED" w:rsidP="00B27979">
                            <w:pPr>
                              <w:pStyle w:val="StyleNoSpacingLatinCambria26ptBoldCustomColorRGB7"/>
                              <w:jc w:val="center"/>
                              <w:rPr>
                                <w:rFonts w:ascii="Arial" w:hAnsi="Arial" w:cs="Arial"/>
                                <w:color w:val="auto"/>
                                <w:szCs w:val="52"/>
                                <w:lang w:eastAsia="zh-CN"/>
                              </w:rPr>
                            </w:pPr>
                            <w:r w:rsidRPr="00B27979">
                              <w:rPr>
                                <w:rFonts w:ascii="Arial" w:hAnsi="Arial" w:cs="Arial"/>
                                <w:color w:val="auto"/>
                                <w:szCs w:val="52"/>
                                <w:lang w:eastAsia="zh-CN"/>
                              </w:rPr>
                              <w:t xml:space="preserve">China CITIC Bank </w:t>
                            </w:r>
                          </w:p>
                          <w:p w14:paraId="4C049DEA" w14:textId="098EA9B3" w:rsidR="00A05DED" w:rsidRPr="00B27979" w:rsidRDefault="00A05DED" w:rsidP="00B27979">
                            <w:pPr>
                              <w:pStyle w:val="StyleNoSpacingLatinCambria26ptBoldCustomColorRGB7"/>
                              <w:jc w:val="center"/>
                              <w:rPr>
                                <w:rFonts w:ascii="Arial" w:hAnsi="Arial" w:cs="Arial"/>
                                <w:color w:val="auto"/>
                                <w:szCs w:val="52"/>
                                <w:lang w:eastAsia="zh-CN"/>
                              </w:rPr>
                            </w:pPr>
                            <w:r w:rsidRPr="00B27979">
                              <w:rPr>
                                <w:rFonts w:ascii="Arial" w:hAnsi="Arial" w:cs="Arial"/>
                                <w:color w:val="auto"/>
                                <w:szCs w:val="52"/>
                                <w:lang w:eastAsia="zh-CN"/>
                              </w:rPr>
                              <w:t>London Branch</w:t>
                            </w:r>
                          </w:p>
                          <w:p w14:paraId="682B04EE" w14:textId="77777777" w:rsidR="00A05DED" w:rsidRPr="00B27979" w:rsidRDefault="00A05DED" w:rsidP="00B27979">
                            <w:pPr>
                              <w:pStyle w:val="StyleNoSpacingLatinCambria26ptBoldCustomColorRGB7"/>
                              <w:jc w:val="center"/>
                              <w:rPr>
                                <w:rFonts w:ascii="Arial" w:hAnsi="Arial" w:cs="Arial"/>
                                <w:color w:val="auto"/>
                                <w:szCs w:val="52"/>
                                <w:lang w:eastAsia="zh-CN"/>
                              </w:rPr>
                            </w:pPr>
                          </w:p>
                          <w:p w14:paraId="55690004" w14:textId="77777777" w:rsidR="00A05DED" w:rsidRPr="00B27979" w:rsidRDefault="00A05DED" w:rsidP="00B27979">
                            <w:pPr>
                              <w:pStyle w:val="StyleNoSpacingLatinCambria26ptBoldCustomColorRGB7"/>
                              <w:jc w:val="center"/>
                              <w:rPr>
                                <w:rFonts w:ascii="Arial" w:hAnsi="Arial" w:cs="Arial"/>
                                <w:color w:val="auto"/>
                                <w:szCs w:val="52"/>
                                <w:lang w:eastAsia="zh-CN"/>
                              </w:rPr>
                            </w:pPr>
                          </w:p>
                          <w:p w14:paraId="38328653" w14:textId="5E5BF9E5" w:rsidR="00A05DED" w:rsidRPr="00B27979" w:rsidRDefault="00A05DED" w:rsidP="00B27979">
                            <w:pPr>
                              <w:pStyle w:val="StyleNoSpacingLatinCambria26ptBoldText2"/>
                              <w:ind w:right="748"/>
                              <w:jc w:val="center"/>
                              <w:rPr>
                                <w:rFonts w:ascii="Arial" w:hAnsi="Arial" w:cs="Arial"/>
                                <w:color w:val="auto"/>
                                <w:sz w:val="22"/>
                                <w:szCs w:val="22"/>
                              </w:rPr>
                            </w:pPr>
                            <w:r w:rsidRPr="00B27979">
                              <w:rPr>
                                <w:rFonts w:ascii="Arial" w:hAnsi="Arial" w:cs="Arial"/>
                                <w:color w:val="auto"/>
                                <w:szCs w:val="52"/>
                                <w:lang w:eastAsia="zh-CN"/>
                              </w:rPr>
                              <w:t>Credit Approval and Credit Risk Management Policy</w:t>
                            </w:r>
                          </w:p>
                        </w:tc>
                      </w:tr>
                      <w:tr w:rsidR="00A05DED" w:rsidRPr="00F20003" w14:paraId="29C4A792" w14:textId="77777777" w:rsidTr="001B65BD">
                        <w:trPr>
                          <w:trHeight w:val="270"/>
                        </w:trPr>
                        <w:tc>
                          <w:tcPr>
                            <w:tcW w:w="10176" w:type="dxa"/>
                            <w:tcBorders>
                              <w:left w:val="single" w:sz="24" w:space="0" w:color="E60002"/>
                            </w:tcBorders>
                            <w:tcMar>
                              <w:top w:w="216" w:type="dxa"/>
                              <w:left w:w="115" w:type="dxa"/>
                              <w:bottom w:w="216" w:type="dxa"/>
                              <w:right w:w="115" w:type="dxa"/>
                            </w:tcMar>
                          </w:tcPr>
                          <w:p w14:paraId="06F21779" w14:textId="77777777" w:rsidR="00A05DED" w:rsidRPr="00B27979" w:rsidRDefault="00A05DED" w:rsidP="001B65BD">
                            <w:pPr>
                              <w:pStyle w:val="NoSpacing"/>
                              <w:rPr>
                                <w:rFonts w:ascii="Arial" w:eastAsia="Times New Roman" w:hAnsi="Arial" w:cs="Arial"/>
                                <w:b/>
                              </w:rPr>
                            </w:pPr>
                          </w:p>
                          <w:p w14:paraId="762A4810" w14:textId="64761287" w:rsidR="00A05DED" w:rsidRPr="00B27979" w:rsidRDefault="00A05DED" w:rsidP="001B65BD">
                            <w:pPr>
                              <w:pStyle w:val="NoSpacing"/>
                              <w:rPr>
                                <w:rFonts w:ascii="Arial" w:eastAsia="Times New Roman" w:hAnsi="Arial" w:cs="Arial"/>
                                <w:b/>
                              </w:rPr>
                            </w:pPr>
                          </w:p>
                          <w:p w14:paraId="6968235F" w14:textId="77777777" w:rsidR="00A05DED" w:rsidRPr="00B27979" w:rsidRDefault="00A05DED" w:rsidP="001B65BD">
                            <w:pPr>
                              <w:pStyle w:val="NoSpacing"/>
                              <w:rPr>
                                <w:rFonts w:ascii="Arial" w:eastAsia="Times New Roman" w:hAnsi="Arial" w:cs="Arial"/>
                                <w:b/>
                              </w:rPr>
                            </w:pPr>
                          </w:p>
                          <w:p w14:paraId="1A6181FE" w14:textId="181EE7A2" w:rsidR="00A05DED" w:rsidRPr="00B27979" w:rsidRDefault="00A05DED" w:rsidP="001B65BD">
                            <w:pPr>
                              <w:pStyle w:val="NoSpacing"/>
                              <w:rPr>
                                <w:rFonts w:ascii="Arial" w:eastAsia="Times New Roman" w:hAnsi="Arial" w:cs="Arial"/>
                                <w:b/>
                              </w:rPr>
                            </w:pPr>
                          </w:p>
                        </w:tc>
                      </w:tr>
                    </w:tbl>
                    <w:p w14:paraId="785D4BA6" w14:textId="77777777" w:rsidR="00A05DED" w:rsidRPr="007C2055" w:rsidRDefault="00A05DED" w:rsidP="000D4CA9">
                      <w:pPr>
                        <w:jc w:val="center"/>
                        <w:rPr>
                          <w:sz w:val="44"/>
                          <w:szCs w:val="44"/>
                        </w:rPr>
                      </w:pPr>
                      <w:r w:rsidRPr="007145BA">
                        <w:rPr>
                          <w:noProof/>
                          <w:lang w:bidi="ar-SA"/>
                        </w:rPr>
                        <w:drawing>
                          <wp:inline distT="0" distB="0" distL="0" distR="0" wp14:anchorId="29B55A07" wp14:editId="6B7332E5">
                            <wp:extent cx="5486400" cy="113274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6962" cy="1145253"/>
                                    </a:xfrm>
                                    <a:prstGeom prst="rect">
                                      <a:avLst/>
                                    </a:prstGeom>
                                    <a:noFill/>
                                    <a:ln>
                                      <a:noFill/>
                                    </a:ln>
                                  </pic:spPr>
                                </pic:pic>
                              </a:graphicData>
                            </a:graphic>
                          </wp:inline>
                        </w:drawing>
                      </w:r>
                    </w:p>
                  </w:txbxContent>
                </v:textbox>
                <w10:wrap type="square"/>
              </v:shape>
            </w:pict>
          </mc:Fallback>
        </mc:AlternateContent>
      </w:r>
    </w:p>
    <w:p w14:paraId="1524E96F" w14:textId="24ABB06B" w:rsidR="003A5142" w:rsidRPr="00B27979" w:rsidRDefault="003A5142" w:rsidP="00B27979">
      <w:pPr>
        <w:spacing w:before="0" w:after="0" w:line="360" w:lineRule="auto"/>
        <w:jc w:val="left"/>
        <w:rPr>
          <w:rFonts w:ascii="Arial" w:hAnsi="Arial" w:cs="Arial"/>
        </w:rPr>
      </w:pPr>
    </w:p>
    <w:p w14:paraId="441C09C9" w14:textId="77777777" w:rsidR="003A5142" w:rsidRPr="00B27979" w:rsidRDefault="003A5142" w:rsidP="00B27979">
      <w:pPr>
        <w:spacing w:before="0" w:after="0" w:line="360" w:lineRule="auto"/>
        <w:jc w:val="left"/>
        <w:rPr>
          <w:rFonts w:ascii="Arial" w:hAnsi="Arial" w:cs="Arial"/>
        </w:rPr>
        <w:sectPr w:rsidR="003A5142" w:rsidRPr="00B27979" w:rsidSect="0012587D">
          <w:headerReference w:type="default" r:id="rId12"/>
          <w:footerReference w:type="default" r:id="rId13"/>
          <w:pgSz w:w="11906" w:h="16838" w:code="9"/>
          <w:pgMar w:top="1559" w:right="1134" w:bottom="958" w:left="1134" w:header="567" w:footer="708" w:gutter="0"/>
          <w:cols w:space="708"/>
          <w:docGrid w:linePitch="360"/>
        </w:sectPr>
      </w:pPr>
    </w:p>
    <w:p w14:paraId="02B04249" w14:textId="77777777" w:rsidR="00592ED6" w:rsidRPr="00B27979" w:rsidRDefault="00592ED6" w:rsidP="00B27979">
      <w:pPr>
        <w:spacing w:before="0" w:after="0" w:line="360" w:lineRule="auto"/>
        <w:jc w:val="left"/>
        <w:rPr>
          <w:rFonts w:ascii="Arial" w:hAnsi="Arial" w:cs="Arial"/>
          <w:b/>
        </w:rPr>
      </w:pPr>
      <w:r w:rsidRPr="00B27979">
        <w:rPr>
          <w:rFonts w:ascii="Arial" w:hAnsi="Arial" w:cs="Arial"/>
          <w:b/>
        </w:rPr>
        <w:lastRenderedPageBreak/>
        <w:t>Document History</w:t>
      </w:r>
    </w:p>
    <w:tbl>
      <w:tblPr>
        <w:tblW w:w="9528" w:type="dxa"/>
        <w:jc w:val="center"/>
        <w:tblLook w:val="04A0" w:firstRow="1" w:lastRow="0" w:firstColumn="1" w:lastColumn="0" w:noHBand="0" w:noVBand="1"/>
      </w:tblPr>
      <w:tblGrid>
        <w:gridCol w:w="2009"/>
        <w:gridCol w:w="3008"/>
        <w:gridCol w:w="2056"/>
        <w:gridCol w:w="2455"/>
      </w:tblGrid>
      <w:tr w:rsidR="00B27979" w:rsidRPr="00B27979" w14:paraId="1D82F155" w14:textId="77777777" w:rsidTr="00101181">
        <w:trPr>
          <w:trHeight w:val="315"/>
          <w:jc w:val="center"/>
        </w:trPr>
        <w:tc>
          <w:tcPr>
            <w:tcW w:w="2009" w:type="dxa"/>
            <w:tcBorders>
              <w:top w:val="single" w:sz="12" w:space="0" w:color="auto"/>
              <w:left w:val="single" w:sz="12" w:space="0" w:color="auto"/>
              <w:bottom w:val="single" w:sz="4" w:space="0" w:color="auto"/>
              <w:right w:val="single" w:sz="4" w:space="0" w:color="auto"/>
            </w:tcBorders>
            <w:noWrap/>
            <w:vAlign w:val="bottom"/>
            <w:hideMark/>
          </w:tcPr>
          <w:p w14:paraId="3EEB8AF7" w14:textId="77777777" w:rsidR="00592ED6" w:rsidRPr="00B27979" w:rsidRDefault="00592ED6" w:rsidP="00B27979">
            <w:pPr>
              <w:spacing w:before="0" w:after="0" w:line="360" w:lineRule="auto"/>
              <w:jc w:val="left"/>
              <w:rPr>
                <w:rFonts w:ascii="Arial" w:hAnsi="Arial" w:cs="Arial"/>
              </w:rPr>
            </w:pPr>
            <w:bookmarkStart w:id="8" w:name="_Toc236102561"/>
            <w:r w:rsidRPr="00B27979">
              <w:rPr>
                <w:rFonts w:ascii="Arial" w:hAnsi="Arial" w:cs="Arial"/>
              </w:rPr>
              <w:t>Owner</w:t>
            </w:r>
          </w:p>
        </w:tc>
        <w:tc>
          <w:tcPr>
            <w:tcW w:w="3008" w:type="dxa"/>
            <w:tcBorders>
              <w:top w:val="single" w:sz="12" w:space="0" w:color="auto"/>
              <w:left w:val="nil"/>
              <w:bottom w:val="single" w:sz="4" w:space="0" w:color="auto"/>
              <w:right w:val="single" w:sz="4" w:space="0" w:color="000000"/>
            </w:tcBorders>
            <w:noWrap/>
            <w:vAlign w:val="bottom"/>
            <w:hideMark/>
          </w:tcPr>
          <w:p w14:paraId="6D3EF228" w14:textId="0AEC6FC9" w:rsidR="00592ED6" w:rsidRPr="00B27979" w:rsidRDefault="00FB3282" w:rsidP="00B27979">
            <w:pPr>
              <w:spacing w:before="0" w:after="0" w:line="360" w:lineRule="auto"/>
              <w:jc w:val="left"/>
              <w:rPr>
                <w:rFonts w:ascii="Arial" w:hAnsi="Arial" w:cs="Arial"/>
              </w:rPr>
            </w:pPr>
            <w:r w:rsidRPr="00B27979">
              <w:rPr>
                <w:rFonts w:ascii="Arial" w:hAnsi="Arial" w:cs="Arial"/>
              </w:rPr>
              <w:t>Chief Risk Officer</w:t>
            </w:r>
          </w:p>
        </w:tc>
        <w:tc>
          <w:tcPr>
            <w:tcW w:w="2056" w:type="dxa"/>
            <w:tcBorders>
              <w:top w:val="single" w:sz="12" w:space="0" w:color="auto"/>
              <w:left w:val="nil"/>
              <w:bottom w:val="single" w:sz="4" w:space="0" w:color="auto"/>
              <w:right w:val="single" w:sz="4" w:space="0" w:color="auto"/>
            </w:tcBorders>
            <w:noWrap/>
            <w:vAlign w:val="bottom"/>
            <w:hideMark/>
          </w:tcPr>
          <w:p w14:paraId="22DCE3DE" w14:textId="77777777" w:rsidR="00592ED6" w:rsidRPr="00B27979" w:rsidRDefault="00592ED6" w:rsidP="00B27979">
            <w:pPr>
              <w:spacing w:before="0" w:after="0" w:line="360" w:lineRule="auto"/>
              <w:jc w:val="left"/>
              <w:rPr>
                <w:rFonts w:ascii="Arial" w:hAnsi="Arial" w:cs="Arial"/>
              </w:rPr>
            </w:pPr>
            <w:r w:rsidRPr="00B27979">
              <w:rPr>
                <w:rFonts w:ascii="Arial" w:hAnsi="Arial" w:cs="Arial"/>
              </w:rPr>
              <w:t>Status</w:t>
            </w:r>
          </w:p>
        </w:tc>
        <w:tc>
          <w:tcPr>
            <w:tcW w:w="2455" w:type="dxa"/>
            <w:tcBorders>
              <w:top w:val="single" w:sz="12" w:space="0" w:color="auto"/>
              <w:left w:val="nil"/>
              <w:bottom w:val="single" w:sz="4" w:space="0" w:color="auto"/>
              <w:right w:val="single" w:sz="12" w:space="0" w:color="000000"/>
            </w:tcBorders>
            <w:noWrap/>
            <w:vAlign w:val="bottom"/>
          </w:tcPr>
          <w:p w14:paraId="0F1E6E87" w14:textId="52834BA4" w:rsidR="00592ED6" w:rsidRPr="00B27979" w:rsidRDefault="003D7131" w:rsidP="00B27979">
            <w:pPr>
              <w:spacing w:before="0" w:after="0" w:line="360" w:lineRule="auto"/>
              <w:jc w:val="left"/>
              <w:rPr>
                <w:rFonts w:ascii="Arial" w:hAnsi="Arial" w:cs="Arial"/>
              </w:rPr>
            </w:pPr>
            <w:del w:id="9" w:author="Grant Lowe" w:date="2020-10-14T11:55:00Z">
              <w:r w:rsidDel="00293FEF">
                <w:rPr>
                  <w:rFonts w:ascii="Arial" w:hAnsi="Arial" w:cs="Arial"/>
                </w:rPr>
                <w:delText xml:space="preserve">Approved </w:delText>
              </w:r>
            </w:del>
            <w:ins w:id="10" w:author="Grant Lowe" w:date="2020-10-14T11:55:00Z">
              <w:r w:rsidR="00293FEF">
                <w:rPr>
                  <w:rFonts w:ascii="Arial" w:hAnsi="Arial" w:cs="Arial"/>
                </w:rPr>
                <w:t>Draft</w:t>
              </w:r>
            </w:ins>
          </w:p>
        </w:tc>
      </w:tr>
      <w:tr w:rsidR="00B27979" w:rsidRPr="00B27979" w14:paraId="430FE149" w14:textId="77777777" w:rsidTr="00101181">
        <w:trPr>
          <w:trHeight w:val="300"/>
          <w:jc w:val="center"/>
        </w:trPr>
        <w:tc>
          <w:tcPr>
            <w:tcW w:w="2009" w:type="dxa"/>
            <w:tcBorders>
              <w:top w:val="nil"/>
              <w:left w:val="single" w:sz="12" w:space="0" w:color="auto"/>
              <w:bottom w:val="single" w:sz="4" w:space="0" w:color="auto"/>
              <w:right w:val="single" w:sz="4" w:space="0" w:color="auto"/>
            </w:tcBorders>
            <w:noWrap/>
            <w:vAlign w:val="bottom"/>
            <w:hideMark/>
          </w:tcPr>
          <w:p w14:paraId="43711DE0" w14:textId="77777777" w:rsidR="00592ED6" w:rsidRPr="00B27979" w:rsidRDefault="00592ED6" w:rsidP="00B27979">
            <w:pPr>
              <w:spacing w:before="0" w:after="0" w:line="360" w:lineRule="auto"/>
              <w:jc w:val="left"/>
              <w:rPr>
                <w:rFonts w:ascii="Arial" w:hAnsi="Arial" w:cs="Arial"/>
              </w:rPr>
            </w:pPr>
            <w:r w:rsidRPr="00B27979">
              <w:rPr>
                <w:rFonts w:ascii="Arial" w:hAnsi="Arial" w:cs="Arial"/>
              </w:rPr>
              <w:t>Version</w:t>
            </w:r>
          </w:p>
        </w:tc>
        <w:tc>
          <w:tcPr>
            <w:tcW w:w="3008" w:type="dxa"/>
            <w:tcBorders>
              <w:top w:val="single" w:sz="4" w:space="0" w:color="auto"/>
              <w:left w:val="nil"/>
              <w:bottom w:val="nil"/>
              <w:right w:val="single" w:sz="4" w:space="0" w:color="000000"/>
            </w:tcBorders>
            <w:noWrap/>
            <w:vAlign w:val="bottom"/>
            <w:hideMark/>
          </w:tcPr>
          <w:p w14:paraId="6593E59A" w14:textId="1D068E6F" w:rsidR="00592ED6" w:rsidRPr="00B27979" w:rsidRDefault="00EC2B22" w:rsidP="00293FEF">
            <w:pPr>
              <w:spacing w:before="0" w:after="0" w:line="360" w:lineRule="auto"/>
              <w:jc w:val="left"/>
              <w:rPr>
                <w:rFonts w:ascii="Arial" w:hAnsi="Arial" w:cs="Arial"/>
              </w:rPr>
            </w:pPr>
            <w:r>
              <w:rPr>
                <w:rFonts w:ascii="Arial" w:hAnsi="Arial" w:cs="Arial"/>
              </w:rPr>
              <w:t>2</w:t>
            </w:r>
            <w:r w:rsidR="00B27979">
              <w:rPr>
                <w:rFonts w:ascii="Arial" w:hAnsi="Arial" w:cs="Arial"/>
              </w:rPr>
              <w:t>.</w:t>
            </w:r>
            <w:del w:id="11" w:author="Grant Lowe" w:date="2020-10-14T11:55:00Z">
              <w:r w:rsidR="00112A02" w:rsidDel="00293FEF">
                <w:rPr>
                  <w:rFonts w:ascii="Arial" w:hAnsi="Arial" w:cs="Arial"/>
                </w:rPr>
                <w:delText>2</w:delText>
              </w:r>
            </w:del>
            <w:ins w:id="12" w:author="Grant Lowe" w:date="2020-10-14T11:55:00Z">
              <w:r w:rsidR="00293FEF">
                <w:rPr>
                  <w:rFonts w:ascii="Arial" w:hAnsi="Arial" w:cs="Arial"/>
                </w:rPr>
                <w:t>3</w:t>
              </w:r>
            </w:ins>
          </w:p>
        </w:tc>
        <w:tc>
          <w:tcPr>
            <w:tcW w:w="2056" w:type="dxa"/>
            <w:tcBorders>
              <w:top w:val="nil"/>
              <w:left w:val="nil"/>
              <w:bottom w:val="single" w:sz="4" w:space="0" w:color="auto"/>
              <w:right w:val="single" w:sz="4" w:space="0" w:color="auto"/>
            </w:tcBorders>
            <w:noWrap/>
            <w:vAlign w:val="bottom"/>
            <w:hideMark/>
          </w:tcPr>
          <w:p w14:paraId="75DC2CDE" w14:textId="77777777" w:rsidR="00592ED6" w:rsidRPr="00B27979" w:rsidRDefault="00592ED6" w:rsidP="00B27979">
            <w:pPr>
              <w:spacing w:before="0" w:after="0" w:line="360" w:lineRule="auto"/>
              <w:jc w:val="left"/>
              <w:rPr>
                <w:rFonts w:ascii="Arial" w:hAnsi="Arial" w:cs="Arial"/>
              </w:rPr>
            </w:pPr>
            <w:r w:rsidRPr="00B27979">
              <w:rPr>
                <w:rFonts w:ascii="Arial" w:hAnsi="Arial" w:cs="Arial"/>
              </w:rPr>
              <w:t>Date</w:t>
            </w:r>
          </w:p>
        </w:tc>
        <w:tc>
          <w:tcPr>
            <w:tcW w:w="2455" w:type="dxa"/>
            <w:tcBorders>
              <w:top w:val="single" w:sz="4" w:space="0" w:color="auto"/>
              <w:left w:val="nil"/>
              <w:bottom w:val="single" w:sz="4" w:space="0" w:color="auto"/>
              <w:right w:val="single" w:sz="12" w:space="0" w:color="000000"/>
            </w:tcBorders>
            <w:noWrap/>
            <w:vAlign w:val="bottom"/>
          </w:tcPr>
          <w:p w14:paraId="1AB23E61" w14:textId="2B80FD9D" w:rsidR="00592ED6" w:rsidRPr="00B27979" w:rsidRDefault="00112A02" w:rsidP="00B27979">
            <w:pPr>
              <w:spacing w:before="0" w:after="0" w:line="360" w:lineRule="auto"/>
              <w:jc w:val="left"/>
              <w:rPr>
                <w:rFonts w:ascii="Arial" w:hAnsi="Arial" w:cs="Arial"/>
              </w:rPr>
            </w:pPr>
            <w:del w:id="13" w:author="Grant Lowe" w:date="2020-10-14T11:55:00Z">
              <w:r w:rsidDel="00293FEF">
                <w:rPr>
                  <w:rFonts w:ascii="Arial" w:hAnsi="Arial" w:cs="Arial"/>
                </w:rPr>
                <w:delText xml:space="preserve">May </w:delText>
              </w:r>
            </w:del>
            <w:ins w:id="14" w:author="Grant Lowe" w:date="2020-10-14T11:55:00Z">
              <w:r w:rsidR="00293FEF">
                <w:rPr>
                  <w:rFonts w:ascii="Arial" w:hAnsi="Arial" w:cs="Arial"/>
                </w:rPr>
                <w:t xml:space="preserve">October </w:t>
              </w:r>
            </w:ins>
            <w:r w:rsidR="00EC2B22">
              <w:rPr>
                <w:rFonts w:ascii="Arial" w:hAnsi="Arial" w:cs="Arial"/>
              </w:rPr>
              <w:t>2020</w:t>
            </w:r>
          </w:p>
        </w:tc>
      </w:tr>
      <w:tr w:rsidR="00B27979" w:rsidRPr="00B27979" w14:paraId="480FD3E7" w14:textId="77777777" w:rsidTr="00101181">
        <w:trPr>
          <w:trHeight w:val="300"/>
          <w:jc w:val="center"/>
        </w:trPr>
        <w:tc>
          <w:tcPr>
            <w:tcW w:w="2009" w:type="dxa"/>
            <w:tcBorders>
              <w:top w:val="nil"/>
              <w:left w:val="single" w:sz="12" w:space="0" w:color="auto"/>
              <w:bottom w:val="single" w:sz="4" w:space="0" w:color="auto"/>
              <w:right w:val="single" w:sz="4" w:space="0" w:color="auto"/>
            </w:tcBorders>
            <w:noWrap/>
            <w:vAlign w:val="bottom"/>
            <w:hideMark/>
          </w:tcPr>
          <w:p w14:paraId="53428363" w14:textId="77777777" w:rsidR="00592ED6" w:rsidRPr="00B27979" w:rsidRDefault="00592ED6" w:rsidP="00B27979">
            <w:pPr>
              <w:spacing w:before="0" w:after="0" w:line="360" w:lineRule="auto"/>
              <w:jc w:val="left"/>
              <w:rPr>
                <w:rFonts w:ascii="Arial" w:hAnsi="Arial" w:cs="Arial"/>
              </w:rPr>
            </w:pPr>
            <w:r w:rsidRPr="00B27979">
              <w:rPr>
                <w:rFonts w:ascii="Arial" w:hAnsi="Arial" w:cs="Arial"/>
              </w:rPr>
              <w:t>Approved by</w:t>
            </w:r>
          </w:p>
        </w:tc>
        <w:tc>
          <w:tcPr>
            <w:tcW w:w="7519" w:type="dxa"/>
            <w:gridSpan w:val="3"/>
            <w:tcBorders>
              <w:top w:val="single" w:sz="4" w:space="0" w:color="auto"/>
              <w:left w:val="nil"/>
              <w:bottom w:val="single" w:sz="4" w:space="0" w:color="auto"/>
              <w:right w:val="single" w:sz="12" w:space="0" w:color="000000"/>
            </w:tcBorders>
            <w:noWrap/>
            <w:vAlign w:val="bottom"/>
            <w:hideMark/>
          </w:tcPr>
          <w:p w14:paraId="39B74CF3" w14:textId="113EE297" w:rsidR="00592ED6" w:rsidRPr="00B27979" w:rsidRDefault="00112A02" w:rsidP="00B27979">
            <w:pPr>
              <w:spacing w:before="0" w:after="0" w:line="360" w:lineRule="auto"/>
              <w:jc w:val="left"/>
              <w:rPr>
                <w:rFonts w:ascii="Arial" w:hAnsi="Arial" w:cs="Arial"/>
              </w:rPr>
            </w:pPr>
            <w:proofErr w:type="spellStart"/>
            <w:r>
              <w:rPr>
                <w:rFonts w:ascii="Arial" w:hAnsi="Arial" w:cs="Arial"/>
              </w:rPr>
              <w:t>ARCo</w:t>
            </w:r>
            <w:proofErr w:type="spellEnd"/>
            <w:r>
              <w:rPr>
                <w:rFonts w:ascii="Arial" w:hAnsi="Arial" w:cs="Arial"/>
              </w:rPr>
              <w:t xml:space="preserve"> / </w:t>
            </w:r>
            <w:r w:rsidR="00B27979">
              <w:rPr>
                <w:rFonts w:ascii="Arial" w:hAnsi="Arial" w:cs="Arial"/>
              </w:rPr>
              <w:t xml:space="preserve">Management Committee </w:t>
            </w:r>
          </w:p>
        </w:tc>
      </w:tr>
      <w:tr w:rsidR="00B27979" w:rsidRPr="00B27979" w14:paraId="15EBDF08" w14:textId="77777777" w:rsidTr="00101181">
        <w:trPr>
          <w:trHeight w:val="300"/>
          <w:jc w:val="center"/>
        </w:trPr>
        <w:tc>
          <w:tcPr>
            <w:tcW w:w="2009" w:type="dxa"/>
            <w:tcBorders>
              <w:top w:val="nil"/>
              <w:left w:val="single" w:sz="12" w:space="0" w:color="auto"/>
              <w:bottom w:val="single" w:sz="4" w:space="0" w:color="auto"/>
              <w:right w:val="single" w:sz="4" w:space="0" w:color="auto"/>
            </w:tcBorders>
            <w:noWrap/>
            <w:vAlign w:val="bottom"/>
            <w:hideMark/>
          </w:tcPr>
          <w:p w14:paraId="224125A7" w14:textId="77777777" w:rsidR="00592ED6" w:rsidRPr="00B27979" w:rsidRDefault="00592ED6" w:rsidP="00B27979">
            <w:pPr>
              <w:spacing w:before="0" w:after="0" w:line="360" w:lineRule="auto"/>
              <w:jc w:val="left"/>
              <w:rPr>
                <w:rFonts w:ascii="Arial" w:hAnsi="Arial" w:cs="Arial"/>
              </w:rPr>
            </w:pPr>
            <w:r w:rsidRPr="00B27979">
              <w:rPr>
                <w:rFonts w:ascii="Arial" w:hAnsi="Arial" w:cs="Arial"/>
              </w:rPr>
              <w:t>Approved Date</w:t>
            </w:r>
          </w:p>
        </w:tc>
        <w:tc>
          <w:tcPr>
            <w:tcW w:w="3008" w:type="dxa"/>
            <w:tcBorders>
              <w:top w:val="nil"/>
              <w:left w:val="nil"/>
              <w:bottom w:val="single" w:sz="4" w:space="0" w:color="auto"/>
              <w:right w:val="single" w:sz="4" w:space="0" w:color="000000"/>
            </w:tcBorders>
            <w:noWrap/>
            <w:vAlign w:val="bottom"/>
            <w:hideMark/>
          </w:tcPr>
          <w:p w14:paraId="384E3E40" w14:textId="0E8E3C9D" w:rsidR="00592ED6" w:rsidRPr="00B27979" w:rsidRDefault="003D7131" w:rsidP="00B27979">
            <w:pPr>
              <w:spacing w:before="0" w:after="0" w:line="360" w:lineRule="auto"/>
              <w:jc w:val="left"/>
              <w:rPr>
                <w:rFonts w:ascii="Arial" w:hAnsi="Arial" w:cs="Arial"/>
              </w:rPr>
            </w:pPr>
            <w:del w:id="15" w:author="Grant Lowe" w:date="2020-10-14T11:55:00Z">
              <w:r w:rsidDel="00293FEF">
                <w:rPr>
                  <w:rFonts w:ascii="Arial" w:hAnsi="Arial" w:cs="Arial"/>
                </w:rPr>
                <w:delText>22/5/2020</w:delText>
              </w:r>
            </w:del>
          </w:p>
        </w:tc>
        <w:tc>
          <w:tcPr>
            <w:tcW w:w="2056" w:type="dxa"/>
            <w:noWrap/>
            <w:vAlign w:val="bottom"/>
            <w:hideMark/>
          </w:tcPr>
          <w:p w14:paraId="2CB6FB23" w14:textId="72F535BF" w:rsidR="00592ED6" w:rsidRPr="00B27979" w:rsidRDefault="00B27979" w:rsidP="00B27979">
            <w:pPr>
              <w:spacing w:before="0" w:after="0" w:line="360" w:lineRule="auto"/>
              <w:jc w:val="left"/>
              <w:rPr>
                <w:rFonts w:ascii="Arial" w:hAnsi="Arial" w:cs="Arial"/>
              </w:rPr>
            </w:pPr>
            <w:r>
              <w:rPr>
                <w:rFonts w:ascii="Arial" w:hAnsi="Arial" w:cs="Arial"/>
              </w:rPr>
              <w:t xml:space="preserve">Next </w:t>
            </w:r>
            <w:r w:rsidR="00592ED6" w:rsidRPr="00B27979">
              <w:rPr>
                <w:rFonts w:ascii="Arial" w:hAnsi="Arial" w:cs="Arial"/>
              </w:rPr>
              <w:t>Review Date</w:t>
            </w:r>
          </w:p>
        </w:tc>
        <w:tc>
          <w:tcPr>
            <w:tcW w:w="2455" w:type="dxa"/>
            <w:tcBorders>
              <w:top w:val="single" w:sz="4" w:space="0" w:color="auto"/>
              <w:left w:val="single" w:sz="4" w:space="0" w:color="auto"/>
              <w:bottom w:val="single" w:sz="4" w:space="0" w:color="auto"/>
              <w:right w:val="single" w:sz="12" w:space="0" w:color="000000"/>
            </w:tcBorders>
            <w:noWrap/>
            <w:vAlign w:val="bottom"/>
            <w:hideMark/>
          </w:tcPr>
          <w:p w14:paraId="02CD380C" w14:textId="1DFD3214" w:rsidR="00592ED6" w:rsidRPr="00B27979" w:rsidRDefault="003D7131" w:rsidP="003D7131">
            <w:pPr>
              <w:spacing w:before="0" w:after="0" w:line="360" w:lineRule="auto"/>
              <w:jc w:val="left"/>
              <w:rPr>
                <w:rFonts w:ascii="Arial" w:hAnsi="Arial" w:cs="Arial"/>
              </w:rPr>
            </w:pPr>
            <w:del w:id="16" w:author="Grant Lowe" w:date="2020-11-05T12:47:00Z">
              <w:r w:rsidDel="009D5975">
                <w:rPr>
                  <w:rFonts w:ascii="Arial" w:hAnsi="Arial" w:cs="Arial"/>
                </w:rPr>
                <w:delText xml:space="preserve">May </w:delText>
              </w:r>
            </w:del>
            <w:ins w:id="17" w:author="Grant Lowe" w:date="2020-11-05T12:47:00Z">
              <w:r w:rsidR="009D5975">
                <w:rPr>
                  <w:rFonts w:ascii="Arial" w:hAnsi="Arial" w:cs="Arial"/>
                </w:rPr>
                <w:t>November</w:t>
              </w:r>
              <w:r w:rsidR="009D5975">
                <w:rPr>
                  <w:rFonts w:ascii="Arial" w:hAnsi="Arial" w:cs="Arial"/>
                </w:rPr>
                <w:t xml:space="preserve"> </w:t>
              </w:r>
            </w:ins>
            <w:r w:rsidR="00EC2B22">
              <w:rPr>
                <w:rFonts w:ascii="Arial" w:hAnsi="Arial" w:cs="Arial"/>
              </w:rPr>
              <w:t>2021</w:t>
            </w:r>
          </w:p>
        </w:tc>
      </w:tr>
      <w:tr w:rsidR="00592ED6" w:rsidRPr="00B27979" w14:paraId="31DA2E8B" w14:textId="77777777" w:rsidTr="00101181">
        <w:trPr>
          <w:trHeight w:val="315"/>
          <w:jc w:val="center"/>
        </w:trPr>
        <w:tc>
          <w:tcPr>
            <w:tcW w:w="2009" w:type="dxa"/>
            <w:tcBorders>
              <w:top w:val="nil"/>
              <w:left w:val="single" w:sz="12" w:space="0" w:color="auto"/>
              <w:bottom w:val="single" w:sz="12" w:space="0" w:color="auto"/>
              <w:right w:val="single" w:sz="4" w:space="0" w:color="auto"/>
            </w:tcBorders>
            <w:noWrap/>
            <w:vAlign w:val="bottom"/>
            <w:hideMark/>
          </w:tcPr>
          <w:p w14:paraId="14D7F201" w14:textId="77777777" w:rsidR="00592ED6" w:rsidRPr="00B27979" w:rsidRDefault="00592ED6" w:rsidP="00B27979">
            <w:pPr>
              <w:spacing w:before="0" w:after="0" w:line="360" w:lineRule="auto"/>
              <w:jc w:val="left"/>
              <w:rPr>
                <w:rFonts w:ascii="Arial" w:hAnsi="Arial" w:cs="Arial"/>
              </w:rPr>
            </w:pPr>
            <w:r w:rsidRPr="00B27979">
              <w:rPr>
                <w:rFonts w:ascii="Arial" w:hAnsi="Arial" w:cs="Arial"/>
              </w:rPr>
              <w:t>Location</w:t>
            </w:r>
          </w:p>
        </w:tc>
        <w:tc>
          <w:tcPr>
            <w:tcW w:w="7519" w:type="dxa"/>
            <w:gridSpan w:val="3"/>
            <w:tcBorders>
              <w:top w:val="single" w:sz="4" w:space="0" w:color="auto"/>
              <w:left w:val="nil"/>
              <w:bottom w:val="single" w:sz="12" w:space="0" w:color="auto"/>
              <w:right w:val="single" w:sz="12" w:space="0" w:color="000000"/>
            </w:tcBorders>
            <w:noWrap/>
            <w:vAlign w:val="bottom"/>
            <w:hideMark/>
          </w:tcPr>
          <w:p w14:paraId="3B6BCE68" w14:textId="48D261ED" w:rsidR="00592ED6" w:rsidRPr="00B27979" w:rsidRDefault="00B27979" w:rsidP="00B27979">
            <w:pPr>
              <w:spacing w:before="0" w:after="0" w:line="360" w:lineRule="auto"/>
              <w:jc w:val="left"/>
              <w:rPr>
                <w:rFonts w:ascii="Arial" w:eastAsia="Times New Roman" w:hAnsi="Arial" w:cs="Arial"/>
              </w:rPr>
            </w:pPr>
            <w:r>
              <w:rPr>
                <w:rFonts w:ascii="Arial" w:hAnsi="Arial" w:cs="Arial"/>
              </w:rPr>
              <w:t xml:space="preserve">London </w:t>
            </w:r>
            <w:r w:rsidR="00592ED6" w:rsidRPr="00B27979">
              <w:rPr>
                <w:rFonts w:ascii="Arial" w:hAnsi="Arial" w:cs="Arial"/>
              </w:rPr>
              <w:fldChar w:fldCharType="begin"/>
            </w:r>
            <w:r w:rsidR="00592ED6" w:rsidRPr="00B27979">
              <w:rPr>
                <w:rFonts w:ascii="Arial" w:hAnsi="Arial" w:cs="Arial"/>
              </w:rPr>
              <w:instrText xml:space="preserve"> FILENAME  \p  \* MERGEFORMAT </w:instrText>
            </w:r>
            <w:r w:rsidR="00592ED6" w:rsidRPr="00B27979">
              <w:rPr>
                <w:rFonts w:ascii="Arial" w:hAnsi="Arial" w:cs="Arial"/>
              </w:rPr>
              <w:fldChar w:fldCharType="end"/>
            </w:r>
          </w:p>
        </w:tc>
      </w:tr>
    </w:tbl>
    <w:p w14:paraId="1A385E45" w14:textId="77777777" w:rsidR="00592ED6" w:rsidRPr="00B27979" w:rsidRDefault="00592ED6" w:rsidP="00B27979">
      <w:pPr>
        <w:spacing w:before="0" w:after="0" w:line="360" w:lineRule="auto"/>
        <w:jc w:val="left"/>
        <w:rPr>
          <w:rFonts w:ascii="Arial" w:hAnsi="Arial" w:cs="Arial"/>
        </w:rPr>
      </w:pPr>
    </w:p>
    <w:tbl>
      <w:tblPr>
        <w:tblStyle w:val="TableGrid"/>
        <w:tblW w:w="0" w:type="auto"/>
        <w:tblInd w:w="279" w:type="dxa"/>
        <w:tblLook w:val="04A0" w:firstRow="1" w:lastRow="0" w:firstColumn="1" w:lastColumn="0" w:noHBand="0" w:noVBand="1"/>
      </w:tblPr>
      <w:tblGrid>
        <w:gridCol w:w="989"/>
        <w:gridCol w:w="1130"/>
        <w:gridCol w:w="1398"/>
        <w:gridCol w:w="1238"/>
        <w:gridCol w:w="4594"/>
      </w:tblGrid>
      <w:tr w:rsidR="00B27979" w:rsidRPr="00101181" w14:paraId="4FA58CD4" w14:textId="77777777" w:rsidTr="003D7131">
        <w:tc>
          <w:tcPr>
            <w:tcW w:w="992" w:type="dxa"/>
          </w:tcPr>
          <w:bookmarkEnd w:id="8"/>
          <w:p w14:paraId="3490A54B" w14:textId="77777777" w:rsidR="00B27979" w:rsidRPr="00101181" w:rsidRDefault="00B27979" w:rsidP="00B27979">
            <w:pPr>
              <w:spacing w:after="0" w:line="360" w:lineRule="auto"/>
              <w:rPr>
                <w:rFonts w:ascii="Arial" w:hAnsi="Arial" w:cs="Arial"/>
                <w:b/>
                <w:sz w:val="20"/>
                <w:szCs w:val="20"/>
              </w:rPr>
            </w:pPr>
            <w:r w:rsidRPr="00101181">
              <w:rPr>
                <w:rFonts w:ascii="Arial" w:hAnsi="Arial" w:cs="Arial"/>
                <w:b/>
                <w:sz w:val="20"/>
                <w:szCs w:val="20"/>
              </w:rPr>
              <w:t>Version</w:t>
            </w:r>
          </w:p>
        </w:tc>
        <w:tc>
          <w:tcPr>
            <w:tcW w:w="1134" w:type="dxa"/>
          </w:tcPr>
          <w:p w14:paraId="2C21F4D5" w14:textId="77777777" w:rsidR="00B27979" w:rsidRPr="00101181" w:rsidRDefault="00B27979" w:rsidP="00B27979">
            <w:pPr>
              <w:spacing w:after="0" w:line="360" w:lineRule="auto"/>
              <w:rPr>
                <w:rFonts w:ascii="Arial" w:hAnsi="Arial" w:cs="Arial"/>
                <w:b/>
                <w:sz w:val="20"/>
                <w:szCs w:val="20"/>
              </w:rPr>
            </w:pPr>
            <w:r w:rsidRPr="00101181">
              <w:rPr>
                <w:rFonts w:ascii="Arial" w:hAnsi="Arial" w:cs="Arial"/>
                <w:b/>
                <w:sz w:val="20"/>
                <w:szCs w:val="20"/>
              </w:rPr>
              <w:t>Owner</w:t>
            </w:r>
          </w:p>
        </w:tc>
        <w:tc>
          <w:tcPr>
            <w:tcW w:w="1418" w:type="dxa"/>
          </w:tcPr>
          <w:p w14:paraId="2DBA46E7" w14:textId="77777777" w:rsidR="00B27979" w:rsidRPr="00101181" w:rsidRDefault="00B27979" w:rsidP="00B27979">
            <w:pPr>
              <w:spacing w:after="0" w:line="360" w:lineRule="auto"/>
              <w:rPr>
                <w:rFonts w:ascii="Arial" w:hAnsi="Arial" w:cs="Arial"/>
                <w:b/>
                <w:sz w:val="20"/>
                <w:szCs w:val="20"/>
              </w:rPr>
            </w:pPr>
            <w:r w:rsidRPr="00101181">
              <w:rPr>
                <w:rFonts w:ascii="Arial" w:hAnsi="Arial" w:cs="Arial"/>
                <w:b/>
                <w:sz w:val="20"/>
                <w:szCs w:val="20"/>
              </w:rPr>
              <w:t>Approval</w:t>
            </w:r>
          </w:p>
        </w:tc>
        <w:tc>
          <w:tcPr>
            <w:tcW w:w="1275" w:type="dxa"/>
          </w:tcPr>
          <w:p w14:paraId="5E3ED63F" w14:textId="77777777" w:rsidR="00B27979" w:rsidRPr="00101181" w:rsidRDefault="00B27979" w:rsidP="00B27979">
            <w:pPr>
              <w:spacing w:after="0" w:line="360" w:lineRule="auto"/>
              <w:rPr>
                <w:rFonts w:ascii="Arial" w:hAnsi="Arial" w:cs="Arial"/>
                <w:b/>
                <w:sz w:val="20"/>
                <w:szCs w:val="20"/>
              </w:rPr>
            </w:pPr>
            <w:r w:rsidRPr="00101181">
              <w:rPr>
                <w:rFonts w:ascii="Arial" w:hAnsi="Arial" w:cs="Arial"/>
                <w:b/>
                <w:sz w:val="20"/>
                <w:szCs w:val="20"/>
              </w:rPr>
              <w:t>Date</w:t>
            </w:r>
          </w:p>
        </w:tc>
        <w:tc>
          <w:tcPr>
            <w:tcW w:w="4678" w:type="dxa"/>
          </w:tcPr>
          <w:p w14:paraId="2BAE0FEC" w14:textId="77777777" w:rsidR="00B27979" w:rsidRPr="00101181" w:rsidRDefault="00B27979" w:rsidP="00B27979">
            <w:pPr>
              <w:spacing w:after="0" w:line="360" w:lineRule="auto"/>
              <w:rPr>
                <w:rFonts w:ascii="Arial" w:hAnsi="Arial" w:cs="Arial"/>
                <w:b/>
                <w:sz w:val="20"/>
                <w:szCs w:val="20"/>
              </w:rPr>
            </w:pPr>
            <w:r w:rsidRPr="00101181">
              <w:rPr>
                <w:rFonts w:ascii="Arial" w:hAnsi="Arial" w:cs="Arial"/>
                <w:b/>
                <w:sz w:val="20"/>
                <w:szCs w:val="20"/>
              </w:rPr>
              <w:t xml:space="preserve">Major changes </w:t>
            </w:r>
          </w:p>
        </w:tc>
      </w:tr>
      <w:tr w:rsidR="00B27979" w:rsidRPr="00101181" w14:paraId="70C92347" w14:textId="77777777" w:rsidTr="003D7131">
        <w:tc>
          <w:tcPr>
            <w:tcW w:w="992" w:type="dxa"/>
          </w:tcPr>
          <w:p w14:paraId="1D186E6B" w14:textId="77777777" w:rsidR="00B27979" w:rsidRPr="00101181" w:rsidRDefault="00B27979" w:rsidP="00B27979">
            <w:pPr>
              <w:spacing w:after="0" w:line="360" w:lineRule="auto"/>
              <w:rPr>
                <w:rFonts w:ascii="Arial" w:hAnsi="Arial" w:cs="Arial"/>
                <w:sz w:val="20"/>
                <w:szCs w:val="20"/>
              </w:rPr>
            </w:pPr>
            <w:r w:rsidRPr="00101181">
              <w:rPr>
                <w:rFonts w:ascii="Arial" w:hAnsi="Arial" w:cs="Arial"/>
                <w:sz w:val="20"/>
                <w:szCs w:val="20"/>
              </w:rPr>
              <w:t>1.0</w:t>
            </w:r>
          </w:p>
        </w:tc>
        <w:tc>
          <w:tcPr>
            <w:tcW w:w="1134" w:type="dxa"/>
          </w:tcPr>
          <w:p w14:paraId="4D50CAB3" w14:textId="77777777" w:rsidR="00B27979" w:rsidRPr="00101181" w:rsidRDefault="00B27979" w:rsidP="00B27979">
            <w:pPr>
              <w:spacing w:after="0" w:line="360" w:lineRule="auto"/>
              <w:rPr>
                <w:rFonts w:ascii="Arial" w:hAnsi="Arial" w:cs="Arial"/>
                <w:sz w:val="20"/>
                <w:szCs w:val="20"/>
              </w:rPr>
            </w:pPr>
            <w:r w:rsidRPr="00101181">
              <w:rPr>
                <w:rFonts w:ascii="Arial" w:hAnsi="Arial" w:cs="Arial"/>
                <w:sz w:val="20"/>
                <w:szCs w:val="20"/>
              </w:rPr>
              <w:t>President</w:t>
            </w:r>
          </w:p>
        </w:tc>
        <w:tc>
          <w:tcPr>
            <w:tcW w:w="1418" w:type="dxa"/>
          </w:tcPr>
          <w:p w14:paraId="2F7D07F9" w14:textId="77777777" w:rsidR="00B27979" w:rsidRPr="00101181" w:rsidRDefault="00B27979" w:rsidP="00B27979">
            <w:pPr>
              <w:spacing w:after="0" w:line="360" w:lineRule="auto"/>
              <w:rPr>
                <w:rFonts w:ascii="Arial" w:hAnsi="Arial" w:cs="Arial"/>
                <w:sz w:val="20"/>
                <w:szCs w:val="20"/>
              </w:rPr>
            </w:pPr>
            <w:r w:rsidRPr="00101181">
              <w:rPr>
                <w:rFonts w:ascii="Arial" w:hAnsi="Arial" w:cs="Arial"/>
                <w:sz w:val="20"/>
                <w:szCs w:val="20"/>
              </w:rPr>
              <w:t>President</w:t>
            </w:r>
          </w:p>
        </w:tc>
        <w:tc>
          <w:tcPr>
            <w:tcW w:w="1275" w:type="dxa"/>
          </w:tcPr>
          <w:p w14:paraId="6AA7B837" w14:textId="77777777" w:rsidR="00B27979" w:rsidRPr="00101181" w:rsidRDefault="00B27979" w:rsidP="00B27979">
            <w:pPr>
              <w:spacing w:after="0" w:line="360" w:lineRule="auto"/>
              <w:rPr>
                <w:rFonts w:ascii="Arial" w:hAnsi="Arial" w:cs="Arial"/>
                <w:sz w:val="20"/>
                <w:szCs w:val="20"/>
              </w:rPr>
            </w:pPr>
            <w:r w:rsidRPr="00101181">
              <w:rPr>
                <w:rFonts w:ascii="Arial" w:hAnsi="Arial" w:cs="Arial"/>
                <w:sz w:val="20"/>
                <w:szCs w:val="20"/>
              </w:rPr>
              <w:t>May 2018</w:t>
            </w:r>
          </w:p>
        </w:tc>
        <w:tc>
          <w:tcPr>
            <w:tcW w:w="4678" w:type="dxa"/>
          </w:tcPr>
          <w:p w14:paraId="3F53113D" w14:textId="77777777" w:rsidR="00B27979" w:rsidRPr="00101181" w:rsidRDefault="00B27979" w:rsidP="00B27979">
            <w:pPr>
              <w:spacing w:after="0" w:line="360" w:lineRule="auto"/>
              <w:rPr>
                <w:rFonts w:ascii="Arial" w:hAnsi="Arial" w:cs="Arial"/>
                <w:sz w:val="20"/>
                <w:szCs w:val="20"/>
              </w:rPr>
            </w:pPr>
            <w:r w:rsidRPr="00101181">
              <w:rPr>
                <w:rFonts w:ascii="Arial" w:hAnsi="Arial" w:cs="Arial"/>
                <w:sz w:val="20"/>
                <w:szCs w:val="20"/>
              </w:rPr>
              <w:t>PRA Regulatory Business Plan</w:t>
            </w:r>
          </w:p>
        </w:tc>
      </w:tr>
      <w:tr w:rsidR="00B27979" w:rsidRPr="00101181" w14:paraId="4A6E3B9A" w14:textId="77777777" w:rsidTr="003D7131">
        <w:tc>
          <w:tcPr>
            <w:tcW w:w="992" w:type="dxa"/>
          </w:tcPr>
          <w:p w14:paraId="6F5B5DFD" w14:textId="77777777" w:rsidR="00B27979" w:rsidRPr="00101181" w:rsidRDefault="00B27979" w:rsidP="00B27979">
            <w:pPr>
              <w:spacing w:after="0" w:line="360" w:lineRule="auto"/>
              <w:rPr>
                <w:rFonts w:ascii="Arial" w:hAnsi="Arial" w:cs="Arial"/>
                <w:sz w:val="20"/>
                <w:szCs w:val="20"/>
              </w:rPr>
            </w:pPr>
            <w:r w:rsidRPr="00101181">
              <w:rPr>
                <w:rFonts w:ascii="Arial" w:hAnsi="Arial" w:cs="Arial"/>
                <w:sz w:val="20"/>
                <w:szCs w:val="20"/>
              </w:rPr>
              <w:t>1.1</w:t>
            </w:r>
          </w:p>
        </w:tc>
        <w:tc>
          <w:tcPr>
            <w:tcW w:w="1134" w:type="dxa"/>
          </w:tcPr>
          <w:p w14:paraId="1F31B536" w14:textId="77777777" w:rsidR="00B27979" w:rsidRPr="00101181" w:rsidRDefault="00B27979" w:rsidP="00B27979">
            <w:pPr>
              <w:spacing w:after="0" w:line="360" w:lineRule="auto"/>
              <w:rPr>
                <w:rFonts w:ascii="Arial" w:hAnsi="Arial" w:cs="Arial"/>
                <w:sz w:val="20"/>
                <w:szCs w:val="20"/>
              </w:rPr>
            </w:pPr>
            <w:r w:rsidRPr="00101181">
              <w:rPr>
                <w:rFonts w:ascii="Arial" w:hAnsi="Arial" w:cs="Arial"/>
                <w:sz w:val="20"/>
                <w:szCs w:val="20"/>
              </w:rPr>
              <w:t>CRO</w:t>
            </w:r>
          </w:p>
        </w:tc>
        <w:tc>
          <w:tcPr>
            <w:tcW w:w="1418" w:type="dxa"/>
          </w:tcPr>
          <w:p w14:paraId="5101ADA9" w14:textId="77777777" w:rsidR="00B27979" w:rsidRPr="00101181" w:rsidRDefault="00B27979" w:rsidP="00B27979">
            <w:pPr>
              <w:spacing w:after="0" w:line="360" w:lineRule="auto"/>
              <w:rPr>
                <w:rFonts w:ascii="Arial" w:hAnsi="Arial" w:cs="Arial"/>
                <w:sz w:val="20"/>
                <w:szCs w:val="20"/>
              </w:rPr>
            </w:pPr>
            <w:r w:rsidRPr="00101181">
              <w:rPr>
                <w:rFonts w:ascii="Arial" w:hAnsi="Arial" w:cs="Arial"/>
                <w:sz w:val="20"/>
                <w:szCs w:val="20"/>
              </w:rPr>
              <w:t>MANCO</w:t>
            </w:r>
          </w:p>
        </w:tc>
        <w:tc>
          <w:tcPr>
            <w:tcW w:w="1275" w:type="dxa"/>
          </w:tcPr>
          <w:p w14:paraId="48700C74" w14:textId="77777777" w:rsidR="00B27979" w:rsidRPr="00101181" w:rsidRDefault="00B27979" w:rsidP="00B27979">
            <w:pPr>
              <w:spacing w:after="0" w:line="360" w:lineRule="auto"/>
              <w:rPr>
                <w:rFonts w:ascii="Arial" w:hAnsi="Arial" w:cs="Arial"/>
                <w:sz w:val="20"/>
                <w:szCs w:val="20"/>
              </w:rPr>
            </w:pPr>
            <w:r w:rsidRPr="00101181">
              <w:rPr>
                <w:rFonts w:ascii="Arial" w:hAnsi="Arial" w:cs="Arial"/>
                <w:sz w:val="20"/>
                <w:szCs w:val="20"/>
              </w:rPr>
              <w:t>Oct 2018</w:t>
            </w:r>
          </w:p>
        </w:tc>
        <w:tc>
          <w:tcPr>
            <w:tcW w:w="4678" w:type="dxa"/>
          </w:tcPr>
          <w:p w14:paraId="7DFC12E8" w14:textId="2EE31D7A" w:rsidR="00B27979" w:rsidRPr="00EC2B22" w:rsidRDefault="00EC2B22" w:rsidP="008A00B9">
            <w:pPr>
              <w:spacing w:after="0" w:line="360" w:lineRule="auto"/>
              <w:jc w:val="left"/>
              <w:rPr>
                <w:rFonts w:ascii="Arial" w:hAnsi="Arial" w:cs="Arial"/>
                <w:sz w:val="20"/>
                <w:szCs w:val="20"/>
              </w:rPr>
            </w:pPr>
            <w:r>
              <w:rPr>
                <w:rFonts w:ascii="Arial" w:hAnsi="Arial" w:cs="Arial"/>
                <w:sz w:val="20"/>
                <w:szCs w:val="20"/>
              </w:rPr>
              <w:t>As per approv</w:t>
            </w:r>
            <w:r w:rsidR="008A00B9">
              <w:rPr>
                <w:rFonts w:ascii="Arial" w:hAnsi="Arial" w:cs="Arial"/>
                <w:sz w:val="20"/>
                <w:szCs w:val="20"/>
              </w:rPr>
              <w:t>al</w:t>
            </w:r>
            <w:r>
              <w:rPr>
                <w:rFonts w:ascii="Arial" w:hAnsi="Arial" w:cs="Arial"/>
                <w:sz w:val="20"/>
                <w:szCs w:val="20"/>
              </w:rPr>
              <w:t xml:space="preserve"> 24/10/2018</w:t>
            </w:r>
          </w:p>
        </w:tc>
      </w:tr>
      <w:tr w:rsidR="00112A02" w:rsidRPr="00101181" w14:paraId="70BC473A" w14:textId="77777777" w:rsidTr="003D7131">
        <w:tc>
          <w:tcPr>
            <w:tcW w:w="992" w:type="dxa"/>
          </w:tcPr>
          <w:p w14:paraId="2FFE8513" w14:textId="0205608E" w:rsidR="00112A02" w:rsidRDefault="00112A02" w:rsidP="00B27979">
            <w:pPr>
              <w:spacing w:after="0" w:line="360" w:lineRule="auto"/>
              <w:rPr>
                <w:rFonts w:ascii="Arial" w:hAnsi="Arial" w:cs="Arial"/>
                <w:sz w:val="20"/>
                <w:szCs w:val="20"/>
              </w:rPr>
            </w:pPr>
            <w:r>
              <w:rPr>
                <w:rFonts w:ascii="Arial" w:hAnsi="Arial" w:cs="Arial"/>
                <w:sz w:val="20"/>
                <w:szCs w:val="20"/>
              </w:rPr>
              <w:t>2.1</w:t>
            </w:r>
          </w:p>
        </w:tc>
        <w:tc>
          <w:tcPr>
            <w:tcW w:w="1134" w:type="dxa"/>
          </w:tcPr>
          <w:p w14:paraId="5243E731" w14:textId="2355CB07" w:rsidR="00112A02" w:rsidRDefault="00112A02" w:rsidP="00B27979">
            <w:pPr>
              <w:spacing w:after="0" w:line="360" w:lineRule="auto"/>
              <w:rPr>
                <w:rFonts w:ascii="Arial" w:hAnsi="Arial" w:cs="Arial"/>
                <w:sz w:val="20"/>
                <w:szCs w:val="20"/>
              </w:rPr>
            </w:pPr>
            <w:r>
              <w:rPr>
                <w:rFonts w:ascii="Arial" w:hAnsi="Arial" w:cs="Arial"/>
                <w:sz w:val="20"/>
                <w:szCs w:val="20"/>
              </w:rPr>
              <w:t>CRO</w:t>
            </w:r>
          </w:p>
        </w:tc>
        <w:tc>
          <w:tcPr>
            <w:tcW w:w="1418" w:type="dxa"/>
          </w:tcPr>
          <w:p w14:paraId="120932F9" w14:textId="2D5AA22A" w:rsidR="00112A02" w:rsidRDefault="00112A02" w:rsidP="00B27979">
            <w:pPr>
              <w:spacing w:after="0" w:line="360" w:lineRule="auto"/>
              <w:rPr>
                <w:rFonts w:ascii="Arial" w:hAnsi="Arial" w:cs="Arial"/>
                <w:sz w:val="20"/>
                <w:szCs w:val="20"/>
              </w:rPr>
            </w:pPr>
            <w:r>
              <w:rPr>
                <w:rFonts w:ascii="Arial" w:hAnsi="Arial" w:cs="Arial"/>
                <w:sz w:val="20"/>
                <w:szCs w:val="20"/>
              </w:rPr>
              <w:t>MANCO</w:t>
            </w:r>
          </w:p>
        </w:tc>
        <w:tc>
          <w:tcPr>
            <w:tcW w:w="1275" w:type="dxa"/>
          </w:tcPr>
          <w:p w14:paraId="05F52AB7" w14:textId="090BEED7" w:rsidR="00112A02" w:rsidRPr="00101181" w:rsidRDefault="00112A02" w:rsidP="00B27979">
            <w:pPr>
              <w:spacing w:after="0" w:line="360" w:lineRule="auto"/>
              <w:rPr>
                <w:rFonts w:ascii="Arial" w:hAnsi="Arial" w:cs="Arial"/>
                <w:sz w:val="20"/>
                <w:szCs w:val="20"/>
              </w:rPr>
            </w:pPr>
            <w:r>
              <w:rPr>
                <w:rFonts w:ascii="Arial" w:hAnsi="Arial" w:cs="Arial"/>
                <w:sz w:val="20"/>
                <w:szCs w:val="20"/>
              </w:rPr>
              <w:t>Jan 2020</w:t>
            </w:r>
          </w:p>
        </w:tc>
        <w:tc>
          <w:tcPr>
            <w:tcW w:w="4678" w:type="dxa"/>
          </w:tcPr>
          <w:p w14:paraId="2974610F" w14:textId="736D36F4" w:rsidR="00112A02" w:rsidRPr="00112A02" w:rsidRDefault="00112A02" w:rsidP="00EB795D">
            <w:pPr>
              <w:spacing w:after="0" w:line="360" w:lineRule="auto"/>
              <w:jc w:val="left"/>
              <w:rPr>
                <w:rFonts w:ascii="Arial" w:hAnsi="Arial" w:cs="Arial"/>
                <w:sz w:val="20"/>
                <w:szCs w:val="20"/>
              </w:rPr>
            </w:pPr>
            <w:r>
              <w:rPr>
                <w:rFonts w:ascii="Arial" w:hAnsi="Arial" w:cs="Arial"/>
                <w:sz w:val="20"/>
                <w:szCs w:val="20"/>
              </w:rPr>
              <w:t xml:space="preserve">As per approval </w:t>
            </w:r>
            <w:r w:rsidR="00EB795D">
              <w:rPr>
                <w:rFonts w:ascii="Arial" w:hAnsi="Arial" w:cs="Arial"/>
                <w:sz w:val="20"/>
                <w:szCs w:val="20"/>
              </w:rPr>
              <w:t>11</w:t>
            </w:r>
            <w:r>
              <w:rPr>
                <w:rFonts w:ascii="Arial" w:hAnsi="Arial" w:cs="Arial"/>
                <w:sz w:val="20"/>
                <w:szCs w:val="20"/>
              </w:rPr>
              <w:t>/</w:t>
            </w:r>
            <w:r w:rsidR="00EB795D">
              <w:rPr>
                <w:rFonts w:ascii="Arial" w:hAnsi="Arial" w:cs="Arial"/>
                <w:sz w:val="20"/>
                <w:szCs w:val="20"/>
              </w:rPr>
              <w:t>2</w:t>
            </w:r>
            <w:r>
              <w:rPr>
                <w:rFonts w:ascii="Arial" w:hAnsi="Arial" w:cs="Arial"/>
                <w:sz w:val="20"/>
                <w:szCs w:val="20"/>
              </w:rPr>
              <w:t>/2020</w:t>
            </w:r>
          </w:p>
        </w:tc>
      </w:tr>
      <w:tr w:rsidR="00293FEF" w:rsidRPr="00101181" w14:paraId="314406F7" w14:textId="77777777" w:rsidTr="003D7131">
        <w:tc>
          <w:tcPr>
            <w:tcW w:w="992" w:type="dxa"/>
          </w:tcPr>
          <w:p w14:paraId="3A366037" w14:textId="33F38784" w:rsidR="00293FEF" w:rsidRDefault="00293FEF" w:rsidP="00293FEF">
            <w:pPr>
              <w:spacing w:after="0" w:line="360" w:lineRule="auto"/>
              <w:rPr>
                <w:rFonts w:ascii="Arial" w:hAnsi="Arial" w:cs="Arial"/>
                <w:sz w:val="20"/>
                <w:szCs w:val="20"/>
              </w:rPr>
            </w:pPr>
            <w:r>
              <w:rPr>
                <w:rFonts w:ascii="Arial" w:hAnsi="Arial" w:cs="Arial"/>
                <w:sz w:val="20"/>
                <w:szCs w:val="20"/>
              </w:rPr>
              <w:t>2.2</w:t>
            </w:r>
          </w:p>
        </w:tc>
        <w:tc>
          <w:tcPr>
            <w:tcW w:w="1134" w:type="dxa"/>
          </w:tcPr>
          <w:p w14:paraId="5315FBA4" w14:textId="20A2926B" w:rsidR="00293FEF" w:rsidRDefault="00293FEF" w:rsidP="00293FEF">
            <w:pPr>
              <w:spacing w:after="0" w:line="360" w:lineRule="auto"/>
              <w:rPr>
                <w:rFonts w:ascii="Arial" w:hAnsi="Arial" w:cs="Arial"/>
                <w:sz w:val="20"/>
                <w:szCs w:val="20"/>
              </w:rPr>
            </w:pPr>
            <w:r>
              <w:rPr>
                <w:rFonts w:ascii="Arial" w:hAnsi="Arial" w:cs="Arial"/>
                <w:sz w:val="20"/>
                <w:szCs w:val="20"/>
              </w:rPr>
              <w:t>CRO</w:t>
            </w:r>
          </w:p>
        </w:tc>
        <w:tc>
          <w:tcPr>
            <w:tcW w:w="1418" w:type="dxa"/>
          </w:tcPr>
          <w:p w14:paraId="0D639E5E" w14:textId="17D7E6F2" w:rsidR="00293FEF" w:rsidRDefault="00293FEF" w:rsidP="00293FEF">
            <w:pPr>
              <w:spacing w:after="0" w:line="360" w:lineRule="auto"/>
              <w:rPr>
                <w:rFonts w:ascii="Arial" w:hAnsi="Arial" w:cs="Arial"/>
                <w:sz w:val="20"/>
                <w:szCs w:val="20"/>
              </w:rPr>
            </w:pPr>
            <w:r>
              <w:rPr>
                <w:rFonts w:ascii="Arial" w:hAnsi="Arial" w:cs="Arial"/>
                <w:sz w:val="20"/>
                <w:szCs w:val="20"/>
              </w:rPr>
              <w:t>MANCO</w:t>
            </w:r>
          </w:p>
        </w:tc>
        <w:tc>
          <w:tcPr>
            <w:tcW w:w="1275" w:type="dxa"/>
          </w:tcPr>
          <w:p w14:paraId="41BF432E" w14:textId="50C37DBF" w:rsidR="00293FEF" w:rsidRDefault="00293FEF" w:rsidP="00293FEF">
            <w:pPr>
              <w:spacing w:after="0" w:line="360" w:lineRule="auto"/>
              <w:rPr>
                <w:rFonts w:ascii="Arial" w:hAnsi="Arial" w:cs="Arial"/>
                <w:sz w:val="20"/>
                <w:szCs w:val="20"/>
              </w:rPr>
            </w:pPr>
            <w:r>
              <w:rPr>
                <w:rFonts w:ascii="Arial" w:hAnsi="Arial" w:cs="Arial"/>
                <w:sz w:val="20"/>
                <w:szCs w:val="20"/>
              </w:rPr>
              <w:t>May 2020</w:t>
            </w:r>
          </w:p>
        </w:tc>
        <w:tc>
          <w:tcPr>
            <w:tcW w:w="4678" w:type="dxa"/>
          </w:tcPr>
          <w:p w14:paraId="61811D0B" w14:textId="1553441F" w:rsidR="00293FEF" w:rsidRDefault="00293FEF" w:rsidP="00293FEF">
            <w:pPr>
              <w:pStyle w:val="ListParagraph"/>
              <w:spacing w:after="0" w:line="360" w:lineRule="auto"/>
              <w:ind w:left="271" w:hanging="271"/>
              <w:jc w:val="left"/>
              <w:rPr>
                <w:rFonts w:ascii="Arial" w:hAnsi="Arial" w:cs="Arial"/>
                <w:sz w:val="20"/>
                <w:szCs w:val="20"/>
              </w:rPr>
            </w:pPr>
            <w:ins w:id="18" w:author="Grant Lowe" w:date="2020-10-14T11:56:00Z">
              <w:r>
                <w:rPr>
                  <w:rFonts w:ascii="Arial" w:hAnsi="Arial" w:cs="Arial"/>
                  <w:sz w:val="20"/>
                  <w:szCs w:val="20"/>
                </w:rPr>
                <w:t xml:space="preserve">As per approval </w:t>
              </w:r>
            </w:ins>
            <w:ins w:id="19" w:author="Grant Lowe" w:date="2020-10-14T11:57:00Z">
              <w:r>
                <w:rPr>
                  <w:rFonts w:ascii="Arial" w:hAnsi="Arial" w:cs="Arial"/>
                  <w:sz w:val="20"/>
                  <w:szCs w:val="20"/>
                </w:rPr>
                <w:t>22</w:t>
              </w:r>
            </w:ins>
            <w:ins w:id="20" w:author="Grant Lowe" w:date="2020-10-14T11:56:00Z">
              <w:r>
                <w:rPr>
                  <w:rFonts w:ascii="Arial" w:hAnsi="Arial" w:cs="Arial"/>
                  <w:sz w:val="20"/>
                  <w:szCs w:val="20"/>
                </w:rPr>
                <w:t>/</w:t>
              </w:r>
            </w:ins>
            <w:ins w:id="21" w:author="Grant Lowe" w:date="2020-10-14T11:57:00Z">
              <w:r>
                <w:rPr>
                  <w:rFonts w:ascii="Arial" w:hAnsi="Arial" w:cs="Arial"/>
                  <w:sz w:val="20"/>
                  <w:szCs w:val="20"/>
                </w:rPr>
                <w:t>5</w:t>
              </w:r>
            </w:ins>
            <w:ins w:id="22" w:author="Grant Lowe" w:date="2020-10-14T11:56:00Z">
              <w:r>
                <w:rPr>
                  <w:rFonts w:ascii="Arial" w:hAnsi="Arial" w:cs="Arial"/>
                  <w:sz w:val="20"/>
                  <w:szCs w:val="20"/>
                </w:rPr>
                <w:t>/2020</w:t>
              </w:r>
            </w:ins>
          </w:p>
        </w:tc>
      </w:tr>
      <w:tr w:rsidR="00293FEF" w:rsidRPr="00101181" w14:paraId="0A2C5095" w14:textId="77777777" w:rsidTr="003D7131">
        <w:tc>
          <w:tcPr>
            <w:tcW w:w="992" w:type="dxa"/>
          </w:tcPr>
          <w:p w14:paraId="3E5833AC" w14:textId="36690565" w:rsidR="00293FEF" w:rsidRPr="00101181" w:rsidRDefault="00293FEF" w:rsidP="00293FEF">
            <w:pPr>
              <w:spacing w:after="0" w:line="360" w:lineRule="auto"/>
              <w:rPr>
                <w:rFonts w:ascii="Arial" w:hAnsi="Arial" w:cs="Arial"/>
                <w:sz w:val="20"/>
                <w:szCs w:val="20"/>
              </w:rPr>
            </w:pPr>
            <w:ins w:id="23" w:author="Grant Lowe" w:date="2020-10-14T11:57:00Z">
              <w:r>
                <w:rPr>
                  <w:rFonts w:ascii="Arial" w:hAnsi="Arial" w:cs="Arial"/>
                  <w:sz w:val="20"/>
                  <w:szCs w:val="20"/>
                </w:rPr>
                <w:t>2.3</w:t>
              </w:r>
            </w:ins>
          </w:p>
        </w:tc>
        <w:tc>
          <w:tcPr>
            <w:tcW w:w="1134" w:type="dxa"/>
          </w:tcPr>
          <w:p w14:paraId="58C328F8" w14:textId="7600CD01" w:rsidR="00293FEF" w:rsidRPr="00101181" w:rsidRDefault="00293FEF" w:rsidP="00293FEF">
            <w:pPr>
              <w:spacing w:after="0" w:line="360" w:lineRule="auto"/>
              <w:rPr>
                <w:rFonts w:ascii="Arial" w:hAnsi="Arial" w:cs="Arial"/>
                <w:sz w:val="20"/>
                <w:szCs w:val="20"/>
              </w:rPr>
            </w:pPr>
            <w:ins w:id="24" w:author="Grant Lowe" w:date="2020-10-14T11:57:00Z">
              <w:r>
                <w:rPr>
                  <w:rFonts w:ascii="Arial" w:hAnsi="Arial" w:cs="Arial"/>
                  <w:sz w:val="20"/>
                  <w:szCs w:val="20"/>
                </w:rPr>
                <w:t>CRO</w:t>
              </w:r>
            </w:ins>
          </w:p>
        </w:tc>
        <w:tc>
          <w:tcPr>
            <w:tcW w:w="1418" w:type="dxa"/>
          </w:tcPr>
          <w:p w14:paraId="5207A9FA" w14:textId="09F82163" w:rsidR="00293FEF" w:rsidRPr="00101181" w:rsidRDefault="00293FEF" w:rsidP="00293FEF">
            <w:pPr>
              <w:spacing w:after="0" w:line="360" w:lineRule="auto"/>
              <w:rPr>
                <w:rFonts w:ascii="Arial" w:hAnsi="Arial" w:cs="Arial"/>
                <w:sz w:val="20"/>
                <w:szCs w:val="20"/>
              </w:rPr>
            </w:pPr>
            <w:proofErr w:type="spellStart"/>
            <w:ins w:id="25" w:author="Grant Lowe" w:date="2020-10-14T11:57:00Z">
              <w:r>
                <w:rPr>
                  <w:rFonts w:ascii="Arial" w:hAnsi="Arial" w:cs="Arial"/>
                  <w:sz w:val="20"/>
                  <w:szCs w:val="20"/>
                </w:rPr>
                <w:t>ARCo</w:t>
              </w:r>
            </w:ins>
            <w:proofErr w:type="spellEnd"/>
          </w:p>
        </w:tc>
        <w:tc>
          <w:tcPr>
            <w:tcW w:w="1275" w:type="dxa"/>
          </w:tcPr>
          <w:p w14:paraId="0B10CDA4" w14:textId="0F2583D2" w:rsidR="00293FEF" w:rsidRPr="00101181" w:rsidRDefault="00293FEF" w:rsidP="00293FEF">
            <w:pPr>
              <w:spacing w:after="0" w:line="360" w:lineRule="auto"/>
              <w:rPr>
                <w:rFonts w:ascii="Arial" w:hAnsi="Arial" w:cs="Arial"/>
                <w:sz w:val="20"/>
                <w:szCs w:val="20"/>
              </w:rPr>
            </w:pPr>
            <w:ins w:id="26" w:author="Grant Lowe" w:date="2020-10-14T11:57:00Z">
              <w:r>
                <w:rPr>
                  <w:rFonts w:ascii="Arial" w:hAnsi="Arial" w:cs="Arial"/>
                  <w:sz w:val="20"/>
                  <w:szCs w:val="20"/>
                </w:rPr>
                <w:t>Oct 2020</w:t>
              </w:r>
            </w:ins>
          </w:p>
        </w:tc>
        <w:tc>
          <w:tcPr>
            <w:tcW w:w="4678" w:type="dxa"/>
          </w:tcPr>
          <w:p w14:paraId="0F97349B" w14:textId="7AA99959" w:rsidR="00293FEF" w:rsidRPr="006C519C" w:rsidRDefault="0010090B" w:rsidP="00293FEF">
            <w:pPr>
              <w:pStyle w:val="ListParagraph"/>
              <w:numPr>
                <w:ilvl w:val="0"/>
                <w:numId w:val="12"/>
              </w:numPr>
              <w:spacing w:after="0" w:line="360" w:lineRule="auto"/>
              <w:ind w:left="271" w:hanging="271"/>
              <w:jc w:val="left"/>
              <w:rPr>
                <w:ins w:id="27" w:author="Grant Lowe" w:date="2020-10-23T16:42:00Z"/>
                <w:rFonts w:ascii="Arial" w:hAnsi="Arial" w:cs="Arial"/>
                <w:sz w:val="16"/>
                <w:szCs w:val="16"/>
              </w:rPr>
            </w:pPr>
            <w:ins w:id="28" w:author="Grant Lowe" w:date="2020-10-23T16:42:00Z">
              <w:r w:rsidRPr="006C519C">
                <w:rPr>
                  <w:rFonts w:ascii="Arial" w:hAnsi="Arial" w:cs="Arial"/>
                  <w:sz w:val="16"/>
                  <w:szCs w:val="16"/>
                </w:rPr>
                <w:t xml:space="preserve">Change approval to </w:t>
              </w:r>
              <w:proofErr w:type="spellStart"/>
              <w:r w:rsidRPr="006C519C">
                <w:rPr>
                  <w:rFonts w:ascii="Arial" w:hAnsi="Arial" w:cs="Arial"/>
                  <w:sz w:val="16"/>
                  <w:szCs w:val="16"/>
                </w:rPr>
                <w:t>ARCo</w:t>
              </w:r>
              <w:proofErr w:type="spellEnd"/>
              <w:r w:rsidRPr="006C519C">
                <w:rPr>
                  <w:rFonts w:ascii="Arial" w:hAnsi="Arial" w:cs="Arial"/>
                  <w:sz w:val="16"/>
                  <w:szCs w:val="16"/>
                </w:rPr>
                <w:t xml:space="preserve"> (6/10)</w:t>
              </w:r>
            </w:ins>
          </w:p>
          <w:p w14:paraId="576CE3F7" w14:textId="77777777" w:rsidR="0010090B" w:rsidRPr="006C519C" w:rsidRDefault="0010090B" w:rsidP="00293FEF">
            <w:pPr>
              <w:pStyle w:val="ListParagraph"/>
              <w:numPr>
                <w:ilvl w:val="0"/>
                <w:numId w:val="12"/>
              </w:numPr>
              <w:spacing w:after="0" w:line="360" w:lineRule="auto"/>
              <w:ind w:left="271" w:hanging="271"/>
              <w:jc w:val="left"/>
              <w:rPr>
                <w:ins w:id="29" w:author="Grant Lowe" w:date="2020-10-23T16:43:00Z"/>
                <w:rFonts w:ascii="Arial" w:hAnsi="Arial" w:cs="Arial"/>
                <w:sz w:val="16"/>
                <w:szCs w:val="16"/>
              </w:rPr>
            </w:pPr>
            <w:ins w:id="30" w:author="Grant Lowe" w:date="2020-10-23T16:43:00Z">
              <w:r w:rsidRPr="006C519C">
                <w:rPr>
                  <w:rFonts w:ascii="Arial" w:hAnsi="Arial" w:cs="Arial"/>
                  <w:sz w:val="16"/>
                  <w:szCs w:val="16"/>
                </w:rPr>
                <w:t>Credit mitigation not substitute for credit assessment (14)</w:t>
              </w:r>
            </w:ins>
          </w:p>
          <w:p w14:paraId="2731E807" w14:textId="77777777" w:rsidR="0010090B" w:rsidRPr="006C519C" w:rsidRDefault="0010090B" w:rsidP="00293FEF">
            <w:pPr>
              <w:pStyle w:val="ListParagraph"/>
              <w:numPr>
                <w:ilvl w:val="0"/>
                <w:numId w:val="12"/>
              </w:numPr>
              <w:spacing w:after="0" w:line="360" w:lineRule="auto"/>
              <w:ind w:left="271" w:hanging="271"/>
              <w:jc w:val="left"/>
              <w:rPr>
                <w:ins w:id="31" w:author="Grant Lowe" w:date="2020-10-23T16:44:00Z"/>
                <w:rFonts w:ascii="Arial" w:hAnsi="Arial" w:cs="Arial"/>
                <w:sz w:val="16"/>
                <w:szCs w:val="16"/>
              </w:rPr>
            </w:pPr>
            <w:ins w:id="32" w:author="Grant Lowe" w:date="2020-10-23T16:44:00Z">
              <w:r w:rsidRPr="006C519C">
                <w:rPr>
                  <w:rFonts w:ascii="Arial" w:hAnsi="Arial" w:cs="Arial"/>
                  <w:sz w:val="16"/>
                  <w:szCs w:val="16"/>
                </w:rPr>
                <w:t>Credit mitigation – collateral management process (15)</w:t>
              </w:r>
            </w:ins>
          </w:p>
          <w:p w14:paraId="6F39D61E" w14:textId="77777777" w:rsidR="0010090B" w:rsidRPr="006C519C" w:rsidRDefault="0010090B" w:rsidP="00293FEF">
            <w:pPr>
              <w:pStyle w:val="ListParagraph"/>
              <w:numPr>
                <w:ilvl w:val="0"/>
                <w:numId w:val="12"/>
              </w:numPr>
              <w:spacing w:after="0" w:line="360" w:lineRule="auto"/>
              <w:ind w:left="271" w:hanging="271"/>
              <w:jc w:val="left"/>
              <w:rPr>
                <w:ins w:id="33" w:author="Grant Lowe" w:date="2020-10-23T16:47:00Z"/>
                <w:rFonts w:ascii="Arial" w:hAnsi="Arial" w:cs="Arial"/>
                <w:sz w:val="16"/>
                <w:szCs w:val="16"/>
              </w:rPr>
            </w:pPr>
            <w:ins w:id="34" w:author="Grant Lowe" w:date="2020-10-23T16:46:00Z">
              <w:r w:rsidRPr="006C519C">
                <w:rPr>
                  <w:rFonts w:ascii="Arial" w:hAnsi="Arial" w:cs="Arial"/>
                  <w:sz w:val="16"/>
                  <w:szCs w:val="16"/>
                </w:rPr>
                <w:t xml:space="preserve">Credit Principles – know your </w:t>
              </w:r>
            </w:ins>
            <w:ins w:id="35" w:author="Grant Lowe" w:date="2020-10-23T16:47:00Z">
              <w:r w:rsidRPr="006C519C">
                <w:rPr>
                  <w:rFonts w:ascii="Arial" w:hAnsi="Arial" w:cs="Arial"/>
                  <w:sz w:val="16"/>
                  <w:szCs w:val="16"/>
                </w:rPr>
                <w:t>customer (18)</w:t>
              </w:r>
            </w:ins>
          </w:p>
          <w:p w14:paraId="3887D8D2" w14:textId="26657380" w:rsidR="0010090B" w:rsidRPr="006C519C" w:rsidRDefault="0010090B" w:rsidP="00293FEF">
            <w:pPr>
              <w:pStyle w:val="ListParagraph"/>
              <w:numPr>
                <w:ilvl w:val="0"/>
                <w:numId w:val="12"/>
              </w:numPr>
              <w:spacing w:after="0" w:line="360" w:lineRule="auto"/>
              <w:ind w:left="271" w:hanging="271"/>
              <w:jc w:val="left"/>
              <w:rPr>
                <w:ins w:id="36" w:author="Grant Lowe" w:date="2020-10-23T16:48:00Z"/>
                <w:rFonts w:ascii="Arial" w:hAnsi="Arial" w:cs="Arial"/>
                <w:sz w:val="16"/>
                <w:szCs w:val="16"/>
              </w:rPr>
            </w:pPr>
            <w:ins w:id="37" w:author="Grant Lowe" w:date="2020-10-23T16:50:00Z">
              <w:r w:rsidRPr="006C519C">
                <w:rPr>
                  <w:rFonts w:ascii="Arial" w:hAnsi="Arial" w:cs="Arial"/>
                  <w:sz w:val="16"/>
                  <w:szCs w:val="16"/>
                </w:rPr>
                <w:t xml:space="preserve">Legal documents- </w:t>
              </w:r>
            </w:ins>
            <w:ins w:id="38" w:author="Grant Lowe" w:date="2020-10-23T16:48:00Z">
              <w:r w:rsidRPr="006C519C">
                <w:rPr>
                  <w:rFonts w:ascii="Arial" w:hAnsi="Arial" w:cs="Arial"/>
                  <w:sz w:val="16"/>
                  <w:szCs w:val="16"/>
                </w:rPr>
                <w:t xml:space="preserve">DAC 6 </w:t>
              </w:r>
            </w:ins>
            <w:ins w:id="39" w:author="Grant Lowe" w:date="2020-10-23T16:50:00Z">
              <w:r w:rsidRPr="006C519C">
                <w:rPr>
                  <w:rFonts w:ascii="Arial" w:hAnsi="Arial" w:cs="Arial"/>
                  <w:sz w:val="16"/>
                  <w:szCs w:val="16"/>
                </w:rPr>
                <w:t xml:space="preserve">requirements for </w:t>
              </w:r>
            </w:ins>
            <w:ins w:id="40" w:author="Grant Lowe" w:date="2020-10-23T16:48:00Z">
              <w:r w:rsidRPr="006C519C">
                <w:rPr>
                  <w:rFonts w:ascii="Arial" w:hAnsi="Arial" w:cs="Arial"/>
                  <w:sz w:val="16"/>
                  <w:szCs w:val="16"/>
                </w:rPr>
                <w:t xml:space="preserve"> documentation (</w:t>
              </w:r>
            </w:ins>
            <w:ins w:id="41" w:author="Grant Lowe" w:date="2020-10-23T16:49:00Z">
              <w:r w:rsidRPr="006C519C">
                <w:rPr>
                  <w:rFonts w:ascii="Arial" w:hAnsi="Arial" w:cs="Arial"/>
                  <w:sz w:val="16"/>
                  <w:szCs w:val="16"/>
                </w:rPr>
                <w:t>19)</w:t>
              </w:r>
            </w:ins>
          </w:p>
          <w:p w14:paraId="6C9CC248" w14:textId="7D9C9BFC" w:rsidR="0010090B" w:rsidRPr="006C519C" w:rsidRDefault="0010090B" w:rsidP="00293FEF">
            <w:pPr>
              <w:pStyle w:val="ListParagraph"/>
              <w:numPr>
                <w:ilvl w:val="0"/>
                <w:numId w:val="12"/>
              </w:numPr>
              <w:spacing w:after="0" w:line="360" w:lineRule="auto"/>
              <w:ind w:left="271" w:hanging="271"/>
              <w:jc w:val="left"/>
              <w:rPr>
                <w:ins w:id="42" w:author="Grant Lowe" w:date="2020-10-23T16:48:00Z"/>
                <w:rFonts w:ascii="Arial" w:hAnsi="Arial" w:cs="Arial"/>
                <w:sz w:val="16"/>
                <w:szCs w:val="16"/>
              </w:rPr>
            </w:pPr>
            <w:ins w:id="43" w:author="Grant Lowe" w:date="2020-10-23T16:50:00Z">
              <w:r w:rsidRPr="006C519C">
                <w:rPr>
                  <w:rFonts w:ascii="Arial" w:hAnsi="Arial" w:cs="Arial"/>
                  <w:sz w:val="16"/>
                  <w:szCs w:val="16"/>
                </w:rPr>
                <w:t xml:space="preserve">Legal documents – </w:t>
              </w:r>
            </w:ins>
            <w:ins w:id="44" w:author="Grant Lowe" w:date="2020-10-23T16:48:00Z">
              <w:r w:rsidRPr="006C519C">
                <w:rPr>
                  <w:rFonts w:ascii="Arial" w:hAnsi="Arial" w:cs="Arial"/>
                  <w:sz w:val="16"/>
                  <w:szCs w:val="16"/>
                </w:rPr>
                <w:t>Waivers</w:t>
              </w:r>
            </w:ins>
            <w:ins w:id="45" w:author="Grant Lowe" w:date="2020-10-23T17:12:00Z">
              <w:r w:rsidR="006C519C">
                <w:rPr>
                  <w:rFonts w:ascii="Arial" w:hAnsi="Arial" w:cs="Arial"/>
                  <w:sz w:val="16"/>
                  <w:szCs w:val="16"/>
                </w:rPr>
                <w:t xml:space="preserve"> and other </w:t>
              </w:r>
            </w:ins>
            <w:ins w:id="46" w:author="Grant Lowe" w:date="2020-10-23T17:13:00Z">
              <w:r w:rsidR="006C519C">
                <w:rPr>
                  <w:rFonts w:ascii="Arial" w:hAnsi="Arial" w:cs="Arial"/>
                  <w:sz w:val="16"/>
                  <w:szCs w:val="16"/>
                </w:rPr>
                <w:t>changes</w:t>
              </w:r>
            </w:ins>
            <w:ins w:id="47" w:author="Grant Lowe" w:date="2020-10-23T16:50:00Z">
              <w:r w:rsidRPr="006C519C">
                <w:rPr>
                  <w:rFonts w:ascii="Arial" w:hAnsi="Arial" w:cs="Arial"/>
                  <w:sz w:val="16"/>
                  <w:szCs w:val="16"/>
                </w:rPr>
                <w:t xml:space="preserve">, </w:t>
              </w:r>
            </w:ins>
            <w:ins w:id="48" w:author="Grant Lowe" w:date="2020-10-23T16:48:00Z">
              <w:r w:rsidRPr="006C519C">
                <w:rPr>
                  <w:rFonts w:ascii="Arial" w:hAnsi="Arial" w:cs="Arial"/>
                  <w:sz w:val="16"/>
                  <w:szCs w:val="16"/>
                </w:rPr>
                <w:t>process to review/approve</w:t>
              </w:r>
            </w:ins>
            <w:ins w:id="49" w:author="Grant Lowe" w:date="2020-10-23T16:49:00Z">
              <w:r w:rsidRPr="006C519C">
                <w:rPr>
                  <w:rFonts w:ascii="Arial" w:hAnsi="Arial" w:cs="Arial"/>
                  <w:sz w:val="16"/>
                  <w:szCs w:val="16"/>
                </w:rPr>
                <w:t xml:space="preserve"> (20)</w:t>
              </w:r>
            </w:ins>
          </w:p>
          <w:p w14:paraId="3C053D16" w14:textId="77777777" w:rsidR="0010090B" w:rsidRPr="006C519C" w:rsidRDefault="0010090B" w:rsidP="0010090B">
            <w:pPr>
              <w:pStyle w:val="ListParagraph"/>
              <w:numPr>
                <w:ilvl w:val="0"/>
                <w:numId w:val="12"/>
              </w:numPr>
              <w:spacing w:after="0" w:line="360" w:lineRule="auto"/>
              <w:ind w:left="271" w:hanging="271"/>
              <w:jc w:val="left"/>
              <w:rPr>
                <w:ins w:id="50" w:author="Grant Lowe" w:date="2020-10-23T16:51:00Z"/>
                <w:rFonts w:ascii="Arial" w:hAnsi="Arial" w:cs="Arial"/>
                <w:sz w:val="16"/>
                <w:szCs w:val="16"/>
              </w:rPr>
            </w:pPr>
            <w:ins w:id="51" w:author="Grant Lowe" w:date="2020-10-23T16:51:00Z">
              <w:r w:rsidRPr="006C519C">
                <w:rPr>
                  <w:rFonts w:ascii="Arial" w:hAnsi="Arial" w:cs="Arial"/>
                  <w:sz w:val="16"/>
                  <w:szCs w:val="16"/>
                </w:rPr>
                <w:t>Legal documents -  a</w:t>
              </w:r>
            </w:ins>
            <w:ins w:id="52" w:author="Grant Lowe" w:date="2020-10-23T16:49:00Z">
              <w:r w:rsidRPr="006C519C">
                <w:rPr>
                  <w:rFonts w:ascii="Arial" w:hAnsi="Arial" w:cs="Arial"/>
                  <w:sz w:val="16"/>
                  <w:szCs w:val="16"/>
                </w:rPr>
                <w:t xml:space="preserve">rm’s length requirements </w:t>
              </w:r>
            </w:ins>
            <w:ins w:id="53" w:author="Grant Lowe" w:date="2020-10-23T16:50:00Z">
              <w:r w:rsidRPr="006C519C">
                <w:rPr>
                  <w:rFonts w:ascii="Arial" w:hAnsi="Arial" w:cs="Arial"/>
                  <w:sz w:val="16"/>
                  <w:szCs w:val="16"/>
                </w:rPr>
                <w:t>(20)</w:t>
              </w:r>
            </w:ins>
          </w:p>
          <w:p w14:paraId="5882F529" w14:textId="77777777" w:rsidR="0010090B" w:rsidRPr="006C519C" w:rsidRDefault="0012587D" w:rsidP="0010090B">
            <w:pPr>
              <w:pStyle w:val="ListParagraph"/>
              <w:numPr>
                <w:ilvl w:val="0"/>
                <w:numId w:val="12"/>
              </w:numPr>
              <w:spacing w:after="0" w:line="360" w:lineRule="auto"/>
              <w:ind w:left="271" w:hanging="271"/>
              <w:jc w:val="left"/>
              <w:rPr>
                <w:ins w:id="54" w:author="Grant Lowe" w:date="2020-10-23T16:52:00Z"/>
                <w:rFonts w:ascii="Arial" w:hAnsi="Arial" w:cs="Arial"/>
                <w:sz w:val="16"/>
                <w:szCs w:val="16"/>
              </w:rPr>
            </w:pPr>
            <w:ins w:id="55" w:author="Grant Lowe" w:date="2020-10-23T16:52:00Z">
              <w:r w:rsidRPr="006C519C">
                <w:rPr>
                  <w:rFonts w:ascii="Arial" w:hAnsi="Arial" w:cs="Arial"/>
                  <w:sz w:val="16"/>
                  <w:szCs w:val="16"/>
                </w:rPr>
                <w:t>Credit classifications – downgrading and up-grading process (22)</w:t>
              </w:r>
            </w:ins>
          </w:p>
          <w:p w14:paraId="5B229101" w14:textId="77777777" w:rsidR="0012587D" w:rsidRPr="006C519C" w:rsidRDefault="0012587D" w:rsidP="0010090B">
            <w:pPr>
              <w:pStyle w:val="ListParagraph"/>
              <w:numPr>
                <w:ilvl w:val="0"/>
                <w:numId w:val="12"/>
              </w:numPr>
              <w:spacing w:after="0" w:line="360" w:lineRule="auto"/>
              <w:ind w:left="271" w:hanging="271"/>
              <w:jc w:val="left"/>
              <w:rPr>
                <w:ins w:id="56" w:author="Grant Lowe" w:date="2020-10-23T16:53:00Z"/>
                <w:rFonts w:ascii="Arial" w:hAnsi="Arial" w:cs="Arial"/>
                <w:sz w:val="16"/>
                <w:szCs w:val="16"/>
              </w:rPr>
            </w:pPr>
            <w:ins w:id="57" w:author="Grant Lowe" w:date="2020-10-23T16:52:00Z">
              <w:r w:rsidRPr="006C519C">
                <w:rPr>
                  <w:rFonts w:ascii="Arial" w:hAnsi="Arial" w:cs="Arial"/>
                  <w:sz w:val="16"/>
                  <w:szCs w:val="16"/>
                </w:rPr>
                <w:t xml:space="preserve">Credit classifications – NPL management process and </w:t>
              </w:r>
            </w:ins>
            <w:ins w:id="58" w:author="Grant Lowe" w:date="2020-10-23T16:53:00Z">
              <w:r w:rsidRPr="006C519C">
                <w:rPr>
                  <w:rFonts w:ascii="Arial" w:hAnsi="Arial" w:cs="Arial"/>
                  <w:sz w:val="16"/>
                  <w:szCs w:val="16"/>
                </w:rPr>
                <w:t>strategies (23)</w:t>
              </w:r>
            </w:ins>
          </w:p>
          <w:p w14:paraId="2618AB04" w14:textId="077B2B29" w:rsidR="0012587D" w:rsidRPr="006C519C" w:rsidRDefault="0012587D" w:rsidP="0010090B">
            <w:pPr>
              <w:pStyle w:val="ListParagraph"/>
              <w:numPr>
                <w:ilvl w:val="0"/>
                <w:numId w:val="12"/>
              </w:numPr>
              <w:spacing w:after="0" w:line="360" w:lineRule="auto"/>
              <w:ind w:left="271" w:hanging="271"/>
              <w:jc w:val="left"/>
              <w:rPr>
                <w:ins w:id="59" w:author="Grant Lowe" w:date="2020-10-23T16:54:00Z"/>
                <w:rFonts w:ascii="Arial" w:hAnsi="Arial" w:cs="Arial"/>
                <w:sz w:val="16"/>
                <w:szCs w:val="16"/>
              </w:rPr>
            </w:pPr>
            <w:ins w:id="60" w:author="Grant Lowe" w:date="2020-10-23T16:54:00Z">
              <w:r w:rsidRPr="006C519C">
                <w:rPr>
                  <w:rFonts w:ascii="Arial" w:hAnsi="Arial" w:cs="Arial"/>
                  <w:sz w:val="16"/>
                  <w:szCs w:val="16"/>
                </w:rPr>
                <w:t>Credit Administration – post loan management process (2</w:t>
              </w:r>
            </w:ins>
            <w:ins w:id="61" w:author="Grant Lowe" w:date="2020-10-23T16:55:00Z">
              <w:r w:rsidRPr="006C519C">
                <w:rPr>
                  <w:rFonts w:ascii="Arial" w:hAnsi="Arial" w:cs="Arial"/>
                  <w:sz w:val="16"/>
                  <w:szCs w:val="16"/>
                </w:rPr>
                <w:t>5</w:t>
              </w:r>
            </w:ins>
            <w:ins w:id="62" w:author="Grant Lowe" w:date="2020-10-23T16:54:00Z">
              <w:r w:rsidRPr="006C519C">
                <w:rPr>
                  <w:rFonts w:ascii="Arial" w:hAnsi="Arial" w:cs="Arial"/>
                  <w:sz w:val="16"/>
                  <w:szCs w:val="16"/>
                </w:rPr>
                <w:t>)</w:t>
              </w:r>
            </w:ins>
          </w:p>
          <w:p w14:paraId="04E34B02" w14:textId="77777777" w:rsidR="0012587D" w:rsidRPr="006C519C" w:rsidRDefault="0012587D" w:rsidP="0012587D">
            <w:pPr>
              <w:pStyle w:val="ListParagraph"/>
              <w:numPr>
                <w:ilvl w:val="0"/>
                <w:numId w:val="12"/>
              </w:numPr>
              <w:spacing w:after="0" w:line="360" w:lineRule="auto"/>
              <w:ind w:left="271" w:hanging="271"/>
              <w:jc w:val="left"/>
              <w:rPr>
                <w:ins w:id="63" w:author="Grant Lowe" w:date="2020-10-23T16:57:00Z"/>
                <w:rFonts w:ascii="Arial" w:hAnsi="Arial" w:cs="Arial"/>
                <w:sz w:val="16"/>
                <w:szCs w:val="16"/>
              </w:rPr>
            </w:pPr>
            <w:ins w:id="64" w:author="Grant Lowe" w:date="2020-10-23T16:54:00Z">
              <w:r w:rsidRPr="006C519C">
                <w:rPr>
                  <w:rFonts w:ascii="Arial" w:hAnsi="Arial" w:cs="Arial"/>
                  <w:sz w:val="16"/>
                  <w:szCs w:val="16"/>
                </w:rPr>
                <w:t>Post Loan Management – early warning signals and monitoring (2</w:t>
              </w:r>
            </w:ins>
            <w:ins w:id="65" w:author="Grant Lowe" w:date="2020-10-23T16:55:00Z">
              <w:r w:rsidRPr="006C519C">
                <w:rPr>
                  <w:rFonts w:ascii="Arial" w:hAnsi="Arial" w:cs="Arial"/>
                  <w:sz w:val="16"/>
                  <w:szCs w:val="16"/>
                </w:rPr>
                <w:t>6</w:t>
              </w:r>
            </w:ins>
            <w:ins w:id="66" w:author="Grant Lowe" w:date="2020-10-23T16:54:00Z">
              <w:r w:rsidRPr="006C519C">
                <w:rPr>
                  <w:rFonts w:ascii="Arial" w:hAnsi="Arial" w:cs="Arial"/>
                  <w:sz w:val="16"/>
                  <w:szCs w:val="16"/>
                </w:rPr>
                <w:t xml:space="preserve">) </w:t>
              </w:r>
            </w:ins>
          </w:p>
          <w:p w14:paraId="75A2AB12" w14:textId="77777777" w:rsidR="0012587D" w:rsidRPr="006C519C" w:rsidRDefault="0012587D" w:rsidP="0012587D">
            <w:pPr>
              <w:pStyle w:val="ListParagraph"/>
              <w:numPr>
                <w:ilvl w:val="0"/>
                <w:numId w:val="12"/>
              </w:numPr>
              <w:spacing w:after="0" w:line="360" w:lineRule="auto"/>
              <w:ind w:left="271" w:hanging="271"/>
              <w:jc w:val="left"/>
              <w:rPr>
                <w:ins w:id="67" w:author="Grant Lowe" w:date="2020-10-23T16:57:00Z"/>
                <w:rFonts w:ascii="Arial" w:hAnsi="Arial" w:cs="Arial"/>
                <w:sz w:val="16"/>
                <w:szCs w:val="16"/>
              </w:rPr>
            </w:pPr>
            <w:ins w:id="68" w:author="Grant Lowe" w:date="2020-10-23T16:57:00Z">
              <w:r w:rsidRPr="006C519C">
                <w:rPr>
                  <w:rFonts w:ascii="Arial" w:hAnsi="Arial" w:cs="Arial"/>
                  <w:sz w:val="16"/>
                  <w:szCs w:val="16"/>
                </w:rPr>
                <w:t>Overdue review requirements (28)</w:t>
              </w:r>
            </w:ins>
          </w:p>
          <w:p w14:paraId="7C89C06E" w14:textId="3E7B4558" w:rsidR="0012587D" w:rsidRPr="006C519C" w:rsidRDefault="0012587D" w:rsidP="0012587D">
            <w:pPr>
              <w:pStyle w:val="ListParagraph"/>
              <w:numPr>
                <w:ilvl w:val="0"/>
                <w:numId w:val="12"/>
              </w:numPr>
              <w:spacing w:after="0" w:line="360" w:lineRule="auto"/>
              <w:ind w:left="271" w:hanging="271"/>
              <w:jc w:val="left"/>
              <w:rPr>
                <w:ins w:id="69" w:author="Grant Lowe" w:date="2020-10-23T16:58:00Z"/>
                <w:rFonts w:ascii="Arial" w:hAnsi="Arial" w:cs="Arial"/>
                <w:sz w:val="16"/>
                <w:szCs w:val="16"/>
              </w:rPr>
            </w:pPr>
            <w:ins w:id="70" w:author="Grant Lowe" w:date="2020-10-23T16:58:00Z">
              <w:r w:rsidRPr="006C519C">
                <w:rPr>
                  <w:rFonts w:ascii="Arial" w:hAnsi="Arial" w:cs="Arial"/>
                  <w:sz w:val="16"/>
                  <w:szCs w:val="16"/>
                </w:rPr>
                <w:t>Credit Application template update (37)</w:t>
              </w:r>
            </w:ins>
          </w:p>
          <w:p w14:paraId="570687DF" w14:textId="77777777" w:rsidR="0012587D" w:rsidRPr="0070365C" w:rsidRDefault="0012587D" w:rsidP="0012587D">
            <w:pPr>
              <w:pStyle w:val="ListParagraph"/>
              <w:numPr>
                <w:ilvl w:val="0"/>
                <w:numId w:val="12"/>
              </w:numPr>
              <w:spacing w:after="0" w:line="360" w:lineRule="auto"/>
              <w:ind w:left="271" w:hanging="271"/>
              <w:jc w:val="left"/>
              <w:rPr>
                <w:rFonts w:ascii="Arial" w:hAnsi="Arial" w:cs="Arial"/>
                <w:sz w:val="20"/>
                <w:szCs w:val="20"/>
              </w:rPr>
            </w:pPr>
            <w:ins w:id="71" w:author="Grant Lowe" w:date="2020-10-23T16:58:00Z">
              <w:r w:rsidRPr="006C519C">
                <w:rPr>
                  <w:rFonts w:ascii="Arial" w:hAnsi="Arial" w:cs="Arial"/>
                  <w:sz w:val="16"/>
                  <w:szCs w:val="16"/>
                </w:rPr>
                <w:t>Annual Review template (39)</w:t>
              </w:r>
            </w:ins>
          </w:p>
          <w:p w14:paraId="6AE5058A" w14:textId="6F12761E" w:rsidR="0070365C" w:rsidRPr="0070365C" w:rsidRDefault="0070365C" w:rsidP="0070365C">
            <w:pPr>
              <w:pStyle w:val="ListParagraph"/>
              <w:numPr>
                <w:ilvl w:val="0"/>
                <w:numId w:val="12"/>
              </w:numPr>
              <w:spacing w:after="0" w:line="360" w:lineRule="auto"/>
              <w:ind w:left="271" w:hanging="271"/>
              <w:jc w:val="left"/>
              <w:rPr>
                <w:ins w:id="72" w:author="Grant Lowe" w:date="2020-11-05T12:16:00Z"/>
                <w:rFonts w:ascii="Arial" w:hAnsi="Arial" w:cs="Arial"/>
                <w:sz w:val="16"/>
                <w:szCs w:val="16"/>
              </w:rPr>
            </w:pPr>
            <w:ins w:id="73" w:author="Grant Lowe" w:date="2020-11-05T12:16:00Z">
              <w:r w:rsidRPr="0070365C">
                <w:rPr>
                  <w:rFonts w:ascii="Arial" w:hAnsi="Arial" w:cs="Arial"/>
                  <w:sz w:val="16"/>
                  <w:szCs w:val="16"/>
                </w:rPr>
                <w:t>Amendment/Waiver/Consent/Extension</w:t>
              </w:r>
              <w:r>
                <w:rPr>
                  <w:rFonts w:ascii="Arial" w:hAnsi="Arial" w:cs="Arial"/>
                  <w:sz w:val="16"/>
                  <w:szCs w:val="16"/>
                </w:rPr>
                <w:t xml:space="preserve"> template (46)</w:t>
              </w:r>
            </w:ins>
          </w:p>
          <w:p w14:paraId="30975BB1" w14:textId="5AB3C095" w:rsidR="006C519C" w:rsidRPr="006C519C" w:rsidRDefault="006C519C" w:rsidP="0012587D">
            <w:pPr>
              <w:pStyle w:val="ListParagraph"/>
              <w:numPr>
                <w:ilvl w:val="0"/>
                <w:numId w:val="12"/>
              </w:numPr>
              <w:spacing w:after="0" w:line="360" w:lineRule="auto"/>
              <w:ind w:left="271" w:hanging="271"/>
              <w:jc w:val="left"/>
              <w:rPr>
                <w:rFonts w:ascii="Arial" w:hAnsi="Arial" w:cs="Arial"/>
                <w:sz w:val="20"/>
                <w:szCs w:val="20"/>
              </w:rPr>
            </w:pPr>
            <w:ins w:id="74" w:author="Grant Lowe" w:date="2020-10-23T17:09:00Z">
              <w:r>
                <w:rPr>
                  <w:rFonts w:ascii="Arial" w:hAnsi="Arial" w:cs="Arial"/>
                  <w:sz w:val="16"/>
                  <w:szCs w:val="16"/>
                </w:rPr>
                <w:t xml:space="preserve">Stage 3 – </w:t>
              </w:r>
            </w:ins>
            <w:ins w:id="75" w:author="Grant Lowe" w:date="2020-10-23T17:12:00Z">
              <w:r>
                <w:rPr>
                  <w:rFonts w:ascii="Arial" w:hAnsi="Arial" w:cs="Arial"/>
                  <w:sz w:val="16"/>
                  <w:szCs w:val="16"/>
                </w:rPr>
                <w:t>impairment decisions (63)</w:t>
              </w:r>
            </w:ins>
            <w:ins w:id="76" w:author="Grant Lowe" w:date="2020-10-23T17:09:00Z">
              <w:r>
                <w:rPr>
                  <w:rFonts w:ascii="Arial" w:hAnsi="Arial" w:cs="Arial"/>
                  <w:sz w:val="16"/>
                  <w:szCs w:val="16"/>
                </w:rPr>
                <w:t xml:space="preserve"> </w:t>
              </w:r>
            </w:ins>
          </w:p>
          <w:p w14:paraId="1EADBCAF" w14:textId="0F1BF463" w:rsidR="006C519C" w:rsidRPr="00101181" w:rsidRDefault="006C519C" w:rsidP="006C519C">
            <w:pPr>
              <w:pStyle w:val="ListParagraph"/>
              <w:spacing w:after="0" w:line="360" w:lineRule="auto"/>
              <w:ind w:left="271"/>
              <w:jc w:val="left"/>
              <w:rPr>
                <w:rFonts w:ascii="Arial" w:hAnsi="Arial" w:cs="Arial"/>
                <w:sz w:val="20"/>
                <w:szCs w:val="20"/>
              </w:rPr>
            </w:pPr>
          </w:p>
        </w:tc>
      </w:tr>
    </w:tbl>
    <w:p w14:paraId="34115141" w14:textId="4BA83592" w:rsidR="00DA400D" w:rsidRPr="00A05DED" w:rsidRDefault="00D2474B" w:rsidP="00A05DED">
      <w:pPr>
        <w:spacing w:before="0" w:after="0" w:line="360" w:lineRule="auto"/>
        <w:jc w:val="left"/>
        <w:rPr>
          <w:rStyle w:val="BookTitle"/>
          <w:rFonts w:ascii="Arial" w:hAnsi="Arial" w:cs="Arial"/>
        </w:rPr>
      </w:pPr>
      <w:r w:rsidRPr="00B27979">
        <w:rPr>
          <w:rFonts w:ascii="Arial" w:hAnsi="Arial" w:cs="Arial"/>
        </w:rPr>
        <w:br w:type="page"/>
      </w:r>
      <w:r w:rsidR="00A956F4" w:rsidRPr="00A05DED">
        <w:rPr>
          <w:rStyle w:val="BookTitle"/>
          <w:rFonts w:ascii="Arial" w:hAnsi="Arial" w:cs="Arial"/>
        </w:rPr>
        <w:lastRenderedPageBreak/>
        <w:t>Content</w:t>
      </w:r>
    </w:p>
    <w:bookmarkStart w:id="77" w:name="_Toc389143243"/>
    <w:bookmarkStart w:id="78" w:name="_Toc389145972"/>
    <w:bookmarkStart w:id="79" w:name="_Toc389164252"/>
    <w:bookmarkStart w:id="80" w:name="_Toc389164735"/>
    <w:bookmarkStart w:id="81" w:name="_Toc389229757"/>
    <w:bookmarkStart w:id="82" w:name="_Toc389229807"/>
    <w:bookmarkStart w:id="83" w:name="_Toc389229856"/>
    <w:bookmarkStart w:id="84" w:name="_Toc389229974"/>
    <w:bookmarkStart w:id="85" w:name="_Toc389230802"/>
    <w:bookmarkStart w:id="86" w:name="_Toc389143244"/>
    <w:bookmarkStart w:id="87" w:name="_Toc389145973"/>
    <w:bookmarkStart w:id="88" w:name="_Toc389164253"/>
    <w:bookmarkStart w:id="89" w:name="_Toc389164736"/>
    <w:bookmarkStart w:id="90" w:name="_Toc389229758"/>
    <w:bookmarkStart w:id="91" w:name="_Toc389229808"/>
    <w:bookmarkStart w:id="92" w:name="_Toc389229857"/>
    <w:bookmarkStart w:id="93" w:name="_Toc389229975"/>
    <w:bookmarkStart w:id="94" w:name="_Toc389230803"/>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p w14:paraId="5E3C705A" w14:textId="77777777" w:rsidR="00A05DED" w:rsidRPr="00A05DED" w:rsidRDefault="00823164" w:rsidP="00A05DED">
      <w:pPr>
        <w:pStyle w:val="TOC1"/>
        <w:tabs>
          <w:tab w:val="left" w:pos="480"/>
        </w:tabs>
        <w:spacing w:before="0" w:after="0" w:line="360" w:lineRule="auto"/>
        <w:rPr>
          <w:rFonts w:ascii="Arial" w:eastAsiaTheme="minorEastAsia" w:hAnsi="Arial" w:cs="Arial"/>
          <w:noProof/>
          <w:lang w:bidi="ar-SA"/>
        </w:rPr>
      </w:pPr>
      <w:r w:rsidRPr="00A05DED">
        <w:rPr>
          <w:rFonts w:ascii="Arial" w:hAnsi="Arial" w:cs="Arial"/>
          <w:b/>
        </w:rPr>
        <w:fldChar w:fldCharType="begin"/>
      </w:r>
      <w:r w:rsidRPr="00A05DED">
        <w:rPr>
          <w:rFonts w:ascii="Arial" w:hAnsi="Arial" w:cs="Arial"/>
          <w:b/>
        </w:rPr>
        <w:instrText xml:space="preserve"> TOC \o "1-2" \h \z \u </w:instrText>
      </w:r>
      <w:r w:rsidRPr="00A05DED">
        <w:rPr>
          <w:rFonts w:ascii="Arial" w:hAnsi="Arial" w:cs="Arial"/>
          <w:b/>
        </w:rPr>
        <w:fldChar w:fldCharType="separate"/>
      </w:r>
      <w:hyperlink w:anchor="_Toc55470880" w:history="1">
        <w:r w:rsidR="00A05DED" w:rsidRPr="00A05DED">
          <w:rPr>
            <w:rStyle w:val="Hyperlink"/>
            <w:rFonts w:ascii="Arial" w:hAnsi="Arial" w:cs="Arial"/>
            <w:noProof/>
          </w:rPr>
          <w:t>1</w:t>
        </w:r>
        <w:r w:rsidR="00A05DED" w:rsidRPr="00A05DED">
          <w:rPr>
            <w:rFonts w:ascii="Arial" w:eastAsiaTheme="minorEastAsia" w:hAnsi="Arial" w:cs="Arial"/>
            <w:noProof/>
            <w:lang w:bidi="ar-SA"/>
          </w:rPr>
          <w:tab/>
        </w:r>
        <w:r w:rsidR="00A05DED" w:rsidRPr="00A05DED">
          <w:rPr>
            <w:rStyle w:val="Hyperlink"/>
            <w:rFonts w:ascii="Arial" w:hAnsi="Arial" w:cs="Arial"/>
            <w:noProof/>
          </w:rPr>
          <w:t>Introduction</w:t>
        </w:r>
        <w:r w:rsidR="00A05DED" w:rsidRPr="00A05DED">
          <w:rPr>
            <w:rFonts w:ascii="Arial" w:hAnsi="Arial" w:cs="Arial"/>
            <w:noProof/>
            <w:webHidden/>
          </w:rPr>
          <w:tab/>
        </w:r>
        <w:r w:rsidR="00A05DED" w:rsidRPr="00A05DED">
          <w:rPr>
            <w:rFonts w:ascii="Arial" w:hAnsi="Arial" w:cs="Arial"/>
            <w:noProof/>
            <w:webHidden/>
          </w:rPr>
          <w:fldChar w:fldCharType="begin"/>
        </w:r>
        <w:r w:rsidR="00A05DED" w:rsidRPr="00A05DED">
          <w:rPr>
            <w:rFonts w:ascii="Arial" w:hAnsi="Arial" w:cs="Arial"/>
            <w:noProof/>
            <w:webHidden/>
          </w:rPr>
          <w:instrText xml:space="preserve"> PAGEREF _Toc55470880 \h </w:instrText>
        </w:r>
        <w:r w:rsidR="00A05DED" w:rsidRPr="00A05DED">
          <w:rPr>
            <w:rFonts w:ascii="Arial" w:hAnsi="Arial" w:cs="Arial"/>
            <w:noProof/>
            <w:webHidden/>
          </w:rPr>
        </w:r>
        <w:r w:rsidR="00A05DED" w:rsidRPr="00A05DED">
          <w:rPr>
            <w:rFonts w:ascii="Arial" w:hAnsi="Arial" w:cs="Arial"/>
            <w:noProof/>
            <w:webHidden/>
          </w:rPr>
          <w:fldChar w:fldCharType="separate"/>
        </w:r>
        <w:r w:rsidR="00A05DED" w:rsidRPr="00A05DED">
          <w:rPr>
            <w:rFonts w:ascii="Arial" w:hAnsi="Arial" w:cs="Arial"/>
            <w:noProof/>
            <w:webHidden/>
          </w:rPr>
          <w:t>5</w:t>
        </w:r>
        <w:r w:rsidR="00A05DED" w:rsidRPr="00A05DED">
          <w:rPr>
            <w:rFonts w:ascii="Arial" w:hAnsi="Arial" w:cs="Arial"/>
            <w:noProof/>
            <w:webHidden/>
          </w:rPr>
          <w:fldChar w:fldCharType="end"/>
        </w:r>
      </w:hyperlink>
    </w:p>
    <w:p w14:paraId="4FAF076F" w14:textId="77777777" w:rsidR="00A05DED" w:rsidRPr="00A05DED" w:rsidRDefault="00A05DED" w:rsidP="00A05DED">
      <w:pPr>
        <w:pStyle w:val="TOC1"/>
        <w:tabs>
          <w:tab w:val="left" w:pos="480"/>
        </w:tabs>
        <w:spacing w:before="0" w:after="0" w:line="360" w:lineRule="auto"/>
        <w:rPr>
          <w:rFonts w:ascii="Arial" w:eastAsiaTheme="minorEastAsia" w:hAnsi="Arial" w:cs="Arial"/>
          <w:noProof/>
          <w:lang w:bidi="ar-SA"/>
        </w:rPr>
      </w:pPr>
      <w:hyperlink w:anchor="_Toc55470881" w:history="1">
        <w:r w:rsidRPr="00A05DED">
          <w:rPr>
            <w:rStyle w:val="Hyperlink"/>
            <w:rFonts w:ascii="Arial" w:hAnsi="Arial" w:cs="Arial"/>
            <w:noProof/>
          </w:rPr>
          <w:t>2</w:t>
        </w:r>
        <w:r w:rsidRPr="00A05DED">
          <w:rPr>
            <w:rFonts w:ascii="Arial" w:eastAsiaTheme="minorEastAsia" w:hAnsi="Arial" w:cs="Arial"/>
            <w:noProof/>
            <w:lang w:bidi="ar-SA"/>
          </w:rPr>
          <w:tab/>
        </w:r>
        <w:r w:rsidRPr="00A05DED">
          <w:rPr>
            <w:rStyle w:val="Hyperlink"/>
            <w:rFonts w:ascii="Arial" w:hAnsi="Arial" w:cs="Arial"/>
            <w:noProof/>
          </w:rPr>
          <w:t>Objectives</w:t>
        </w:r>
        <w:r w:rsidRPr="00A05DED">
          <w:rPr>
            <w:rFonts w:ascii="Arial" w:hAnsi="Arial" w:cs="Arial"/>
            <w:noProof/>
            <w:webHidden/>
          </w:rPr>
          <w:tab/>
        </w:r>
        <w:r w:rsidRPr="00A05DED">
          <w:rPr>
            <w:rFonts w:ascii="Arial" w:hAnsi="Arial" w:cs="Arial"/>
            <w:noProof/>
            <w:webHidden/>
          </w:rPr>
          <w:fldChar w:fldCharType="begin"/>
        </w:r>
        <w:r w:rsidRPr="00A05DED">
          <w:rPr>
            <w:rFonts w:ascii="Arial" w:hAnsi="Arial" w:cs="Arial"/>
            <w:noProof/>
            <w:webHidden/>
          </w:rPr>
          <w:instrText xml:space="preserve"> PAGEREF _Toc55470881 \h </w:instrText>
        </w:r>
        <w:r w:rsidRPr="00A05DED">
          <w:rPr>
            <w:rFonts w:ascii="Arial" w:hAnsi="Arial" w:cs="Arial"/>
            <w:noProof/>
            <w:webHidden/>
          </w:rPr>
        </w:r>
        <w:r w:rsidRPr="00A05DED">
          <w:rPr>
            <w:rFonts w:ascii="Arial" w:hAnsi="Arial" w:cs="Arial"/>
            <w:noProof/>
            <w:webHidden/>
          </w:rPr>
          <w:fldChar w:fldCharType="separate"/>
        </w:r>
        <w:r w:rsidRPr="00A05DED">
          <w:rPr>
            <w:rFonts w:ascii="Arial" w:hAnsi="Arial" w:cs="Arial"/>
            <w:noProof/>
            <w:webHidden/>
          </w:rPr>
          <w:t>5</w:t>
        </w:r>
        <w:r w:rsidRPr="00A05DED">
          <w:rPr>
            <w:rFonts w:ascii="Arial" w:hAnsi="Arial" w:cs="Arial"/>
            <w:noProof/>
            <w:webHidden/>
          </w:rPr>
          <w:fldChar w:fldCharType="end"/>
        </w:r>
      </w:hyperlink>
    </w:p>
    <w:p w14:paraId="08BD05E5" w14:textId="77777777" w:rsidR="00A05DED" w:rsidRPr="00A05DED" w:rsidRDefault="00A05DED" w:rsidP="00A05DED">
      <w:pPr>
        <w:pStyle w:val="TOC1"/>
        <w:tabs>
          <w:tab w:val="left" w:pos="480"/>
        </w:tabs>
        <w:spacing w:before="0" w:after="0" w:line="360" w:lineRule="auto"/>
        <w:rPr>
          <w:rFonts w:ascii="Arial" w:eastAsiaTheme="minorEastAsia" w:hAnsi="Arial" w:cs="Arial"/>
          <w:noProof/>
          <w:lang w:bidi="ar-SA"/>
        </w:rPr>
      </w:pPr>
      <w:hyperlink w:anchor="_Toc55470882" w:history="1">
        <w:r w:rsidRPr="00A05DED">
          <w:rPr>
            <w:rStyle w:val="Hyperlink"/>
            <w:rFonts w:ascii="Arial" w:hAnsi="Arial" w:cs="Arial"/>
            <w:noProof/>
          </w:rPr>
          <w:t>3</w:t>
        </w:r>
        <w:r w:rsidRPr="00A05DED">
          <w:rPr>
            <w:rFonts w:ascii="Arial" w:eastAsiaTheme="minorEastAsia" w:hAnsi="Arial" w:cs="Arial"/>
            <w:noProof/>
            <w:lang w:bidi="ar-SA"/>
          </w:rPr>
          <w:tab/>
        </w:r>
        <w:r w:rsidRPr="00A05DED">
          <w:rPr>
            <w:rStyle w:val="Hyperlink"/>
            <w:rFonts w:ascii="Arial" w:hAnsi="Arial" w:cs="Arial"/>
            <w:noProof/>
          </w:rPr>
          <w:t>Policy Ownership/Oversight</w:t>
        </w:r>
        <w:r w:rsidRPr="00A05DED">
          <w:rPr>
            <w:rFonts w:ascii="Arial" w:hAnsi="Arial" w:cs="Arial"/>
            <w:noProof/>
            <w:webHidden/>
          </w:rPr>
          <w:tab/>
        </w:r>
        <w:r w:rsidRPr="00A05DED">
          <w:rPr>
            <w:rFonts w:ascii="Arial" w:hAnsi="Arial" w:cs="Arial"/>
            <w:noProof/>
            <w:webHidden/>
          </w:rPr>
          <w:fldChar w:fldCharType="begin"/>
        </w:r>
        <w:r w:rsidRPr="00A05DED">
          <w:rPr>
            <w:rFonts w:ascii="Arial" w:hAnsi="Arial" w:cs="Arial"/>
            <w:noProof/>
            <w:webHidden/>
          </w:rPr>
          <w:instrText xml:space="preserve"> PAGEREF _Toc55470882 \h </w:instrText>
        </w:r>
        <w:r w:rsidRPr="00A05DED">
          <w:rPr>
            <w:rFonts w:ascii="Arial" w:hAnsi="Arial" w:cs="Arial"/>
            <w:noProof/>
            <w:webHidden/>
          </w:rPr>
        </w:r>
        <w:r w:rsidRPr="00A05DED">
          <w:rPr>
            <w:rFonts w:ascii="Arial" w:hAnsi="Arial" w:cs="Arial"/>
            <w:noProof/>
            <w:webHidden/>
          </w:rPr>
          <w:fldChar w:fldCharType="separate"/>
        </w:r>
        <w:r w:rsidRPr="00A05DED">
          <w:rPr>
            <w:rFonts w:ascii="Arial" w:hAnsi="Arial" w:cs="Arial"/>
            <w:noProof/>
            <w:webHidden/>
          </w:rPr>
          <w:t>6</w:t>
        </w:r>
        <w:r w:rsidRPr="00A05DED">
          <w:rPr>
            <w:rFonts w:ascii="Arial" w:hAnsi="Arial" w:cs="Arial"/>
            <w:noProof/>
            <w:webHidden/>
          </w:rPr>
          <w:fldChar w:fldCharType="end"/>
        </w:r>
      </w:hyperlink>
    </w:p>
    <w:p w14:paraId="5697CA21" w14:textId="77777777" w:rsidR="00A05DED" w:rsidRPr="00A05DED" w:rsidRDefault="00A05DED" w:rsidP="00A05DED">
      <w:pPr>
        <w:pStyle w:val="TOC1"/>
        <w:tabs>
          <w:tab w:val="left" w:pos="480"/>
        </w:tabs>
        <w:spacing w:before="0" w:after="0" w:line="360" w:lineRule="auto"/>
        <w:rPr>
          <w:rFonts w:ascii="Arial" w:eastAsiaTheme="minorEastAsia" w:hAnsi="Arial" w:cs="Arial"/>
          <w:noProof/>
          <w:lang w:bidi="ar-SA"/>
        </w:rPr>
      </w:pPr>
      <w:hyperlink w:anchor="_Toc55470883" w:history="1">
        <w:r w:rsidRPr="00A05DED">
          <w:rPr>
            <w:rStyle w:val="Hyperlink"/>
            <w:rFonts w:ascii="Arial" w:hAnsi="Arial" w:cs="Arial"/>
            <w:noProof/>
          </w:rPr>
          <w:t>4</w:t>
        </w:r>
        <w:r w:rsidRPr="00A05DED">
          <w:rPr>
            <w:rFonts w:ascii="Arial" w:eastAsiaTheme="minorEastAsia" w:hAnsi="Arial" w:cs="Arial"/>
            <w:noProof/>
            <w:lang w:bidi="ar-SA"/>
          </w:rPr>
          <w:tab/>
        </w:r>
        <w:r w:rsidRPr="00A05DED">
          <w:rPr>
            <w:rStyle w:val="Hyperlink"/>
            <w:rFonts w:ascii="Arial" w:hAnsi="Arial" w:cs="Arial"/>
            <w:noProof/>
          </w:rPr>
          <w:t>Risk Management Framework</w:t>
        </w:r>
        <w:r w:rsidRPr="00A05DED">
          <w:rPr>
            <w:rFonts w:ascii="Arial" w:hAnsi="Arial" w:cs="Arial"/>
            <w:noProof/>
            <w:webHidden/>
          </w:rPr>
          <w:tab/>
        </w:r>
        <w:r w:rsidRPr="00A05DED">
          <w:rPr>
            <w:rFonts w:ascii="Arial" w:hAnsi="Arial" w:cs="Arial"/>
            <w:noProof/>
            <w:webHidden/>
          </w:rPr>
          <w:fldChar w:fldCharType="begin"/>
        </w:r>
        <w:r w:rsidRPr="00A05DED">
          <w:rPr>
            <w:rFonts w:ascii="Arial" w:hAnsi="Arial" w:cs="Arial"/>
            <w:noProof/>
            <w:webHidden/>
          </w:rPr>
          <w:instrText xml:space="preserve"> PAGEREF _Toc55470883 \h </w:instrText>
        </w:r>
        <w:r w:rsidRPr="00A05DED">
          <w:rPr>
            <w:rFonts w:ascii="Arial" w:hAnsi="Arial" w:cs="Arial"/>
            <w:noProof/>
            <w:webHidden/>
          </w:rPr>
        </w:r>
        <w:r w:rsidRPr="00A05DED">
          <w:rPr>
            <w:rFonts w:ascii="Arial" w:hAnsi="Arial" w:cs="Arial"/>
            <w:noProof/>
            <w:webHidden/>
          </w:rPr>
          <w:fldChar w:fldCharType="separate"/>
        </w:r>
        <w:r w:rsidRPr="00A05DED">
          <w:rPr>
            <w:rFonts w:ascii="Arial" w:hAnsi="Arial" w:cs="Arial"/>
            <w:noProof/>
            <w:webHidden/>
          </w:rPr>
          <w:t>7</w:t>
        </w:r>
        <w:r w:rsidRPr="00A05DED">
          <w:rPr>
            <w:rFonts w:ascii="Arial" w:hAnsi="Arial" w:cs="Arial"/>
            <w:noProof/>
            <w:webHidden/>
          </w:rPr>
          <w:fldChar w:fldCharType="end"/>
        </w:r>
      </w:hyperlink>
    </w:p>
    <w:p w14:paraId="183226B6" w14:textId="77777777" w:rsidR="00A05DED" w:rsidRPr="00A05DED" w:rsidRDefault="00A05DED" w:rsidP="00A05DED">
      <w:pPr>
        <w:pStyle w:val="TOC1"/>
        <w:tabs>
          <w:tab w:val="left" w:pos="480"/>
        </w:tabs>
        <w:spacing w:before="0" w:after="0" w:line="360" w:lineRule="auto"/>
        <w:rPr>
          <w:rFonts w:ascii="Arial" w:eastAsiaTheme="minorEastAsia" w:hAnsi="Arial" w:cs="Arial"/>
          <w:noProof/>
          <w:lang w:bidi="ar-SA"/>
        </w:rPr>
      </w:pPr>
      <w:hyperlink w:anchor="_Toc55470884" w:history="1">
        <w:r w:rsidRPr="00A05DED">
          <w:rPr>
            <w:rStyle w:val="Hyperlink"/>
            <w:rFonts w:ascii="Arial" w:hAnsi="Arial" w:cs="Arial"/>
            <w:noProof/>
          </w:rPr>
          <w:t>5</w:t>
        </w:r>
        <w:r w:rsidRPr="00A05DED">
          <w:rPr>
            <w:rFonts w:ascii="Arial" w:eastAsiaTheme="minorEastAsia" w:hAnsi="Arial" w:cs="Arial"/>
            <w:noProof/>
            <w:lang w:bidi="ar-SA"/>
          </w:rPr>
          <w:tab/>
        </w:r>
        <w:r w:rsidRPr="00A05DED">
          <w:rPr>
            <w:rStyle w:val="Hyperlink"/>
            <w:rFonts w:ascii="Arial" w:hAnsi="Arial" w:cs="Arial"/>
            <w:noProof/>
          </w:rPr>
          <w:t>Roles and Responsibilities</w:t>
        </w:r>
        <w:r w:rsidRPr="00A05DED">
          <w:rPr>
            <w:rFonts w:ascii="Arial" w:hAnsi="Arial" w:cs="Arial"/>
            <w:noProof/>
            <w:webHidden/>
          </w:rPr>
          <w:tab/>
        </w:r>
        <w:r w:rsidRPr="00A05DED">
          <w:rPr>
            <w:rFonts w:ascii="Arial" w:hAnsi="Arial" w:cs="Arial"/>
            <w:noProof/>
            <w:webHidden/>
          </w:rPr>
          <w:fldChar w:fldCharType="begin"/>
        </w:r>
        <w:r w:rsidRPr="00A05DED">
          <w:rPr>
            <w:rFonts w:ascii="Arial" w:hAnsi="Arial" w:cs="Arial"/>
            <w:noProof/>
            <w:webHidden/>
          </w:rPr>
          <w:instrText xml:space="preserve"> PAGEREF _Toc55470884 \h </w:instrText>
        </w:r>
        <w:r w:rsidRPr="00A05DED">
          <w:rPr>
            <w:rFonts w:ascii="Arial" w:hAnsi="Arial" w:cs="Arial"/>
            <w:noProof/>
            <w:webHidden/>
          </w:rPr>
        </w:r>
        <w:r w:rsidRPr="00A05DED">
          <w:rPr>
            <w:rFonts w:ascii="Arial" w:hAnsi="Arial" w:cs="Arial"/>
            <w:noProof/>
            <w:webHidden/>
          </w:rPr>
          <w:fldChar w:fldCharType="separate"/>
        </w:r>
        <w:r w:rsidRPr="00A05DED">
          <w:rPr>
            <w:rFonts w:ascii="Arial" w:hAnsi="Arial" w:cs="Arial"/>
            <w:noProof/>
            <w:webHidden/>
          </w:rPr>
          <w:t>8</w:t>
        </w:r>
        <w:r w:rsidRPr="00A05DED">
          <w:rPr>
            <w:rFonts w:ascii="Arial" w:hAnsi="Arial" w:cs="Arial"/>
            <w:noProof/>
            <w:webHidden/>
          </w:rPr>
          <w:fldChar w:fldCharType="end"/>
        </w:r>
      </w:hyperlink>
    </w:p>
    <w:p w14:paraId="5703DBF9" w14:textId="77777777" w:rsidR="00A05DED" w:rsidRPr="00A05DED" w:rsidRDefault="00A05DED" w:rsidP="00A05DED">
      <w:pPr>
        <w:pStyle w:val="TOC2"/>
        <w:spacing w:before="0" w:after="0" w:line="360" w:lineRule="auto"/>
        <w:rPr>
          <w:rFonts w:ascii="Arial" w:eastAsiaTheme="minorEastAsia" w:hAnsi="Arial" w:cs="Arial"/>
          <w:noProof/>
          <w:lang w:bidi="ar-SA"/>
        </w:rPr>
      </w:pPr>
      <w:hyperlink w:anchor="_Toc55470885" w:history="1">
        <w:r w:rsidRPr="00A05DED">
          <w:rPr>
            <w:rStyle w:val="Hyperlink"/>
            <w:rFonts w:ascii="Arial" w:hAnsi="Arial" w:cs="Arial"/>
            <w:noProof/>
          </w:rPr>
          <w:t>Three Lines of Defence</w:t>
        </w:r>
        <w:r w:rsidRPr="00A05DED">
          <w:rPr>
            <w:rFonts w:ascii="Arial" w:hAnsi="Arial" w:cs="Arial"/>
            <w:noProof/>
            <w:webHidden/>
          </w:rPr>
          <w:tab/>
        </w:r>
        <w:r w:rsidRPr="00A05DED">
          <w:rPr>
            <w:rFonts w:ascii="Arial" w:hAnsi="Arial" w:cs="Arial"/>
            <w:noProof/>
            <w:webHidden/>
          </w:rPr>
          <w:fldChar w:fldCharType="begin"/>
        </w:r>
        <w:r w:rsidRPr="00A05DED">
          <w:rPr>
            <w:rFonts w:ascii="Arial" w:hAnsi="Arial" w:cs="Arial"/>
            <w:noProof/>
            <w:webHidden/>
          </w:rPr>
          <w:instrText xml:space="preserve"> PAGEREF _Toc55470885 \h </w:instrText>
        </w:r>
        <w:r w:rsidRPr="00A05DED">
          <w:rPr>
            <w:rFonts w:ascii="Arial" w:hAnsi="Arial" w:cs="Arial"/>
            <w:noProof/>
            <w:webHidden/>
          </w:rPr>
        </w:r>
        <w:r w:rsidRPr="00A05DED">
          <w:rPr>
            <w:rFonts w:ascii="Arial" w:hAnsi="Arial" w:cs="Arial"/>
            <w:noProof/>
            <w:webHidden/>
          </w:rPr>
          <w:fldChar w:fldCharType="separate"/>
        </w:r>
        <w:r w:rsidRPr="00A05DED">
          <w:rPr>
            <w:rFonts w:ascii="Arial" w:hAnsi="Arial" w:cs="Arial"/>
            <w:noProof/>
            <w:webHidden/>
          </w:rPr>
          <w:t>8</w:t>
        </w:r>
        <w:r w:rsidRPr="00A05DED">
          <w:rPr>
            <w:rFonts w:ascii="Arial" w:hAnsi="Arial" w:cs="Arial"/>
            <w:noProof/>
            <w:webHidden/>
          </w:rPr>
          <w:fldChar w:fldCharType="end"/>
        </w:r>
      </w:hyperlink>
    </w:p>
    <w:p w14:paraId="4A1AC0B7" w14:textId="77777777" w:rsidR="00A05DED" w:rsidRPr="00A05DED" w:rsidRDefault="00A05DED" w:rsidP="00A05DED">
      <w:pPr>
        <w:pStyle w:val="TOC2"/>
        <w:spacing w:before="0" w:after="0" w:line="360" w:lineRule="auto"/>
        <w:rPr>
          <w:rFonts w:ascii="Arial" w:eastAsiaTheme="minorEastAsia" w:hAnsi="Arial" w:cs="Arial"/>
          <w:noProof/>
          <w:lang w:bidi="ar-SA"/>
        </w:rPr>
      </w:pPr>
      <w:hyperlink w:anchor="_Toc55470886" w:history="1">
        <w:r w:rsidRPr="00A05DED">
          <w:rPr>
            <w:rStyle w:val="Hyperlink"/>
            <w:rFonts w:ascii="Arial" w:hAnsi="Arial" w:cs="Arial"/>
            <w:noProof/>
          </w:rPr>
          <w:t>Risk Governance</w:t>
        </w:r>
        <w:r w:rsidRPr="00A05DED">
          <w:rPr>
            <w:rFonts w:ascii="Arial" w:hAnsi="Arial" w:cs="Arial"/>
            <w:noProof/>
            <w:webHidden/>
          </w:rPr>
          <w:tab/>
        </w:r>
        <w:r w:rsidRPr="00A05DED">
          <w:rPr>
            <w:rFonts w:ascii="Arial" w:hAnsi="Arial" w:cs="Arial"/>
            <w:noProof/>
            <w:webHidden/>
          </w:rPr>
          <w:fldChar w:fldCharType="begin"/>
        </w:r>
        <w:r w:rsidRPr="00A05DED">
          <w:rPr>
            <w:rFonts w:ascii="Arial" w:hAnsi="Arial" w:cs="Arial"/>
            <w:noProof/>
            <w:webHidden/>
          </w:rPr>
          <w:instrText xml:space="preserve"> PAGEREF _Toc55470886 \h </w:instrText>
        </w:r>
        <w:r w:rsidRPr="00A05DED">
          <w:rPr>
            <w:rFonts w:ascii="Arial" w:hAnsi="Arial" w:cs="Arial"/>
            <w:noProof/>
            <w:webHidden/>
          </w:rPr>
        </w:r>
        <w:r w:rsidRPr="00A05DED">
          <w:rPr>
            <w:rFonts w:ascii="Arial" w:hAnsi="Arial" w:cs="Arial"/>
            <w:noProof/>
            <w:webHidden/>
          </w:rPr>
          <w:fldChar w:fldCharType="separate"/>
        </w:r>
        <w:r w:rsidRPr="00A05DED">
          <w:rPr>
            <w:rFonts w:ascii="Arial" w:hAnsi="Arial" w:cs="Arial"/>
            <w:noProof/>
            <w:webHidden/>
          </w:rPr>
          <w:t>9</w:t>
        </w:r>
        <w:r w:rsidRPr="00A05DED">
          <w:rPr>
            <w:rFonts w:ascii="Arial" w:hAnsi="Arial" w:cs="Arial"/>
            <w:noProof/>
            <w:webHidden/>
          </w:rPr>
          <w:fldChar w:fldCharType="end"/>
        </w:r>
      </w:hyperlink>
    </w:p>
    <w:p w14:paraId="7F5FFD79" w14:textId="77777777" w:rsidR="00A05DED" w:rsidRPr="00A05DED" w:rsidRDefault="00A05DED" w:rsidP="00A05DED">
      <w:pPr>
        <w:pStyle w:val="TOC1"/>
        <w:tabs>
          <w:tab w:val="left" w:pos="480"/>
        </w:tabs>
        <w:spacing w:before="0" w:after="0" w:line="360" w:lineRule="auto"/>
        <w:rPr>
          <w:rFonts w:ascii="Arial" w:eastAsiaTheme="minorEastAsia" w:hAnsi="Arial" w:cs="Arial"/>
          <w:noProof/>
          <w:lang w:bidi="ar-SA"/>
        </w:rPr>
      </w:pPr>
      <w:hyperlink w:anchor="_Toc55470887" w:history="1">
        <w:r w:rsidRPr="00A05DED">
          <w:rPr>
            <w:rStyle w:val="Hyperlink"/>
            <w:rFonts w:ascii="Arial" w:hAnsi="Arial" w:cs="Arial"/>
            <w:noProof/>
          </w:rPr>
          <w:t>6</w:t>
        </w:r>
        <w:r w:rsidRPr="00A05DED">
          <w:rPr>
            <w:rFonts w:ascii="Arial" w:eastAsiaTheme="minorEastAsia" w:hAnsi="Arial" w:cs="Arial"/>
            <w:noProof/>
            <w:lang w:bidi="ar-SA"/>
          </w:rPr>
          <w:tab/>
        </w:r>
        <w:r w:rsidRPr="00A05DED">
          <w:rPr>
            <w:rStyle w:val="Hyperlink"/>
            <w:rFonts w:ascii="Arial" w:hAnsi="Arial" w:cs="Arial"/>
            <w:noProof/>
          </w:rPr>
          <w:t>Credit Strategy</w:t>
        </w:r>
        <w:r w:rsidRPr="00A05DED">
          <w:rPr>
            <w:rFonts w:ascii="Arial" w:hAnsi="Arial" w:cs="Arial"/>
            <w:noProof/>
            <w:webHidden/>
          </w:rPr>
          <w:tab/>
        </w:r>
        <w:r w:rsidRPr="00A05DED">
          <w:rPr>
            <w:rFonts w:ascii="Arial" w:hAnsi="Arial" w:cs="Arial"/>
            <w:noProof/>
            <w:webHidden/>
          </w:rPr>
          <w:fldChar w:fldCharType="begin"/>
        </w:r>
        <w:r w:rsidRPr="00A05DED">
          <w:rPr>
            <w:rFonts w:ascii="Arial" w:hAnsi="Arial" w:cs="Arial"/>
            <w:noProof/>
            <w:webHidden/>
          </w:rPr>
          <w:instrText xml:space="preserve"> PAGEREF _Toc55470887 \h </w:instrText>
        </w:r>
        <w:r w:rsidRPr="00A05DED">
          <w:rPr>
            <w:rFonts w:ascii="Arial" w:hAnsi="Arial" w:cs="Arial"/>
            <w:noProof/>
            <w:webHidden/>
          </w:rPr>
        </w:r>
        <w:r w:rsidRPr="00A05DED">
          <w:rPr>
            <w:rFonts w:ascii="Arial" w:hAnsi="Arial" w:cs="Arial"/>
            <w:noProof/>
            <w:webHidden/>
          </w:rPr>
          <w:fldChar w:fldCharType="separate"/>
        </w:r>
        <w:r w:rsidRPr="00A05DED">
          <w:rPr>
            <w:rFonts w:ascii="Arial" w:hAnsi="Arial" w:cs="Arial"/>
            <w:noProof/>
            <w:webHidden/>
          </w:rPr>
          <w:t>11</w:t>
        </w:r>
        <w:r w:rsidRPr="00A05DED">
          <w:rPr>
            <w:rFonts w:ascii="Arial" w:hAnsi="Arial" w:cs="Arial"/>
            <w:noProof/>
            <w:webHidden/>
          </w:rPr>
          <w:fldChar w:fldCharType="end"/>
        </w:r>
      </w:hyperlink>
    </w:p>
    <w:p w14:paraId="208C18B9" w14:textId="77777777" w:rsidR="00A05DED" w:rsidRPr="00A05DED" w:rsidRDefault="00A05DED" w:rsidP="00A05DED">
      <w:pPr>
        <w:pStyle w:val="TOC2"/>
        <w:spacing w:before="0" w:after="0" w:line="360" w:lineRule="auto"/>
        <w:rPr>
          <w:rFonts w:ascii="Arial" w:eastAsiaTheme="minorEastAsia" w:hAnsi="Arial" w:cs="Arial"/>
          <w:noProof/>
          <w:lang w:bidi="ar-SA"/>
        </w:rPr>
      </w:pPr>
      <w:hyperlink w:anchor="_Toc55470888" w:history="1">
        <w:r w:rsidRPr="00A05DED">
          <w:rPr>
            <w:rStyle w:val="Hyperlink"/>
            <w:rFonts w:ascii="Arial" w:hAnsi="Arial" w:cs="Arial"/>
            <w:noProof/>
          </w:rPr>
          <w:t>Lending Activities (Target Market &amp; Products)</w:t>
        </w:r>
        <w:r w:rsidRPr="00A05DED">
          <w:rPr>
            <w:rFonts w:ascii="Arial" w:hAnsi="Arial" w:cs="Arial"/>
            <w:noProof/>
            <w:webHidden/>
          </w:rPr>
          <w:tab/>
        </w:r>
        <w:r w:rsidRPr="00A05DED">
          <w:rPr>
            <w:rFonts w:ascii="Arial" w:hAnsi="Arial" w:cs="Arial"/>
            <w:noProof/>
            <w:webHidden/>
          </w:rPr>
          <w:fldChar w:fldCharType="begin"/>
        </w:r>
        <w:r w:rsidRPr="00A05DED">
          <w:rPr>
            <w:rFonts w:ascii="Arial" w:hAnsi="Arial" w:cs="Arial"/>
            <w:noProof/>
            <w:webHidden/>
          </w:rPr>
          <w:instrText xml:space="preserve"> PAGEREF _Toc55470888 \h </w:instrText>
        </w:r>
        <w:r w:rsidRPr="00A05DED">
          <w:rPr>
            <w:rFonts w:ascii="Arial" w:hAnsi="Arial" w:cs="Arial"/>
            <w:noProof/>
            <w:webHidden/>
          </w:rPr>
        </w:r>
        <w:r w:rsidRPr="00A05DED">
          <w:rPr>
            <w:rFonts w:ascii="Arial" w:hAnsi="Arial" w:cs="Arial"/>
            <w:noProof/>
            <w:webHidden/>
          </w:rPr>
          <w:fldChar w:fldCharType="separate"/>
        </w:r>
        <w:r w:rsidRPr="00A05DED">
          <w:rPr>
            <w:rFonts w:ascii="Arial" w:hAnsi="Arial" w:cs="Arial"/>
            <w:noProof/>
            <w:webHidden/>
          </w:rPr>
          <w:t>11</w:t>
        </w:r>
        <w:r w:rsidRPr="00A05DED">
          <w:rPr>
            <w:rFonts w:ascii="Arial" w:hAnsi="Arial" w:cs="Arial"/>
            <w:noProof/>
            <w:webHidden/>
          </w:rPr>
          <w:fldChar w:fldCharType="end"/>
        </w:r>
      </w:hyperlink>
    </w:p>
    <w:p w14:paraId="399D3E29" w14:textId="77777777" w:rsidR="00A05DED" w:rsidRPr="00A05DED" w:rsidRDefault="00A05DED" w:rsidP="00A05DED">
      <w:pPr>
        <w:pStyle w:val="TOC2"/>
        <w:spacing w:before="0" w:after="0" w:line="360" w:lineRule="auto"/>
        <w:rPr>
          <w:rFonts w:ascii="Arial" w:eastAsiaTheme="minorEastAsia" w:hAnsi="Arial" w:cs="Arial"/>
          <w:noProof/>
          <w:lang w:bidi="ar-SA"/>
        </w:rPr>
      </w:pPr>
      <w:hyperlink w:anchor="_Toc55470889" w:history="1">
        <w:r w:rsidRPr="00A05DED">
          <w:rPr>
            <w:rStyle w:val="Hyperlink"/>
            <w:rFonts w:ascii="Arial" w:hAnsi="Arial" w:cs="Arial"/>
            <w:noProof/>
          </w:rPr>
          <w:t>Credit Risk definition</w:t>
        </w:r>
        <w:r w:rsidRPr="00A05DED">
          <w:rPr>
            <w:rFonts w:ascii="Arial" w:hAnsi="Arial" w:cs="Arial"/>
            <w:noProof/>
            <w:webHidden/>
          </w:rPr>
          <w:tab/>
        </w:r>
        <w:r w:rsidRPr="00A05DED">
          <w:rPr>
            <w:rFonts w:ascii="Arial" w:hAnsi="Arial" w:cs="Arial"/>
            <w:noProof/>
            <w:webHidden/>
          </w:rPr>
          <w:fldChar w:fldCharType="begin"/>
        </w:r>
        <w:r w:rsidRPr="00A05DED">
          <w:rPr>
            <w:rFonts w:ascii="Arial" w:hAnsi="Arial" w:cs="Arial"/>
            <w:noProof/>
            <w:webHidden/>
          </w:rPr>
          <w:instrText xml:space="preserve"> PAGEREF _Toc55470889 \h </w:instrText>
        </w:r>
        <w:r w:rsidRPr="00A05DED">
          <w:rPr>
            <w:rFonts w:ascii="Arial" w:hAnsi="Arial" w:cs="Arial"/>
            <w:noProof/>
            <w:webHidden/>
          </w:rPr>
        </w:r>
        <w:r w:rsidRPr="00A05DED">
          <w:rPr>
            <w:rFonts w:ascii="Arial" w:hAnsi="Arial" w:cs="Arial"/>
            <w:noProof/>
            <w:webHidden/>
          </w:rPr>
          <w:fldChar w:fldCharType="separate"/>
        </w:r>
        <w:r w:rsidRPr="00A05DED">
          <w:rPr>
            <w:rFonts w:ascii="Arial" w:hAnsi="Arial" w:cs="Arial"/>
            <w:noProof/>
            <w:webHidden/>
          </w:rPr>
          <w:t>12</w:t>
        </w:r>
        <w:r w:rsidRPr="00A05DED">
          <w:rPr>
            <w:rFonts w:ascii="Arial" w:hAnsi="Arial" w:cs="Arial"/>
            <w:noProof/>
            <w:webHidden/>
          </w:rPr>
          <w:fldChar w:fldCharType="end"/>
        </w:r>
      </w:hyperlink>
    </w:p>
    <w:p w14:paraId="60667346" w14:textId="77777777" w:rsidR="00A05DED" w:rsidRPr="00A05DED" w:rsidRDefault="00A05DED" w:rsidP="00A05DED">
      <w:pPr>
        <w:pStyle w:val="TOC2"/>
        <w:spacing w:before="0" w:after="0" w:line="360" w:lineRule="auto"/>
        <w:rPr>
          <w:rFonts w:ascii="Arial" w:eastAsiaTheme="minorEastAsia" w:hAnsi="Arial" w:cs="Arial"/>
          <w:noProof/>
          <w:lang w:bidi="ar-SA"/>
        </w:rPr>
      </w:pPr>
      <w:hyperlink w:anchor="_Toc55470890" w:history="1">
        <w:r w:rsidRPr="00A05DED">
          <w:rPr>
            <w:rStyle w:val="Hyperlink"/>
            <w:rFonts w:ascii="Arial" w:hAnsi="Arial" w:cs="Arial"/>
            <w:noProof/>
          </w:rPr>
          <w:t>Concentration Risk</w:t>
        </w:r>
        <w:r w:rsidRPr="00A05DED">
          <w:rPr>
            <w:rFonts w:ascii="Arial" w:hAnsi="Arial" w:cs="Arial"/>
            <w:noProof/>
            <w:webHidden/>
          </w:rPr>
          <w:tab/>
        </w:r>
        <w:r w:rsidRPr="00A05DED">
          <w:rPr>
            <w:rFonts w:ascii="Arial" w:hAnsi="Arial" w:cs="Arial"/>
            <w:noProof/>
            <w:webHidden/>
          </w:rPr>
          <w:fldChar w:fldCharType="begin"/>
        </w:r>
        <w:r w:rsidRPr="00A05DED">
          <w:rPr>
            <w:rFonts w:ascii="Arial" w:hAnsi="Arial" w:cs="Arial"/>
            <w:noProof/>
            <w:webHidden/>
          </w:rPr>
          <w:instrText xml:space="preserve"> PAGEREF _Toc55470890 \h </w:instrText>
        </w:r>
        <w:r w:rsidRPr="00A05DED">
          <w:rPr>
            <w:rFonts w:ascii="Arial" w:hAnsi="Arial" w:cs="Arial"/>
            <w:noProof/>
            <w:webHidden/>
          </w:rPr>
        </w:r>
        <w:r w:rsidRPr="00A05DED">
          <w:rPr>
            <w:rFonts w:ascii="Arial" w:hAnsi="Arial" w:cs="Arial"/>
            <w:noProof/>
            <w:webHidden/>
          </w:rPr>
          <w:fldChar w:fldCharType="separate"/>
        </w:r>
        <w:r w:rsidRPr="00A05DED">
          <w:rPr>
            <w:rFonts w:ascii="Arial" w:hAnsi="Arial" w:cs="Arial"/>
            <w:noProof/>
            <w:webHidden/>
          </w:rPr>
          <w:t>13</w:t>
        </w:r>
        <w:r w:rsidRPr="00A05DED">
          <w:rPr>
            <w:rFonts w:ascii="Arial" w:hAnsi="Arial" w:cs="Arial"/>
            <w:noProof/>
            <w:webHidden/>
          </w:rPr>
          <w:fldChar w:fldCharType="end"/>
        </w:r>
      </w:hyperlink>
    </w:p>
    <w:p w14:paraId="5561301A" w14:textId="77777777" w:rsidR="00A05DED" w:rsidRPr="00A05DED" w:rsidRDefault="00A05DED" w:rsidP="00A05DED">
      <w:pPr>
        <w:pStyle w:val="TOC2"/>
        <w:spacing w:before="0" w:after="0" w:line="360" w:lineRule="auto"/>
        <w:rPr>
          <w:rFonts w:ascii="Arial" w:eastAsiaTheme="minorEastAsia" w:hAnsi="Arial" w:cs="Arial"/>
          <w:noProof/>
          <w:lang w:bidi="ar-SA"/>
        </w:rPr>
      </w:pPr>
      <w:hyperlink w:anchor="_Toc55470891" w:history="1">
        <w:r w:rsidRPr="00A05DED">
          <w:rPr>
            <w:rStyle w:val="Hyperlink"/>
            <w:rFonts w:ascii="Arial" w:hAnsi="Arial" w:cs="Arial"/>
            <w:noProof/>
          </w:rPr>
          <w:t>Large Exposure Limits overview</w:t>
        </w:r>
        <w:r w:rsidRPr="00A05DED">
          <w:rPr>
            <w:rFonts w:ascii="Arial" w:hAnsi="Arial" w:cs="Arial"/>
            <w:noProof/>
            <w:webHidden/>
          </w:rPr>
          <w:tab/>
        </w:r>
        <w:r w:rsidRPr="00A05DED">
          <w:rPr>
            <w:rFonts w:ascii="Arial" w:hAnsi="Arial" w:cs="Arial"/>
            <w:noProof/>
            <w:webHidden/>
          </w:rPr>
          <w:fldChar w:fldCharType="begin"/>
        </w:r>
        <w:r w:rsidRPr="00A05DED">
          <w:rPr>
            <w:rFonts w:ascii="Arial" w:hAnsi="Arial" w:cs="Arial"/>
            <w:noProof/>
            <w:webHidden/>
          </w:rPr>
          <w:instrText xml:space="preserve"> PAGEREF _Toc55470891 \h </w:instrText>
        </w:r>
        <w:r w:rsidRPr="00A05DED">
          <w:rPr>
            <w:rFonts w:ascii="Arial" w:hAnsi="Arial" w:cs="Arial"/>
            <w:noProof/>
            <w:webHidden/>
          </w:rPr>
        </w:r>
        <w:r w:rsidRPr="00A05DED">
          <w:rPr>
            <w:rFonts w:ascii="Arial" w:hAnsi="Arial" w:cs="Arial"/>
            <w:noProof/>
            <w:webHidden/>
          </w:rPr>
          <w:fldChar w:fldCharType="separate"/>
        </w:r>
        <w:r w:rsidRPr="00A05DED">
          <w:rPr>
            <w:rFonts w:ascii="Arial" w:hAnsi="Arial" w:cs="Arial"/>
            <w:noProof/>
            <w:webHidden/>
          </w:rPr>
          <w:t>14</w:t>
        </w:r>
        <w:r w:rsidRPr="00A05DED">
          <w:rPr>
            <w:rFonts w:ascii="Arial" w:hAnsi="Arial" w:cs="Arial"/>
            <w:noProof/>
            <w:webHidden/>
          </w:rPr>
          <w:fldChar w:fldCharType="end"/>
        </w:r>
      </w:hyperlink>
    </w:p>
    <w:p w14:paraId="0C7F2FF6" w14:textId="77777777" w:rsidR="00A05DED" w:rsidRPr="00A05DED" w:rsidRDefault="00A05DED" w:rsidP="00A05DED">
      <w:pPr>
        <w:pStyle w:val="TOC2"/>
        <w:spacing w:before="0" w:after="0" w:line="360" w:lineRule="auto"/>
        <w:rPr>
          <w:rFonts w:ascii="Arial" w:eastAsiaTheme="minorEastAsia" w:hAnsi="Arial" w:cs="Arial"/>
          <w:noProof/>
          <w:lang w:bidi="ar-SA"/>
        </w:rPr>
      </w:pPr>
      <w:hyperlink w:anchor="_Toc55470892" w:history="1">
        <w:r w:rsidRPr="00A05DED">
          <w:rPr>
            <w:rStyle w:val="Hyperlink"/>
            <w:rFonts w:ascii="Arial" w:hAnsi="Arial" w:cs="Arial"/>
            <w:noProof/>
          </w:rPr>
          <w:t>Credit Risk Mitigation</w:t>
        </w:r>
        <w:r w:rsidRPr="00A05DED">
          <w:rPr>
            <w:rFonts w:ascii="Arial" w:hAnsi="Arial" w:cs="Arial"/>
            <w:noProof/>
            <w:webHidden/>
          </w:rPr>
          <w:tab/>
        </w:r>
        <w:r w:rsidRPr="00A05DED">
          <w:rPr>
            <w:rFonts w:ascii="Arial" w:hAnsi="Arial" w:cs="Arial"/>
            <w:noProof/>
            <w:webHidden/>
          </w:rPr>
          <w:fldChar w:fldCharType="begin"/>
        </w:r>
        <w:r w:rsidRPr="00A05DED">
          <w:rPr>
            <w:rFonts w:ascii="Arial" w:hAnsi="Arial" w:cs="Arial"/>
            <w:noProof/>
            <w:webHidden/>
          </w:rPr>
          <w:instrText xml:space="preserve"> PAGEREF _Toc55470892 \h </w:instrText>
        </w:r>
        <w:r w:rsidRPr="00A05DED">
          <w:rPr>
            <w:rFonts w:ascii="Arial" w:hAnsi="Arial" w:cs="Arial"/>
            <w:noProof/>
            <w:webHidden/>
          </w:rPr>
        </w:r>
        <w:r w:rsidRPr="00A05DED">
          <w:rPr>
            <w:rFonts w:ascii="Arial" w:hAnsi="Arial" w:cs="Arial"/>
            <w:noProof/>
            <w:webHidden/>
          </w:rPr>
          <w:fldChar w:fldCharType="separate"/>
        </w:r>
        <w:r w:rsidRPr="00A05DED">
          <w:rPr>
            <w:rFonts w:ascii="Arial" w:hAnsi="Arial" w:cs="Arial"/>
            <w:noProof/>
            <w:webHidden/>
          </w:rPr>
          <w:t>14</w:t>
        </w:r>
        <w:r w:rsidRPr="00A05DED">
          <w:rPr>
            <w:rFonts w:ascii="Arial" w:hAnsi="Arial" w:cs="Arial"/>
            <w:noProof/>
            <w:webHidden/>
          </w:rPr>
          <w:fldChar w:fldCharType="end"/>
        </w:r>
      </w:hyperlink>
    </w:p>
    <w:p w14:paraId="065FB408" w14:textId="77777777" w:rsidR="00A05DED" w:rsidRPr="00A05DED" w:rsidRDefault="00A05DED" w:rsidP="00A05DED">
      <w:pPr>
        <w:pStyle w:val="TOC1"/>
        <w:tabs>
          <w:tab w:val="left" w:pos="480"/>
        </w:tabs>
        <w:spacing w:before="0" w:after="0" w:line="360" w:lineRule="auto"/>
        <w:rPr>
          <w:rFonts w:ascii="Arial" w:eastAsiaTheme="minorEastAsia" w:hAnsi="Arial" w:cs="Arial"/>
          <w:noProof/>
          <w:lang w:bidi="ar-SA"/>
        </w:rPr>
      </w:pPr>
      <w:hyperlink w:anchor="_Toc55470893" w:history="1">
        <w:r w:rsidRPr="00A05DED">
          <w:rPr>
            <w:rStyle w:val="Hyperlink"/>
            <w:rFonts w:ascii="Arial" w:hAnsi="Arial" w:cs="Arial"/>
            <w:noProof/>
          </w:rPr>
          <w:t>7</w:t>
        </w:r>
        <w:r w:rsidRPr="00A05DED">
          <w:rPr>
            <w:rFonts w:ascii="Arial" w:eastAsiaTheme="minorEastAsia" w:hAnsi="Arial" w:cs="Arial"/>
            <w:noProof/>
            <w:lang w:bidi="ar-SA"/>
          </w:rPr>
          <w:tab/>
        </w:r>
        <w:r w:rsidRPr="00A05DED">
          <w:rPr>
            <w:rStyle w:val="Hyperlink"/>
            <w:rFonts w:ascii="Arial" w:hAnsi="Arial" w:cs="Arial"/>
            <w:noProof/>
          </w:rPr>
          <w:t>Country Risk</w:t>
        </w:r>
        <w:r w:rsidRPr="00A05DED">
          <w:rPr>
            <w:rFonts w:ascii="Arial" w:hAnsi="Arial" w:cs="Arial"/>
            <w:noProof/>
            <w:webHidden/>
          </w:rPr>
          <w:tab/>
        </w:r>
        <w:r w:rsidRPr="00A05DED">
          <w:rPr>
            <w:rFonts w:ascii="Arial" w:hAnsi="Arial" w:cs="Arial"/>
            <w:noProof/>
            <w:webHidden/>
          </w:rPr>
          <w:fldChar w:fldCharType="begin"/>
        </w:r>
        <w:r w:rsidRPr="00A05DED">
          <w:rPr>
            <w:rFonts w:ascii="Arial" w:hAnsi="Arial" w:cs="Arial"/>
            <w:noProof/>
            <w:webHidden/>
          </w:rPr>
          <w:instrText xml:space="preserve"> PAGEREF _Toc55470893 \h </w:instrText>
        </w:r>
        <w:r w:rsidRPr="00A05DED">
          <w:rPr>
            <w:rFonts w:ascii="Arial" w:hAnsi="Arial" w:cs="Arial"/>
            <w:noProof/>
            <w:webHidden/>
          </w:rPr>
        </w:r>
        <w:r w:rsidRPr="00A05DED">
          <w:rPr>
            <w:rFonts w:ascii="Arial" w:hAnsi="Arial" w:cs="Arial"/>
            <w:noProof/>
            <w:webHidden/>
          </w:rPr>
          <w:fldChar w:fldCharType="separate"/>
        </w:r>
        <w:r w:rsidRPr="00A05DED">
          <w:rPr>
            <w:rFonts w:ascii="Arial" w:hAnsi="Arial" w:cs="Arial"/>
            <w:noProof/>
            <w:webHidden/>
          </w:rPr>
          <w:t>15</w:t>
        </w:r>
        <w:r w:rsidRPr="00A05DED">
          <w:rPr>
            <w:rFonts w:ascii="Arial" w:hAnsi="Arial" w:cs="Arial"/>
            <w:noProof/>
            <w:webHidden/>
          </w:rPr>
          <w:fldChar w:fldCharType="end"/>
        </w:r>
      </w:hyperlink>
    </w:p>
    <w:p w14:paraId="208A4B35" w14:textId="77777777" w:rsidR="00A05DED" w:rsidRPr="00A05DED" w:rsidRDefault="00A05DED" w:rsidP="00A05DED">
      <w:pPr>
        <w:pStyle w:val="TOC1"/>
        <w:tabs>
          <w:tab w:val="left" w:pos="480"/>
        </w:tabs>
        <w:spacing w:before="0" w:after="0" w:line="360" w:lineRule="auto"/>
        <w:rPr>
          <w:rFonts w:ascii="Arial" w:eastAsiaTheme="minorEastAsia" w:hAnsi="Arial" w:cs="Arial"/>
          <w:noProof/>
          <w:lang w:bidi="ar-SA"/>
        </w:rPr>
      </w:pPr>
      <w:hyperlink w:anchor="_Toc55470894" w:history="1">
        <w:r w:rsidRPr="00A05DED">
          <w:rPr>
            <w:rStyle w:val="Hyperlink"/>
            <w:rFonts w:ascii="Arial" w:hAnsi="Arial" w:cs="Arial"/>
            <w:noProof/>
          </w:rPr>
          <w:t>8</w:t>
        </w:r>
        <w:r w:rsidRPr="00A05DED">
          <w:rPr>
            <w:rFonts w:ascii="Arial" w:eastAsiaTheme="minorEastAsia" w:hAnsi="Arial" w:cs="Arial"/>
            <w:noProof/>
            <w:lang w:bidi="ar-SA"/>
          </w:rPr>
          <w:tab/>
        </w:r>
        <w:r w:rsidRPr="00A05DED">
          <w:rPr>
            <w:rStyle w:val="Hyperlink"/>
            <w:rFonts w:ascii="Arial" w:hAnsi="Arial" w:cs="Arial"/>
            <w:noProof/>
          </w:rPr>
          <w:t>Industry/Sector Risk</w:t>
        </w:r>
        <w:r w:rsidRPr="00A05DED">
          <w:rPr>
            <w:rFonts w:ascii="Arial" w:hAnsi="Arial" w:cs="Arial"/>
            <w:noProof/>
            <w:webHidden/>
          </w:rPr>
          <w:tab/>
        </w:r>
        <w:r w:rsidRPr="00A05DED">
          <w:rPr>
            <w:rFonts w:ascii="Arial" w:hAnsi="Arial" w:cs="Arial"/>
            <w:noProof/>
            <w:webHidden/>
          </w:rPr>
          <w:fldChar w:fldCharType="begin"/>
        </w:r>
        <w:r w:rsidRPr="00A05DED">
          <w:rPr>
            <w:rFonts w:ascii="Arial" w:hAnsi="Arial" w:cs="Arial"/>
            <w:noProof/>
            <w:webHidden/>
          </w:rPr>
          <w:instrText xml:space="preserve"> PAGEREF _Toc55470894 \h </w:instrText>
        </w:r>
        <w:r w:rsidRPr="00A05DED">
          <w:rPr>
            <w:rFonts w:ascii="Arial" w:hAnsi="Arial" w:cs="Arial"/>
            <w:noProof/>
            <w:webHidden/>
          </w:rPr>
        </w:r>
        <w:r w:rsidRPr="00A05DED">
          <w:rPr>
            <w:rFonts w:ascii="Arial" w:hAnsi="Arial" w:cs="Arial"/>
            <w:noProof/>
            <w:webHidden/>
          </w:rPr>
          <w:fldChar w:fldCharType="separate"/>
        </w:r>
        <w:r w:rsidRPr="00A05DED">
          <w:rPr>
            <w:rFonts w:ascii="Arial" w:hAnsi="Arial" w:cs="Arial"/>
            <w:noProof/>
            <w:webHidden/>
          </w:rPr>
          <w:t>18</w:t>
        </w:r>
        <w:r w:rsidRPr="00A05DED">
          <w:rPr>
            <w:rFonts w:ascii="Arial" w:hAnsi="Arial" w:cs="Arial"/>
            <w:noProof/>
            <w:webHidden/>
          </w:rPr>
          <w:fldChar w:fldCharType="end"/>
        </w:r>
      </w:hyperlink>
    </w:p>
    <w:p w14:paraId="747401D9" w14:textId="77777777" w:rsidR="00A05DED" w:rsidRPr="00A05DED" w:rsidRDefault="00A05DED" w:rsidP="00A05DED">
      <w:pPr>
        <w:pStyle w:val="TOC1"/>
        <w:tabs>
          <w:tab w:val="left" w:pos="480"/>
        </w:tabs>
        <w:spacing w:before="0" w:after="0" w:line="360" w:lineRule="auto"/>
        <w:rPr>
          <w:rFonts w:ascii="Arial" w:eastAsiaTheme="minorEastAsia" w:hAnsi="Arial" w:cs="Arial"/>
          <w:noProof/>
          <w:lang w:bidi="ar-SA"/>
        </w:rPr>
      </w:pPr>
      <w:hyperlink w:anchor="_Toc55470895" w:history="1">
        <w:r w:rsidRPr="00A05DED">
          <w:rPr>
            <w:rStyle w:val="Hyperlink"/>
            <w:rFonts w:ascii="Arial" w:hAnsi="Arial" w:cs="Arial"/>
            <w:noProof/>
          </w:rPr>
          <w:t>9</w:t>
        </w:r>
        <w:r w:rsidRPr="00A05DED">
          <w:rPr>
            <w:rFonts w:ascii="Arial" w:eastAsiaTheme="minorEastAsia" w:hAnsi="Arial" w:cs="Arial"/>
            <w:noProof/>
            <w:lang w:bidi="ar-SA"/>
          </w:rPr>
          <w:tab/>
        </w:r>
        <w:r w:rsidRPr="00A05DED">
          <w:rPr>
            <w:rStyle w:val="Hyperlink"/>
            <w:rFonts w:ascii="Arial" w:hAnsi="Arial" w:cs="Arial"/>
            <w:noProof/>
          </w:rPr>
          <w:t>Credit Approval Process</w:t>
        </w:r>
        <w:r w:rsidRPr="00A05DED">
          <w:rPr>
            <w:rFonts w:ascii="Arial" w:hAnsi="Arial" w:cs="Arial"/>
            <w:noProof/>
            <w:webHidden/>
          </w:rPr>
          <w:tab/>
        </w:r>
        <w:r w:rsidRPr="00A05DED">
          <w:rPr>
            <w:rFonts w:ascii="Arial" w:hAnsi="Arial" w:cs="Arial"/>
            <w:noProof/>
            <w:webHidden/>
          </w:rPr>
          <w:fldChar w:fldCharType="begin"/>
        </w:r>
        <w:r w:rsidRPr="00A05DED">
          <w:rPr>
            <w:rFonts w:ascii="Arial" w:hAnsi="Arial" w:cs="Arial"/>
            <w:noProof/>
            <w:webHidden/>
          </w:rPr>
          <w:instrText xml:space="preserve"> PAGEREF _Toc55470895 \h </w:instrText>
        </w:r>
        <w:r w:rsidRPr="00A05DED">
          <w:rPr>
            <w:rFonts w:ascii="Arial" w:hAnsi="Arial" w:cs="Arial"/>
            <w:noProof/>
            <w:webHidden/>
          </w:rPr>
        </w:r>
        <w:r w:rsidRPr="00A05DED">
          <w:rPr>
            <w:rFonts w:ascii="Arial" w:hAnsi="Arial" w:cs="Arial"/>
            <w:noProof/>
            <w:webHidden/>
          </w:rPr>
          <w:fldChar w:fldCharType="separate"/>
        </w:r>
        <w:r w:rsidRPr="00A05DED">
          <w:rPr>
            <w:rFonts w:ascii="Arial" w:hAnsi="Arial" w:cs="Arial"/>
            <w:noProof/>
            <w:webHidden/>
          </w:rPr>
          <w:t>18</w:t>
        </w:r>
        <w:r w:rsidRPr="00A05DED">
          <w:rPr>
            <w:rFonts w:ascii="Arial" w:hAnsi="Arial" w:cs="Arial"/>
            <w:noProof/>
            <w:webHidden/>
          </w:rPr>
          <w:fldChar w:fldCharType="end"/>
        </w:r>
      </w:hyperlink>
    </w:p>
    <w:p w14:paraId="2177DA9E" w14:textId="77777777" w:rsidR="00A05DED" w:rsidRPr="00A05DED" w:rsidRDefault="00A05DED" w:rsidP="00A05DED">
      <w:pPr>
        <w:pStyle w:val="TOC2"/>
        <w:spacing w:before="0" w:after="0" w:line="360" w:lineRule="auto"/>
        <w:rPr>
          <w:rFonts w:ascii="Arial" w:eastAsiaTheme="minorEastAsia" w:hAnsi="Arial" w:cs="Arial"/>
          <w:noProof/>
          <w:lang w:bidi="ar-SA"/>
        </w:rPr>
      </w:pPr>
      <w:hyperlink w:anchor="_Toc55470896" w:history="1">
        <w:r w:rsidRPr="00A05DED">
          <w:rPr>
            <w:rStyle w:val="Hyperlink"/>
            <w:rFonts w:ascii="Arial" w:hAnsi="Arial" w:cs="Arial"/>
            <w:noProof/>
          </w:rPr>
          <w:t>Credit Principles</w:t>
        </w:r>
        <w:r w:rsidRPr="00A05DED">
          <w:rPr>
            <w:rFonts w:ascii="Arial" w:hAnsi="Arial" w:cs="Arial"/>
            <w:noProof/>
            <w:webHidden/>
          </w:rPr>
          <w:tab/>
        </w:r>
        <w:r w:rsidRPr="00A05DED">
          <w:rPr>
            <w:rFonts w:ascii="Arial" w:hAnsi="Arial" w:cs="Arial"/>
            <w:noProof/>
            <w:webHidden/>
          </w:rPr>
          <w:fldChar w:fldCharType="begin"/>
        </w:r>
        <w:r w:rsidRPr="00A05DED">
          <w:rPr>
            <w:rFonts w:ascii="Arial" w:hAnsi="Arial" w:cs="Arial"/>
            <w:noProof/>
            <w:webHidden/>
          </w:rPr>
          <w:instrText xml:space="preserve"> PAGEREF _Toc55470896 \h </w:instrText>
        </w:r>
        <w:r w:rsidRPr="00A05DED">
          <w:rPr>
            <w:rFonts w:ascii="Arial" w:hAnsi="Arial" w:cs="Arial"/>
            <w:noProof/>
            <w:webHidden/>
          </w:rPr>
        </w:r>
        <w:r w:rsidRPr="00A05DED">
          <w:rPr>
            <w:rFonts w:ascii="Arial" w:hAnsi="Arial" w:cs="Arial"/>
            <w:noProof/>
            <w:webHidden/>
          </w:rPr>
          <w:fldChar w:fldCharType="separate"/>
        </w:r>
        <w:r w:rsidRPr="00A05DED">
          <w:rPr>
            <w:rFonts w:ascii="Arial" w:hAnsi="Arial" w:cs="Arial"/>
            <w:noProof/>
            <w:webHidden/>
          </w:rPr>
          <w:t>18</w:t>
        </w:r>
        <w:r w:rsidRPr="00A05DED">
          <w:rPr>
            <w:rFonts w:ascii="Arial" w:hAnsi="Arial" w:cs="Arial"/>
            <w:noProof/>
            <w:webHidden/>
          </w:rPr>
          <w:fldChar w:fldCharType="end"/>
        </w:r>
      </w:hyperlink>
    </w:p>
    <w:p w14:paraId="0E0AB1BF" w14:textId="77777777" w:rsidR="00A05DED" w:rsidRPr="00A05DED" w:rsidRDefault="00A05DED" w:rsidP="00A05DED">
      <w:pPr>
        <w:pStyle w:val="TOC2"/>
        <w:spacing w:before="0" w:after="0" w:line="360" w:lineRule="auto"/>
        <w:rPr>
          <w:rFonts w:ascii="Arial" w:eastAsiaTheme="minorEastAsia" w:hAnsi="Arial" w:cs="Arial"/>
          <w:noProof/>
          <w:lang w:bidi="ar-SA"/>
        </w:rPr>
      </w:pPr>
      <w:hyperlink w:anchor="_Toc55470897" w:history="1">
        <w:r w:rsidRPr="00A05DED">
          <w:rPr>
            <w:rStyle w:val="Hyperlink"/>
            <w:rFonts w:ascii="Arial" w:hAnsi="Arial" w:cs="Arial"/>
            <w:noProof/>
          </w:rPr>
          <w:t>Credit application documentation</w:t>
        </w:r>
        <w:r w:rsidRPr="00A05DED">
          <w:rPr>
            <w:rFonts w:ascii="Arial" w:hAnsi="Arial" w:cs="Arial"/>
            <w:noProof/>
            <w:webHidden/>
          </w:rPr>
          <w:tab/>
        </w:r>
        <w:r w:rsidRPr="00A05DED">
          <w:rPr>
            <w:rFonts w:ascii="Arial" w:hAnsi="Arial" w:cs="Arial"/>
            <w:noProof/>
            <w:webHidden/>
          </w:rPr>
          <w:fldChar w:fldCharType="begin"/>
        </w:r>
        <w:r w:rsidRPr="00A05DED">
          <w:rPr>
            <w:rFonts w:ascii="Arial" w:hAnsi="Arial" w:cs="Arial"/>
            <w:noProof/>
            <w:webHidden/>
          </w:rPr>
          <w:instrText xml:space="preserve"> PAGEREF _Toc55470897 \h </w:instrText>
        </w:r>
        <w:r w:rsidRPr="00A05DED">
          <w:rPr>
            <w:rFonts w:ascii="Arial" w:hAnsi="Arial" w:cs="Arial"/>
            <w:noProof/>
            <w:webHidden/>
          </w:rPr>
        </w:r>
        <w:r w:rsidRPr="00A05DED">
          <w:rPr>
            <w:rFonts w:ascii="Arial" w:hAnsi="Arial" w:cs="Arial"/>
            <w:noProof/>
            <w:webHidden/>
          </w:rPr>
          <w:fldChar w:fldCharType="separate"/>
        </w:r>
        <w:r w:rsidRPr="00A05DED">
          <w:rPr>
            <w:rFonts w:ascii="Arial" w:hAnsi="Arial" w:cs="Arial"/>
            <w:noProof/>
            <w:webHidden/>
          </w:rPr>
          <w:t>19</w:t>
        </w:r>
        <w:r w:rsidRPr="00A05DED">
          <w:rPr>
            <w:rFonts w:ascii="Arial" w:hAnsi="Arial" w:cs="Arial"/>
            <w:noProof/>
            <w:webHidden/>
          </w:rPr>
          <w:fldChar w:fldCharType="end"/>
        </w:r>
      </w:hyperlink>
    </w:p>
    <w:p w14:paraId="4B51B7C4" w14:textId="77777777" w:rsidR="00A05DED" w:rsidRPr="00A05DED" w:rsidRDefault="00A05DED" w:rsidP="00A05DED">
      <w:pPr>
        <w:pStyle w:val="TOC2"/>
        <w:spacing w:before="0" w:after="0" w:line="360" w:lineRule="auto"/>
        <w:rPr>
          <w:rFonts w:ascii="Arial" w:eastAsiaTheme="minorEastAsia" w:hAnsi="Arial" w:cs="Arial"/>
          <w:noProof/>
          <w:lang w:bidi="ar-SA"/>
        </w:rPr>
      </w:pPr>
      <w:hyperlink w:anchor="_Toc55470898" w:history="1">
        <w:r w:rsidRPr="00A05DED">
          <w:rPr>
            <w:rStyle w:val="Hyperlink"/>
            <w:rFonts w:ascii="Arial" w:hAnsi="Arial" w:cs="Arial"/>
            <w:noProof/>
          </w:rPr>
          <w:t>Legal documentation</w:t>
        </w:r>
        <w:r w:rsidRPr="00A05DED">
          <w:rPr>
            <w:rFonts w:ascii="Arial" w:hAnsi="Arial" w:cs="Arial"/>
            <w:noProof/>
            <w:webHidden/>
          </w:rPr>
          <w:tab/>
        </w:r>
        <w:r w:rsidRPr="00A05DED">
          <w:rPr>
            <w:rFonts w:ascii="Arial" w:hAnsi="Arial" w:cs="Arial"/>
            <w:noProof/>
            <w:webHidden/>
          </w:rPr>
          <w:fldChar w:fldCharType="begin"/>
        </w:r>
        <w:r w:rsidRPr="00A05DED">
          <w:rPr>
            <w:rFonts w:ascii="Arial" w:hAnsi="Arial" w:cs="Arial"/>
            <w:noProof/>
            <w:webHidden/>
          </w:rPr>
          <w:instrText xml:space="preserve"> PAGEREF _Toc55470898 \h </w:instrText>
        </w:r>
        <w:r w:rsidRPr="00A05DED">
          <w:rPr>
            <w:rFonts w:ascii="Arial" w:hAnsi="Arial" w:cs="Arial"/>
            <w:noProof/>
            <w:webHidden/>
          </w:rPr>
        </w:r>
        <w:r w:rsidRPr="00A05DED">
          <w:rPr>
            <w:rFonts w:ascii="Arial" w:hAnsi="Arial" w:cs="Arial"/>
            <w:noProof/>
            <w:webHidden/>
          </w:rPr>
          <w:fldChar w:fldCharType="separate"/>
        </w:r>
        <w:r w:rsidRPr="00A05DED">
          <w:rPr>
            <w:rFonts w:ascii="Arial" w:hAnsi="Arial" w:cs="Arial"/>
            <w:noProof/>
            <w:webHidden/>
          </w:rPr>
          <w:t>19</w:t>
        </w:r>
        <w:r w:rsidRPr="00A05DED">
          <w:rPr>
            <w:rFonts w:ascii="Arial" w:hAnsi="Arial" w:cs="Arial"/>
            <w:noProof/>
            <w:webHidden/>
          </w:rPr>
          <w:fldChar w:fldCharType="end"/>
        </w:r>
      </w:hyperlink>
    </w:p>
    <w:p w14:paraId="1903A9B4" w14:textId="77777777" w:rsidR="00A05DED" w:rsidRPr="00A05DED" w:rsidRDefault="00A05DED" w:rsidP="00A05DED">
      <w:pPr>
        <w:pStyle w:val="TOC2"/>
        <w:spacing w:before="0" w:after="0" w:line="360" w:lineRule="auto"/>
        <w:rPr>
          <w:rFonts w:ascii="Arial" w:eastAsiaTheme="minorEastAsia" w:hAnsi="Arial" w:cs="Arial"/>
          <w:noProof/>
          <w:lang w:bidi="ar-SA"/>
        </w:rPr>
      </w:pPr>
      <w:hyperlink w:anchor="_Toc55470899" w:history="1">
        <w:r w:rsidRPr="00A05DED">
          <w:rPr>
            <w:rStyle w:val="Hyperlink"/>
            <w:rFonts w:ascii="Arial" w:hAnsi="Arial" w:cs="Arial"/>
            <w:noProof/>
          </w:rPr>
          <w:t>External Credit Rating</w:t>
        </w:r>
        <w:r w:rsidRPr="00A05DED">
          <w:rPr>
            <w:rFonts w:ascii="Arial" w:hAnsi="Arial" w:cs="Arial"/>
            <w:noProof/>
            <w:webHidden/>
          </w:rPr>
          <w:tab/>
        </w:r>
        <w:r w:rsidRPr="00A05DED">
          <w:rPr>
            <w:rFonts w:ascii="Arial" w:hAnsi="Arial" w:cs="Arial"/>
            <w:noProof/>
            <w:webHidden/>
          </w:rPr>
          <w:fldChar w:fldCharType="begin"/>
        </w:r>
        <w:r w:rsidRPr="00A05DED">
          <w:rPr>
            <w:rFonts w:ascii="Arial" w:hAnsi="Arial" w:cs="Arial"/>
            <w:noProof/>
            <w:webHidden/>
          </w:rPr>
          <w:instrText xml:space="preserve"> PAGEREF _Toc55470899 \h </w:instrText>
        </w:r>
        <w:r w:rsidRPr="00A05DED">
          <w:rPr>
            <w:rFonts w:ascii="Arial" w:hAnsi="Arial" w:cs="Arial"/>
            <w:noProof/>
            <w:webHidden/>
          </w:rPr>
        </w:r>
        <w:r w:rsidRPr="00A05DED">
          <w:rPr>
            <w:rFonts w:ascii="Arial" w:hAnsi="Arial" w:cs="Arial"/>
            <w:noProof/>
            <w:webHidden/>
          </w:rPr>
          <w:fldChar w:fldCharType="separate"/>
        </w:r>
        <w:r w:rsidRPr="00A05DED">
          <w:rPr>
            <w:rFonts w:ascii="Arial" w:hAnsi="Arial" w:cs="Arial"/>
            <w:noProof/>
            <w:webHidden/>
          </w:rPr>
          <w:t>20</w:t>
        </w:r>
        <w:r w:rsidRPr="00A05DED">
          <w:rPr>
            <w:rFonts w:ascii="Arial" w:hAnsi="Arial" w:cs="Arial"/>
            <w:noProof/>
            <w:webHidden/>
          </w:rPr>
          <w:fldChar w:fldCharType="end"/>
        </w:r>
      </w:hyperlink>
    </w:p>
    <w:p w14:paraId="3C922D84" w14:textId="77777777" w:rsidR="00A05DED" w:rsidRPr="00A05DED" w:rsidRDefault="00A05DED" w:rsidP="00A05DED">
      <w:pPr>
        <w:pStyle w:val="TOC2"/>
        <w:spacing w:before="0" w:after="0" w:line="360" w:lineRule="auto"/>
        <w:rPr>
          <w:rFonts w:ascii="Arial" w:eastAsiaTheme="minorEastAsia" w:hAnsi="Arial" w:cs="Arial"/>
          <w:noProof/>
          <w:lang w:bidi="ar-SA"/>
        </w:rPr>
      </w:pPr>
      <w:hyperlink w:anchor="_Toc55470900" w:history="1">
        <w:r w:rsidRPr="00A05DED">
          <w:rPr>
            <w:rStyle w:val="Hyperlink"/>
            <w:rFonts w:ascii="Arial" w:hAnsi="Arial" w:cs="Arial"/>
            <w:noProof/>
          </w:rPr>
          <w:t>Internal Credit Rating</w:t>
        </w:r>
        <w:r w:rsidRPr="00A05DED">
          <w:rPr>
            <w:rFonts w:ascii="Arial" w:hAnsi="Arial" w:cs="Arial"/>
            <w:noProof/>
            <w:webHidden/>
          </w:rPr>
          <w:tab/>
        </w:r>
        <w:r w:rsidRPr="00A05DED">
          <w:rPr>
            <w:rFonts w:ascii="Arial" w:hAnsi="Arial" w:cs="Arial"/>
            <w:noProof/>
            <w:webHidden/>
          </w:rPr>
          <w:fldChar w:fldCharType="begin"/>
        </w:r>
        <w:r w:rsidRPr="00A05DED">
          <w:rPr>
            <w:rFonts w:ascii="Arial" w:hAnsi="Arial" w:cs="Arial"/>
            <w:noProof/>
            <w:webHidden/>
          </w:rPr>
          <w:instrText xml:space="preserve"> PAGEREF _Toc55470900 \h </w:instrText>
        </w:r>
        <w:r w:rsidRPr="00A05DED">
          <w:rPr>
            <w:rFonts w:ascii="Arial" w:hAnsi="Arial" w:cs="Arial"/>
            <w:noProof/>
            <w:webHidden/>
          </w:rPr>
        </w:r>
        <w:r w:rsidRPr="00A05DED">
          <w:rPr>
            <w:rFonts w:ascii="Arial" w:hAnsi="Arial" w:cs="Arial"/>
            <w:noProof/>
            <w:webHidden/>
          </w:rPr>
          <w:fldChar w:fldCharType="separate"/>
        </w:r>
        <w:r w:rsidRPr="00A05DED">
          <w:rPr>
            <w:rFonts w:ascii="Arial" w:hAnsi="Arial" w:cs="Arial"/>
            <w:noProof/>
            <w:webHidden/>
          </w:rPr>
          <w:t>21</w:t>
        </w:r>
        <w:r w:rsidRPr="00A05DED">
          <w:rPr>
            <w:rFonts w:ascii="Arial" w:hAnsi="Arial" w:cs="Arial"/>
            <w:noProof/>
            <w:webHidden/>
          </w:rPr>
          <w:fldChar w:fldCharType="end"/>
        </w:r>
      </w:hyperlink>
    </w:p>
    <w:p w14:paraId="4EE8F399" w14:textId="77777777" w:rsidR="00A05DED" w:rsidRPr="00A05DED" w:rsidRDefault="00A05DED" w:rsidP="00A05DED">
      <w:pPr>
        <w:pStyle w:val="TOC2"/>
        <w:spacing w:before="0" w:after="0" w:line="360" w:lineRule="auto"/>
        <w:rPr>
          <w:rFonts w:ascii="Arial" w:eastAsiaTheme="minorEastAsia" w:hAnsi="Arial" w:cs="Arial"/>
          <w:noProof/>
          <w:lang w:bidi="ar-SA"/>
        </w:rPr>
      </w:pPr>
      <w:hyperlink w:anchor="_Toc55470901" w:history="1">
        <w:r w:rsidRPr="00A05DED">
          <w:rPr>
            <w:rStyle w:val="Hyperlink"/>
            <w:rFonts w:ascii="Arial" w:hAnsi="Arial" w:cs="Arial"/>
            <w:noProof/>
          </w:rPr>
          <w:t>New Credit Facility Approval Process</w:t>
        </w:r>
        <w:r w:rsidRPr="00A05DED">
          <w:rPr>
            <w:rFonts w:ascii="Arial" w:hAnsi="Arial" w:cs="Arial"/>
            <w:noProof/>
            <w:webHidden/>
          </w:rPr>
          <w:tab/>
        </w:r>
        <w:r w:rsidRPr="00A05DED">
          <w:rPr>
            <w:rFonts w:ascii="Arial" w:hAnsi="Arial" w:cs="Arial"/>
            <w:noProof/>
            <w:webHidden/>
          </w:rPr>
          <w:fldChar w:fldCharType="begin"/>
        </w:r>
        <w:r w:rsidRPr="00A05DED">
          <w:rPr>
            <w:rFonts w:ascii="Arial" w:hAnsi="Arial" w:cs="Arial"/>
            <w:noProof/>
            <w:webHidden/>
          </w:rPr>
          <w:instrText xml:space="preserve"> PAGEREF _Toc55470901 \h </w:instrText>
        </w:r>
        <w:r w:rsidRPr="00A05DED">
          <w:rPr>
            <w:rFonts w:ascii="Arial" w:hAnsi="Arial" w:cs="Arial"/>
            <w:noProof/>
            <w:webHidden/>
          </w:rPr>
        </w:r>
        <w:r w:rsidRPr="00A05DED">
          <w:rPr>
            <w:rFonts w:ascii="Arial" w:hAnsi="Arial" w:cs="Arial"/>
            <w:noProof/>
            <w:webHidden/>
          </w:rPr>
          <w:fldChar w:fldCharType="separate"/>
        </w:r>
        <w:r w:rsidRPr="00A05DED">
          <w:rPr>
            <w:rFonts w:ascii="Arial" w:hAnsi="Arial" w:cs="Arial"/>
            <w:noProof/>
            <w:webHidden/>
          </w:rPr>
          <w:t>21</w:t>
        </w:r>
        <w:r w:rsidRPr="00A05DED">
          <w:rPr>
            <w:rFonts w:ascii="Arial" w:hAnsi="Arial" w:cs="Arial"/>
            <w:noProof/>
            <w:webHidden/>
          </w:rPr>
          <w:fldChar w:fldCharType="end"/>
        </w:r>
      </w:hyperlink>
    </w:p>
    <w:p w14:paraId="59D61BD5" w14:textId="77777777" w:rsidR="00A05DED" w:rsidRPr="00A05DED" w:rsidRDefault="00A05DED" w:rsidP="00A05DED">
      <w:pPr>
        <w:pStyle w:val="TOC2"/>
        <w:spacing w:before="0" w:after="0" w:line="360" w:lineRule="auto"/>
        <w:rPr>
          <w:rFonts w:ascii="Arial" w:eastAsiaTheme="minorEastAsia" w:hAnsi="Arial" w:cs="Arial"/>
          <w:noProof/>
          <w:lang w:bidi="ar-SA"/>
        </w:rPr>
      </w:pPr>
      <w:hyperlink w:anchor="_Toc55470902" w:history="1">
        <w:r w:rsidRPr="00A05DED">
          <w:rPr>
            <w:rStyle w:val="Hyperlink"/>
            <w:rFonts w:ascii="Arial" w:hAnsi="Arial" w:cs="Arial"/>
            <w:noProof/>
          </w:rPr>
          <w:t>Credit classification</w:t>
        </w:r>
        <w:r w:rsidRPr="00A05DED">
          <w:rPr>
            <w:rFonts w:ascii="Arial" w:hAnsi="Arial" w:cs="Arial"/>
            <w:noProof/>
            <w:webHidden/>
          </w:rPr>
          <w:tab/>
        </w:r>
        <w:r w:rsidRPr="00A05DED">
          <w:rPr>
            <w:rFonts w:ascii="Arial" w:hAnsi="Arial" w:cs="Arial"/>
            <w:noProof/>
            <w:webHidden/>
          </w:rPr>
          <w:fldChar w:fldCharType="begin"/>
        </w:r>
        <w:r w:rsidRPr="00A05DED">
          <w:rPr>
            <w:rFonts w:ascii="Arial" w:hAnsi="Arial" w:cs="Arial"/>
            <w:noProof/>
            <w:webHidden/>
          </w:rPr>
          <w:instrText xml:space="preserve"> PAGEREF _Toc55470902 \h </w:instrText>
        </w:r>
        <w:r w:rsidRPr="00A05DED">
          <w:rPr>
            <w:rFonts w:ascii="Arial" w:hAnsi="Arial" w:cs="Arial"/>
            <w:noProof/>
            <w:webHidden/>
          </w:rPr>
        </w:r>
        <w:r w:rsidRPr="00A05DED">
          <w:rPr>
            <w:rFonts w:ascii="Arial" w:hAnsi="Arial" w:cs="Arial"/>
            <w:noProof/>
            <w:webHidden/>
          </w:rPr>
          <w:fldChar w:fldCharType="separate"/>
        </w:r>
        <w:r w:rsidRPr="00A05DED">
          <w:rPr>
            <w:rFonts w:ascii="Arial" w:hAnsi="Arial" w:cs="Arial"/>
            <w:noProof/>
            <w:webHidden/>
          </w:rPr>
          <w:t>21</w:t>
        </w:r>
        <w:r w:rsidRPr="00A05DED">
          <w:rPr>
            <w:rFonts w:ascii="Arial" w:hAnsi="Arial" w:cs="Arial"/>
            <w:noProof/>
            <w:webHidden/>
          </w:rPr>
          <w:fldChar w:fldCharType="end"/>
        </w:r>
      </w:hyperlink>
    </w:p>
    <w:p w14:paraId="05F69FC3" w14:textId="77777777" w:rsidR="00A05DED" w:rsidRPr="00A05DED" w:rsidRDefault="00A05DED" w:rsidP="00A05DED">
      <w:pPr>
        <w:pStyle w:val="TOC2"/>
        <w:spacing w:before="0" w:after="0" w:line="360" w:lineRule="auto"/>
        <w:rPr>
          <w:rFonts w:ascii="Arial" w:eastAsiaTheme="minorEastAsia" w:hAnsi="Arial" w:cs="Arial"/>
          <w:noProof/>
          <w:lang w:bidi="ar-SA"/>
        </w:rPr>
      </w:pPr>
      <w:hyperlink w:anchor="_Toc55470903" w:history="1">
        <w:r w:rsidRPr="00A05DED">
          <w:rPr>
            <w:rStyle w:val="Hyperlink"/>
            <w:rFonts w:ascii="Arial" w:hAnsi="Arial" w:cs="Arial"/>
            <w:noProof/>
          </w:rPr>
          <w:t>Credit Monitoring and Review Process</w:t>
        </w:r>
        <w:r w:rsidRPr="00A05DED">
          <w:rPr>
            <w:rFonts w:ascii="Arial" w:hAnsi="Arial" w:cs="Arial"/>
            <w:noProof/>
            <w:webHidden/>
          </w:rPr>
          <w:tab/>
        </w:r>
        <w:r w:rsidRPr="00A05DED">
          <w:rPr>
            <w:rFonts w:ascii="Arial" w:hAnsi="Arial" w:cs="Arial"/>
            <w:noProof/>
            <w:webHidden/>
          </w:rPr>
          <w:fldChar w:fldCharType="begin"/>
        </w:r>
        <w:r w:rsidRPr="00A05DED">
          <w:rPr>
            <w:rFonts w:ascii="Arial" w:hAnsi="Arial" w:cs="Arial"/>
            <w:noProof/>
            <w:webHidden/>
          </w:rPr>
          <w:instrText xml:space="preserve"> PAGEREF _Toc55470903 \h </w:instrText>
        </w:r>
        <w:r w:rsidRPr="00A05DED">
          <w:rPr>
            <w:rFonts w:ascii="Arial" w:hAnsi="Arial" w:cs="Arial"/>
            <w:noProof/>
            <w:webHidden/>
          </w:rPr>
        </w:r>
        <w:r w:rsidRPr="00A05DED">
          <w:rPr>
            <w:rFonts w:ascii="Arial" w:hAnsi="Arial" w:cs="Arial"/>
            <w:noProof/>
            <w:webHidden/>
          </w:rPr>
          <w:fldChar w:fldCharType="separate"/>
        </w:r>
        <w:r w:rsidRPr="00A05DED">
          <w:rPr>
            <w:rFonts w:ascii="Arial" w:hAnsi="Arial" w:cs="Arial"/>
            <w:noProof/>
            <w:webHidden/>
          </w:rPr>
          <w:t>24</w:t>
        </w:r>
        <w:r w:rsidRPr="00A05DED">
          <w:rPr>
            <w:rFonts w:ascii="Arial" w:hAnsi="Arial" w:cs="Arial"/>
            <w:noProof/>
            <w:webHidden/>
          </w:rPr>
          <w:fldChar w:fldCharType="end"/>
        </w:r>
      </w:hyperlink>
    </w:p>
    <w:p w14:paraId="615BA619" w14:textId="77777777" w:rsidR="00A05DED" w:rsidRPr="00A05DED" w:rsidRDefault="00A05DED" w:rsidP="00A05DED">
      <w:pPr>
        <w:pStyle w:val="TOC1"/>
        <w:tabs>
          <w:tab w:val="left" w:pos="480"/>
        </w:tabs>
        <w:spacing w:before="0" w:after="0" w:line="360" w:lineRule="auto"/>
        <w:rPr>
          <w:rFonts w:ascii="Arial" w:eastAsiaTheme="minorEastAsia" w:hAnsi="Arial" w:cs="Arial"/>
          <w:noProof/>
          <w:lang w:bidi="ar-SA"/>
        </w:rPr>
      </w:pPr>
      <w:hyperlink w:anchor="_Toc55470904" w:history="1">
        <w:r w:rsidRPr="00A05DED">
          <w:rPr>
            <w:rStyle w:val="Hyperlink"/>
            <w:rFonts w:ascii="Arial" w:hAnsi="Arial" w:cs="Arial"/>
            <w:noProof/>
          </w:rPr>
          <w:t>10</w:t>
        </w:r>
        <w:r w:rsidRPr="00A05DED">
          <w:rPr>
            <w:rFonts w:ascii="Arial" w:eastAsiaTheme="minorEastAsia" w:hAnsi="Arial" w:cs="Arial"/>
            <w:noProof/>
            <w:lang w:bidi="ar-SA"/>
          </w:rPr>
          <w:tab/>
        </w:r>
        <w:r w:rsidRPr="00A05DED">
          <w:rPr>
            <w:rStyle w:val="Hyperlink"/>
            <w:rFonts w:ascii="Arial" w:hAnsi="Arial" w:cs="Arial"/>
            <w:noProof/>
          </w:rPr>
          <w:t>Credit Impairment/Expected Credit Loss</w:t>
        </w:r>
        <w:r w:rsidRPr="00A05DED">
          <w:rPr>
            <w:rFonts w:ascii="Arial" w:hAnsi="Arial" w:cs="Arial"/>
            <w:noProof/>
            <w:webHidden/>
          </w:rPr>
          <w:tab/>
        </w:r>
        <w:r w:rsidRPr="00A05DED">
          <w:rPr>
            <w:rFonts w:ascii="Arial" w:hAnsi="Arial" w:cs="Arial"/>
            <w:noProof/>
            <w:webHidden/>
          </w:rPr>
          <w:fldChar w:fldCharType="begin"/>
        </w:r>
        <w:r w:rsidRPr="00A05DED">
          <w:rPr>
            <w:rFonts w:ascii="Arial" w:hAnsi="Arial" w:cs="Arial"/>
            <w:noProof/>
            <w:webHidden/>
          </w:rPr>
          <w:instrText xml:space="preserve"> PAGEREF _Toc55470904 \h </w:instrText>
        </w:r>
        <w:r w:rsidRPr="00A05DED">
          <w:rPr>
            <w:rFonts w:ascii="Arial" w:hAnsi="Arial" w:cs="Arial"/>
            <w:noProof/>
            <w:webHidden/>
          </w:rPr>
        </w:r>
        <w:r w:rsidRPr="00A05DED">
          <w:rPr>
            <w:rFonts w:ascii="Arial" w:hAnsi="Arial" w:cs="Arial"/>
            <w:noProof/>
            <w:webHidden/>
          </w:rPr>
          <w:fldChar w:fldCharType="separate"/>
        </w:r>
        <w:r w:rsidRPr="00A05DED">
          <w:rPr>
            <w:rFonts w:ascii="Arial" w:hAnsi="Arial" w:cs="Arial"/>
            <w:noProof/>
            <w:webHidden/>
          </w:rPr>
          <w:t>29</w:t>
        </w:r>
        <w:r w:rsidRPr="00A05DED">
          <w:rPr>
            <w:rFonts w:ascii="Arial" w:hAnsi="Arial" w:cs="Arial"/>
            <w:noProof/>
            <w:webHidden/>
          </w:rPr>
          <w:fldChar w:fldCharType="end"/>
        </w:r>
      </w:hyperlink>
    </w:p>
    <w:p w14:paraId="13FFF802" w14:textId="77777777" w:rsidR="00A05DED" w:rsidRPr="00A05DED" w:rsidRDefault="00A05DED" w:rsidP="00A05DED">
      <w:pPr>
        <w:pStyle w:val="TOC2"/>
        <w:spacing w:before="0" w:after="0" w:line="360" w:lineRule="auto"/>
        <w:rPr>
          <w:rFonts w:ascii="Arial" w:eastAsiaTheme="minorEastAsia" w:hAnsi="Arial" w:cs="Arial"/>
          <w:noProof/>
          <w:lang w:bidi="ar-SA"/>
        </w:rPr>
      </w:pPr>
      <w:hyperlink w:anchor="_Toc55470905" w:history="1">
        <w:r w:rsidRPr="00A05DED">
          <w:rPr>
            <w:rStyle w:val="Hyperlink"/>
            <w:rFonts w:ascii="Arial" w:hAnsi="Arial" w:cs="Arial"/>
            <w:noProof/>
          </w:rPr>
          <w:t>Asset Classification</w:t>
        </w:r>
        <w:r w:rsidRPr="00A05DED">
          <w:rPr>
            <w:rFonts w:ascii="Arial" w:hAnsi="Arial" w:cs="Arial"/>
            <w:noProof/>
            <w:webHidden/>
          </w:rPr>
          <w:tab/>
        </w:r>
        <w:r w:rsidRPr="00A05DED">
          <w:rPr>
            <w:rFonts w:ascii="Arial" w:hAnsi="Arial" w:cs="Arial"/>
            <w:noProof/>
            <w:webHidden/>
          </w:rPr>
          <w:fldChar w:fldCharType="begin"/>
        </w:r>
        <w:r w:rsidRPr="00A05DED">
          <w:rPr>
            <w:rFonts w:ascii="Arial" w:hAnsi="Arial" w:cs="Arial"/>
            <w:noProof/>
            <w:webHidden/>
          </w:rPr>
          <w:instrText xml:space="preserve"> PAGEREF _Toc55470905 \h </w:instrText>
        </w:r>
        <w:r w:rsidRPr="00A05DED">
          <w:rPr>
            <w:rFonts w:ascii="Arial" w:hAnsi="Arial" w:cs="Arial"/>
            <w:noProof/>
            <w:webHidden/>
          </w:rPr>
        </w:r>
        <w:r w:rsidRPr="00A05DED">
          <w:rPr>
            <w:rFonts w:ascii="Arial" w:hAnsi="Arial" w:cs="Arial"/>
            <w:noProof/>
            <w:webHidden/>
          </w:rPr>
          <w:fldChar w:fldCharType="separate"/>
        </w:r>
        <w:r w:rsidRPr="00A05DED">
          <w:rPr>
            <w:rFonts w:ascii="Arial" w:hAnsi="Arial" w:cs="Arial"/>
            <w:noProof/>
            <w:webHidden/>
          </w:rPr>
          <w:t>29</w:t>
        </w:r>
        <w:r w:rsidRPr="00A05DED">
          <w:rPr>
            <w:rFonts w:ascii="Arial" w:hAnsi="Arial" w:cs="Arial"/>
            <w:noProof/>
            <w:webHidden/>
          </w:rPr>
          <w:fldChar w:fldCharType="end"/>
        </w:r>
      </w:hyperlink>
    </w:p>
    <w:p w14:paraId="5DDA1FEB" w14:textId="77777777" w:rsidR="00A05DED" w:rsidRPr="00A05DED" w:rsidRDefault="00A05DED" w:rsidP="00A05DED">
      <w:pPr>
        <w:pStyle w:val="TOC2"/>
        <w:spacing w:before="0" w:after="0" w:line="360" w:lineRule="auto"/>
        <w:rPr>
          <w:rFonts w:ascii="Arial" w:eastAsiaTheme="minorEastAsia" w:hAnsi="Arial" w:cs="Arial"/>
          <w:noProof/>
          <w:lang w:bidi="ar-SA"/>
        </w:rPr>
      </w:pPr>
      <w:hyperlink w:anchor="_Toc55470906" w:history="1">
        <w:r w:rsidRPr="00A05DED">
          <w:rPr>
            <w:rStyle w:val="Hyperlink"/>
            <w:rFonts w:ascii="Arial" w:hAnsi="Arial" w:cs="Arial"/>
            <w:noProof/>
          </w:rPr>
          <w:t>Stage 1 Exposures</w:t>
        </w:r>
        <w:r w:rsidRPr="00A05DED">
          <w:rPr>
            <w:rFonts w:ascii="Arial" w:hAnsi="Arial" w:cs="Arial"/>
            <w:noProof/>
            <w:webHidden/>
          </w:rPr>
          <w:tab/>
        </w:r>
        <w:r w:rsidRPr="00A05DED">
          <w:rPr>
            <w:rFonts w:ascii="Arial" w:hAnsi="Arial" w:cs="Arial"/>
            <w:noProof/>
            <w:webHidden/>
          </w:rPr>
          <w:fldChar w:fldCharType="begin"/>
        </w:r>
        <w:r w:rsidRPr="00A05DED">
          <w:rPr>
            <w:rFonts w:ascii="Arial" w:hAnsi="Arial" w:cs="Arial"/>
            <w:noProof/>
            <w:webHidden/>
          </w:rPr>
          <w:instrText xml:space="preserve"> PAGEREF _Toc55470906 \h </w:instrText>
        </w:r>
        <w:r w:rsidRPr="00A05DED">
          <w:rPr>
            <w:rFonts w:ascii="Arial" w:hAnsi="Arial" w:cs="Arial"/>
            <w:noProof/>
            <w:webHidden/>
          </w:rPr>
        </w:r>
        <w:r w:rsidRPr="00A05DED">
          <w:rPr>
            <w:rFonts w:ascii="Arial" w:hAnsi="Arial" w:cs="Arial"/>
            <w:noProof/>
            <w:webHidden/>
          </w:rPr>
          <w:fldChar w:fldCharType="separate"/>
        </w:r>
        <w:r w:rsidRPr="00A05DED">
          <w:rPr>
            <w:rFonts w:ascii="Arial" w:hAnsi="Arial" w:cs="Arial"/>
            <w:noProof/>
            <w:webHidden/>
          </w:rPr>
          <w:t>29</w:t>
        </w:r>
        <w:r w:rsidRPr="00A05DED">
          <w:rPr>
            <w:rFonts w:ascii="Arial" w:hAnsi="Arial" w:cs="Arial"/>
            <w:noProof/>
            <w:webHidden/>
          </w:rPr>
          <w:fldChar w:fldCharType="end"/>
        </w:r>
      </w:hyperlink>
    </w:p>
    <w:p w14:paraId="1407673F" w14:textId="77777777" w:rsidR="00A05DED" w:rsidRPr="00A05DED" w:rsidRDefault="00A05DED" w:rsidP="00A05DED">
      <w:pPr>
        <w:pStyle w:val="TOC2"/>
        <w:spacing w:before="0" w:after="0" w:line="360" w:lineRule="auto"/>
        <w:rPr>
          <w:rFonts w:ascii="Arial" w:eastAsiaTheme="minorEastAsia" w:hAnsi="Arial" w:cs="Arial"/>
          <w:noProof/>
          <w:lang w:bidi="ar-SA"/>
        </w:rPr>
      </w:pPr>
      <w:hyperlink w:anchor="_Toc55470907" w:history="1">
        <w:r w:rsidRPr="00A05DED">
          <w:rPr>
            <w:rStyle w:val="Hyperlink"/>
            <w:rFonts w:ascii="Arial" w:hAnsi="Arial" w:cs="Arial"/>
            <w:noProof/>
          </w:rPr>
          <w:t>Stage 2 Exposures</w:t>
        </w:r>
        <w:r w:rsidRPr="00A05DED">
          <w:rPr>
            <w:rFonts w:ascii="Arial" w:hAnsi="Arial" w:cs="Arial"/>
            <w:noProof/>
            <w:webHidden/>
          </w:rPr>
          <w:tab/>
        </w:r>
        <w:r w:rsidRPr="00A05DED">
          <w:rPr>
            <w:rFonts w:ascii="Arial" w:hAnsi="Arial" w:cs="Arial"/>
            <w:noProof/>
            <w:webHidden/>
          </w:rPr>
          <w:fldChar w:fldCharType="begin"/>
        </w:r>
        <w:r w:rsidRPr="00A05DED">
          <w:rPr>
            <w:rFonts w:ascii="Arial" w:hAnsi="Arial" w:cs="Arial"/>
            <w:noProof/>
            <w:webHidden/>
          </w:rPr>
          <w:instrText xml:space="preserve"> PAGEREF _Toc55470907 \h </w:instrText>
        </w:r>
        <w:r w:rsidRPr="00A05DED">
          <w:rPr>
            <w:rFonts w:ascii="Arial" w:hAnsi="Arial" w:cs="Arial"/>
            <w:noProof/>
            <w:webHidden/>
          </w:rPr>
        </w:r>
        <w:r w:rsidRPr="00A05DED">
          <w:rPr>
            <w:rFonts w:ascii="Arial" w:hAnsi="Arial" w:cs="Arial"/>
            <w:noProof/>
            <w:webHidden/>
          </w:rPr>
          <w:fldChar w:fldCharType="separate"/>
        </w:r>
        <w:r w:rsidRPr="00A05DED">
          <w:rPr>
            <w:rFonts w:ascii="Arial" w:hAnsi="Arial" w:cs="Arial"/>
            <w:noProof/>
            <w:webHidden/>
          </w:rPr>
          <w:t>30</w:t>
        </w:r>
        <w:r w:rsidRPr="00A05DED">
          <w:rPr>
            <w:rFonts w:ascii="Arial" w:hAnsi="Arial" w:cs="Arial"/>
            <w:noProof/>
            <w:webHidden/>
          </w:rPr>
          <w:fldChar w:fldCharType="end"/>
        </w:r>
      </w:hyperlink>
    </w:p>
    <w:p w14:paraId="7B108C70" w14:textId="77777777" w:rsidR="00A05DED" w:rsidRPr="00A05DED" w:rsidRDefault="00A05DED" w:rsidP="00A05DED">
      <w:pPr>
        <w:pStyle w:val="TOC2"/>
        <w:spacing w:before="0" w:after="0" w:line="360" w:lineRule="auto"/>
        <w:rPr>
          <w:rFonts w:ascii="Arial" w:eastAsiaTheme="minorEastAsia" w:hAnsi="Arial" w:cs="Arial"/>
          <w:noProof/>
          <w:lang w:bidi="ar-SA"/>
        </w:rPr>
      </w:pPr>
      <w:hyperlink w:anchor="_Toc55470908" w:history="1">
        <w:r w:rsidRPr="00A05DED">
          <w:rPr>
            <w:rStyle w:val="Hyperlink"/>
            <w:rFonts w:ascii="Arial" w:hAnsi="Arial" w:cs="Arial"/>
            <w:noProof/>
          </w:rPr>
          <w:t>Stage 3 Exposures</w:t>
        </w:r>
        <w:r w:rsidRPr="00A05DED">
          <w:rPr>
            <w:rFonts w:ascii="Arial" w:hAnsi="Arial" w:cs="Arial"/>
            <w:noProof/>
            <w:webHidden/>
          </w:rPr>
          <w:tab/>
        </w:r>
        <w:r w:rsidRPr="00A05DED">
          <w:rPr>
            <w:rFonts w:ascii="Arial" w:hAnsi="Arial" w:cs="Arial"/>
            <w:noProof/>
            <w:webHidden/>
          </w:rPr>
          <w:fldChar w:fldCharType="begin"/>
        </w:r>
        <w:r w:rsidRPr="00A05DED">
          <w:rPr>
            <w:rFonts w:ascii="Arial" w:hAnsi="Arial" w:cs="Arial"/>
            <w:noProof/>
            <w:webHidden/>
          </w:rPr>
          <w:instrText xml:space="preserve"> PAGEREF _Toc55470908 \h </w:instrText>
        </w:r>
        <w:r w:rsidRPr="00A05DED">
          <w:rPr>
            <w:rFonts w:ascii="Arial" w:hAnsi="Arial" w:cs="Arial"/>
            <w:noProof/>
            <w:webHidden/>
          </w:rPr>
        </w:r>
        <w:r w:rsidRPr="00A05DED">
          <w:rPr>
            <w:rFonts w:ascii="Arial" w:hAnsi="Arial" w:cs="Arial"/>
            <w:noProof/>
            <w:webHidden/>
          </w:rPr>
          <w:fldChar w:fldCharType="separate"/>
        </w:r>
        <w:r w:rsidRPr="00A05DED">
          <w:rPr>
            <w:rFonts w:ascii="Arial" w:hAnsi="Arial" w:cs="Arial"/>
            <w:noProof/>
            <w:webHidden/>
          </w:rPr>
          <w:t>31</w:t>
        </w:r>
        <w:r w:rsidRPr="00A05DED">
          <w:rPr>
            <w:rFonts w:ascii="Arial" w:hAnsi="Arial" w:cs="Arial"/>
            <w:noProof/>
            <w:webHidden/>
          </w:rPr>
          <w:fldChar w:fldCharType="end"/>
        </w:r>
      </w:hyperlink>
    </w:p>
    <w:p w14:paraId="44E89980" w14:textId="77777777" w:rsidR="00A05DED" w:rsidRPr="00A05DED" w:rsidRDefault="00A05DED" w:rsidP="00A05DED">
      <w:pPr>
        <w:pStyle w:val="TOC2"/>
        <w:spacing w:before="0" w:after="0" w:line="360" w:lineRule="auto"/>
        <w:rPr>
          <w:rFonts w:ascii="Arial" w:eastAsiaTheme="minorEastAsia" w:hAnsi="Arial" w:cs="Arial"/>
          <w:noProof/>
          <w:lang w:bidi="ar-SA"/>
        </w:rPr>
      </w:pPr>
      <w:hyperlink w:anchor="_Toc55470909" w:history="1">
        <w:r w:rsidRPr="00A05DED">
          <w:rPr>
            <w:rStyle w:val="Hyperlink"/>
            <w:rFonts w:ascii="Arial" w:hAnsi="Arial" w:cs="Arial"/>
            <w:noProof/>
          </w:rPr>
          <w:t>Monitoring of Stage 3 Exposures</w:t>
        </w:r>
        <w:r w:rsidRPr="00A05DED">
          <w:rPr>
            <w:rFonts w:ascii="Arial" w:hAnsi="Arial" w:cs="Arial"/>
            <w:noProof/>
            <w:webHidden/>
          </w:rPr>
          <w:tab/>
        </w:r>
        <w:r w:rsidRPr="00A05DED">
          <w:rPr>
            <w:rFonts w:ascii="Arial" w:hAnsi="Arial" w:cs="Arial"/>
            <w:noProof/>
            <w:webHidden/>
          </w:rPr>
          <w:fldChar w:fldCharType="begin"/>
        </w:r>
        <w:r w:rsidRPr="00A05DED">
          <w:rPr>
            <w:rFonts w:ascii="Arial" w:hAnsi="Arial" w:cs="Arial"/>
            <w:noProof/>
            <w:webHidden/>
          </w:rPr>
          <w:instrText xml:space="preserve"> PAGEREF _Toc55470909 \h </w:instrText>
        </w:r>
        <w:r w:rsidRPr="00A05DED">
          <w:rPr>
            <w:rFonts w:ascii="Arial" w:hAnsi="Arial" w:cs="Arial"/>
            <w:noProof/>
            <w:webHidden/>
          </w:rPr>
        </w:r>
        <w:r w:rsidRPr="00A05DED">
          <w:rPr>
            <w:rFonts w:ascii="Arial" w:hAnsi="Arial" w:cs="Arial"/>
            <w:noProof/>
            <w:webHidden/>
          </w:rPr>
          <w:fldChar w:fldCharType="separate"/>
        </w:r>
        <w:r w:rsidRPr="00A05DED">
          <w:rPr>
            <w:rFonts w:ascii="Arial" w:hAnsi="Arial" w:cs="Arial"/>
            <w:noProof/>
            <w:webHidden/>
          </w:rPr>
          <w:t>31</w:t>
        </w:r>
        <w:r w:rsidRPr="00A05DED">
          <w:rPr>
            <w:rFonts w:ascii="Arial" w:hAnsi="Arial" w:cs="Arial"/>
            <w:noProof/>
            <w:webHidden/>
          </w:rPr>
          <w:fldChar w:fldCharType="end"/>
        </w:r>
      </w:hyperlink>
    </w:p>
    <w:p w14:paraId="2A55A43C" w14:textId="77777777" w:rsidR="00A05DED" w:rsidRPr="00A05DED" w:rsidRDefault="00A05DED" w:rsidP="00A05DED">
      <w:pPr>
        <w:pStyle w:val="TOC1"/>
        <w:tabs>
          <w:tab w:val="left" w:pos="480"/>
        </w:tabs>
        <w:spacing w:before="0" w:after="0" w:line="360" w:lineRule="auto"/>
        <w:rPr>
          <w:rFonts w:ascii="Arial" w:eastAsiaTheme="minorEastAsia" w:hAnsi="Arial" w:cs="Arial"/>
          <w:noProof/>
          <w:lang w:bidi="ar-SA"/>
        </w:rPr>
      </w:pPr>
      <w:hyperlink w:anchor="_Toc55470910" w:history="1">
        <w:r w:rsidRPr="00A05DED">
          <w:rPr>
            <w:rStyle w:val="Hyperlink"/>
            <w:rFonts w:ascii="Arial" w:hAnsi="Arial" w:cs="Arial"/>
            <w:noProof/>
          </w:rPr>
          <w:t>11</w:t>
        </w:r>
        <w:r w:rsidRPr="00A05DED">
          <w:rPr>
            <w:rFonts w:ascii="Arial" w:eastAsiaTheme="minorEastAsia" w:hAnsi="Arial" w:cs="Arial"/>
            <w:noProof/>
            <w:lang w:bidi="ar-SA"/>
          </w:rPr>
          <w:tab/>
        </w:r>
        <w:r w:rsidRPr="00A05DED">
          <w:rPr>
            <w:rStyle w:val="Hyperlink"/>
            <w:rFonts w:ascii="Arial" w:hAnsi="Arial" w:cs="Arial"/>
            <w:noProof/>
          </w:rPr>
          <w:t>Record Keeping</w:t>
        </w:r>
        <w:r w:rsidRPr="00A05DED">
          <w:rPr>
            <w:rFonts w:ascii="Arial" w:hAnsi="Arial" w:cs="Arial"/>
            <w:noProof/>
            <w:webHidden/>
          </w:rPr>
          <w:tab/>
        </w:r>
        <w:r w:rsidRPr="00A05DED">
          <w:rPr>
            <w:rFonts w:ascii="Arial" w:hAnsi="Arial" w:cs="Arial"/>
            <w:noProof/>
            <w:webHidden/>
          </w:rPr>
          <w:fldChar w:fldCharType="begin"/>
        </w:r>
        <w:r w:rsidRPr="00A05DED">
          <w:rPr>
            <w:rFonts w:ascii="Arial" w:hAnsi="Arial" w:cs="Arial"/>
            <w:noProof/>
            <w:webHidden/>
          </w:rPr>
          <w:instrText xml:space="preserve"> PAGEREF _Toc55470910 \h </w:instrText>
        </w:r>
        <w:r w:rsidRPr="00A05DED">
          <w:rPr>
            <w:rFonts w:ascii="Arial" w:hAnsi="Arial" w:cs="Arial"/>
            <w:noProof/>
            <w:webHidden/>
          </w:rPr>
        </w:r>
        <w:r w:rsidRPr="00A05DED">
          <w:rPr>
            <w:rFonts w:ascii="Arial" w:hAnsi="Arial" w:cs="Arial"/>
            <w:noProof/>
            <w:webHidden/>
          </w:rPr>
          <w:fldChar w:fldCharType="separate"/>
        </w:r>
        <w:r w:rsidRPr="00A05DED">
          <w:rPr>
            <w:rFonts w:ascii="Arial" w:hAnsi="Arial" w:cs="Arial"/>
            <w:noProof/>
            <w:webHidden/>
          </w:rPr>
          <w:t>32</w:t>
        </w:r>
        <w:r w:rsidRPr="00A05DED">
          <w:rPr>
            <w:rFonts w:ascii="Arial" w:hAnsi="Arial" w:cs="Arial"/>
            <w:noProof/>
            <w:webHidden/>
          </w:rPr>
          <w:fldChar w:fldCharType="end"/>
        </w:r>
      </w:hyperlink>
    </w:p>
    <w:p w14:paraId="328A5861" w14:textId="77777777" w:rsidR="00A05DED" w:rsidRPr="00A05DED" w:rsidRDefault="00A05DED" w:rsidP="00A05DED">
      <w:pPr>
        <w:pStyle w:val="TOC1"/>
        <w:tabs>
          <w:tab w:val="left" w:pos="480"/>
        </w:tabs>
        <w:spacing w:before="0" w:after="0" w:line="360" w:lineRule="auto"/>
        <w:rPr>
          <w:rFonts w:ascii="Arial" w:eastAsiaTheme="minorEastAsia" w:hAnsi="Arial" w:cs="Arial"/>
          <w:noProof/>
          <w:lang w:bidi="ar-SA"/>
        </w:rPr>
      </w:pPr>
      <w:hyperlink w:anchor="_Toc55470911" w:history="1">
        <w:r w:rsidRPr="00A05DED">
          <w:rPr>
            <w:rStyle w:val="Hyperlink"/>
            <w:rFonts w:ascii="Arial" w:hAnsi="Arial" w:cs="Arial"/>
            <w:noProof/>
          </w:rPr>
          <w:t>12</w:t>
        </w:r>
        <w:r w:rsidRPr="00A05DED">
          <w:rPr>
            <w:rFonts w:ascii="Arial" w:eastAsiaTheme="minorEastAsia" w:hAnsi="Arial" w:cs="Arial"/>
            <w:noProof/>
            <w:lang w:bidi="ar-SA"/>
          </w:rPr>
          <w:tab/>
        </w:r>
        <w:r w:rsidRPr="00A05DED">
          <w:rPr>
            <w:rStyle w:val="Hyperlink"/>
            <w:rFonts w:ascii="Arial" w:hAnsi="Arial" w:cs="Arial"/>
            <w:noProof/>
          </w:rPr>
          <w:t>Training</w:t>
        </w:r>
        <w:r w:rsidRPr="00A05DED">
          <w:rPr>
            <w:rFonts w:ascii="Arial" w:hAnsi="Arial" w:cs="Arial"/>
            <w:noProof/>
            <w:webHidden/>
          </w:rPr>
          <w:tab/>
        </w:r>
        <w:r w:rsidRPr="00A05DED">
          <w:rPr>
            <w:rFonts w:ascii="Arial" w:hAnsi="Arial" w:cs="Arial"/>
            <w:noProof/>
            <w:webHidden/>
          </w:rPr>
          <w:fldChar w:fldCharType="begin"/>
        </w:r>
        <w:r w:rsidRPr="00A05DED">
          <w:rPr>
            <w:rFonts w:ascii="Arial" w:hAnsi="Arial" w:cs="Arial"/>
            <w:noProof/>
            <w:webHidden/>
          </w:rPr>
          <w:instrText xml:space="preserve"> PAGEREF _Toc55470911 \h </w:instrText>
        </w:r>
        <w:r w:rsidRPr="00A05DED">
          <w:rPr>
            <w:rFonts w:ascii="Arial" w:hAnsi="Arial" w:cs="Arial"/>
            <w:noProof/>
            <w:webHidden/>
          </w:rPr>
        </w:r>
        <w:r w:rsidRPr="00A05DED">
          <w:rPr>
            <w:rFonts w:ascii="Arial" w:hAnsi="Arial" w:cs="Arial"/>
            <w:noProof/>
            <w:webHidden/>
          </w:rPr>
          <w:fldChar w:fldCharType="separate"/>
        </w:r>
        <w:r w:rsidRPr="00A05DED">
          <w:rPr>
            <w:rFonts w:ascii="Arial" w:hAnsi="Arial" w:cs="Arial"/>
            <w:noProof/>
            <w:webHidden/>
          </w:rPr>
          <w:t>32</w:t>
        </w:r>
        <w:r w:rsidRPr="00A05DED">
          <w:rPr>
            <w:rFonts w:ascii="Arial" w:hAnsi="Arial" w:cs="Arial"/>
            <w:noProof/>
            <w:webHidden/>
          </w:rPr>
          <w:fldChar w:fldCharType="end"/>
        </w:r>
      </w:hyperlink>
    </w:p>
    <w:p w14:paraId="006D5F21" w14:textId="77777777" w:rsidR="00A05DED" w:rsidRPr="00A05DED" w:rsidRDefault="00A05DED" w:rsidP="00A05DED">
      <w:pPr>
        <w:pStyle w:val="TOC1"/>
        <w:tabs>
          <w:tab w:val="left" w:pos="480"/>
        </w:tabs>
        <w:spacing w:before="0" w:after="0" w:line="360" w:lineRule="auto"/>
        <w:rPr>
          <w:rFonts w:ascii="Arial" w:eastAsiaTheme="minorEastAsia" w:hAnsi="Arial" w:cs="Arial"/>
          <w:noProof/>
          <w:lang w:bidi="ar-SA"/>
        </w:rPr>
      </w:pPr>
      <w:hyperlink w:anchor="_Toc55470912" w:history="1">
        <w:r w:rsidRPr="00A05DED">
          <w:rPr>
            <w:rStyle w:val="Hyperlink"/>
            <w:rFonts w:ascii="Arial" w:hAnsi="Arial" w:cs="Arial"/>
            <w:noProof/>
          </w:rPr>
          <w:t>13</w:t>
        </w:r>
        <w:r w:rsidRPr="00A05DED">
          <w:rPr>
            <w:rFonts w:ascii="Arial" w:eastAsiaTheme="minorEastAsia" w:hAnsi="Arial" w:cs="Arial"/>
            <w:noProof/>
            <w:lang w:bidi="ar-SA"/>
          </w:rPr>
          <w:tab/>
        </w:r>
        <w:r w:rsidRPr="00A05DED">
          <w:rPr>
            <w:rStyle w:val="Hyperlink"/>
            <w:rFonts w:ascii="Arial" w:hAnsi="Arial" w:cs="Arial"/>
            <w:noProof/>
          </w:rPr>
          <w:t>Appendix A - Credit Risk Delegated Authority</w:t>
        </w:r>
        <w:r w:rsidRPr="00A05DED">
          <w:rPr>
            <w:rFonts w:ascii="Arial" w:hAnsi="Arial" w:cs="Arial"/>
            <w:noProof/>
            <w:webHidden/>
          </w:rPr>
          <w:tab/>
        </w:r>
        <w:r w:rsidRPr="00A05DED">
          <w:rPr>
            <w:rFonts w:ascii="Arial" w:hAnsi="Arial" w:cs="Arial"/>
            <w:noProof/>
            <w:webHidden/>
          </w:rPr>
          <w:fldChar w:fldCharType="begin"/>
        </w:r>
        <w:r w:rsidRPr="00A05DED">
          <w:rPr>
            <w:rFonts w:ascii="Arial" w:hAnsi="Arial" w:cs="Arial"/>
            <w:noProof/>
            <w:webHidden/>
          </w:rPr>
          <w:instrText xml:space="preserve"> PAGEREF _Toc55470912 \h </w:instrText>
        </w:r>
        <w:r w:rsidRPr="00A05DED">
          <w:rPr>
            <w:rFonts w:ascii="Arial" w:hAnsi="Arial" w:cs="Arial"/>
            <w:noProof/>
            <w:webHidden/>
          </w:rPr>
        </w:r>
        <w:r w:rsidRPr="00A05DED">
          <w:rPr>
            <w:rFonts w:ascii="Arial" w:hAnsi="Arial" w:cs="Arial"/>
            <w:noProof/>
            <w:webHidden/>
          </w:rPr>
          <w:fldChar w:fldCharType="separate"/>
        </w:r>
        <w:r w:rsidRPr="00A05DED">
          <w:rPr>
            <w:rFonts w:ascii="Arial" w:hAnsi="Arial" w:cs="Arial"/>
            <w:noProof/>
            <w:webHidden/>
          </w:rPr>
          <w:t>33</w:t>
        </w:r>
        <w:r w:rsidRPr="00A05DED">
          <w:rPr>
            <w:rFonts w:ascii="Arial" w:hAnsi="Arial" w:cs="Arial"/>
            <w:noProof/>
            <w:webHidden/>
          </w:rPr>
          <w:fldChar w:fldCharType="end"/>
        </w:r>
      </w:hyperlink>
    </w:p>
    <w:p w14:paraId="7EE718F3" w14:textId="77777777" w:rsidR="00A05DED" w:rsidRPr="00A05DED" w:rsidRDefault="00A05DED" w:rsidP="00A05DED">
      <w:pPr>
        <w:pStyle w:val="TOC1"/>
        <w:tabs>
          <w:tab w:val="left" w:pos="480"/>
        </w:tabs>
        <w:spacing w:before="0" w:after="0" w:line="360" w:lineRule="auto"/>
        <w:rPr>
          <w:rFonts w:ascii="Arial" w:eastAsiaTheme="minorEastAsia" w:hAnsi="Arial" w:cs="Arial"/>
          <w:noProof/>
          <w:lang w:bidi="ar-SA"/>
        </w:rPr>
      </w:pPr>
      <w:hyperlink w:anchor="_Toc55470913" w:history="1">
        <w:r w:rsidRPr="00A05DED">
          <w:rPr>
            <w:rStyle w:val="Hyperlink"/>
            <w:rFonts w:ascii="Arial" w:hAnsi="Arial" w:cs="Arial"/>
            <w:noProof/>
          </w:rPr>
          <w:t>14</w:t>
        </w:r>
        <w:r w:rsidRPr="00A05DED">
          <w:rPr>
            <w:rFonts w:ascii="Arial" w:eastAsiaTheme="minorEastAsia" w:hAnsi="Arial" w:cs="Arial"/>
            <w:noProof/>
            <w:lang w:bidi="ar-SA"/>
          </w:rPr>
          <w:tab/>
        </w:r>
        <w:r w:rsidRPr="00A05DED">
          <w:rPr>
            <w:rStyle w:val="Hyperlink"/>
            <w:rFonts w:ascii="Arial" w:hAnsi="Arial" w:cs="Arial"/>
            <w:noProof/>
          </w:rPr>
          <w:t>Appendix B – Risk Appetite</w:t>
        </w:r>
        <w:r w:rsidRPr="00A05DED">
          <w:rPr>
            <w:rFonts w:ascii="Arial" w:hAnsi="Arial" w:cs="Arial"/>
            <w:noProof/>
            <w:webHidden/>
          </w:rPr>
          <w:tab/>
        </w:r>
        <w:r w:rsidRPr="00A05DED">
          <w:rPr>
            <w:rFonts w:ascii="Arial" w:hAnsi="Arial" w:cs="Arial"/>
            <w:noProof/>
            <w:webHidden/>
          </w:rPr>
          <w:fldChar w:fldCharType="begin"/>
        </w:r>
        <w:r w:rsidRPr="00A05DED">
          <w:rPr>
            <w:rFonts w:ascii="Arial" w:hAnsi="Arial" w:cs="Arial"/>
            <w:noProof/>
            <w:webHidden/>
          </w:rPr>
          <w:instrText xml:space="preserve"> PAGEREF _Toc55470913 \h </w:instrText>
        </w:r>
        <w:r w:rsidRPr="00A05DED">
          <w:rPr>
            <w:rFonts w:ascii="Arial" w:hAnsi="Arial" w:cs="Arial"/>
            <w:noProof/>
            <w:webHidden/>
          </w:rPr>
        </w:r>
        <w:r w:rsidRPr="00A05DED">
          <w:rPr>
            <w:rFonts w:ascii="Arial" w:hAnsi="Arial" w:cs="Arial"/>
            <w:noProof/>
            <w:webHidden/>
          </w:rPr>
          <w:fldChar w:fldCharType="separate"/>
        </w:r>
        <w:r w:rsidRPr="00A05DED">
          <w:rPr>
            <w:rFonts w:ascii="Arial" w:hAnsi="Arial" w:cs="Arial"/>
            <w:noProof/>
            <w:webHidden/>
          </w:rPr>
          <w:t>34</w:t>
        </w:r>
        <w:r w:rsidRPr="00A05DED">
          <w:rPr>
            <w:rFonts w:ascii="Arial" w:hAnsi="Arial" w:cs="Arial"/>
            <w:noProof/>
            <w:webHidden/>
          </w:rPr>
          <w:fldChar w:fldCharType="end"/>
        </w:r>
      </w:hyperlink>
    </w:p>
    <w:p w14:paraId="02B529AE" w14:textId="77777777" w:rsidR="00A05DED" w:rsidRPr="00A05DED" w:rsidRDefault="00A05DED" w:rsidP="00A05DED">
      <w:pPr>
        <w:pStyle w:val="TOC1"/>
        <w:tabs>
          <w:tab w:val="left" w:pos="480"/>
        </w:tabs>
        <w:spacing w:before="0" w:after="0" w:line="360" w:lineRule="auto"/>
        <w:rPr>
          <w:rFonts w:ascii="Arial" w:eastAsiaTheme="minorEastAsia" w:hAnsi="Arial" w:cs="Arial"/>
          <w:noProof/>
          <w:lang w:bidi="ar-SA"/>
        </w:rPr>
      </w:pPr>
      <w:hyperlink w:anchor="_Toc55470914" w:history="1">
        <w:r w:rsidRPr="00A05DED">
          <w:rPr>
            <w:rStyle w:val="Hyperlink"/>
            <w:rFonts w:ascii="Arial" w:hAnsi="Arial" w:cs="Arial"/>
            <w:noProof/>
          </w:rPr>
          <w:t>15</w:t>
        </w:r>
        <w:r w:rsidRPr="00A05DED">
          <w:rPr>
            <w:rFonts w:ascii="Arial" w:eastAsiaTheme="minorEastAsia" w:hAnsi="Arial" w:cs="Arial"/>
            <w:noProof/>
            <w:lang w:bidi="ar-SA"/>
          </w:rPr>
          <w:tab/>
        </w:r>
        <w:r w:rsidRPr="00A05DED">
          <w:rPr>
            <w:rStyle w:val="Hyperlink"/>
            <w:rFonts w:ascii="Arial" w:hAnsi="Arial" w:cs="Arial"/>
            <w:noProof/>
          </w:rPr>
          <w:t>Appendix C – Credit request format Corporate</w:t>
        </w:r>
        <w:r w:rsidRPr="00A05DED">
          <w:rPr>
            <w:rFonts w:ascii="Arial" w:hAnsi="Arial" w:cs="Arial"/>
            <w:noProof/>
            <w:webHidden/>
          </w:rPr>
          <w:tab/>
        </w:r>
        <w:r w:rsidRPr="00A05DED">
          <w:rPr>
            <w:rFonts w:ascii="Arial" w:hAnsi="Arial" w:cs="Arial"/>
            <w:noProof/>
            <w:webHidden/>
          </w:rPr>
          <w:fldChar w:fldCharType="begin"/>
        </w:r>
        <w:r w:rsidRPr="00A05DED">
          <w:rPr>
            <w:rFonts w:ascii="Arial" w:hAnsi="Arial" w:cs="Arial"/>
            <w:noProof/>
            <w:webHidden/>
          </w:rPr>
          <w:instrText xml:space="preserve"> PAGEREF _Toc55470914 \h </w:instrText>
        </w:r>
        <w:r w:rsidRPr="00A05DED">
          <w:rPr>
            <w:rFonts w:ascii="Arial" w:hAnsi="Arial" w:cs="Arial"/>
            <w:noProof/>
            <w:webHidden/>
          </w:rPr>
        </w:r>
        <w:r w:rsidRPr="00A05DED">
          <w:rPr>
            <w:rFonts w:ascii="Arial" w:hAnsi="Arial" w:cs="Arial"/>
            <w:noProof/>
            <w:webHidden/>
          </w:rPr>
          <w:fldChar w:fldCharType="separate"/>
        </w:r>
        <w:r w:rsidRPr="00A05DED">
          <w:rPr>
            <w:rFonts w:ascii="Arial" w:hAnsi="Arial" w:cs="Arial"/>
            <w:noProof/>
            <w:webHidden/>
          </w:rPr>
          <w:t>36</w:t>
        </w:r>
        <w:r w:rsidRPr="00A05DED">
          <w:rPr>
            <w:rFonts w:ascii="Arial" w:hAnsi="Arial" w:cs="Arial"/>
            <w:noProof/>
            <w:webHidden/>
          </w:rPr>
          <w:fldChar w:fldCharType="end"/>
        </w:r>
      </w:hyperlink>
    </w:p>
    <w:p w14:paraId="7B0C998D" w14:textId="77777777" w:rsidR="00A05DED" w:rsidRPr="00A05DED" w:rsidRDefault="00A05DED" w:rsidP="00A05DED">
      <w:pPr>
        <w:pStyle w:val="TOC1"/>
        <w:tabs>
          <w:tab w:val="left" w:pos="480"/>
        </w:tabs>
        <w:spacing w:before="0" w:after="0" w:line="360" w:lineRule="auto"/>
        <w:rPr>
          <w:rFonts w:ascii="Arial" w:eastAsiaTheme="minorEastAsia" w:hAnsi="Arial" w:cs="Arial"/>
          <w:noProof/>
          <w:lang w:bidi="ar-SA"/>
        </w:rPr>
      </w:pPr>
      <w:hyperlink w:anchor="_Toc55470915" w:history="1">
        <w:r w:rsidRPr="00A05DED">
          <w:rPr>
            <w:rStyle w:val="Hyperlink"/>
            <w:rFonts w:ascii="Arial" w:hAnsi="Arial" w:cs="Arial"/>
            <w:noProof/>
          </w:rPr>
          <w:t>16</w:t>
        </w:r>
        <w:r w:rsidRPr="00A05DED">
          <w:rPr>
            <w:rFonts w:ascii="Arial" w:eastAsiaTheme="minorEastAsia" w:hAnsi="Arial" w:cs="Arial"/>
            <w:noProof/>
            <w:lang w:bidi="ar-SA"/>
          </w:rPr>
          <w:tab/>
        </w:r>
        <w:r w:rsidRPr="00A05DED">
          <w:rPr>
            <w:rStyle w:val="Hyperlink"/>
            <w:rFonts w:ascii="Arial" w:hAnsi="Arial" w:cs="Arial"/>
            <w:noProof/>
          </w:rPr>
          <w:t>Appendix D – Credit Review format Corporate</w:t>
        </w:r>
        <w:r w:rsidRPr="00A05DED">
          <w:rPr>
            <w:rFonts w:ascii="Arial" w:hAnsi="Arial" w:cs="Arial"/>
            <w:noProof/>
            <w:webHidden/>
          </w:rPr>
          <w:tab/>
        </w:r>
        <w:r w:rsidRPr="00A05DED">
          <w:rPr>
            <w:rFonts w:ascii="Arial" w:hAnsi="Arial" w:cs="Arial"/>
            <w:noProof/>
            <w:webHidden/>
          </w:rPr>
          <w:fldChar w:fldCharType="begin"/>
        </w:r>
        <w:r w:rsidRPr="00A05DED">
          <w:rPr>
            <w:rFonts w:ascii="Arial" w:hAnsi="Arial" w:cs="Arial"/>
            <w:noProof/>
            <w:webHidden/>
          </w:rPr>
          <w:instrText xml:space="preserve"> PAGEREF _Toc55470915 \h </w:instrText>
        </w:r>
        <w:r w:rsidRPr="00A05DED">
          <w:rPr>
            <w:rFonts w:ascii="Arial" w:hAnsi="Arial" w:cs="Arial"/>
            <w:noProof/>
            <w:webHidden/>
          </w:rPr>
        </w:r>
        <w:r w:rsidRPr="00A05DED">
          <w:rPr>
            <w:rFonts w:ascii="Arial" w:hAnsi="Arial" w:cs="Arial"/>
            <w:noProof/>
            <w:webHidden/>
          </w:rPr>
          <w:fldChar w:fldCharType="separate"/>
        </w:r>
        <w:r w:rsidRPr="00A05DED">
          <w:rPr>
            <w:rFonts w:ascii="Arial" w:hAnsi="Arial" w:cs="Arial"/>
            <w:noProof/>
            <w:webHidden/>
          </w:rPr>
          <w:t>39</w:t>
        </w:r>
        <w:r w:rsidRPr="00A05DED">
          <w:rPr>
            <w:rFonts w:ascii="Arial" w:hAnsi="Arial" w:cs="Arial"/>
            <w:noProof/>
            <w:webHidden/>
          </w:rPr>
          <w:fldChar w:fldCharType="end"/>
        </w:r>
      </w:hyperlink>
    </w:p>
    <w:p w14:paraId="2D6BAFE9" w14:textId="77777777" w:rsidR="00A05DED" w:rsidRPr="00A05DED" w:rsidRDefault="00A05DED" w:rsidP="00A05DED">
      <w:pPr>
        <w:pStyle w:val="TOC1"/>
        <w:tabs>
          <w:tab w:val="left" w:pos="480"/>
        </w:tabs>
        <w:spacing w:before="0" w:after="0" w:line="360" w:lineRule="auto"/>
        <w:rPr>
          <w:rFonts w:ascii="Arial" w:eastAsiaTheme="minorEastAsia" w:hAnsi="Arial" w:cs="Arial"/>
          <w:noProof/>
          <w:lang w:bidi="ar-SA"/>
        </w:rPr>
      </w:pPr>
      <w:hyperlink w:anchor="_Toc55470916" w:history="1">
        <w:r w:rsidRPr="00A05DED">
          <w:rPr>
            <w:rStyle w:val="Hyperlink"/>
            <w:rFonts w:ascii="Arial" w:hAnsi="Arial" w:cs="Arial"/>
            <w:noProof/>
          </w:rPr>
          <w:t>17</w:t>
        </w:r>
        <w:r w:rsidRPr="00A05DED">
          <w:rPr>
            <w:rFonts w:ascii="Arial" w:eastAsiaTheme="minorEastAsia" w:hAnsi="Arial" w:cs="Arial"/>
            <w:noProof/>
            <w:lang w:bidi="ar-SA"/>
          </w:rPr>
          <w:tab/>
        </w:r>
        <w:r w:rsidRPr="00A05DED">
          <w:rPr>
            <w:rStyle w:val="Hyperlink"/>
            <w:rFonts w:ascii="Arial" w:hAnsi="Arial" w:cs="Arial"/>
            <w:noProof/>
          </w:rPr>
          <w:t>Appendix E – Credit request format Financial Institutions</w:t>
        </w:r>
        <w:r w:rsidRPr="00A05DED">
          <w:rPr>
            <w:rFonts w:ascii="Arial" w:hAnsi="Arial" w:cs="Arial"/>
            <w:noProof/>
            <w:webHidden/>
          </w:rPr>
          <w:tab/>
        </w:r>
        <w:r w:rsidRPr="00A05DED">
          <w:rPr>
            <w:rFonts w:ascii="Arial" w:hAnsi="Arial" w:cs="Arial"/>
            <w:noProof/>
            <w:webHidden/>
          </w:rPr>
          <w:fldChar w:fldCharType="begin"/>
        </w:r>
        <w:r w:rsidRPr="00A05DED">
          <w:rPr>
            <w:rFonts w:ascii="Arial" w:hAnsi="Arial" w:cs="Arial"/>
            <w:noProof/>
            <w:webHidden/>
          </w:rPr>
          <w:instrText xml:space="preserve"> PAGEREF _Toc55470916 \h </w:instrText>
        </w:r>
        <w:r w:rsidRPr="00A05DED">
          <w:rPr>
            <w:rFonts w:ascii="Arial" w:hAnsi="Arial" w:cs="Arial"/>
            <w:noProof/>
            <w:webHidden/>
          </w:rPr>
        </w:r>
        <w:r w:rsidRPr="00A05DED">
          <w:rPr>
            <w:rFonts w:ascii="Arial" w:hAnsi="Arial" w:cs="Arial"/>
            <w:noProof/>
            <w:webHidden/>
          </w:rPr>
          <w:fldChar w:fldCharType="separate"/>
        </w:r>
        <w:r w:rsidRPr="00A05DED">
          <w:rPr>
            <w:rFonts w:ascii="Arial" w:hAnsi="Arial" w:cs="Arial"/>
            <w:noProof/>
            <w:webHidden/>
          </w:rPr>
          <w:t>42</w:t>
        </w:r>
        <w:r w:rsidRPr="00A05DED">
          <w:rPr>
            <w:rFonts w:ascii="Arial" w:hAnsi="Arial" w:cs="Arial"/>
            <w:noProof/>
            <w:webHidden/>
          </w:rPr>
          <w:fldChar w:fldCharType="end"/>
        </w:r>
      </w:hyperlink>
    </w:p>
    <w:p w14:paraId="1748479A" w14:textId="77777777" w:rsidR="00A05DED" w:rsidRPr="00A05DED" w:rsidRDefault="00A05DED" w:rsidP="00A05DED">
      <w:pPr>
        <w:pStyle w:val="TOC1"/>
        <w:tabs>
          <w:tab w:val="left" w:pos="480"/>
        </w:tabs>
        <w:spacing w:before="0" w:after="0" w:line="360" w:lineRule="auto"/>
        <w:rPr>
          <w:rFonts w:ascii="Arial" w:eastAsiaTheme="minorEastAsia" w:hAnsi="Arial" w:cs="Arial"/>
          <w:noProof/>
          <w:lang w:bidi="ar-SA"/>
        </w:rPr>
      </w:pPr>
      <w:hyperlink w:anchor="_Toc55470917" w:history="1">
        <w:r w:rsidRPr="00A05DED">
          <w:rPr>
            <w:rStyle w:val="Hyperlink"/>
            <w:rFonts w:ascii="Arial" w:hAnsi="Arial" w:cs="Arial"/>
            <w:noProof/>
          </w:rPr>
          <w:t>18</w:t>
        </w:r>
        <w:r w:rsidRPr="00A05DED">
          <w:rPr>
            <w:rFonts w:ascii="Arial" w:eastAsiaTheme="minorEastAsia" w:hAnsi="Arial" w:cs="Arial"/>
            <w:noProof/>
            <w:lang w:bidi="ar-SA"/>
          </w:rPr>
          <w:tab/>
        </w:r>
        <w:r w:rsidRPr="00A05DED">
          <w:rPr>
            <w:rStyle w:val="Hyperlink"/>
            <w:rFonts w:ascii="Arial" w:hAnsi="Arial" w:cs="Arial"/>
            <w:noProof/>
          </w:rPr>
          <w:t>Appendix F – Amendment/Waiver/Consent/Extension</w:t>
        </w:r>
        <w:r w:rsidRPr="00A05DED">
          <w:rPr>
            <w:rFonts w:ascii="Arial" w:hAnsi="Arial" w:cs="Arial"/>
            <w:noProof/>
            <w:webHidden/>
          </w:rPr>
          <w:tab/>
        </w:r>
        <w:r w:rsidRPr="00A05DED">
          <w:rPr>
            <w:rFonts w:ascii="Arial" w:hAnsi="Arial" w:cs="Arial"/>
            <w:noProof/>
            <w:webHidden/>
          </w:rPr>
          <w:fldChar w:fldCharType="begin"/>
        </w:r>
        <w:r w:rsidRPr="00A05DED">
          <w:rPr>
            <w:rFonts w:ascii="Arial" w:hAnsi="Arial" w:cs="Arial"/>
            <w:noProof/>
            <w:webHidden/>
          </w:rPr>
          <w:instrText xml:space="preserve"> PAGEREF _Toc55470917 \h </w:instrText>
        </w:r>
        <w:r w:rsidRPr="00A05DED">
          <w:rPr>
            <w:rFonts w:ascii="Arial" w:hAnsi="Arial" w:cs="Arial"/>
            <w:noProof/>
            <w:webHidden/>
          </w:rPr>
        </w:r>
        <w:r w:rsidRPr="00A05DED">
          <w:rPr>
            <w:rFonts w:ascii="Arial" w:hAnsi="Arial" w:cs="Arial"/>
            <w:noProof/>
            <w:webHidden/>
          </w:rPr>
          <w:fldChar w:fldCharType="separate"/>
        </w:r>
        <w:r w:rsidRPr="00A05DED">
          <w:rPr>
            <w:rFonts w:ascii="Arial" w:hAnsi="Arial" w:cs="Arial"/>
            <w:noProof/>
            <w:webHidden/>
          </w:rPr>
          <w:t>45</w:t>
        </w:r>
        <w:r w:rsidRPr="00A05DED">
          <w:rPr>
            <w:rFonts w:ascii="Arial" w:hAnsi="Arial" w:cs="Arial"/>
            <w:noProof/>
            <w:webHidden/>
          </w:rPr>
          <w:fldChar w:fldCharType="end"/>
        </w:r>
      </w:hyperlink>
    </w:p>
    <w:p w14:paraId="4AEF9D23" w14:textId="77777777" w:rsidR="00A05DED" w:rsidRPr="00A05DED" w:rsidRDefault="00A05DED" w:rsidP="00A05DED">
      <w:pPr>
        <w:pStyle w:val="TOC1"/>
        <w:tabs>
          <w:tab w:val="left" w:pos="480"/>
        </w:tabs>
        <w:spacing w:before="0" w:after="0" w:line="360" w:lineRule="auto"/>
        <w:rPr>
          <w:rFonts w:ascii="Arial" w:eastAsiaTheme="minorEastAsia" w:hAnsi="Arial" w:cs="Arial"/>
          <w:noProof/>
          <w:lang w:bidi="ar-SA"/>
        </w:rPr>
      </w:pPr>
      <w:hyperlink w:anchor="_Toc55470918" w:history="1">
        <w:r w:rsidRPr="00A05DED">
          <w:rPr>
            <w:rStyle w:val="Hyperlink"/>
            <w:rFonts w:ascii="Arial" w:hAnsi="Arial" w:cs="Arial"/>
            <w:noProof/>
          </w:rPr>
          <w:t>19</w:t>
        </w:r>
        <w:r w:rsidRPr="00A05DED">
          <w:rPr>
            <w:rFonts w:ascii="Arial" w:eastAsiaTheme="minorEastAsia" w:hAnsi="Arial" w:cs="Arial"/>
            <w:noProof/>
            <w:lang w:bidi="ar-SA"/>
          </w:rPr>
          <w:tab/>
        </w:r>
        <w:r w:rsidRPr="00A05DED">
          <w:rPr>
            <w:rStyle w:val="Hyperlink"/>
            <w:rFonts w:ascii="Arial" w:hAnsi="Arial" w:cs="Arial"/>
            <w:noProof/>
          </w:rPr>
          <w:t>Appendix G – Corporate Credit Approval Process</w:t>
        </w:r>
        <w:r w:rsidRPr="00A05DED">
          <w:rPr>
            <w:rFonts w:ascii="Arial" w:hAnsi="Arial" w:cs="Arial"/>
            <w:noProof/>
            <w:webHidden/>
          </w:rPr>
          <w:tab/>
        </w:r>
        <w:r w:rsidRPr="00A05DED">
          <w:rPr>
            <w:rFonts w:ascii="Arial" w:hAnsi="Arial" w:cs="Arial"/>
            <w:noProof/>
            <w:webHidden/>
          </w:rPr>
          <w:fldChar w:fldCharType="begin"/>
        </w:r>
        <w:r w:rsidRPr="00A05DED">
          <w:rPr>
            <w:rFonts w:ascii="Arial" w:hAnsi="Arial" w:cs="Arial"/>
            <w:noProof/>
            <w:webHidden/>
          </w:rPr>
          <w:instrText xml:space="preserve"> PAGEREF _Toc55470918 \h </w:instrText>
        </w:r>
        <w:r w:rsidRPr="00A05DED">
          <w:rPr>
            <w:rFonts w:ascii="Arial" w:hAnsi="Arial" w:cs="Arial"/>
            <w:noProof/>
            <w:webHidden/>
          </w:rPr>
        </w:r>
        <w:r w:rsidRPr="00A05DED">
          <w:rPr>
            <w:rFonts w:ascii="Arial" w:hAnsi="Arial" w:cs="Arial"/>
            <w:noProof/>
            <w:webHidden/>
          </w:rPr>
          <w:fldChar w:fldCharType="separate"/>
        </w:r>
        <w:r w:rsidRPr="00A05DED">
          <w:rPr>
            <w:rFonts w:ascii="Arial" w:hAnsi="Arial" w:cs="Arial"/>
            <w:noProof/>
            <w:webHidden/>
          </w:rPr>
          <w:t>47</w:t>
        </w:r>
        <w:r w:rsidRPr="00A05DED">
          <w:rPr>
            <w:rFonts w:ascii="Arial" w:hAnsi="Arial" w:cs="Arial"/>
            <w:noProof/>
            <w:webHidden/>
          </w:rPr>
          <w:fldChar w:fldCharType="end"/>
        </w:r>
      </w:hyperlink>
    </w:p>
    <w:p w14:paraId="656C1869" w14:textId="77777777" w:rsidR="00A05DED" w:rsidRPr="00A05DED" w:rsidRDefault="00A05DED" w:rsidP="00A05DED">
      <w:pPr>
        <w:pStyle w:val="TOC1"/>
        <w:tabs>
          <w:tab w:val="left" w:pos="480"/>
        </w:tabs>
        <w:spacing w:before="0" w:after="0" w:line="360" w:lineRule="auto"/>
        <w:rPr>
          <w:rFonts w:ascii="Arial" w:eastAsiaTheme="minorEastAsia" w:hAnsi="Arial" w:cs="Arial"/>
          <w:noProof/>
          <w:lang w:bidi="ar-SA"/>
        </w:rPr>
      </w:pPr>
      <w:hyperlink w:anchor="_Toc55470919" w:history="1">
        <w:r w:rsidRPr="00A05DED">
          <w:rPr>
            <w:rStyle w:val="Hyperlink"/>
            <w:rFonts w:ascii="Arial" w:hAnsi="Arial" w:cs="Arial"/>
            <w:noProof/>
          </w:rPr>
          <w:t>20</w:t>
        </w:r>
        <w:r w:rsidRPr="00A05DED">
          <w:rPr>
            <w:rFonts w:ascii="Arial" w:eastAsiaTheme="minorEastAsia" w:hAnsi="Arial" w:cs="Arial"/>
            <w:noProof/>
            <w:lang w:bidi="ar-SA"/>
          </w:rPr>
          <w:tab/>
        </w:r>
        <w:r w:rsidRPr="00A05DED">
          <w:rPr>
            <w:rStyle w:val="Hyperlink"/>
            <w:rFonts w:ascii="Arial" w:hAnsi="Arial" w:cs="Arial"/>
            <w:noProof/>
          </w:rPr>
          <w:t>Appendix H – Sovereign/Corporate Bond Credit Approval Process</w:t>
        </w:r>
        <w:r w:rsidRPr="00A05DED">
          <w:rPr>
            <w:rFonts w:ascii="Arial" w:hAnsi="Arial" w:cs="Arial"/>
            <w:noProof/>
            <w:webHidden/>
          </w:rPr>
          <w:tab/>
        </w:r>
        <w:r w:rsidRPr="00A05DED">
          <w:rPr>
            <w:rFonts w:ascii="Arial" w:hAnsi="Arial" w:cs="Arial"/>
            <w:noProof/>
            <w:webHidden/>
          </w:rPr>
          <w:fldChar w:fldCharType="begin"/>
        </w:r>
        <w:r w:rsidRPr="00A05DED">
          <w:rPr>
            <w:rFonts w:ascii="Arial" w:hAnsi="Arial" w:cs="Arial"/>
            <w:noProof/>
            <w:webHidden/>
          </w:rPr>
          <w:instrText xml:space="preserve"> PAGEREF _Toc55470919 \h </w:instrText>
        </w:r>
        <w:r w:rsidRPr="00A05DED">
          <w:rPr>
            <w:rFonts w:ascii="Arial" w:hAnsi="Arial" w:cs="Arial"/>
            <w:noProof/>
            <w:webHidden/>
          </w:rPr>
        </w:r>
        <w:r w:rsidRPr="00A05DED">
          <w:rPr>
            <w:rFonts w:ascii="Arial" w:hAnsi="Arial" w:cs="Arial"/>
            <w:noProof/>
            <w:webHidden/>
          </w:rPr>
          <w:fldChar w:fldCharType="separate"/>
        </w:r>
        <w:r w:rsidRPr="00A05DED">
          <w:rPr>
            <w:rFonts w:ascii="Arial" w:hAnsi="Arial" w:cs="Arial"/>
            <w:noProof/>
            <w:webHidden/>
          </w:rPr>
          <w:t>49</w:t>
        </w:r>
        <w:r w:rsidRPr="00A05DED">
          <w:rPr>
            <w:rFonts w:ascii="Arial" w:hAnsi="Arial" w:cs="Arial"/>
            <w:noProof/>
            <w:webHidden/>
          </w:rPr>
          <w:fldChar w:fldCharType="end"/>
        </w:r>
      </w:hyperlink>
    </w:p>
    <w:p w14:paraId="7EF16608" w14:textId="77777777" w:rsidR="00A05DED" w:rsidRPr="00A05DED" w:rsidRDefault="00A05DED" w:rsidP="00A05DED">
      <w:pPr>
        <w:pStyle w:val="TOC1"/>
        <w:tabs>
          <w:tab w:val="left" w:pos="480"/>
        </w:tabs>
        <w:spacing w:before="0" w:after="0" w:line="360" w:lineRule="auto"/>
        <w:rPr>
          <w:rFonts w:ascii="Arial" w:eastAsiaTheme="minorEastAsia" w:hAnsi="Arial" w:cs="Arial"/>
          <w:noProof/>
          <w:lang w:bidi="ar-SA"/>
        </w:rPr>
      </w:pPr>
      <w:hyperlink w:anchor="_Toc55470920" w:history="1">
        <w:r w:rsidRPr="00A05DED">
          <w:rPr>
            <w:rStyle w:val="Hyperlink"/>
            <w:rFonts w:ascii="Arial" w:hAnsi="Arial" w:cs="Arial"/>
            <w:noProof/>
          </w:rPr>
          <w:t>21</w:t>
        </w:r>
        <w:r w:rsidRPr="00A05DED">
          <w:rPr>
            <w:rFonts w:ascii="Arial" w:eastAsiaTheme="minorEastAsia" w:hAnsi="Arial" w:cs="Arial"/>
            <w:noProof/>
            <w:lang w:bidi="ar-SA"/>
          </w:rPr>
          <w:tab/>
        </w:r>
        <w:r w:rsidRPr="00A05DED">
          <w:rPr>
            <w:rStyle w:val="Hyperlink"/>
            <w:rFonts w:ascii="Arial" w:hAnsi="Arial" w:cs="Arial"/>
            <w:noProof/>
          </w:rPr>
          <w:t>Appendix I –Financial Institutions Credit Approval Process</w:t>
        </w:r>
        <w:r w:rsidRPr="00A05DED">
          <w:rPr>
            <w:rFonts w:ascii="Arial" w:hAnsi="Arial" w:cs="Arial"/>
            <w:noProof/>
            <w:webHidden/>
          </w:rPr>
          <w:tab/>
        </w:r>
        <w:r w:rsidRPr="00A05DED">
          <w:rPr>
            <w:rFonts w:ascii="Arial" w:hAnsi="Arial" w:cs="Arial"/>
            <w:noProof/>
            <w:webHidden/>
          </w:rPr>
          <w:fldChar w:fldCharType="begin"/>
        </w:r>
        <w:r w:rsidRPr="00A05DED">
          <w:rPr>
            <w:rFonts w:ascii="Arial" w:hAnsi="Arial" w:cs="Arial"/>
            <w:noProof/>
            <w:webHidden/>
          </w:rPr>
          <w:instrText xml:space="preserve"> PAGEREF _Toc55470920 \h </w:instrText>
        </w:r>
        <w:r w:rsidRPr="00A05DED">
          <w:rPr>
            <w:rFonts w:ascii="Arial" w:hAnsi="Arial" w:cs="Arial"/>
            <w:noProof/>
            <w:webHidden/>
          </w:rPr>
        </w:r>
        <w:r w:rsidRPr="00A05DED">
          <w:rPr>
            <w:rFonts w:ascii="Arial" w:hAnsi="Arial" w:cs="Arial"/>
            <w:noProof/>
            <w:webHidden/>
          </w:rPr>
          <w:fldChar w:fldCharType="separate"/>
        </w:r>
        <w:r w:rsidRPr="00A05DED">
          <w:rPr>
            <w:rFonts w:ascii="Arial" w:hAnsi="Arial" w:cs="Arial"/>
            <w:noProof/>
            <w:webHidden/>
          </w:rPr>
          <w:t>52</w:t>
        </w:r>
        <w:r w:rsidRPr="00A05DED">
          <w:rPr>
            <w:rFonts w:ascii="Arial" w:hAnsi="Arial" w:cs="Arial"/>
            <w:noProof/>
            <w:webHidden/>
          </w:rPr>
          <w:fldChar w:fldCharType="end"/>
        </w:r>
      </w:hyperlink>
    </w:p>
    <w:p w14:paraId="0DE444B5" w14:textId="77777777" w:rsidR="00A05DED" w:rsidRPr="00A05DED" w:rsidRDefault="00A05DED" w:rsidP="00A05DED">
      <w:pPr>
        <w:pStyle w:val="TOC1"/>
        <w:tabs>
          <w:tab w:val="left" w:pos="480"/>
        </w:tabs>
        <w:spacing w:before="0" w:after="0" w:line="360" w:lineRule="auto"/>
        <w:rPr>
          <w:rFonts w:ascii="Arial" w:eastAsiaTheme="minorEastAsia" w:hAnsi="Arial" w:cs="Arial"/>
          <w:noProof/>
          <w:lang w:bidi="ar-SA"/>
        </w:rPr>
      </w:pPr>
      <w:hyperlink w:anchor="_Toc55470921" w:history="1">
        <w:r w:rsidRPr="00A05DED">
          <w:rPr>
            <w:rStyle w:val="Hyperlink"/>
            <w:rFonts w:ascii="Arial" w:hAnsi="Arial" w:cs="Arial"/>
            <w:noProof/>
          </w:rPr>
          <w:t>22</w:t>
        </w:r>
        <w:r w:rsidRPr="00A05DED">
          <w:rPr>
            <w:rFonts w:ascii="Arial" w:eastAsiaTheme="minorEastAsia" w:hAnsi="Arial" w:cs="Arial"/>
            <w:noProof/>
            <w:lang w:bidi="ar-SA"/>
          </w:rPr>
          <w:tab/>
        </w:r>
        <w:r w:rsidRPr="00A05DED">
          <w:rPr>
            <w:rStyle w:val="Hyperlink"/>
            <w:rFonts w:ascii="Arial" w:hAnsi="Arial" w:cs="Arial"/>
            <w:noProof/>
          </w:rPr>
          <w:t>Appendix J – Credit Classification</w:t>
        </w:r>
        <w:r w:rsidRPr="00A05DED">
          <w:rPr>
            <w:rFonts w:ascii="Arial" w:hAnsi="Arial" w:cs="Arial"/>
            <w:noProof/>
            <w:webHidden/>
          </w:rPr>
          <w:tab/>
        </w:r>
        <w:r w:rsidRPr="00A05DED">
          <w:rPr>
            <w:rFonts w:ascii="Arial" w:hAnsi="Arial" w:cs="Arial"/>
            <w:noProof/>
            <w:webHidden/>
          </w:rPr>
          <w:fldChar w:fldCharType="begin"/>
        </w:r>
        <w:r w:rsidRPr="00A05DED">
          <w:rPr>
            <w:rFonts w:ascii="Arial" w:hAnsi="Arial" w:cs="Arial"/>
            <w:noProof/>
            <w:webHidden/>
          </w:rPr>
          <w:instrText xml:space="preserve"> PAGEREF _Toc55470921 \h </w:instrText>
        </w:r>
        <w:r w:rsidRPr="00A05DED">
          <w:rPr>
            <w:rFonts w:ascii="Arial" w:hAnsi="Arial" w:cs="Arial"/>
            <w:noProof/>
            <w:webHidden/>
          </w:rPr>
        </w:r>
        <w:r w:rsidRPr="00A05DED">
          <w:rPr>
            <w:rFonts w:ascii="Arial" w:hAnsi="Arial" w:cs="Arial"/>
            <w:noProof/>
            <w:webHidden/>
          </w:rPr>
          <w:fldChar w:fldCharType="separate"/>
        </w:r>
        <w:r w:rsidRPr="00A05DED">
          <w:rPr>
            <w:rFonts w:ascii="Arial" w:hAnsi="Arial" w:cs="Arial"/>
            <w:noProof/>
            <w:webHidden/>
          </w:rPr>
          <w:t>55</w:t>
        </w:r>
        <w:r w:rsidRPr="00A05DED">
          <w:rPr>
            <w:rFonts w:ascii="Arial" w:hAnsi="Arial" w:cs="Arial"/>
            <w:noProof/>
            <w:webHidden/>
          </w:rPr>
          <w:fldChar w:fldCharType="end"/>
        </w:r>
      </w:hyperlink>
    </w:p>
    <w:p w14:paraId="092C9AB7" w14:textId="77777777" w:rsidR="00A05DED" w:rsidRPr="00A05DED" w:rsidRDefault="00A05DED" w:rsidP="00A05DED">
      <w:pPr>
        <w:pStyle w:val="TOC1"/>
        <w:spacing w:before="0" w:after="0" w:line="360" w:lineRule="auto"/>
        <w:rPr>
          <w:rFonts w:ascii="Arial" w:eastAsiaTheme="minorEastAsia" w:hAnsi="Arial" w:cs="Arial"/>
          <w:noProof/>
          <w:lang w:bidi="ar-SA"/>
        </w:rPr>
      </w:pPr>
      <w:hyperlink w:anchor="_Toc55470922" w:history="1">
        <w:r w:rsidRPr="00A05DED">
          <w:rPr>
            <w:rFonts w:ascii="Arial" w:hAnsi="Arial" w:cs="Arial"/>
            <w:noProof/>
            <w:webHidden/>
          </w:rPr>
          <w:tab/>
        </w:r>
        <w:r w:rsidRPr="00A05DED">
          <w:rPr>
            <w:rFonts w:ascii="Arial" w:hAnsi="Arial" w:cs="Arial"/>
            <w:noProof/>
            <w:webHidden/>
          </w:rPr>
          <w:fldChar w:fldCharType="begin"/>
        </w:r>
        <w:r w:rsidRPr="00A05DED">
          <w:rPr>
            <w:rFonts w:ascii="Arial" w:hAnsi="Arial" w:cs="Arial"/>
            <w:noProof/>
            <w:webHidden/>
          </w:rPr>
          <w:instrText xml:space="preserve"> PAGEREF _Toc55470922 \h </w:instrText>
        </w:r>
        <w:r w:rsidRPr="00A05DED">
          <w:rPr>
            <w:rFonts w:ascii="Arial" w:hAnsi="Arial" w:cs="Arial"/>
            <w:noProof/>
            <w:webHidden/>
          </w:rPr>
        </w:r>
        <w:r w:rsidRPr="00A05DED">
          <w:rPr>
            <w:rFonts w:ascii="Arial" w:hAnsi="Arial" w:cs="Arial"/>
            <w:noProof/>
            <w:webHidden/>
          </w:rPr>
          <w:fldChar w:fldCharType="separate"/>
        </w:r>
        <w:r w:rsidRPr="00A05DED">
          <w:rPr>
            <w:rFonts w:ascii="Arial" w:hAnsi="Arial" w:cs="Arial"/>
            <w:noProof/>
            <w:webHidden/>
          </w:rPr>
          <w:t>56</w:t>
        </w:r>
        <w:r w:rsidRPr="00A05DED">
          <w:rPr>
            <w:rFonts w:ascii="Arial" w:hAnsi="Arial" w:cs="Arial"/>
            <w:noProof/>
            <w:webHidden/>
          </w:rPr>
          <w:fldChar w:fldCharType="end"/>
        </w:r>
      </w:hyperlink>
    </w:p>
    <w:p w14:paraId="0F38127C" w14:textId="77777777" w:rsidR="00A05DED" w:rsidRPr="00A05DED" w:rsidRDefault="00A05DED" w:rsidP="00A05DED">
      <w:pPr>
        <w:pStyle w:val="TOC1"/>
        <w:tabs>
          <w:tab w:val="left" w:pos="480"/>
        </w:tabs>
        <w:spacing w:before="0" w:after="0" w:line="360" w:lineRule="auto"/>
        <w:rPr>
          <w:rFonts w:ascii="Arial" w:eastAsiaTheme="minorEastAsia" w:hAnsi="Arial" w:cs="Arial"/>
          <w:noProof/>
          <w:lang w:bidi="ar-SA"/>
        </w:rPr>
      </w:pPr>
      <w:hyperlink w:anchor="_Toc55470923" w:history="1">
        <w:r w:rsidRPr="00A05DED">
          <w:rPr>
            <w:rStyle w:val="Hyperlink"/>
            <w:rFonts w:ascii="Arial" w:hAnsi="Arial" w:cs="Arial"/>
            <w:noProof/>
          </w:rPr>
          <w:t>23</w:t>
        </w:r>
        <w:r w:rsidRPr="00A05DED">
          <w:rPr>
            <w:rFonts w:ascii="Arial" w:eastAsiaTheme="minorEastAsia" w:hAnsi="Arial" w:cs="Arial"/>
            <w:noProof/>
            <w:lang w:bidi="ar-SA"/>
          </w:rPr>
          <w:tab/>
        </w:r>
        <w:r w:rsidRPr="00A05DED">
          <w:rPr>
            <w:rStyle w:val="Hyperlink"/>
            <w:rFonts w:ascii="Arial" w:hAnsi="Arial" w:cs="Arial"/>
            <w:noProof/>
          </w:rPr>
          <w:t>Appendix K – Early warning Signals (HO template)</w:t>
        </w:r>
        <w:r w:rsidRPr="00A05DED">
          <w:rPr>
            <w:rFonts w:ascii="Arial" w:hAnsi="Arial" w:cs="Arial"/>
            <w:noProof/>
            <w:webHidden/>
          </w:rPr>
          <w:tab/>
        </w:r>
        <w:r w:rsidRPr="00A05DED">
          <w:rPr>
            <w:rFonts w:ascii="Arial" w:hAnsi="Arial" w:cs="Arial"/>
            <w:noProof/>
            <w:webHidden/>
          </w:rPr>
          <w:fldChar w:fldCharType="begin"/>
        </w:r>
        <w:r w:rsidRPr="00A05DED">
          <w:rPr>
            <w:rFonts w:ascii="Arial" w:hAnsi="Arial" w:cs="Arial"/>
            <w:noProof/>
            <w:webHidden/>
          </w:rPr>
          <w:instrText xml:space="preserve"> PAGEREF _Toc55470923 \h </w:instrText>
        </w:r>
        <w:r w:rsidRPr="00A05DED">
          <w:rPr>
            <w:rFonts w:ascii="Arial" w:hAnsi="Arial" w:cs="Arial"/>
            <w:noProof/>
            <w:webHidden/>
          </w:rPr>
        </w:r>
        <w:r w:rsidRPr="00A05DED">
          <w:rPr>
            <w:rFonts w:ascii="Arial" w:hAnsi="Arial" w:cs="Arial"/>
            <w:noProof/>
            <w:webHidden/>
          </w:rPr>
          <w:fldChar w:fldCharType="separate"/>
        </w:r>
        <w:r w:rsidRPr="00A05DED">
          <w:rPr>
            <w:rFonts w:ascii="Arial" w:hAnsi="Arial" w:cs="Arial"/>
            <w:noProof/>
            <w:webHidden/>
          </w:rPr>
          <w:t>57</w:t>
        </w:r>
        <w:r w:rsidRPr="00A05DED">
          <w:rPr>
            <w:rFonts w:ascii="Arial" w:hAnsi="Arial" w:cs="Arial"/>
            <w:noProof/>
            <w:webHidden/>
          </w:rPr>
          <w:fldChar w:fldCharType="end"/>
        </w:r>
      </w:hyperlink>
    </w:p>
    <w:p w14:paraId="7529D4C4" w14:textId="77777777" w:rsidR="00A05DED" w:rsidRPr="00A05DED" w:rsidRDefault="00A05DED" w:rsidP="00A05DED">
      <w:pPr>
        <w:pStyle w:val="TOC1"/>
        <w:tabs>
          <w:tab w:val="left" w:pos="480"/>
        </w:tabs>
        <w:spacing w:before="0" w:after="0" w:line="360" w:lineRule="auto"/>
        <w:rPr>
          <w:rFonts w:ascii="Arial" w:eastAsiaTheme="minorEastAsia" w:hAnsi="Arial" w:cs="Arial"/>
          <w:noProof/>
          <w:lang w:bidi="ar-SA"/>
        </w:rPr>
      </w:pPr>
      <w:hyperlink w:anchor="_Toc55470924" w:history="1">
        <w:r w:rsidRPr="00A05DED">
          <w:rPr>
            <w:rStyle w:val="Hyperlink"/>
            <w:rFonts w:ascii="Arial" w:hAnsi="Arial" w:cs="Arial"/>
            <w:noProof/>
          </w:rPr>
          <w:t>24</w:t>
        </w:r>
        <w:r w:rsidRPr="00A05DED">
          <w:rPr>
            <w:rFonts w:ascii="Arial" w:eastAsiaTheme="minorEastAsia" w:hAnsi="Arial" w:cs="Arial"/>
            <w:noProof/>
            <w:lang w:bidi="ar-SA"/>
          </w:rPr>
          <w:tab/>
        </w:r>
        <w:r w:rsidRPr="00A05DED">
          <w:rPr>
            <w:rStyle w:val="Hyperlink"/>
            <w:rFonts w:ascii="Arial" w:hAnsi="Arial" w:cs="Arial"/>
            <w:noProof/>
          </w:rPr>
          <w:t>Appendix L – Credit Rating Methodology</w:t>
        </w:r>
        <w:r w:rsidRPr="00A05DED">
          <w:rPr>
            <w:rFonts w:ascii="Arial" w:hAnsi="Arial" w:cs="Arial"/>
            <w:noProof/>
            <w:webHidden/>
          </w:rPr>
          <w:tab/>
        </w:r>
        <w:r w:rsidRPr="00A05DED">
          <w:rPr>
            <w:rFonts w:ascii="Arial" w:hAnsi="Arial" w:cs="Arial"/>
            <w:noProof/>
            <w:webHidden/>
          </w:rPr>
          <w:fldChar w:fldCharType="begin"/>
        </w:r>
        <w:r w:rsidRPr="00A05DED">
          <w:rPr>
            <w:rFonts w:ascii="Arial" w:hAnsi="Arial" w:cs="Arial"/>
            <w:noProof/>
            <w:webHidden/>
          </w:rPr>
          <w:instrText xml:space="preserve"> PAGEREF _Toc55470924 \h </w:instrText>
        </w:r>
        <w:r w:rsidRPr="00A05DED">
          <w:rPr>
            <w:rFonts w:ascii="Arial" w:hAnsi="Arial" w:cs="Arial"/>
            <w:noProof/>
            <w:webHidden/>
          </w:rPr>
        </w:r>
        <w:r w:rsidRPr="00A05DED">
          <w:rPr>
            <w:rFonts w:ascii="Arial" w:hAnsi="Arial" w:cs="Arial"/>
            <w:noProof/>
            <w:webHidden/>
          </w:rPr>
          <w:fldChar w:fldCharType="separate"/>
        </w:r>
        <w:r w:rsidRPr="00A05DED">
          <w:rPr>
            <w:rFonts w:ascii="Arial" w:hAnsi="Arial" w:cs="Arial"/>
            <w:noProof/>
            <w:webHidden/>
          </w:rPr>
          <w:t>58</w:t>
        </w:r>
        <w:r w:rsidRPr="00A05DED">
          <w:rPr>
            <w:rFonts w:ascii="Arial" w:hAnsi="Arial" w:cs="Arial"/>
            <w:noProof/>
            <w:webHidden/>
          </w:rPr>
          <w:fldChar w:fldCharType="end"/>
        </w:r>
      </w:hyperlink>
    </w:p>
    <w:p w14:paraId="60D46C78" w14:textId="77777777" w:rsidR="00A05DED" w:rsidRPr="00A05DED" w:rsidRDefault="00A05DED" w:rsidP="00A05DED">
      <w:pPr>
        <w:pStyle w:val="TOC1"/>
        <w:tabs>
          <w:tab w:val="left" w:pos="480"/>
        </w:tabs>
        <w:spacing w:before="0" w:after="0" w:line="360" w:lineRule="auto"/>
        <w:rPr>
          <w:rFonts w:ascii="Arial" w:eastAsiaTheme="minorEastAsia" w:hAnsi="Arial" w:cs="Arial"/>
          <w:noProof/>
          <w:lang w:bidi="ar-SA"/>
        </w:rPr>
      </w:pPr>
      <w:hyperlink w:anchor="_Toc55470925" w:history="1">
        <w:r w:rsidRPr="00A05DED">
          <w:rPr>
            <w:rStyle w:val="Hyperlink"/>
            <w:rFonts w:ascii="Arial" w:hAnsi="Arial" w:cs="Arial"/>
            <w:noProof/>
          </w:rPr>
          <w:t>25</w:t>
        </w:r>
        <w:r w:rsidRPr="00A05DED">
          <w:rPr>
            <w:rFonts w:ascii="Arial" w:eastAsiaTheme="minorEastAsia" w:hAnsi="Arial" w:cs="Arial"/>
            <w:noProof/>
            <w:lang w:bidi="ar-SA"/>
          </w:rPr>
          <w:tab/>
        </w:r>
        <w:r w:rsidRPr="00A05DED">
          <w:rPr>
            <w:rStyle w:val="Hyperlink"/>
            <w:rFonts w:ascii="Arial" w:hAnsi="Arial" w:cs="Arial"/>
            <w:noProof/>
          </w:rPr>
          <w:t>Appendix M – Risk Weighted Asset (RWA) calculation</w:t>
        </w:r>
        <w:r w:rsidRPr="00A05DED">
          <w:rPr>
            <w:rFonts w:ascii="Arial" w:hAnsi="Arial" w:cs="Arial"/>
            <w:noProof/>
            <w:webHidden/>
          </w:rPr>
          <w:tab/>
        </w:r>
        <w:r w:rsidRPr="00A05DED">
          <w:rPr>
            <w:rFonts w:ascii="Arial" w:hAnsi="Arial" w:cs="Arial"/>
            <w:noProof/>
            <w:webHidden/>
          </w:rPr>
          <w:fldChar w:fldCharType="begin"/>
        </w:r>
        <w:r w:rsidRPr="00A05DED">
          <w:rPr>
            <w:rFonts w:ascii="Arial" w:hAnsi="Arial" w:cs="Arial"/>
            <w:noProof/>
            <w:webHidden/>
          </w:rPr>
          <w:instrText xml:space="preserve"> PAGEREF _Toc55470925 \h </w:instrText>
        </w:r>
        <w:r w:rsidRPr="00A05DED">
          <w:rPr>
            <w:rFonts w:ascii="Arial" w:hAnsi="Arial" w:cs="Arial"/>
            <w:noProof/>
            <w:webHidden/>
          </w:rPr>
        </w:r>
        <w:r w:rsidRPr="00A05DED">
          <w:rPr>
            <w:rFonts w:ascii="Arial" w:hAnsi="Arial" w:cs="Arial"/>
            <w:noProof/>
            <w:webHidden/>
          </w:rPr>
          <w:fldChar w:fldCharType="separate"/>
        </w:r>
        <w:r w:rsidRPr="00A05DED">
          <w:rPr>
            <w:rFonts w:ascii="Arial" w:hAnsi="Arial" w:cs="Arial"/>
            <w:noProof/>
            <w:webHidden/>
          </w:rPr>
          <w:t>61</w:t>
        </w:r>
        <w:r w:rsidRPr="00A05DED">
          <w:rPr>
            <w:rFonts w:ascii="Arial" w:hAnsi="Arial" w:cs="Arial"/>
            <w:noProof/>
            <w:webHidden/>
          </w:rPr>
          <w:fldChar w:fldCharType="end"/>
        </w:r>
      </w:hyperlink>
    </w:p>
    <w:p w14:paraId="50522ECE" w14:textId="77777777" w:rsidR="00A05DED" w:rsidRPr="00A05DED" w:rsidRDefault="00A05DED" w:rsidP="00A05DED">
      <w:pPr>
        <w:pStyle w:val="TOC1"/>
        <w:tabs>
          <w:tab w:val="left" w:pos="480"/>
        </w:tabs>
        <w:spacing w:before="0" w:after="0" w:line="360" w:lineRule="auto"/>
        <w:rPr>
          <w:rFonts w:ascii="Arial" w:eastAsiaTheme="minorEastAsia" w:hAnsi="Arial" w:cs="Arial"/>
          <w:noProof/>
          <w:lang w:bidi="ar-SA"/>
        </w:rPr>
      </w:pPr>
      <w:hyperlink w:anchor="_Toc55470926" w:history="1">
        <w:r w:rsidRPr="00A05DED">
          <w:rPr>
            <w:rStyle w:val="Hyperlink"/>
            <w:rFonts w:ascii="Arial" w:hAnsi="Arial" w:cs="Arial"/>
            <w:noProof/>
          </w:rPr>
          <w:t>26</w:t>
        </w:r>
        <w:r w:rsidRPr="00A05DED">
          <w:rPr>
            <w:rFonts w:ascii="Arial" w:eastAsiaTheme="minorEastAsia" w:hAnsi="Arial" w:cs="Arial"/>
            <w:noProof/>
            <w:lang w:bidi="ar-SA"/>
          </w:rPr>
          <w:tab/>
        </w:r>
        <w:r w:rsidRPr="00A05DED">
          <w:rPr>
            <w:rStyle w:val="Hyperlink"/>
            <w:rFonts w:ascii="Arial" w:hAnsi="Arial" w:cs="Arial"/>
            <w:noProof/>
          </w:rPr>
          <w:t>Appendix N – Risk Adjusted Return on Capital (RAROC) calculation</w:t>
        </w:r>
        <w:r w:rsidRPr="00A05DED">
          <w:rPr>
            <w:rFonts w:ascii="Arial" w:hAnsi="Arial" w:cs="Arial"/>
            <w:noProof/>
            <w:webHidden/>
          </w:rPr>
          <w:tab/>
        </w:r>
        <w:r w:rsidRPr="00A05DED">
          <w:rPr>
            <w:rFonts w:ascii="Arial" w:hAnsi="Arial" w:cs="Arial"/>
            <w:noProof/>
            <w:webHidden/>
          </w:rPr>
          <w:fldChar w:fldCharType="begin"/>
        </w:r>
        <w:r w:rsidRPr="00A05DED">
          <w:rPr>
            <w:rFonts w:ascii="Arial" w:hAnsi="Arial" w:cs="Arial"/>
            <w:noProof/>
            <w:webHidden/>
          </w:rPr>
          <w:instrText xml:space="preserve"> PAGEREF _Toc55470926 \h </w:instrText>
        </w:r>
        <w:r w:rsidRPr="00A05DED">
          <w:rPr>
            <w:rFonts w:ascii="Arial" w:hAnsi="Arial" w:cs="Arial"/>
            <w:noProof/>
            <w:webHidden/>
          </w:rPr>
        </w:r>
        <w:r w:rsidRPr="00A05DED">
          <w:rPr>
            <w:rFonts w:ascii="Arial" w:hAnsi="Arial" w:cs="Arial"/>
            <w:noProof/>
            <w:webHidden/>
          </w:rPr>
          <w:fldChar w:fldCharType="separate"/>
        </w:r>
        <w:r w:rsidRPr="00A05DED">
          <w:rPr>
            <w:rFonts w:ascii="Arial" w:hAnsi="Arial" w:cs="Arial"/>
            <w:noProof/>
            <w:webHidden/>
          </w:rPr>
          <w:t>62</w:t>
        </w:r>
        <w:r w:rsidRPr="00A05DED">
          <w:rPr>
            <w:rFonts w:ascii="Arial" w:hAnsi="Arial" w:cs="Arial"/>
            <w:noProof/>
            <w:webHidden/>
          </w:rPr>
          <w:fldChar w:fldCharType="end"/>
        </w:r>
      </w:hyperlink>
    </w:p>
    <w:p w14:paraId="7BDA6E4C" w14:textId="77777777" w:rsidR="00A05DED" w:rsidRPr="00A05DED" w:rsidRDefault="00A05DED" w:rsidP="00A05DED">
      <w:pPr>
        <w:pStyle w:val="TOC1"/>
        <w:tabs>
          <w:tab w:val="left" w:pos="480"/>
        </w:tabs>
        <w:spacing w:before="0" w:after="0" w:line="360" w:lineRule="auto"/>
        <w:rPr>
          <w:rFonts w:ascii="Arial" w:eastAsiaTheme="minorEastAsia" w:hAnsi="Arial" w:cs="Arial"/>
          <w:noProof/>
          <w:lang w:bidi="ar-SA"/>
        </w:rPr>
      </w:pPr>
      <w:hyperlink w:anchor="_Toc55470927" w:history="1">
        <w:r w:rsidRPr="00A05DED">
          <w:rPr>
            <w:rStyle w:val="Hyperlink"/>
            <w:rFonts w:ascii="Arial" w:hAnsi="Arial" w:cs="Arial"/>
            <w:noProof/>
          </w:rPr>
          <w:t>27</w:t>
        </w:r>
        <w:r w:rsidRPr="00A05DED">
          <w:rPr>
            <w:rFonts w:ascii="Arial" w:eastAsiaTheme="minorEastAsia" w:hAnsi="Arial" w:cs="Arial"/>
            <w:noProof/>
            <w:lang w:bidi="ar-SA"/>
          </w:rPr>
          <w:tab/>
        </w:r>
        <w:r w:rsidRPr="00A05DED">
          <w:rPr>
            <w:rStyle w:val="Hyperlink"/>
            <w:rFonts w:ascii="Arial" w:hAnsi="Arial" w:cs="Arial"/>
            <w:noProof/>
          </w:rPr>
          <w:t>Appendix O – HO IFRS9 calculation methodology</w:t>
        </w:r>
        <w:r w:rsidRPr="00A05DED">
          <w:rPr>
            <w:rFonts w:ascii="Arial" w:hAnsi="Arial" w:cs="Arial"/>
            <w:noProof/>
            <w:webHidden/>
          </w:rPr>
          <w:tab/>
        </w:r>
        <w:r w:rsidRPr="00A05DED">
          <w:rPr>
            <w:rFonts w:ascii="Arial" w:hAnsi="Arial" w:cs="Arial"/>
            <w:noProof/>
            <w:webHidden/>
          </w:rPr>
          <w:fldChar w:fldCharType="begin"/>
        </w:r>
        <w:r w:rsidRPr="00A05DED">
          <w:rPr>
            <w:rFonts w:ascii="Arial" w:hAnsi="Arial" w:cs="Arial"/>
            <w:noProof/>
            <w:webHidden/>
          </w:rPr>
          <w:instrText xml:space="preserve"> PAGEREF _Toc55470927 \h </w:instrText>
        </w:r>
        <w:r w:rsidRPr="00A05DED">
          <w:rPr>
            <w:rFonts w:ascii="Arial" w:hAnsi="Arial" w:cs="Arial"/>
            <w:noProof/>
            <w:webHidden/>
          </w:rPr>
        </w:r>
        <w:r w:rsidRPr="00A05DED">
          <w:rPr>
            <w:rFonts w:ascii="Arial" w:hAnsi="Arial" w:cs="Arial"/>
            <w:noProof/>
            <w:webHidden/>
          </w:rPr>
          <w:fldChar w:fldCharType="separate"/>
        </w:r>
        <w:r w:rsidRPr="00A05DED">
          <w:rPr>
            <w:rFonts w:ascii="Arial" w:hAnsi="Arial" w:cs="Arial"/>
            <w:noProof/>
            <w:webHidden/>
          </w:rPr>
          <w:t>63</w:t>
        </w:r>
        <w:r w:rsidRPr="00A05DED">
          <w:rPr>
            <w:rFonts w:ascii="Arial" w:hAnsi="Arial" w:cs="Arial"/>
            <w:noProof/>
            <w:webHidden/>
          </w:rPr>
          <w:fldChar w:fldCharType="end"/>
        </w:r>
      </w:hyperlink>
    </w:p>
    <w:p w14:paraId="51C55F0A" w14:textId="68E61400" w:rsidR="00893186" w:rsidRPr="00985605" w:rsidRDefault="00823164" w:rsidP="00A05DED">
      <w:pPr>
        <w:spacing w:before="0" w:after="0" w:line="360" w:lineRule="auto"/>
        <w:jc w:val="left"/>
        <w:rPr>
          <w:rFonts w:ascii="Arial" w:hAnsi="Arial" w:cs="Arial"/>
        </w:rPr>
      </w:pPr>
      <w:r w:rsidRPr="00A05DED">
        <w:rPr>
          <w:rFonts w:ascii="Arial" w:hAnsi="Arial" w:cs="Arial"/>
          <w:b/>
        </w:rPr>
        <w:fldChar w:fldCharType="end"/>
      </w:r>
      <w:r w:rsidR="00893186" w:rsidRPr="00985605">
        <w:rPr>
          <w:rFonts w:ascii="Arial" w:hAnsi="Arial" w:cs="Arial"/>
        </w:rPr>
        <w:br w:type="page"/>
      </w:r>
    </w:p>
    <w:p w14:paraId="53E19E26" w14:textId="77777777" w:rsidR="00FB5DED" w:rsidRPr="00B27979" w:rsidRDefault="00FB5DED" w:rsidP="00B27979">
      <w:pPr>
        <w:pStyle w:val="Heading1"/>
        <w:spacing w:before="0" w:line="360" w:lineRule="auto"/>
        <w:jc w:val="left"/>
        <w:rPr>
          <w:rFonts w:ascii="Arial" w:hAnsi="Arial" w:cs="Arial"/>
          <w:color w:val="auto"/>
          <w:sz w:val="22"/>
          <w:szCs w:val="22"/>
        </w:rPr>
      </w:pPr>
      <w:bookmarkStart w:id="95" w:name="_Toc55470880"/>
      <w:r w:rsidRPr="00B27979">
        <w:rPr>
          <w:rFonts w:ascii="Arial" w:hAnsi="Arial" w:cs="Arial"/>
          <w:color w:val="auto"/>
          <w:sz w:val="22"/>
          <w:szCs w:val="22"/>
        </w:rPr>
        <w:lastRenderedPageBreak/>
        <w:t>Introduction</w:t>
      </w:r>
      <w:bookmarkEnd w:id="95"/>
    </w:p>
    <w:p w14:paraId="02A3CC80" w14:textId="77777777" w:rsidR="00B27979" w:rsidRDefault="00A956F4" w:rsidP="00B27979">
      <w:pPr>
        <w:spacing w:before="0" w:after="0" w:line="360" w:lineRule="auto"/>
        <w:jc w:val="left"/>
        <w:rPr>
          <w:rFonts w:ascii="Arial" w:hAnsi="Arial" w:cs="Arial"/>
        </w:rPr>
      </w:pPr>
      <w:r w:rsidRPr="00B27979">
        <w:rPr>
          <w:rFonts w:ascii="Arial" w:hAnsi="Arial" w:cs="Arial"/>
        </w:rPr>
        <w:t xml:space="preserve">This document sets out the approach adopted by </w:t>
      </w:r>
      <w:r w:rsidR="009250E5" w:rsidRPr="00B27979">
        <w:rPr>
          <w:rFonts w:ascii="Arial" w:hAnsi="Arial" w:cs="Arial"/>
        </w:rPr>
        <w:t xml:space="preserve">China CITIC Bank London Branch (“CNCBLB” and / or “the Branch”) </w:t>
      </w:r>
      <w:r w:rsidR="008F239B" w:rsidRPr="00B27979">
        <w:rPr>
          <w:rFonts w:ascii="Arial" w:hAnsi="Arial" w:cs="Arial"/>
        </w:rPr>
        <w:t xml:space="preserve">for </w:t>
      </w:r>
      <w:r w:rsidR="00D7159A" w:rsidRPr="00B27979">
        <w:rPr>
          <w:rFonts w:ascii="Arial" w:hAnsi="Arial" w:cs="Arial"/>
        </w:rPr>
        <w:t xml:space="preserve">credit </w:t>
      </w:r>
      <w:r w:rsidR="000E0292" w:rsidRPr="00B27979">
        <w:rPr>
          <w:rFonts w:ascii="Arial" w:hAnsi="Arial" w:cs="Arial"/>
        </w:rPr>
        <w:t xml:space="preserve">approval and </w:t>
      </w:r>
      <w:r w:rsidRPr="00B27979">
        <w:rPr>
          <w:rFonts w:ascii="Arial" w:hAnsi="Arial" w:cs="Arial"/>
        </w:rPr>
        <w:t>credit risk management</w:t>
      </w:r>
      <w:r w:rsidR="00D7159A" w:rsidRPr="00B27979">
        <w:rPr>
          <w:rFonts w:ascii="Arial" w:hAnsi="Arial" w:cs="Arial"/>
        </w:rPr>
        <w:t xml:space="preserve">. </w:t>
      </w:r>
      <w:r w:rsidR="006C7ACD" w:rsidRPr="00B27979">
        <w:rPr>
          <w:rFonts w:ascii="Arial" w:hAnsi="Arial" w:cs="Arial"/>
        </w:rPr>
        <w:t xml:space="preserve"> </w:t>
      </w:r>
    </w:p>
    <w:p w14:paraId="117CECC7" w14:textId="1F9A6F12" w:rsidR="003A2011" w:rsidRPr="00B27979" w:rsidRDefault="008F39B9" w:rsidP="00B27979">
      <w:pPr>
        <w:spacing w:before="0" w:after="0" w:line="360" w:lineRule="auto"/>
        <w:jc w:val="left"/>
        <w:rPr>
          <w:rFonts w:ascii="Arial" w:hAnsi="Arial" w:cs="Arial"/>
        </w:rPr>
      </w:pPr>
      <w:r w:rsidRPr="00B27979">
        <w:rPr>
          <w:rFonts w:ascii="Arial" w:hAnsi="Arial" w:cs="Arial"/>
        </w:rPr>
        <w:t xml:space="preserve"> </w:t>
      </w:r>
    </w:p>
    <w:p w14:paraId="528F3588" w14:textId="419729DF" w:rsidR="00A956F4" w:rsidRDefault="00A956F4" w:rsidP="00B27979">
      <w:pPr>
        <w:spacing w:before="0" w:after="0" w:line="360" w:lineRule="auto"/>
        <w:jc w:val="left"/>
        <w:rPr>
          <w:rFonts w:ascii="Arial" w:hAnsi="Arial" w:cs="Arial"/>
        </w:rPr>
      </w:pPr>
      <w:r w:rsidRPr="00B27979">
        <w:rPr>
          <w:rFonts w:ascii="Arial" w:hAnsi="Arial" w:cs="Arial"/>
        </w:rPr>
        <w:t>This policy applies across all relevant products and counterparty types. Where this policy imposes more stringent requirements than other policies, including any applicable at Head Office (“HO”), the requirements of this policy will take precedent.</w:t>
      </w:r>
    </w:p>
    <w:p w14:paraId="5F2E3670" w14:textId="77777777" w:rsidR="00B27979" w:rsidRPr="00B27979" w:rsidRDefault="00B27979" w:rsidP="00B27979">
      <w:pPr>
        <w:spacing w:before="0" w:after="0" w:line="360" w:lineRule="auto"/>
        <w:jc w:val="left"/>
        <w:rPr>
          <w:rFonts w:ascii="Arial" w:hAnsi="Arial" w:cs="Arial"/>
        </w:rPr>
      </w:pPr>
    </w:p>
    <w:p w14:paraId="5B057EA5" w14:textId="7062829F" w:rsidR="0065732D" w:rsidRPr="00B27979" w:rsidRDefault="00A956F4" w:rsidP="00B27979">
      <w:pPr>
        <w:pStyle w:val="Heading1"/>
        <w:spacing w:before="0" w:line="360" w:lineRule="auto"/>
        <w:jc w:val="left"/>
        <w:rPr>
          <w:rFonts w:ascii="Arial" w:hAnsi="Arial" w:cs="Arial"/>
          <w:color w:val="auto"/>
          <w:sz w:val="22"/>
          <w:szCs w:val="22"/>
        </w:rPr>
      </w:pPr>
      <w:bookmarkStart w:id="96" w:name="_Toc397218230"/>
      <w:bookmarkStart w:id="97" w:name="_Toc397319634"/>
      <w:bookmarkStart w:id="98" w:name="_Toc397411312"/>
      <w:bookmarkStart w:id="99" w:name="_Toc397429681"/>
      <w:bookmarkStart w:id="100" w:name="_Toc397429742"/>
      <w:bookmarkStart w:id="101" w:name="_Toc397429814"/>
      <w:bookmarkStart w:id="102" w:name="_Toc396740568"/>
      <w:bookmarkStart w:id="103" w:name="_Toc396793399"/>
      <w:bookmarkStart w:id="104" w:name="_Toc396799715"/>
      <w:bookmarkStart w:id="105" w:name="_Toc396808247"/>
      <w:bookmarkStart w:id="106" w:name="_Toc402367523"/>
      <w:bookmarkStart w:id="107" w:name="_Toc508369611"/>
      <w:bookmarkStart w:id="108" w:name="_Toc55470881"/>
      <w:bookmarkEnd w:id="96"/>
      <w:bookmarkEnd w:id="97"/>
      <w:bookmarkEnd w:id="98"/>
      <w:bookmarkEnd w:id="99"/>
      <w:bookmarkEnd w:id="100"/>
      <w:bookmarkEnd w:id="101"/>
      <w:bookmarkEnd w:id="102"/>
      <w:bookmarkEnd w:id="103"/>
      <w:bookmarkEnd w:id="104"/>
      <w:bookmarkEnd w:id="105"/>
      <w:r w:rsidRPr="00B27979">
        <w:rPr>
          <w:rFonts w:ascii="Arial" w:hAnsi="Arial" w:cs="Arial"/>
          <w:color w:val="auto"/>
          <w:sz w:val="22"/>
          <w:szCs w:val="22"/>
        </w:rPr>
        <w:t>Objectives</w:t>
      </w:r>
      <w:bookmarkEnd w:id="108"/>
    </w:p>
    <w:p w14:paraId="13E630BE" w14:textId="142EDBD3" w:rsidR="009250E5" w:rsidRPr="00B27979" w:rsidRDefault="009250E5" w:rsidP="00B27979">
      <w:pPr>
        <w:spacing w:before="0" w:after="0" w:line="360" w:lineRule="auto"/>
        <w:jc w:val="left"/>
        <w:rPr>
          <w:rFonts w:ascii="Arial" w:hAnsi="Arial" w:cs="Arial"/>
        </w:rPr>
      </w:pPr>
      <w:r w:rsidRPr="00B27979">
        <w:rPr>
          <w:rFonts w:ascii="Arial" w:hAnsi="Arial" w:cs="Arial"/>
        </w:rPr>
        <w:t xml:space="preserve"> The objectives of this framework document are to: </w:t>
      </w:r>
    </w:p>
    <w:p w14:paraId="00E8B1B5" w14:textId="77777777" w:rsidR="009250E5" w:rsidRPr="00B27979" w:rsidRDefault="009250E5" w:rsidP="00B27979">
      <w:pPr>
        <w:pStyle w:val="BulletsMain"/>
        <w:spacing w:before="0" w:after="0" w:line="360" w:lineRule="auto"/>
        <w:jc w:val="left"/>
        <w:rPr>
          <w:rFonts w:ascii="Arial" w:hAnsi="Arial" w:cs="Arial"/>
        </w:rPr>
      </w:pPr>
      <w:r w:rsidRPr="00B27979">
        <w:rPr>
          <w:rFonts w:ascii="Arial" w:hAnsi="Arial" w:cs="Arial"/>
        </w:rPr>
        <w:t xml:space="preserve">Document, at a high level, how CNCBLB extends credit and manages Credit Risk; </w:t>
      </w:r>
    </w:p>
    <w:p w14:paraId="79F62792" w14:textId="77777777" w:rsidR="009250E5" w:rsidRPr="00B27979" w:rsidRDefault="009250E5" w:rsidP="00B27979">
      <w:pPr>
        <w:pStyle w:val="BulletsMain"/>
        <w:spacing w:before="0" w:after="0" w:line="360" w:lineRule="auto"/>
        <w:jc w:val="left"/>
        <w:rPr>
          <w:rFonts w:ascii="Arial" w:hAnsi="Arial" w:cs="Arial"/>
        </w:rPr>
      </w:pPr>
      <w:r w:rsidRPr="00B27979">
        <w:rPr>
          <w:rFonts w:ascii="Arial" w:hAnsi="Arial" w:cs="Arial"/>
        </w:rPr>
        <w:t>Assign ownership and accountability for the maintenance of the Credit Policy document; and</w:t>
      </w:r>
    </w:p>
    <w:p w14:paraId="7358FC6E" w14:textId="77777777" w:rsidR="009250E5" w:rsidRPr="00B27979" w:rsidRDefault="009250E5" w:rsidP="00B27979">
      <w:pPr>
        <w:pStyle w:val="BulletsMain"/>
        <w:spacing w:before="0" w:after="0" w:line="360" w:lineRule="auto"/>
        <w:jc w:val="left"/>
        <w:rPr>
          <w:rFonts w:ascii="Arial" w:hAnsi="Arial" w:cs="Arial"/>
        </w:rPr>
      </w:pPr>
      <w:r w:rsidRPr="00B27979">
        <w:rPr>
          <w:rFonts w:ascii="Arial" w:hAnsi="Arial" w:cs="Arial"/>
        </w:rPr>
        <w:t>Support the implementation of CNCBLB’s Risk Appetite as it applies to Credit Risk.</w:t>
      </w:r>
    </w:p>
    <w:p w14:paraId="59A885AA" w14:textId="77777777" w:rsidR="00B27979" w:rsidRDefault="00B27979" w:rsidP="00B27979">
      <w:pPr>
        <w:spacing w:before="0" w:after="0" w:line="360" w:lineRule="auto"/>
        <w:jc w:val="left"/>
        <w:rPr>
          <w:rFonts w:ascii="Arial" w:hAnsi="Arial" w:cs="Arial"/>
        </w:rPr>
      </w:pPr>
    </w:p>
    <w:p w14:paraId="1ABC54C9" w14:textId="368BF650" w:rsidR="009250E5" w:rsidRPr="00B27979" w:rsidRDefault="009250E5" w:rsidP="00B27979">
      <w:pPr>
        <w:spacing w:before="0" w:after="0" w:line="360" w:lineRule="auto"/>
        <w:jc w:val="left"/>
        <w:rPr>
          <w:rFonts w:ascii="Arial" w:hAnsi="Arial" w:cs="Arial"/>
        </w:rPr>
      </w:pPr>
      <w:r w:rsidRPr="00B27979">
        <w:rPr>
          <w:rFonts w:ascii="Arial" w:hAnsi="Arial" w:cs="Arial"/>
        </w:rPr>
        <w:t xml:space="preserve">It is the responsibility of the Risk </w:t>
      </w:r>
      <w:r w:rsidR="00AC40BF">
        <w:rPr>
          <w:rFonts w:ascii="Arial" w:hAnsi="Arial" w:cs="Arial"/>
        </w:rPr>
        <w:t>Management D</w:t>
      </w:r>
      <w:r w:rsidRPr="00B27979">
        <w:rPr>
          <w:rFonts w:ascii="Arial" w:hAnsi="Arial" w:cs="Arial"/>
        </w:rPr>
        <w:t>epartment</w:t>
      </w:r>
      <w:r w:rsidR="00AC40BF">
        <w:rPr>
          <w:rFonts w:ascii="Arial" w:hAnsi="Arial" w:cs="Arial"/>
        </w:rPr>
        <w:t xml:space="preserve"> (“RMD”)</w:t>
      </w:r>
      <w:r w:rsidRPr="00B27979">
        <w:rPr>
          <w:rFonts w:ascii="Arial" w:hAnsi="Arial" w:cs="Arial"/>
        </w:rPr>
        <w:t xml:space="preserve"> to identify, manage and monitor inherent and emerging Credit Risks and to ensure the implementation and maintenance of prudent credit risk standards.</w:t>
      </w:r>
    </w:p>
    <w:p w14:paraId="6FB28C2B" w14:textId="77777777" w:rsidR="00D773E8" w:rsidRPr="00B27979" w:rsidRDefault="00D773E8" w:rsidP="00B27979">
      <w:pPr>
        <w:spacing w:before="0" w:after="0" w:line="360" w:lineRule="auto"/>
        <w:jc w:val="left"/>
        <w:rPr>
          <w:rFonts w:ascii="Arial" w:hAnsi="Arial" w:cs="Arial"/>
        </w:rPr>
      </w:pPr>
      <w:r w:rsidRPr="00B27979">
        <w:rPr>
          <w:rFonts w:ascii="Arial" w:hAnsi="Arial" w:cs="Arial"/>
        </w:rPr>
        <w:br w:type="page"/>
      </w:r>
    </w:p>
    <w:p w14:paraId="2FB850AC" w14:textId="77777777" w:rsidR="0065732D" w:rsidRPr="00B27979" w:rsidRDefault="0065732D" w:rsidP="00B27979">
      <w:pPr>
        <w:spacing w:before="0" w:after="0" w:line="360" w:lineRule="auto"/>
        <w:jc w:val="left"/>
        <w:rPr>
          <w:rFonts w:ascii="Arial" w:hAnsi="Arial" w:cs="Arial"/>
        </w:rPr>
      </w:pPr>
    </w:p>
    <w:p w14:paraId="4CFBA47C" w14:textId="77777777" w:rsidR="0065732D" w:rsidRPr="00B27979" w:rsidRDefault="0065732D" w:rsidP="00B27979">
      <w:pPr>
        <w:pStyle w:val="Heading1"/>
        <w:spacing w:before="0" w:line="360" w:lineRule="auto"/>
        <w:ind w:left="431" w:hanging="431"/>
        <w:jc w:val="left"/>
        <w:rPr>
          <w:rFonts w:ascii="Arial" w:hAnsi="Arial" w:cs="Arial"/>
          <w:color w:val="auto"/>
          <w:sz w:val="22"/>
          <w:szCs w:val="22"/>
        </w:rPr>
      </w:pPr>
      <w:bookmarkStart w:id="109" w:name="_Toc55470882"/>
      <w:r w:rsidRPr="00B27979">
        <w:rPr>
          <w:rFonts w:ascii="Arial" w:hAnsi="Arial" w:cs="Arial"/>
          <w:color w:val="auto"/>
          <w:sz w:val="22"/>
          <w:szCs w:val="22"/>
        </w:rPr>
        <w:t>Policy Ownership/Oversight</w:t>
      </w:r>
      <w:bookmarkEnd w:id="106"/>
      <w:bookmarkEnd w:id="107"/>
      <w:bookmarkEnd w:id="109"/>
    </w:p>
    <w:p w14:paraId="6CE20641" w14:textId="77498397" w:rsidR="0065732D" w:rsidRPr="00B27979" w:rsidRDefault="0065732D" w:rsidP="00B27979">
      <w:pPr>
        <w:spacing w:before="0" w:after="0" w:line="360" w:lineRule="auto"/>
        <w:jc w:val="left"/>
        <w:rPr>
          <w:rFonts w:ascii="Arial" w:hAnsi="Arial" w:cs="Arial"/>
        </w:rPr>
      </w:pPr>
      <w:r w:rsidRPr="00B27979">
        <w:rPr>
          <w:rFonts w:ascii="Arial" w:hAnsi="Arial" w:cs="Arial"/>
        </w:rPr>
        <w:t xml:space="preserve">The ’chain’ of ownership and oversight of this policy is </w:t>
      </w:r>
      <w:r w:rsidR="00A956F4" w:rsidRPr="00B27979">
        <w:rPr>
          <w:rFonts w:ascii="Arial" w:hAnsi="Arial" w:cs="Arial"/>
        </w:rPr>
        <w:t>set out below</w:t>
      </w:r>
      <w:r w:rsidRPr="00B27979">
        <w:rPr>
          <w:rFonts w:ascii="Arial" w:hAnsi="Arial" w:cs="Arial"/>
        </w:rPr>
        <w:t>:</w:t>
      </w:r>
    </w:p>
    <w:tbl>
      <w:tblPr>
        <w:tblStyle w:val="TableGrid"/>
        <w:tblW w:w="9634" w:type="dxa"/>
        <w:tblLook w:val="04A0" w:firstRow="1" w:lastRow="0" w:firstColumn="1" w:lastColumn="0" w:noHBand="0" w:noVBand="1"/>
      </w:tblPr>
      <w:tblGrid>
        <w:gridCol w:w="1524"/>
        <w:gridCol w:w="8110"/>
      </w:tblGrid>
      <w:tr w:rsidR="00B27979" w:rsidRPr="00B27979" w14:paraId="226E4485" w14:textId="77777777" w:rsidTr="00F11B96">
        <w:tc>
          <w:tcPr>
            <w:tcW w:w="1439" w:type="dxa"/>
            <w:tcBorders>
              <w:top w:val="single" w:sz="4" w:space="0" w:color="auto"/>
              <w:left w:val="single" w:sz="4" w:space="0" w:color="auto"/>
              <w:bottom w:val="single" w:sz="4" w:space="0" w:color="auto"/>
              <w:right w:val="single" w:sz="4" w:space="0" w:color="auto"/>
            </w:tcBorders>
            <w:shd w:val="clear" w:color="auto" w:fill="auto"/>
            <w:hideMark/>
          </w:tcPr>
          <w:p w14:paraId="3616EA51" w14:textId="77777777" w:rsidR="0065732D" w:rsidRPr="00B27979" w:rsidRDefault="0065732D" w:rsidP="00B27979">
            <w:pPr>
              <w:spacing w:before="0" w:after="0" w:line="360" w:lineRule="auto"/>
              <w:jc w:val="left"/>
              <w:rPr>
                <w:rFonts w:ascii="Arial" w:hAnsi="Arial" w:cs="Arial"/>
                <w:b/>
              </w:rPr>
            </w:pPr>
            <w:r w:rsidRPr="00B27979">
              <w:rPr>
                <w:rFonts w:ascii="Arial" w:hAnsi="Arial" w:cs="Arial"/>
                <w:b/>
              </w:rPr>
              <w:t>Document Owner</w:t>
            </w:r>
          </w:p>
        </w:tc>
        <w:tc>
          <w:tcPr>
            <w:tcW w:w="8195" w:type="dxa"/>
            <w:tcBorders>
              <w:top w:val="single" w:sz="4" w:space="0" w:color="auto"/>
              <w:left w:val="single" w:sz="4" w:space="0" w:color="auto"/>
              <w:bottom w:val="single" w:sz="4" w:space="0" w:color="auto"/>
              <w:right w:val="single" w:sz="4" w:space="0" w:color="auto"/>
            </w:tcBorders>
            <w:shd w:val="clear" w:color="auto" w:fill="auto"/>
          </w:tcPr>
          <w:p w14:paraId="28280543" w14:textId="311CB41C" w:rsidR="00BA15F8" w:rsidRDefault="00BA15F8" w:rsidP="00B27979">
            <w:pPr>
              <w:spacing w:before="0" w:after="0" w:line="360" w:lineRule="auto"/>
              <w:jc w:val="left"/>
              <w:rPr>
                <w:rFonts w:ascii="Arial" w:hAnsi="Arial" w:cs="Arial"/>
              </w:rPr>
            </w:pPr>
            <w:r w:rsidRPr="00B27979">
              <w:rPr>
                <w:rFonts w:ascii="Arial" w:hAnsi="Arial" w:cs="Arial"/>
              </w:rPr>
              <w:t>The Branch’s Chief Risk Officer (“CRO”) is responsible for the maintenance for this policy.</w:t>
            </w:r>
          </w:p>
          <w:p w14:paraId="3536587C" w14:textId="77777777" w:rsidR="00B27979" w:rsidRPr="00B27979" w:rsidRDefault="00B27979" w:rsidP="00B27979">
            <w:pPr>
              <w:spacing w:before="0" w:after="0" w:line="360" w:lineRule="auto"/>
              <w:jc w:val="left"/>
              <w:rPr>
                <w:rFonts w:ascii="Arial" w:hAnsi="Arial" w:cs="Arial"/>
              </w:rPr>
            </w:pPr>
          </w:p>
          <w:p w14:paraId="225E9B08" w14:textId="5A4A32A9" w:rsidR="0065732D" w:rsidRPr="00B27979" w:rsidRDefault="00BA15F8" w:rsidP="00B27979">
            <w:pPr>
              <w:spacing w:before="0" w:after="0" w:line="360" w:lineRule="auto"/>
              <w:jc w:val="left"/>
              <w:rPr>
                <w:rFonts w:ascii="Arial" w:hAnsi="Arial" w:cs="Arial"/>
              </w:rPr>
            </w:pPr>
            <w:r w:rsidRPr="00B27979">
              <w:rPr>
                <w:rFonts w:ascii="Arial" w:hAnsi="Arial" w:cs="Arial"/>
              </w:rPr>
              <w:t>The CRO will also be responsible for reviewing the ongoing adequacy of the p</w:t>
            </w:r>
            <w:r w:rsidR="00A956F4" w:rsidRPr="00B27979">
              <w:rPr>
                <w:rFonts w:ascii="Arial" w:hAnsi="Arial" w:cs="Arial"/>
              </w:rPr>
              <w:t>olicy</w:t>
            </w:r>
            <w:r w:rsidRPr="00B27979">
              <w:rPr>
                <w:rFonts w:ascii="Arial" w:hAnsi="Arial" w:cs="Arial"/>
              </w:rPr>
              <w:t xml:space="preserve"> and will review it on an annual basis. Any material changes to this policy must be formally signed off by the Management Committee (“</w:t>
            </w:r>
            <w:proofErr w:type="spellStart"/>
            <w:r w:rsidRPr="00B27979">
              <w:rPr>
                <w:rFonts w:ascii="Arial" w:hAnsi="Arial" w:cs="Arial"/>
              </w:rPr>
              <w:t>ManCo</w:t>
            </w:r>
            <w:proofErr w:type="spellEnd"/>
            <w:r w:rsidRPr="00B27979">
              <w:rPr>
                <w:rFonts w:ascii="Arial" w:hAnsi="Arial" w:cs="Arial"/>
              </w:rPr>
              <w:t>”) before these changes are communicated to staff.</w:t>
            </w:r>
          </w:p>
        </w:tc>
      </w:tr>
      <w:tr w:rsidR="00B27979" w:rsidRPr="00B27979" w14:paraId="5BF52230" w14:textId="77777777" w:rsidTr="00F11B96">
        <w:tc>
          <w:tcPr>
            <w:tcW w:w="1439" w:type="dxa"/>
            <w:tcBorders>
              <w:top w:val="single" w:sz="4" w:space="0" w:color="auto"/>
              <w:left w:val="single" w:sz="4" w:space="0" w:color="auto"/>
              <w:bottom w:val="single" w:sz="4" w:space="0" w:color="auto"/>
              <w:right w:val="single" w:sz="4" w:space="0" w:color="auto"/>
            </w:tcBorders>
            <w:shd w:val="clear" w:color="auto" w:fill="auto"/>
            <w:hideMark/>
          </w:tcPr>
          <w:p w14:paraId="7B476825" w14:textId="77777777" w:rsidR="0065732D" w:rsidRPr="00B27979" w:rsidRDefault="0065732D" w:rsidP="00B27979">
            <w:pPr>
              <w:spacing w:before="0" w:after="0" w:line="360" w:lineRule="auto"/>
              <w:jc w:val="left"/>
              <w:rPr>
                <w:rFonts w:ascii="Arial" w:hAnsi="Arial" w:cs="Arial"/>
                <w:b/>
              </w:rPr>
            </w:pPr>
            <w:r w:rsidRPr="00B27979">
              <w:rPr>
                <w:rFonts w:ascii="Arial" w:hAnsi="Arial" w:cs="Arial"/>
                <w:b/>
              </w:rPr>
              <w:t xml:space="preserve">Challenge </w:t>
            </w:r>
          </w:p>
        </w:tc>
        <w:tc>
          <w:tcPr>
            <w:tcW w:w="8195" w:type="dxa"/>
            <w:tcBorders>
              <w:top w:val="single" w:sz="4" w:space="0" w:color="auto"/>
              <w:left w:val="single" w:sz="4" w:space="0" w:color="auto"/>
              <w:bottom w:val="single" w:sz="4" w:space="0" w:color="auto"/>
              <w:right w:val="single" w:sz="4" w:space="0" w:color="auto"/>
            </w:tcBorders>
            <w:shd w:val="clear" w:color="auto" w:fill="auto"/>
          </w:tcPr>
          <w:p w14:paraId="7D735EBB" w14:textId="529E63FE" w:rsidR="0065732D" w:rsidRDefault="00BA15F8" w:rsidP="00B27979">
            <w:pPr>
              <w:spacing w:before="0" w:after="0" w:line="360" w:lineRule="auto"/>
              <w:jc w:val="left"/>
              <w:rPr>
                <w:rFonts w:ascii="Arial" w:hAnsi="Arial" w:cs="Arial"/>
              </w:rPr>
            </w:pPr>
            <w:r w:rsidRPr="00B27979">
              <w:rPr>
                <w:rFonts w:ascii="Arial" w:hAnsi="Arial" w:cs="Arial"/>
              </w:rPr>
              <w:t>The</w:t>
            </w:r>
            <w:r w:rsidR="003C5A16" w:rsidRPr="00B27979">
              <w:rPr>
                <w:rFonts w:ascii="Arial" w:hAnsi="Arial" w:cs="Arial"/>
              </w:rPr>
              <w:t xml:space="preserve"> Audit and Risk Committee (“</w:t>
            </w:r>
            <w:proofErr w:type="spellStart"/>
            <w:r w:rsidRPr="00B27979">
              <w:rPr>
                <w:rFonts w:ascii="Arial" w:hAnsi="Arial" w:cs="Arial"/>
              </w:rPr>
              <w:t>ARCo</w:t>
            </w:r>
            <w:proofErr w:type="spellEnd"/>
            <w:r w:rsidR="003C5A16" w:rsidRPr="00B27979">
              <w:rPr>
                <w:rFonts w:ascii="Arial" w:hAnsi="Arial" w:cs="Arial"/>
              </w:rPr>
              <w:t>”)</w:t>
            </w:r>
            <w:r w:rsidRPr="00B27979">
              <w:rPr>
                <w:rFonts w:ascii="Arial" w:hAnsi="Arial" w:cs="Arial"/>
              </w:rPr>
              <w:t xml:space="preserve"> will review and challenge this</w:t>
            </w:r>
            <w:r w:rsidR="00A956F4" w:rsidRPr="00B27979">
              <w:rPr>
                <w:rFonts w:ascii="Arial" w:hAnsi="Arial" w:cs="Arial"/>
              </w:rPr>
              <w:t xml:space="preserve"> policy</w:t>
            </w:r>
            <w:r w:rsidRPr="00B27979">
              <w:rPr>
                <w:rFonts w:ascii="Arial" w:hAnsi="Arial" w:cs="Arial"/>
              </w:rPr>
              <w:t xml:space="preserve"> at least annually or more frequently as necessary</w:t>
            </w:r>
            <w:r w:rsidR="0065732D" w:rsidRPr="00B27979">
              <w:rPr>
                <w:rFonts w:ascii="Arial" w:hAnsi="Arial" w:cs="Arial"/>
              </w:rPr>
              <w:t>.</w:t>
            </w:r>
            <w:r w:rsidR="00A956F4" w:rsidRPr="00B27979">
              <w:rPr>
                <w:rFonts w:ascii="Arial" w:hAnsi="Arial" w:cs="Arial"/>
              </w:rPr>
              <w:t xml:space="preserve"> A recommendation for approval or otherwise must be made to the </w:t>
            </w:r>
            <w:proofErr w:type="spellStart"/>
            <w:r w:rsidR="00A956F4" w:rsidRPr="00B27979">
              <w:rPr>
                <w:rFonts w:ascii="Arial" w:hAnsi="Arial" w:cs="Arial"/>
              </w:rPr>
              <w:t>ManCo</w:t>
            </w:r>
            <w:proofErr w:type="spellEnd"/>
            <w:r w:rsidR="00A956F4" w:rsidRPr="00B27979">
              <w:rPr>
                <w:rFonts w:ascii="Arial" w:hAnsi="Arial" w:cs="Arial"/>
              </w:rPr>
              <w:t xml:space="preserve"> following each review.</w:t>
            </w:r>
          </w:p>
          <w:p w14:paraId="216ED7C9" w14:textId="77777777" w:rsidR="00B27979" w:rsidRPr="00B27979" w:rsidRDefault="00B27979" w:rsidP="00B27979">
            <w:pPr>
              <w:spacing w:before="0" w:after="0" w:line="360" w:lineRule="auto"/>
              <w:jc w:val="left"/>
              <w:rPr>
                <w:rFonts w:ascii="Arial" w:hAnsi="Arial" w:cs="Arial"/>
              </w:rPr>
            </w:pPr>
          </w:p>
          <w:p w14:paraId="4E061F8C" w14:textId="77777777" w:rsidR="007F6AD6" w:rsidRPr="00B27979" w:rsidRDefault="007F6AD6" w:rsidP="00B27979">
            <w:pPr>
              <w:spacing w:before="0" w:after="0" w:line="360" w:lineRule="auto"/>
              <w:jc w:val="left"/>
              <w:rPr>
                <w:rFonts w:ascii="Arial" w:hAnsi="Arial" w:cs="Arial"/>
              </w:rPr>
            </w:pPr>
            <w:r w:rsidRPr="00B27979">
              <w:rPr>
                <w:rFonts w:ascii="Arial" w:hAnsi="Arial" w:cs="Arial"/>
              </w:rPr>
              <w:t>Reviews outside the annual cycle could be prompted by changes made to the President’s delegation of authority (“DOA”) from HO; or changing regulatory requirements.</w:t>
            </w:r>
          </w:p>
        </w:tc>
      </w:tr>
      <w:tr w:rsidR="00B27979" w:rsidRPr="00B27979" w14:paraId="56BF667C" w14:textId="77777777" w:rsidTr="00F11B96">
        <w:tc>
          <w:tcPr>
            <w:tcW w:w="1439" w:type="dxa"/>
            <w:tcBorders>
              <w:top w:val="single" w:sz="4" w:space="0" w:color="auto"/>
              <w:left w:val="single" w:sz="4" w:space="0" w:color="auto"/>
              <w:bottom w:val="single" w:sz="4" w:space="0" w:color="auto"/>
              <w:right w:val="single" w:sz="4" w:space="0" w:color="auto"/>
            </w:tcBorders>
            <w:shd w:val="clear" w:color="auto" w:fill="auto"/>
            <w:hideMark/>
          </w:tcPr>
          <w:p w14:paraId="662D6D97" w14:textId="77777777" w:rsidR="0065732D" w:rsidRPr="00B27979" w:rsidRDefault="0065732D" w:rsidP="00B27979">
            <w:pPr>
              <w:spacing w:before="0" w:after="0" w:line="360" w:lineRule="auto"/>
              <w:jc w:val="left"/>
              <w:rPr>
                <w:rFonts w:ascii="Arial" w:hAnsi="Arial" w:cs="Arial"/>
                <w:b/>
              </w:rPr>
            </w:pPr>
            <w:r w:rsidRPr="00B27979">
              <w:rPr>
                <w:rFonts w:ascii="Arial" w:hAnsi="Arial" w:cs="Arial"/>
                <w:b/>
              </w:rPr>
              <w:t>Approval</w:t>
            </w:r>
          </w:p>
        </w:tc>
        <w:tc>
          <w:tcPr>
            <w:tcW w:w="8195" w:type="dxa"/>
            <w:tcBorders>
              <w:top w:val="single" w:sz="4" w:space="0" w:color="auto"/>
              <w:left w:val="single" w:sz="4" w:space="0" w:color="auto"/>
              <w:bottom w:val="single" w:sz="4" w:space="0" w:color="auto"/>
              <w:right w:val="single" w:sz="4" w:space="0" w:color="auto"/>
            </w:tcBorders>
            <w:shd w:val="clear" w:color="auto" w:fill="auto"/>
            <w:hideMark/>
          </w:tcPr>
          <w:p w14:paraId="77D2381B" w14:textId="2C8553D0" w:rsidR="0065732D" w:rsidRPr="00B27979" w:rsidRDefault="00BA15F8" w:rsidP="00A74D2E">
            <w:pPr>
              <w:spacing w:before="0" w:after="0" w:line="360" w:lineRule="auto"/>
              <w:jc w:val="left"/>
              <w:rPr>
                <w:rFonts w:ascii="Arial" w:hAnsi="Arial" w:cs="Arial"/>
                <w:lang w:bidi="ar-SA"/>
              </w:rPr>
            </w:pPr>
            <w:del w:id="110" w:author="Grant Lowe" w:date="2020-10-16T09:42:00Z">
              <w:r w:rsidRPr="00B27979" w:rsidDel="00A74D2E">
                <w:rPr>
                  <w:rFonts w:ascii="Arial" w:hAnsi="Arial" w:cs="Arial"/>
                  <w:lang w:bidi="ar-SA"/>
                </w:rPr>
                <w:delText xml:space="preserve">ManCo </w:delText>
              </w:r>
            </w:del>
            <w:proofErr w:type="spellStart"/>
            <w:ins w:id="111" w:author="Grant Lowe" w:date="2020-10-16T09:42:00Z">
              <w:r w:rsidR="00A74D2E">
                <w:rPr>
                  <w:rFonts w:ascii="Arial" w:hAnsi="Arial" w:cs="Arial"/>
                  <w:lang w:bidi="ar-SA"/>
                </w:rPr>
                <w:t>ARCo</w:t>
              </w:r>
              <w:proofErr w:type="spellEnd"/>
              <w:r w:rsidR="00A74D2E" w:rsidRPr="00B27979">
                <w:rPr>
                  <w:rFonts w:ascii="Arial" w:hAnsi="Arial" w:cs="Arial"/>
                  <w:lang w:bidi="ar-SA"/>
                </w:rPr>
                <w:t xml:space="preserve"> reviews</w:t>
              </w:r>
              <w:r w:rsidR="00A74D2E">
                <w:rPr>
                  <w:rFonts w:ascii="Arial" w:hAnsi="Arial" w:cs="Arial"/>
                  <w:lang w:bidi="ar-SA"/>
                </w:rPr>
                <w:t>,</w:t>
              </w:r>
            </w:ins>
            <w:del w:id="112" w:author="Grant Lowe" w:date="2020-10-16T09:42:00Z">
              <w:r w:rsidR="00A956F4" w:rsidRPr="00B27979" w:rsidDel="00A74D2E">
                <w:rPr>
                  <w:rFonts w:ascii="Arial" w:hAnsi="Arial" w:cs="Arial"/>
                  <w:lang w:bidi="ar-SA"/>
                </w:rPr>
                <w:delText>and</w:delText>
              </w:r>
            </w:del>
            <w:r w:rsidR="00A956F4" w:rsidRPr="00B27979">
              <w:rPr>
                <w:rFonts w:ascii="Arial" w:hAnsi="Arial" w:cs="Arial"/>
                <w:lang w:bidi="ar-SA"/>
              </w:rPr>
              <w:t xml:space="preserve"> challenges</w:t>
            </w:r>
            <w:ins w:id="113" w:author="Grant Lowe" w:date="2020-10-16T09:42:00Z">
              <w:r w:rsidR="00A74D2E">
                <w:rPr>
                  <w:rFonts w:ascii="Arial" w:hAnsi="Arial" w:cs="Arial"/>
                  <w:lang w:bidi="ar-SA"/>
                </w:rPr>
                <w:t xml:space="preserve"> and approves</w:t>
              </w:r>
            </w:ins>
            <w:r w:rsidR="00A956F4" w:rsidRPr="00B27979">
              <w:rPr>
                <w:rFonts w:ascii="Arial" w:hAnsi="Arial" w:cs="Arial"/>
                <w:lang w:bidi="ar-SA"/>
              </w:rPr>
              <w:t xml:space="preserve"> the policy based on the recommendation of </w:t>
            </w:r>
            <w:del w:id="114" w:author="Grant Lowe" w:date="2020-10-16T09:42:00Z">
              <w:r w:rsidR="00A956F4" w:rsidRPr="00B27979" w:rsidDel="00A74D2E">
                <w:rPr>
                  <w:rFonts w:ascii="Arial" w:hAnsi="Arial" w:cs="Arial"/>
                  <w:lang w:bidi="ar-SA"/>
                </w:rPr>
                <w:delText>ARCo</w:delText>
              </w:r>
            </w:del>
            <w:ins w:id="115" w:author="Grant Lowe" w:date="2020-10-16T09:42:00Z">
              <w:r w:rsidR="00A74D2E">
                <w:rPr>
                  <w:rFonts w:ascii="Arial" w:hAnsi="Arial" w:cs="Arial"/>
                  <w:lang w:bidi="ar-SA"/>
                </w:rPr>
                <w:t>RMD and CRO</w:t>
              </w:r>
            </w:ins>
            <w:r w:rsidR="00A956F4" w:rsidRPr="00B27979">
              <w:rPr>
                <w:rFonts w:ascii="Arial" w:hAnsi="Arial" w:cs="Arial"/>
                <w:lang w:bidi="ar-SA"/>
              </w:rPr>
              <w:t xml:space="preserve">. </w:t>
            </w:r>
            <w:del w:id="116" w:author="Grant Lowe" w:date="2020-10-16T09:43:00Z">
              <w:r w:rsidR="00A956F4" w:rsidRPr="00B27979" w:rsidDel="00A74D2E">
                <w:rPr>
                  <w:rFonts w:ascii="Arial" w:hAnsi="Arial" w:cs="Arial"/>
                  <w:lang w:bidi="ar-SA"/>
                </w:rPr>
                <w:delText>Not until it has been formally approved by ManCo will proposed changes take effect.</w:delText>
              </w:r>
            </w:del>
            <w:proofErr w:type="spellStart"/>
            <w:ins w:id="117" w:author="Grant Lowe" w:date="2020-10-16T09:43:00Z">
              <w:r w:rsidR="00A74D2E">
                <w:rPr>
                  <w:rFonts w:ascii="Arial" w:hAnsi="Arial" w:cs="Arial"/>
                  <w:lang w:bidi="ar-SA"/>
                </w:rPr>
                <w:t>ManCo</w:t>
              </w:r>
              <w:proofErr w:type="spellEnd"/>
              <w:r w:rsidR="00A74D2E">
                <w:rPr>
                  <w:rFonts w:ascii="Arial" w:hAnsi="Arial" w:cs="Arial"/>
                  <w:lang w:bidi="ar-SA"/>
                </w:rPr>
                <w:t xml:space="preserve"> will have oversight of </w:t>
              </w:r>
              <w:proofErr w:type="spellStart"/>
              <w:r w:rsidR="00A74D2E">
                <w:rPr>
                  <w:rFonts w:ascii="Arial" w:hAnsi="Arial" w:cs="Arial"/>
                  <w:lang w:bidi="ar-SA"/>
                </w:rPr>
                <w:t>ARCo</w:t>
              </w:r>
              <w:proofErr w:type="spellEnd"/>
              <w:r w:rsidR="00A74D2E">
                <w:rPr>
                  <w:rFonts w:ascii="Arial" w:hAnsi="Arial" w:cs="Arial"/>
                  <w:lang w:bidi="ar-SA"/>
                </w:rPr>
                <w:t xml:space="preserve"> policies and if satisfied, will ratify the approved policy.</w:t>
              </w:r>
            </w:ins>
            <w:r w:rsidR="00A956F4" w:rsidRPr="00B27979">
              <w:rPr>
                <w:rFonts w:ascii="Arial" w:hAnsi="Arial" w:cs="Arial"/>
                <w:lang w:bidi="ar-SA"/>
              </w:rPr>
              <w:t xml:space="preserve"> </w:t>
            </w:r>
          </w:p>
        </w:tc>
      </w:tr>
      <w:tr w:rsidR="00B27979" w:rsidRPr="00B27979" w14:paraId="186DED54" w14:textId="77777777" w:rsidTr="00F11B96">
        <w:tc>
          <w:tcPr>
            <w:tcW w:w="1439" w:type="dxa"/>
            <w:tcBorders>
              <w:top w:val="single" w:sz="4" w:space="0" w:color="auto"/>
              <w:left w:val="single" w:sz="4" w:space="0" w:color="auto"/>
              <w:bottom w:val="single" w:sz="4" w:space="0" w:color="auto"/>
              <w:right w:val="single" w:sz="4" w:space="0" w:color="auto"/>
            </w:tcBorders>
            <w:shd w:val="clear" w:color="auto" w:fill="auto"/>
            <w:hideMark/>
          </w:tcPr>
          <w:p w14:paraId="07CB747F" w14:textId="77777777" w:rsidR="0065732D" w:rsidRPr="00B27979" w:rsidRDefault="0065732D" w:rsidP="00B27979">
            <w:pPr>
              <w:spacing w:before="0" w:after="0" w:line="360" w:lineRule="auto"/>
              <w:jc w:val="left"/>
              <w:rPr>
                <w:rFonts w:ascii="Arial" w:hAnsi="Arial" w:cs="Arial"/>
                <w:b/>
              </w:rPr>
            </w:pPr>
            <w:r w:rsidRPr="00B27979">
              <w:rPr>
                <w:rFonts w:ascii="Arial" w:hAnsi="Arial" w:cs="Arial"/>
                <w:b/>
              </w:rPr>
              <w:t>Applicability</w:t>
            </w:r>
          </w:p>
        </w:tc>
        <w:tc>
          <w:tcPr>
            <w:tcW w:w="8195" w:type="dxa"/>
            <w:tcBorders>
              <w:top w:val="single" w:sz="4" w:space="0" w:color="auto"/>
              <w:left w:val="single" w:sz="4" w:space="0" w:color="auto"/>
              <w:bottom w:val="single" w:sz="4" w:space="0" w:color="auto"/>
              <w:right w:val="single" w:sz="4" w:space="0" w:color="auto"/>
            </w:tcBorders>
            <w:shd w:val="clear" w:color="auto" w:fill="auto"/>
            <w:hideMark/>
          </w:tcPr>
          <w:p w14:paraId="2340F0A0" w14:textId="34590759" w:rsidR="00BA15F8" w:rsidRDefault="00BA15F8" w:rsidP="00B27979">
            <w:pPr>
              <w:spacing w:before="0" w:after="0" w:line="360" w:lineRule="auto"/>
              <w:jc w:val="left"/>
              <w:rPr>
                <w:rFonts w:ascii="Arial" w:hAnsi="Arial" w:cs="Arial"/>
              </w:rPr>
            </w:pPr>
            <w:r w:rsidRPr="00B27979">
              <w:rPr>
                <w:rFonts w:ascii="Arial" w:hAnsi="Arial" w:cs="Arial"/>
              </w:rPr>
              <w:t xml:space="preserve">All members of staff, whether permanent (local hires and/or expatriate) or contractors must operate in accordance with this policy. Escalation of any matters arising in respect of this should be via the individual’s Head of Department or directly to the CRO. </w:t>
            </w:r>
          </w:p>
          <w:p w14:paraId="567BA631" w14:textId="77777777" w:rsidR="00B27979" w:rsidRPr="00B27979" w:rsidRDefault="00B27979" w:rsidP="00B27979">
            <w:pPr>
              <w:spacing w:before="0" w:after="0" w:line="360" w:lineRule="auto"/>
              <w:jc w:val="left"/>
              <w:rPr>
                <w:rFonts w:ascii="Arial" w:hAnsi="Arial" w:cs="Arial"/>
              </w:rPr>
            </w:pPr>
          </w:p>
          <w:p w14:paraId="0D5BDE5A" w14:textId="26802E9E" w:rsidR="0065732D" w:rsidRPr="00B27979" w:rsidRDefault="00BA15F8" w:rsidP="00B27979">
            <w:pPr>
              <w:spacing w:before="0" w:after="0" w:line="360" w:lineRule="auto"/>
              <w:jc w:val="left"/>
              <w:rPr>
                <w:rFonts w:ascii="Arial" w:eastAsia="Times New Roman" w:hAnsi="Arial" w:cs="Arial"/>
              </w:rPr>
            </w:pPr>
            <w:r w:rsidRPr="00B27979">
              <w:rPr>
                <w:rFonts w:ascii="Arial" w:hAnsi="Arial" w:cs="Arial"/>
              </w:rPr>
              <w:t xml:space="preserve">To ensure compliance with the requirements of this policy the </w:t>
            </w:r>
            <w:r w:rsidR="00A956F4" w:rsidRPr="00B27979">
              <w:rPr>
                <w:rFonts w:ascii="Arial" w:hAnsi="Arial" w:cs="Arial"/>
              </w:rPr>
              <w:t>Risk Department</w:t>
            </w:r>
            <w:r w:rsidRPr="00B27979">
              <w:rPr>
                <w:rFonts w:ascii="Arial" w:hAnsi="Arial" w:cs="Arial"/>
              </w:rPr>
              <w:t xml:space="preserve"> </w:t>
            </w:r>
            <w:r w:rsidR="00A956F4" w:rsidRPr="00B27979">
              <w:rPr>
                <w:rFonts w:ascii="Arial" w:hAnsi="Arial" w:cs="Arial"/>
              </w:rPr>
              <w:t xml:space="preserve">and well as Internal Audit </w:t>
            </w:r>
            <w:r w:rsidRPr="00B27979">
              <w:rPr>
                <w:rFonts w:ascii="Arial" w:hAnsi="Arial" w:cs="Arial"/>
              </w:rPr>
              <w:t xml:space="preserve">will conduct </w:t>
            </w:r>
            <w:r w:rsidR="00A956F4" w:rsidRPr="00B27979">
              <w:rPr>
                <w:rFonts w:ascii="Arial" w:hAnsi="Arial" w:cs="Arial"/>
              </w:rPr>
              <w:t xml:space="preserve">periodic </w:t>
            </w:r>
            <w:r w:rsidRPr="00B27979">
              <w:rPr>
                <w:rFonts w:ascii="Arial" w:hAnsi="Arial" w:cs="Arial"/>
              </w:rPr>
              <w:t xml:space="preserve">reviews </w:t>
            </w:r>
            <w:r w:rsidR="00A956F4" w:rsidRPr="00B27979">
              <w:rPr>
                <w:rFonts w:ascii="Arial" w:hAnsi="Arial" w:cs="Arial"/>
              </w:rPr>
              <w:t xml:space="preserve">to ascertain compliance with the provisions of this policy. </w:t>
            </w:r>
          </w:p>
        </w:tc>
      </w:tr>
    </w:tbl>
    <w:p w14:paraId="4C365FB2" w14:textId="77777777" w:rsidR="00D773E8" w:rsidRPr="00B27979" w:rsidRDefault="00D773E8" w:rsidP="00B27979">
      <w:pPr>
        <w:spacing w:before="0" w:after="0" w:line="360" w:lineRule="auto"/>
        <w:jc w:val="left"/>
        <w:rPr>
          <w:rFonts w:ascii="Arial" w:hAnsi="Arial" w:cs="Arial"/>
        </w:rPr>
      </w:pPr>
    </w:p>
    <w:p w14:paraId="5D0201A2" w14:textId="77777777" w:rsidR="00D773E8" w:rsidRPr="00B27979" w:rsidRDefault="00D773E8" w:rsidP="00B27979">
      <w:pPr>
        <w:spacing w:before="0" w:after="0" w:line="360" w:lineRule="auto"/>
        <w:jc w:val="left"/>
        <w:rPr>
          <w:rFonts w:ascii="Arial" w:hAnsi="Arial" w:cs="Arial"/>
        </w:rPr>
      </w:pPr>
      <w:r w:rsidRPr="00B27979">
        <w:rPr>
          <w:rFonts w:ascii="Arial" w:hAnsi="Arial" w:cs="Arial"/>
        </w:rPr>
        <w:br w:type="page"/>
      </w:r>
    </w:p>
    <w:p w14:paraId="228DD46B" w14:textId="7F8AEA72" w:rsidR="00B27979" w:rsidRDefault="00B27979" w:rsidP="00B27979">
      <w:pPr>
        <w:pStyle w:val="Heading1"/>
        <w:spacing w:before="0" w:line="360" w:lineRule="auto"/>
        <w:jc w:val="left"/>
        <w:rPr>
          <w:rFonts w:ascii="Arial" w:hAnsi="Arial" w:cs="Arial"/>
          <w:color w:val="auto"/>
          <w:sz w:val="22"/>
          <w:szCs w:val="22"/>
        </w:rPr>
      </w:pPr>
      <w:bookmarkStart w:id="118" w:name="_Toc373399590"/>
      <w:bookmarkStart w:id="119" w:name="_Toc55470883"/>
      <w:r>
        <w:rPr>
          <w:rFonts w:ascii="Arial" w:hAnsi="Arial" w:cs="Arial"/>
          <w:color w:val="auto"/>
          <w:sz w:val="22"/>
          <w:szCs w:val="22"/>
        </w:rPr>
        <w:t>Risk Management Framework</w:t>
      </w:r>
      <w:bookmarkEnd w:id="119"/>
    </w:p>
    <w:p w14:paraId="0E9982B6" w14:textId="77777777" w:rsidR="00276ACF" w:rsidRDefault="00276ACF" w:rsidP="00B27979">
      <w:pPr>
        <w:spacing w:before="0" w:after="0" w:line="360" w:lineRule="auto"/>
        <w:jc w:val="left"/>
        <w:rPr>
          <w:rFonts w:ascii="Arial" w:hAnsi="Arial" w:cs="Arial"/>
        </w:rPr>
      </w:pPr>
    </w:p>
    <w:p w14:paraId="377DCA91" w14:textId="77777777" w:rsidR="00276ACF" w:rsidRDefault="00B27979" w:rsidP="00B27979">
      <w:pPr>
        <w:spacing w:before="0" w:after="0" w:line="360" w:lineRule="auto"/>
        <w:jc w:val="left"/>
        <w:rPr>
          <w:rFonts w:ascii="Arial" w:hAnsi="Arial" w:cs="Arial"/>
        </w:rPr>
      </w:pPr>
      <w:r w:rsidRPr="00243779">
        <w:rPr>
          <w:rFonts w:ascii="Arial" w:hAnsi="Arial" w:cs="Arial"/>
        </w:rPr>
        <w:t xml:space="preserve">CNCBLB considers the cornerstone of </w:t>
      </w:r>
      <w:r>
        <w:rPr>
          <w:rFonts w:ascii="Arial" w:hAnsi="Arial" w:cs="Arial"/>
        </w:rPr>
        <w:t>credit</w:t>
      </w:r>
      <w:r w:rsidRPr="00243779">
        <w:rPr>
          <w:rFonts w:ascii="Arial" w:hAnsi="Arial" w:cs="Arial"/>
        </w:rPr>
        <w:t xml:space="preserve"> risk management to be a robust overarching risk management framework (“RMF”), supported by clear policies and procedures. </w:t>
      </w:r>
    </w:p>
    <w:p w14:paraId="3BB6B858" w14:textId="77777777" w:rsidR="00276ACF" w:rsidRDefault="00276ACF" w:rsidP="00B27979">
      <w:pPr>
        <w:spacing w:before="0" w:after="0" w:line="360" w:lineRule="auto"/>
        <w:jc w:val="left"/>
        <w:rPr>
          <w:rFonts w:ascii="Arial" w:hAnsi="Arial" w:cs="Arial"/>
        </w:rPr>
      </w:pPr>
    </w:p>
    <w:p w14:paraId="3108D611" w14:textId="6FD0E38E" w:rsidR="00B27979" w:rsidRDefault="00B27979" w:rsidP="00B27979">
      <w:pPr>
        <w:spacing w:before="0" w:after="0" w:line="360" w:lineRule="auto"/>
        <w:jc w:val="left"/>
        <w:rPr>
          <w:rFonts w:ascii="Arial" w:hAnsi="Arial" w:cs="Arial"/>
        </w:rPr>
      </w:pPr>
      <w:r w:rsidRPr="00243779">
        <w:rPr>
          <w:rFonts w:ascii="Arial" w:hAnsi="Arial" w:cs="Arial"/>
        </w:rPr>
        <w:t>This ensures compliance with both general regulatory requirements</w:t>
      </w:r>
      <w:r>
        <w:rPr>
          <w:rFonts w:ascii="Arial" w:hAnsi="Arial" w:cs="Arial"/>
        </w:rPr>
        <w:t>, HO risk policies</w:t>
      </w:r>
      <w:r w:rsidRPr="00243779">
        <w:rPr>
          <w:rFonts w:ascii="Arial" w:hAnsi="Arial" w:cs="Arial"/>
        </w:rPr>
        <w:t xml:space="preserve"> and with the Risk Appetite</w:t>
      </w:r>
      <w:r w:rsidR="00343F50">
        <w:rPr>
          <w:rFonts w:ascii="Arial" w:hAnsi="Arial" w:cs="Arial"/>
        </w:rPr>
        <w:t xml:space="preserve"> </w:t>
      </w:r>
      <w:r w:rsidRPr="00243779">
        <w:rPr>
          <w:rFonts w:ascii="Arial" w:hAnsi="Arial" w:cs="Arial"/>
        </w:rPr>
        <w:t xml:space="preserve">set by the </w:t>
      </w:r>
      <w:proofErr w:type="spellStart"/>
      <w:r w:rsidRPr="00243779">
        <w:rPr>
          <w:rFonts w:ascii="Arial" w:hAnsi="Arial" w:cs="Arial"/>
        </w:rPr>
        <w:t>ManCo</w:t>
      </w:r>
      <w:proofErr w:type="spellEnd"/>
      <w:r w:rsidRPr="00243779">
        <w:rPr>
          <w:rFonts w:ascii="Arial" w:hAnsi="Arial" w:cs="Arial"/>
        </w:rPr>
        <w:t>.</w:t>
      </w:r>
      <w:r>
        <w:rPr>
          <w:rFonts w:ascii="Arial" w:hAnsi="Arial" w:cs="Arial"/>
        </w:rPr>
        <w:t xml:space="preserve"> Credit Risk management forms and integral part of the overall risk framework, which is presented as follows:</w:t>
      </w:r>
    </w:p>
    <w:p w14:paraId="32383E4F" w14:textId="77777777" w:rsidR="00276ACF" w:rsidRDefault="00276ACF" w:rsidP="00B27979">
      <w:pPr>
        <w:spacing w:before="0" w:after="0" w:line="360" w:lineRule="auto"/>
        <w:jc w:val="left"/>
        <w:rPr>
          <w:rFonts w:ascii="Arial" w:hAnsi="Arial" w:cs="Arial"/>
        </w:rPr>
      </w:pPr>
    </w:p>
    <w:p w14:paraId="45A9F6EB" w14:textId="77777777" w:rsidR="0094441D" w:rsidRDefault="0094441D" w:rsidP="00B27979">
      <w:pPr>
        <w:spacing w:before="0" w:after="0" w:line="360" w:lineRule="auto"/>
        <w:jc w:val="left"/>
        <w:rPr>
          <w:rFonts w:ascii="Arial" w:hAnsi="Arial" w:cs="Arial"/>
        </w:rPr>
      </w:pPr>
    </w:p>
    <w:p w14:paraId="3B092105" w14:textId="3F1081EF" w:rsidR="00B27979" w:rsidRDefault="00382752" w:rsidP="00B27979">
      <w:pPr>
        <w:spacing w:before="0" w:after="0" w:line="360" w:lineRule="auto"/>
        <w:rPr>
          <w:rFonts w:ascii="Arial" w:hAnsi="Arial" w:cs="Arial"/>
        </w:rPr>
      </w:pPr>
      <w:r w:rsidRPr="005C2BC7">
        <w:rPr>
          <w:noProof/>
          <w:lang w:bidi="ar-SA"/>
        </w:rPr>
        <w:drawing>
          <wp:anchor distT="0" distB="0" distL="114300" distR="114300" simplePos="0" relativeHeight="251661312" behindDoc="1" locked="0" layoutInCell="1" allowOverlap="1" wp14:anchorId="3A76684B" wp14:editId="77EB97B2">
            <wp:simplePos x="0" y="0"/>
            <wp:positionH relativeFrom="margin">
              <wp:posOffset>1209040</wp:posOffset>
            </wp:positionH>
            <wp:positionV relativeFrom="paragraph">
              <wp:posOffset>118110</wp:posOffset>
            </wp:positionV>
            <wp:extent cx="4443075" cy="450115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3075" cy="450115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44844C" w14:textId="1CA04C3D" w:rsidR="00B27979" w:rsidRDefault="00B27979" w:rsidP="00B27979">
      <w:pPr>
        <w:spacing w:before="0" w:after="0" w:line="360" w:lineRule="auto"/>
        <w:rPr>
          <w:rFonts w:ascii="Arial" w:hAnsi="Arial" w:cs="Arial"/>
        </w:rPr>
      </w:pPr>
    </w:p>
    <w:p w14:paraId="27943C64" w14:textId="196E1009" w:rsidR="00B27979" w:rsidRDefault="00B27979" w:rsidP="00B27979">
      <w:pPr>
        <w:spacing w:before="0" w:after="0" w:line="360" w:lineRule="auto"/>
        <w:rPr>
          <w:rFonts w:ascii="Arial" w:hAnsi="Arial" w:cs="Arial"/>
        </w:rPr>
      </w:pPr>
    </w:p>
    <w:p w14:paraId="7CDD8790" w14:textId="77777777" w:rsidR="00B27979" w:rsidRDefault="00B27979" w:rsidP="00B27979">
      <w:pPr>
        <w:spacing w:before="0" w:after="0" w:line="360" w:lineRule="auto"/>
        <w:rPr>
          <w:rFonts w:ascii="Arial" w:hAnsi="Arial" w:cs="Arial"/>
        </w:rPr>
      </w:pPr>
    </w:p>
    <w:p w14:paraId="59A6AB34" w14:textId="77777777" w:rsidR="00B27979" w:rsidRDefault="00B27979" w:rsidP="00B27979">
      <w:pPr>
        <w:spacing w:before="0" w:after="0" w:line="360" w:lineRule="auto"/>
        <w:rPr>
          <w:rFonts w:ascii="Arial" w:hAnsi="Arial" w:cs="Arial"/>
        </w:rPr>
      </w:pPr>
    </w:p>
    <w:p w14:paraId="6A02C886" w14:textId="77777777" w:rsidR="00B27979" w:rsidRDefault="00B27979" w:rsidP="00B27979">
      <w:pPr>
        <w:spacing w:before="0" w:after="0" w:line="360" w:lineRule="auto"/>
        <w:rPr>
          <w:rFonts w:ascii="Arial" w:hAnsi="Arial" w:cs="Arial"/>
        </w:rPr>
      </w:pPr>
    </w:p>
    <w:p w14:paraId="07D3A655" w14:textId="77777777" w:rsidR="00B27979" w:rsidRDefault="00B27979" w:rsidP="00B27979">
      <w:pPr>
        <w:spacing w:before="0" w:after="0" w:line="360" w:lineRule="auto"/>
        <w:rPr>
          <w:rFonts w:ascii="Arial" w:hAnsi="Arial" w:cs="Arial"/>
        </w:rPr>
      </w:pPr>
    </w:p>
    <w:p w14:paraId="5DA0C2B3" w14:textId="77777777" w:rsidR="00B27979" w:rsidRDefault="00B27979" w:rsidP="00B27979">
      <w:pPr>
        <w:spacing w:before="0" w:after="0" w:line="360" w:lineRule="auto"/>
        <w:rPr>
          <w:rFonts w:ascii="Arial" w:hAnsi="Arial" w:cs="Arial"/>
        </w:rPr>
      </w:pPr>
    </w:p>
    <w:p w14:paraId="7B5A333A" w14:textId="77777777" w:rsidR="00B27979" w:rsidRDefault="00B27979" w:rsidP="00B27979">
      <w:pPr>
        <w:spacing w:before="0" w:after="0" w:line="360" w:lineRule="auto"/>
        <w:rPr>
          <w:rFonts w:ascii="Arial" w:hAnsi="Arial" w:cs="Arial"/>
        </w:rPr>
      </w:pPr>
    </w:p>
    <w:p w14:paraId="4E6C2EFB" w14:textId="77777777" w:rsidR="00B27979" w:rsidRDefault="00B27979" w:rsidP="00B27979">
      <w:pPr>
        <w:spacing w:before="0" w:after="0" w:line="360" w:lineRule="auto"/>
        <w:rPr>
          <w:rFonts w:ascii="Arial" w:hAnsi="Arial" w:cs="Arial"/>
        </w:rPr>
      </w:pPr>
    </w:p>
    <w:p w14:paraId="27533737" w14:textId="77777777" w:rsidR="00B27979" w:rsidRDefault="00B27979" w:rsidP="00B27979">
      <w:pPr>
        <w:spacing w:before="0" w:after="0" w:line="360" w:lineRule="auto"/>
        <w:rPr>
          <w:rFonts w:ascii="Arial" w:hAnsi="Arial" w:cs="Arial"/>
        </w:rPr>
      </w:pPr>
    </w:p>
    <w:p w14:paraId="3E79FF43" w14:textId="259088CB" w:rsidR="00B27979" w:rsidRDefault="00B27979" w:rsidP="00B27979">
      <w:pPr>
        <w:spacing w:before="0" w:after="0" w:line="360" w:lineRule="auto"/>
        <w:rPr>
          <w:rFonts w:ascii="Arial" w:hAnsi="Arial" w:cs="Arial"/>
        </w:rPr>
      </w:pPr>
    </w:p>
    <w:p w14:paraId="34DCA4D2" w14:textId="0FABD44C" w:rsidR="00382752" w:rsidRDefault="00382752" w:rsidP="00B27979">
      <w:pPr>
        <w:spacing w:before="0" w:after="0" w:line="360" w:lineRule="auto"/>
        <w:rPr>
          <w:rFonts w:ascii="Arial" w:hAnsi="Arial" w:cs="Arial"/>
        </w:rPr>
      </w:pPr>
    </w:p>
    <w:p w14:paraId="4DFC3070" w14:textId="2472695E" w:rsidR="00382752" w:rsidRDefault="00382752" w:rsidP="00B27979">
      <w:pPr>
        <w:spacing w:before="0" w:after="0" w:line="360" w:lineRule="auto"/>
        <w:rPr>
          <w:rFonts w:ascii="Arial" w:hAnsi="Arial" w:cs="Arial"/>
        </w:rPr>
      </w:pPr>
    </w:p>
    <w:p w14:paraId="54410660" w14:textId="793E3500" w:rsidR="0094441D" w:rsidRDefault="0094441D" w:rsidP="00B27979">
      <w:pPr>
        <w:spacing w:before="0" w:after="0" w:line="360" w:lineRule="auto"/>
        <w:rPr>
          <w:rFonts w:ascii="Arial" w:hAnsi="Arial" w:cs="Arial"/>
        </w:rPr>
      </w:pPr>
    </w:p>
    <w:p w14:paraId="62842F4B" w14:textId="2F504128" w:rsidR="0094441D" w:rsidRDefault="0094441D" w:rsidP="00B27979">
      <w:pPr>
        <w:spacing w:before="0" w:after="0" w:line="360" w:lineRule="auto"/>
        <w:rPr>
          <w:rFonts w:ascii="Arial" w:hAnsi="Arial" w:cs="Arial"/>
        </w:rPr>
      </w:pPr>
    </w:p>
    <w:p w14:paraId="34E064F6" w14:textId="77777777" w:rsidR="0094441D" w:rsidRDefault="0094441D" w:rsidP="00B27979">
      <w:pPr>
        <w:spacing w:before="0" w:after="0" w:line="360" w:lineRule="auto"/>
        <w:rPr>
          <w:rFonts w:ascii="Arial" w:hAnsi="Arial" w:cs="Arial"/>
        </w:rPr>
      </w:pPr>
    </w:p>
    <w:p w14:paraId="05CC6DB6" w14:textId="77777777" w:rsidR="00276ACF" w:rsidRDefault="00276ACF">
      <w:pPr>
        <w:spacing w:before="0" w:after="0" w:line="240" w:lineRule="auto"/>
        <w:jc w:val="left"/>
        <w:rPr>
          <w:rFonts w:ascii="Arial" w:hAnsi="Arial" w:cs="Arial"/>
          <w:b/>
          <w:bCs/>
        </w:rPr>
      </w:pPr>
      <w:r>
        <w:rPr>
          <w:rFonts w:ascii="Arial" w:hAnsi="Arial" w:cs="Arial"/>
        </w:rPr>
        <w:br w:type="page"/>
      </w:r>
    </w:p>
    <w:p w14:paraId="3105991E" w14:textId="563D394F" w:rsidR="000E0292" w:rsidRPr="00B27979" w:rsidRDefault="000E0292" w:rsidP="00B27979">
      <w:pPr>
        <w:pStyle w:val="Heading1"/>
        <w:spacing w:before="0" w:line="360" w:lineRule="auto"/>
        <w:jc w:val="left"/>
        <w:rPr>
          <w:rFonts w:ascii="Arial" w:hAnsi="Arial" w:cs="Arial"/>
          <w:color w:val="auto"/>
          <w:sz w:val="22"/>
          <w:szCs w:val="22"/>
        </w:rPr>
      </w:pPr>
      <w:bookmarkStart w:id="120" w:name="_Toc55470884"/>
      <w:r w:rsidRPr="00B27979">
        <w:rPr>
          <w:rFonts w:ascii="Arial" w:hAnsi="Arial" w:cs="Arial"/>
          <w:color w:val="auto"/>
          <w:sz w:val="22"/>
          <w:szCs w:val="22"/>
        </w:rPr>
        <w:t>Roles and Responsibilities</w:t>
      </w:r>
      <w:bookmarkEnd w:id="118"/>
      <w:bookmarkEnd w:id="120"/>
    </w:p>
    <w:p w14:paraId="6BCAE840" w14:textId="77777777" w:rsidR="00276ACF" w:rsidRDefault="00276ACF" w:rsidP="00EE31AA">
      <w:pPr>
        <w:pStyle w:val="Heading2"/>
      </w:pPr>
    </w:p>
    <w:p w14:paraId="3ECFD1A4" w14:textId="1E8929AF" w:rsidR="00D773E8" w:rsidRPr="00B27979" w:rsidRDefault="007F6AD6" w:rsidP="00EE31AA">
      <w:pPr>
        <w:pStyle w:val="Heading2"/>
      </w:pPr>
      <w:bookmarkStart w:id="121" w:name="_Toc55470885"/>
      <w:r w:rsidRPr="00B27979">
        <w:t>Three Lines of Defence</w:t>
      </w:r>
      <w:bookmarkEnd w:id="121"/>
    </w:p>
    <w:p w14:paraId="45AA4DD4" w14:textId="78AD2EF6" w:rsidR="007F6AD6" w:rsidRDefault="00D773E8" w:rsidP="00B27979">
      <w:pPr>
        <w:spacing w:before="0" w:after="0" w:line="360" w:lineRule="auto"/>
        <w:jc w:val="left"/>
        <w:rPr>
          <w:rFonts w:ascii="Arial" w:hAnsi="Arial" w:cs="Arial"/>
        </w:rPr>
      </w:pPr>
      <w:r w:rsidRPr="00B27979">
        <w:rPr>
          <w:rFonts w:ascii="Arial" w:hAnsi="Arial" w:cs="Arial"/>
        </w:rPr>
        <w:t xml:space="preserve">In order to manage the credit risk profile of the Branch, a three lines of defence model has been implemented. </w:t>
      </w:r>
    </w:p>
    <w:p w14:paraId="26EF85DC" w14:textId="77777777" w:rsidR="0094441D" w:rsidRPr="00DB02DC" w:rsidRDefault="0094441D" w:rsidP="00B27979">
      <w:pPr>
        <w:spacing w:before="0" w:after="0" w:line="360" w:lineRule="auto"/>
        <w:jc w:val="left"/>
        <w:rPr>
          <w:rFonts w:ascii="Arial" w:hAnsi="Arial" w:cs="Arial"/>
        </w:rPr>
      </w:pPr>
    </w:p>
    <w:p w14:paraId="3178A245" w14:textId="77777777" w:rsidR="007F6AD6" w:rsidRPr="00DB02DC" w:rsidRDefault="007F6AD6" w:rsidP="00B27979">
      <w:pPr>
        <w:pStyle w:val="Heading3"/>
        <w:spacing w:before="0" w:line="360" w:lineRule="auto"/>
        <w:jc w:val="left"/>
        <w:rPr>
          <w:rFonts w:ascii="Arial" w:hAnsi="Arial" w:cs="Arial"/>
          <w:color w:val="auto"/>
        </w:rPr>
      </w:pPr>
      <w:r w:rsidRPr="00DB02DC">
        <w:rPr>
          <w:rFonts w:ascii="Arial" w:hAnsi="Arial" w:cs="Arial"/>
          <w:color w:val="auto"/>
        </w:rPr>
        <w:t>First Line of Defence</w:t>
      </w:r>
    </w:p>
    <w:p w14:paraId="67E53E73" w14:textId="77777777" w:rsidR="00276ACF" w:rsidRDefault="00276ACF" w:rsidP="00B27979">
      <w:pPr>
        <w:spacing w:before="0" w:after="0" w:line="360" w:lineRule="auto"/>
        <w:jc w:val="left"/>
        <w:rPr>
          <w:rFonts w:ascii="Arial" w:hAnsi="Arial" w:cs="Arial"/>
        </w:rPr>
      </w:pPr>
    </w:p>
    <w:p w14:paraId="7BF60C40" w14:textId="0F511466" w:rsidR="007F6AD6" w:rsidRPr="00DB02DC" w:rsidRDefault="00D773E8" w:rsidP="00B27979">
      <w:pPr>
        <w:spacing w:before="0" w:after="0" w:line="360" w:lineRule="auto"/>
        <w:jc w:val="left"/>
        <w:rPr>
          <w:rFonts w:ascii="Arial" w:hAnsi="Arial" w:cs="Arial"/>
        </w:rPr>
      </w:pPr>
      <w:r w:rsidRPr="00DB02DC">
        <w:rPr>
          <w:rFonts w:ascii="Arial" w:hAnsi="Arial" w:cs="Arial"/>
        </w:rPr>
        <w:t>First line of defence functions are those that manage and own risk</w:t>
      </w:r>
      <w:r w:rsidR="0094084B" w:rsidRPr="00DB02DC">
        <w:rPr>
          <w:rFonts w:ascii="Arial" w:hAnsi="Arial" w:cs="Arial"/>
        </w:rPr>
        <w:t>s</w:t>
      </w:r>
      <w:r w:rsidRPr="00DB02DC">
        <w:rPr>
          <w:rFonts w:ascii="Arial" w:hAnsi="Arial" w:cs="Arial"/>
        </w:rPr>
        <w:t xml:space="preserve"> within the Branch; th</w:t>
      </w:r>
      <w:r w:rsidR="00382752" w:rsidRPr="00DB02DC">
        <w:rPr>
          <w:rFonts w:ascii="Arial" w:hAnsi="Arial" w:cs="Arial"/>
        </w:rPr>
        <w:t>is includes</w:t>
      </w:r>
      <w:r w:rsidRPr="00DB02DC">
        <w:rPr>
          <w:rFonts w:ascii="Arial" w:hAnsi="Arial" w:cs="Arial"/>
        </w:rPr>
        <w:t xml:space="preserve"> Business Development</w:t>
      </w:r>
      <w:r w:rsidR="00382752" w:rsidRPr="00DB02DC">
        <w:rPr>
          <w:rFonts w:ascii="Arial" w:hAnsi="Arial" w:cs="Arial"/>
        </w:rPr>
        <w:t xml:space="preserve">, </w:t>
      </w:r>
      <w:r w:rsidRPr="00DB02DC">
        <w:rPr>
          <w:rFonts w:ascii="Arial" w:hAnsi="Arial" w:cs="Arial"/>
        </w:rPr>
        <w:t xml:space="preserve">Financial Markets </w:t>
      </w:r>
      <w:r w:rsidR="00382752" w:rsidRPr="00DB02DC">
        <w:rPr>
          <w:rFonts w:ascii="Arial" w:hAnsi="Arial" w:cs="Arial"/>
        </w:rPr>
        <w:t xml:space="preserve">and direct support functions (Operations, Finance, Human Resources and Information Technology </w:t>
      </w:r>
      <w:r w:rsidRPr="00DB02DC">
        <w:rPr>
          <w:rFonts w:ascii="Arial" w:hAnsi="Arial" w:cs="Arial"/>
        </w:rPr>
        <w:t>department</w:t>
      </w:r>
      <w:r w:rsidR="00382752" w:rsidRPr="00DB02DC">
        <w:rPr>
          <w:rFonts w:ascii="Arial" w:hAnsi="Arial" w:cs="Arial"/>
        </w:rPr>
        <w:t>s)</w:t>
      </w:r>
      <w:r w:rsidRPr="00DB02DC">
        <w:rPr>
          <w:rFonts w:ascii="Arial" w:hAnsi="Arial" w:cs="Arial"/>
        </w:rPr>
        <w:t xml:space="preserve">. </w:t>
      </w:r>
    </w:p>
    <w:p w14:paraId="4415A1FD" w14:textId="77777777" w:rsidR="00382752" w:rsidRPr="00DB02DC" w:rsidRDefault="00382752" w:rsidP="00B27979">
      <w:pPr>
        <w:spacing w:before="0" w:after="0" w:line="360" w:lineRule="auto"/>
        <w:jc w:val="left"/>
        <w:rPr>
          <w:rFonts w:ascii="Arial" w:hAnsi="Arial" w:cs="Arial"/>
        </w:rPr>
      </w:pPr>
    </w:p>
    <w:p w14:paraId="2940F5A0" w14:textId="2823B550" w:rsidR="007F6AD6" w:rsidRPr="00DB02DC" w:rsidRDefault="007F6AD6" w:rsidP="00B27979">
      <w:pPr>
        <w:spacing w:before="0" w:after="0" w:line="360" w:lineRule="auto"/>
        <w:jc w:val="left"/>
        <w:rPr>
          <w:rFonts w:ascii="Arial" w:hAnsi="Arial" w:cs="Arial"/>
        </w:rPr>
      </w:pPr>
      <w:r w:rsidRPr="00DB02DC">
        <w:rPr>
          <w:rFonts w:ascii="Arial" w:hAnsi="Arial" w:cs="Arial"/>
        </w:rPr>
        <w:t>It is the responsibility of the Heads</w:t>
      </w:r>
      <w:r w:rsidR="0094084B" w:rsidRPr="00DB02DC">
        <w:rPr>
          <w:rFonts w:ascii="Arial" w:hAnsi="Arial" w:cs="Arial"/>
        </w:rPr>
        <w:t xml:space="preserve"> o</w:t>
      </w:r>
      <w:r w:rsidR="0094441D" w:rsidRPr="00DB02DC">
        <w:rPr>
          <w:rFonts w:ascii="Arial" w:hAnsi="Arial" w:cs="Arial"/>
        </w:rPr>
        <w:t>f</w:t>
      </w:r>
      <w:r w:rsidR="0094084B" w:rsidRPr="00DB02DC">
        <w:rPr>
          <w:rFonts w:ascii="Arial" w:hAnsi="Arial" w:cs="Arial"/>
        </w:rPr>
        <w:t xml:space="preserve"> departments</w:t>
      </w:r>
      <w:r w:rsidRPr="00DB02DC">
        <w:rPr>
          <w:rFonts w:ascii="Arial" w:hAnsi="Arial" w:cs="Arial"/>
        </w:rPr>
        <w:t xml:space="preserve"> of first line functions to report risk related information to the CRO to ensure that the Branch’s credit risk exposure is managed accordingly. </w:t>
      </w:r>
    </w:p>
    <w:p w14:paraId="133C4237" w14:textId="77777777" w:rsidR="00382752" w:rsidRPr="00DB02DC" w:rsidRDefault="00382752" w:rsidP="00B27979">
      <w:pPr>
        <w:spacing w:before="0" w:after="0" w:line="360" w:lineRule="auto"/>
        <w:jc w:val="left"/>
        <w:rPr>
          <w:rFonts w:ascii="Arial" w:hAnsi="Arial" w:cs="Arial"/>
        </w:rPr>
      </w:pPr>
    </w:p>
    <w:p w14:paraId="3C1BD710" w14:textId="77777777" w:rsidR="007F6AD6" w:rsidRPr="00DB02DC" w:rsidRDefault="007F6AD6" w:rsidP="00B27979">
      <w:pPr>
        <w:pStyle w:val="Heading3"/>
        <w:spacing w:before="0" w:line="360" w:lineRule="auto"/>
        <w:jc w:val="left"/>
        <w:rPr>
          <w:rFonts w:ascii="Arial" w:hAnsi="Arial" w:cs="Arial"/>
          <w:color w:val="auto"/>
        </w:rPr>
      </w:pPr>
      <w:r w:rsidRPr="00DB02DC">
        <w:rPr>
          <w:rFonts w:ascii="Arial" w:hAnsi="Arial" w:cs="Arial"/>
          <w:color w:val="auto"/>
        </w:rPr>
        <w:t xml:space="preserve">Second line of Defence </w:t>
      </w:r>
    </w:p>
    <w:p w14:paraId="6099B10B" w14:textId="77777777" w:rsidR="00276ACF" w:rsidRDefault="00276ACF" w:rsidP="00B27979">
      <w:pPr>
        <w:spacing w:before="0" w:after="0" w:line="360" w:lineRule="auto"/>
        <w:jc w:val="left"/>
        <w:rPr>
          <w:rFonts w:ascii="Arial" w:hAnsi="Arial" w:cs="Arial"/>
        </w:rPr>
      </w:pPr>
    </w:p>
    <w:p w14:paraId="131655C9" w14:textId="09C4F9B2" w:rsidR="007F6AD6" w:rsidRPr="0094441D" w:rsidRDefault="00D773E8" w:rsidP="00B27979">
      <w:pPr>
        <w:spacing w:before="0" w:after="0" w:line="360" w:lineRule="auto"/>
        <w:jc w:val="left"/>
        <w:rPr>
          <w:rFonts w:ascii="Arial" w:hAnsi="Arial" w:cs="Arial"/>
        </w:rPr>
      </w:pPr>
      <w:r w:rsidRPr="00DB02DC">
        <w:rPr>
          <w:rFonts w:ascii="Arial" w:hAnsi="Arial" w:cs="Arial"/>
        </w:rPr>
        <w:t xml:space="preserve">Second line of defence functions </w:t>
      </w:r>
      <w:r w:rsidRPr="0094441D">
        <w:rPr>
          <w:rFonts w:ascii="Arial" w:hAnsi="Arial" w:cs="Arial"/>
        </w:rPr>
        <w:t xml:space="preserve">are responsible for overseeing the first line of defence and ensuring that their risk profile is managed accordingly; second line functions for the Branch are the Risk department and the Compliance department. </w:t>
      </w:r>
    </w:p>
    <w:p w14:paraId="64ABE09A" w14:textId="77777777" w:rsidR="00382752" w:rsidRPr="0094441D" w:rsidRDefault="00382752" w:rsidP="00B27979">
      <w:pPr>
        <w:spacing w:before="0" w:after="0" w:line="360" w:lineRule="auto"/>
        <w:jc w:val="left"/>
        <w:rPr>
          <w:rFonts w:ascii="Arial" w:hAnsi="Arial" w:cs="Arial"/>
        </w:rPr>
      </w:pPr>
    </w:p>
    <w:p w14:paraId="54443E1A" w14:textId="46F1A235" w:rsidR="007F6AD6" w:rsidRDefault="007F6AD6" w:rsidP="00B27979">
      <w:pPr>
        <w:spacing w:before="0" w:after="0" w:line="360" w:lineRule="auto"/>
        <w:jc w:val="left"/>
        <w:rPr>
          <w:rFonts w:ascii="Arial" w:hAnsi="Arial" w:cs="Arial"/>
        </w:rPr>
      </w:pPr>
      <w:r w:rsidRPr="0094441D">
        <w:rPr>
          <w:rFonts w:ascii="Arial" w:hAnsi="Arial" w:cs="Arial"/>
        </w:rPr>
        <w:t>The Branch’s Risk department is headed up by the CRO who will report to the President of the Branch.</w:t>
      </w:r>
      <w:r w:rsidR="0094441D">
        <w:rPr>
          <w:rFonts w:ascii="Arial" w:hAnsi="Arial" w:cs="Arial"/>
        </w:rPr>
        <w:t xml:space="preserve"> </w:t>
      </w:r>
      <w:r w:rsidRPr="0094441D">
        <w:rPr>
          <w:rFonts w:ascii="Arial" w:hAnsi="Arial" w:cs="Arial"/>
        </w:rPr>
        <w:t xml:space="preserve">The Risk department is responsible for assisting business heads in the identification and management of their business risk profiles and for assisting them with the implementation of appropriate controls. </w:t>
      </w:r>
    </w:p>
    <w:p w14:paraId="3EE8AEE9" w14:textId="77777777" w:rsidR="0094441D" w:rsidRPr="0094441D" w:rsidRDefault="0094441D" w:rsidP="00B27979">
      <w:pPr>
        <w:spacing w:before="0" w:after="0" w:line="360" w:lineRule="auto"/>
        <w:jc w:val="left"/>
        <w:rPr>
          <w:rFonts w:ascii="Arial" w:hAnsi="Arial" w:cs="Arial"/>
        </w:rPr>
      </w:pPr>
    </w:p>
    <w:p w14:paraId="590F5697" w14:textId="77777777" w:rsidR="007F6AD6" w:rsidRPr="0094441D" w:rsidRDefault="007F6AD6" w:rsidP="00B27979">
      <w:pPr>
        <w:pStyle w:val="Heading3"/>
        <w:spacing w:before="0" w:line="360" w:lineRule="auto"/>
        <w:jc w:val="left"/>
        <w:rPr>
          <w:rFonts w:ascii="Arial" w:hAnsi="Arial" w:cs="Arial"/>
          <w:color w:val="auto"/>
        </w:rPr>
      </w:pPr>
      <w:r w:rsidRPr="0094441D">
        <w:rPr>
          <w:rFonts w:ascii="Arial" w:hAnsi="Arial" w:cs="Arial"/>
          <w:color w:val="auto"/>
        </w:rPr>
        <w:t>Third line of Defence</w:t>
      </w:r>
    </w:p>
    <w:p w14:paraId="0329E916" w14:textId="77777777" w:rsidR="00276ACF" w:rsidRDefault="00276ACF" w:rsidP="00B27979">
      <w:pPr>
        <w:spacing w:before="0" w:after="0" w:line="360" w:lineRule="auto"/>
        <w:jc w:val="left"/>
        <w:rPr>
          <w:rFonts w:ascii="Arial" w:hAnsi="Arial" w:cs="Arial"/>
        </w:rPr>
      </w:pPr>
    </w:p>
    <w:p w14:paraId="3C79D551" w14:textId="366C40D5" w:rsidR="00D773E8" w:rsidRDefault="00D773E8" w:rsidP="00B27979">
      <w:pPr>
        <w:spacing w:before="0" w:after="0" w:line="360" w:lineRule="auto"/>
        <w:jc w:val="left"/>
        <w:rPr>
          <w:rFonts w:ascii="Arial" w:hAnsi="Arial" w:cs="Arial"/>
        </w:rPr>
      </w:pPr>
      <w:r w:rsidRPr="0094441D">
        <w:rPr>
          <w:rFonts w:ascii="Arial" w:hAnsi="Arial" w:cs="Arial"/>
        </w:rPr>
        <w:t>The third line of defence is responsible for providing assurance that the Branch’s management of risk remains effective and proportionate; third line function</w:t>
      </w:r>
      <w:r w:rsidR="007F6AD6" w:rsidRPr="0094441D">
        <w:rPr>
          <w:rFonts w:ascii="Arial" w:hAnsi="Arial" w:cs="Arial"/>
        </w:rPr>
        <w:t xml:space="preserve">, </w:t>
      </w:r>
      <w:r w:rsidR="00173B4C" w:rsidRPr="0094441D">
        <w:rPr>
          <w:rFonts w:ascii="Arial" w:hAnsi="Arial" w:cs="Arial"/>
        </w:rPr>
        <w:t>i.e. Internal</w:t>
      </w:r>
      <w:r w:rsidRPr="0094441D">
        <w:rPr>
          <w:rFonts w:ascii="Arial" w:hAnsi="Arial" w:cs="Arial"/>
        </w:rPr>
        <w:t xml:space="preserve"> Audit. </w:t>
      </w:r>
      <w:r w:rsidR="007F6AD6" w:rsidRPr="0094441D">
        <w:rPr>
          <w:rFonts w:ascii="Arial" w:hAnsi="Arial" w:cs="Arial"/>
        </w:rPr>
        <w:t>On</w:t>
      </w:r>
      <w:r w:rsidRPr="0094441D">
        <w:rPr>
          <w:rFonts w:ascii="Arial" w:hAnsi="Arial" w:cs="Arial"/>
        </w:rPr>
        <w:t xml:space="preserve"> authorisation the Internal Audit department for the Branch will be outsourced to an external third</w:t>
      </w:r>
      <w:r w:rsidR="00382752" w:rsidRPr="0094441D">
        <w:rPr>
          <w:rFonts w:ascii="Arial" w:hAnsi="Arial" w:cs="Arial"/>
        </w:rPr>
        <w:t>-</w:t>
      </w:r>
      <w:r w:rsidRPr="0094441D">
        <w:rPr>
          <w:rFonts w:ascii="Arial" w:hAnsi="Arial" w:cs="Arial"/>
        </w:rPr>
        <w:t>party provider.</w:t>
      </w:r>
    </w:p>
    <w:p w14:paraId="020F7F99" w14:textId="77777777" w:rsidR="00276ACF" w:rsidRDefault="00276ACF" w:rsidP="00B27979">
      <w:pPr>
        <w:spacing w:before="0" w:after="0" w:line="360" w:lineRule="auto"/>
        <w:jc w:val="left"/>
        <w:rPr>
          <w:rFonts w:ascii="Arial" w:hAnsi="Arial" w:cs="Arial"/>
        </w:rPr>
      </w:pPr>
    </w:p>
    <w:p w14:paraId="279ED2BF" w14:textId="77777777" w:rsidR="00276ACF" w:rsidRDefault="00276ACF" w:rsidP="00B27979">
      <w:pPr>
        <w:spacing w:before="0" w:after="0" w:line="360" w:lineRule="auto"/>
        <w:jc w:val="left"/>
        <w:rPr>
          <w:rFonts w:ascii="Arial" w:hAnsi="Arial" w:cs="Arial"/>
        </w:rPr>
      </w:pPr>
    </w:p>
    <w:p w14:paraId="1307ABC7" w14:textId="77777777" w:rsidR="00276ACF" w:rsidRDefault="00276ACF" w:rsidP="00B27979">
      <w:pPr>
        <w:spacing w:before="0" w:after="0" w:line="360" w:lineRule="auto"/>
        <w:jc w:val="left"/>
        <w:rPr>
          <w:rFonts w:ascii="Arial" w:hAnsi="Arial" w:cs="Arial"/>
        </w:rPr>
      </w:pPr>
    </w:p>
    <w:p w14:paraId="2855B93A" w14:textId="77777777" w:rsidR="00276ACF" w:rsidRDefault="00276ACF" w:rsidP="00B27979">
      <w:pPr>
        <w:spacing w:before="0" w:after="0" w:line="360" w:lineRule="auto"/>
        <w:jc w:val="left"/>
        <w:rPr>
          <w:rFonts w:ascii="Arial" w:hAnsi="Arial" w:cs="Arial"/>
        </w:rPr>
      </w:pPr>
    </w:p>
    <w:p w14:paraId="7BAFA7EE" w14:textId="77777777" w:rsidR="00276ACF" w:rsidRDefault="00276ACF" w:rsidP="00B27979">
      <w:pPr>
        <w:spacing w:before="0" w:after="0" w:line="360" w:lineRule="auto"/>
        <w:jc w:val="left"/>
        <w:rPr>
          <w:rFonts w:ascii="Arial" w:hAnsi="Arial" w:cs="Arial"/>
        </w:rPr>
      </w:pPr>
    </w:p>
    <w:p w14:paraId="4AD178DF" w14:textId="77777777" w:rsidR="007F6AD6" w:rsidRPr="0094441D" w:rsidRDefault="007F6AD6" w:rsidP="00EE31AA">
      <w:pPr>
        <w:pStyle w:val="Heading2"/>
      </w:pPr>
      <w:bookmarkStart w:id="122" w:name="_Toc510783274"/>
      <w:bookmarkStart w:id="123" w:name="_Toc510784296"/>
      <w:bookmarkStart w:id="124" w:name="_Toc510783275"/>
      <w:bookmarkStart w:id="125" w:name="_Toc510784297"/>
      <w:bookmarkStart w:id="126" w:name="_Toc510783276"/>
      <w:bookmarkStart w:id="127" w:name="_Toc510784298"/>
      <w:bookmarkStart w:id="128" w:name="_Toc510783277"/>
      <w:bookmarkStart w:id="129" w:name="_Toc510784299"/>
      <w:bookmarkStart w:id="130" w:name="_Toc510783278"/>
      <w:bookmarkStart w:id="131" w:name="_Toc510784300"/>
      <w:bookmarkStart w:id="132" w:name="_Toc510783279"/>
      <w:bookmarkStart w:id="133" w:name="_Toc510784301"/>
      <w:bookmarkStart w:id="134" w:name="_Toc510783280"/>
      <w:bookmarkStart w:id="135" w:name="_Toc510784302"/>
      <w:bookmarkStart w:id="136" w:name="_Toc510783281"/>
      <w:bookmarkStart w:id="137" w:name="_Toc510784303"/>
      <w:bookmarkStart w:id="138" w:name="_Toc510783282"/>
      <w:bookmarkStart w:id="139" w:name="_Toc510784304"/>
      <w:bookmarkStart w:id="140" w:name="_Toc55470886"/>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r w:rsidRPr="0094441D">
        <w:t>Risk Governance</w:t>
      </w:r>
      <w:bookmarkEnd w:id="140"/>
      <w:r w:rsidRPr="0094441D">
        <w:t xml:space="preserve"> </w:t>
      </w:r>
    </w:p>
    <w:p w14:paraId="79DFAEA8" w14:textId="77777777" w:rsidR="00276ACF" w:rsidRDefault="00276ACF" w:rsidP="00B27979">
      <w:pPr>
        <w:spacing w:before="0" w:after="0" w:line="360" w:lineRule="auto"/>
        <w:jc w:val="left"/>
        <w:rPr>
          <w:rFonts w:ascii="Arial" w:hAnsi="Arial" w:cs="Arial"/>
        </w:rPr>
      </w:pPr>
    </w:p>
    <w:p w14:paraId="6116CDB7" w14:textId="357AC70B" w:rsidR="007F6AD6" w:rsidRPr="0094441D" w:rsidRDefault="007F6AD6" w:rsidP="00B27979">
      <w:pPr>
        <w:spacing w:before="0" w:after="0" w:line="360" w:lineRule="auto"/>
        <w:jc w:val="left"/>
        <w:rPr>
          <w:rFonts w:ascii="Arial" w:hAnsi="Arial" w:cs="Arial"/>
        </w:rPr>
      </w:pPr>
      <w:r w:rsidRPr="0094441D">
        <w:rPr>
          <w:rFonts w:ascii="Arial" w:hAnsi="Arial" w:cs="Arial"/>
        </w:rPr>
        <w:t xml:space="preserve">A number of the committees established to support the </w:t>
      </w:r>
      <w:proofErr w:type="spellStart"/>
      <w:r w:rsidRPr="0094441D">
        <w:rPr>
          <w:rFonts w:ascii="Arial" w:hAnsi="Arial" w:cs="Arial"/>
        </w:rPr>
        <w:t>ManCo</w:t>
      </w:r>
      <w:proofErr w:type="spellEnd"/>
      <w:r w:rsidRPr="0094441D">
        <w:rPr>
          <w:rFonts w:ascii="Arial" w:hAnsi="Arial" w:cs="Arial"/>
        </w:rPr>
        <w:t xml:space="preserve"> in its discharge of responsibilities delegated to it via the President’s DOA. Their individual roles relative to the credit approval and credit risk management are set out below</w:t>
      </w:r>
      <w:r w:rsidR="00382752" w:rsidRPr="0094441D">
        <w:rPr>
          <w:rFonts w:ascii="Arial" w:hAnsi="Arial" w:cs="Arial"/>
        </w:rPr>
        <w:t>:</w:t>
      </w:r>
    </w:p>
    <w:p w14:paraId="4232C298" w14:textId="77777777" w:rsidR="00382752" w:rsidRPr="0094441D" w:rsidRDefault="00382752" w:rsidP="00B27979">
      <w:pPr>
        <w:spacing w:before="0" w:after="0" w:line="360" w:lineRule="auto"/>
        <w:jc w:val="left"/>
        <w:rPr>
          <w:rFonts w:ascii="Arial" w:hAnsi="Arial" w:cs="Arial"/>
        </w:rPr>
      </w:pPr>
    </w:p>
    <w:p w14:paraId="42DEC2FE" w14:textId="7B89DFD4" w:rsidR="00D773E8" w:rsidRPr="0094441D" w:rsidRDefault="00D773E8" w:rsidP="00B27979">
      <w:pPr>
        <w:pStyle w:val="Heading3"/>
        <w:spacing w:before="0" w:line="360" w:lineRule="auto"/>
        <w:jc w:val="left"/>
        <w:rPr>
          <w:rFonts w:ascii="Arial" w:hAnsi="Arial" w:cs="Arial"/>
          <w:color w:val="auto"/>
        </w:rPr>
      </w:pPr>
      <w:r w:rsidRPr="0094441D">
        <w:rPr>
          <w:rFonts w:ascii="Arial" w:hAnsi="Arial" w:cs="Arial"/>
          <w:color w:val="auto"/>
        </w:rPr>
        <w:t>Credit Committee</w:t>
      </w:r>
    </w:p>
    <w:p w14:paraId="153C4FAF" w14:textId="77777777" w:rsidR="00276ACF" w:rsidRDefault="00276ACF" w:rsidP="00B27979">
      <w:pPr>
        <w:spacing w:before="0" w:after="0" w:line="360" w:lineRule="auto"/>
        <w:jc w:val="left"/>
        <w:rPr>
          <w:rFonts w:ascii="Arial" w:hAnsi="Arial" w:cs="Arial"/>
        </w:rPr>
      </w:pPr>
    </w:p>
    <w:p w14:paraId="4D43F3FF" w14:textId="3537F8BB" w:rsidR="00382752" w:rsidRPr="0094441D" w:rsidRDefault="00D773E8" w:rsidP="00B27979">
      <w:pPr>
        <w:spacing w:before="0" w:after="0" w:line="360" w:lineRule="auto"/>
        <w:jc w:val="left"/>
        <w:rPr>
          <w:rFonts w:ascii="Arial" w:hAnsi="Arial" w:cs="Arial"/>
        </w:rPr>
      </w:pPr>
      <w:r w:rsidRPr="0094441D">
        <w:rPr>
          <w:rFonts w:ascii="Arial" w:hAnsi="Arial" w:cs="Arial"/>
        </w:rPr>
        <w:t xml:space="preserve">The </w:t>
      </w:r>
      <w:proofErr w:type="spellStart"/>
      <w:r w:rsidRPr="0094441D">
        <w:rPr>
          <w:rFonts w:ascii="Arial" w:hAnsi="Arial" w:cs="Arial"/>
        </w:rPr>
        <w:t>CCo</w:t>
      </w:r>
      <w:proofErr w:type="spellEnd"/>
      <w:r w:rsidRPr="0094441D">
        <w:rPr>
          <w:rFonts w:ascii="Arial" w:hAnsi="Arial" w:cs="Arial"/>
        </w:rPr>
        <w:t xml:space="preserve"> </w:t>
      </w:r>
      <w:r w:rsidR="00382752" w:rsidRPr="0094441D">
        <w:rPr>
          <w:rFonts w:ascii="Arial" w:hAnsi="Arial" w:cs="Arial"/>
        </w:rPr>
        <w:t xml:space="preserve">is </w:t>
      </w:r>
      <w:r w:rsidRPr="0094441D">
        <w:rPr>
          <w:rFonts w:ascii="Arial" w:hAnsi="Arial" w:cs="Arial"/>
        </w:rPr>
        <w:t xml:space="preserve">granted authority by the President under the terms of the HO DOA to review and approve credit applications within set credit limits for </w:t>
      </w:r>
      <w:r w:rsidR="00347C21" w:rsidRPr="0094441D">
        <w:rPr>
          <w:rFonts w:ascii="Arial" w:hAnsi="Arial" w:cs="Arial"/>
        </w:rPr>
        <w:t>financial institutions and corporate obligors</w:t>
      </w:r>
      <w:r w:rsidR="00BE2AF8" w:rsidRPr="0094441D">
        <w:rPr>
          <w:rFonts w:ascii="Arial" w:hAnsi="Arial" w:cs="Arial"/>
        </w:rPr>
        <w:t>,</w:t>
      </w:r>
      <w:r w:rsidR="00347C21" w:rsidRPr="0094441D">
        <w:rPr>
          <w:rFonts w:ascii="Arial" w:hAnsi="Arial" w:cs="Arial"/>
        </w:rPr>
        <w:t xml:space="preserve"> see </w:t>
      </w:r>
      <w:r w:rsidR="00347C21" w:rsidRPr="0094441D">
        <w:rPr>
          <w:rFonts w:ascii="Arial" w:hAnsi="Arial" w:cs="Arial"/>
          <w:b/>
          <w:i/>
        </w:rPr>
        <w:t xml:space="preserve">Appendix </w:t>
      </w:r>
      <w:proofErr w:type="gramStart"/>
      <w:r w:rsidR="00347C21" w:rsidRPr="0094441D">
        <w:rPr>
          <w:rFonts w:ascii="Arial" w:hAnsi="Arial" w:cs="Arial"/>
          <w:b/>
          <w:i/>
        </w:rPr>
        <w:t>A</w:t>
      </w:r>
      <w:proofErr w:type="gramEnd"/>
      <w:r w:rsidR="00347C21" w:rsidRPr="0094441D">
        <w:rPr>
          <w:rFonts w:ascii="Arial" w:hAnsi="Arial" w:cs="Arial"/>
        </w:rPr>
        <w:t xml:space="preserve"> – </w:t>
      </w:r>
      <w:r w:rsidR="0094441D">
        <w:rPr>
          <w:rFonts w:ascii="Arial" w:hAnsi="Arial" w:cs="Arial"/>
        </w:rPr>
        <w:t xml:space="preserve">Credit delegations of </w:t>
      </w:r>
      <w:r w:rsidR="00347C21" w:rsidRPr="0094441D">
        <w:rPr>
          <w:rFonts w:ascii="Arial" w:hAnsi="Arial" w:cs="Arial"/>
        </w:rPr>
        <w:t>A</w:t>
      </w:r>
      <w:r w:rsidR="0094441D">
        <w:rPr>
          <w:rFonts w:ascii="Arial" w:hAnsi="Arial" w:cs="Arial"/>
        </w:rPr>
        <w:t>uthority</w:t>
      </w:r>
      <w:r w:rsidRPr="0094441D">
        <w:rPr>
          <w:rFonts w:ascii="Arial" w:hAnsi="Arial" w:cs="Arial"/>
        </w:rPr>
        <w:t xml:space="preserve">. </w:t>
      </w:r>
    </w:p>
    <w:p w14:paraId="337EECFA" w14:textId="77777777" w:rsidR="00382752" w:rsidRPr="0094441D" w:rsidRDefault="00382752" w:rsidP="00B27979">
      <w:pPr>
        <w:spacing w:before="0" w:after="0" w:line="360" w:lineRule="auto"/>
        <w:jc w:val="left"/>
        <w:rPr>
          <w:rFonts w:ascii="Arial" w:hAnsi="Arial" w:cs="Arial"/>
        </w:rPr>
      </w:pPr>
    </w:p>
    <w:p w14:paraId="3DA092E6" w14:textId="24049781" w:rsidR="00D773E8" w:rsidRDefault="00D773E8" w:rsidP="00B27979">
      <w:pPr>
        <w:spacing w:before="0" w:after="0" w:line="360" w:lineRule="auto"/>
        <w:jc w:val="left"/>
        <w:rPr>
          <w:rFonts w:ascii="Arial" w:hAnsi="Arial" w:cs="Arial"/>
        </w:rPr>
      </w:pPr>
      <w:r w:rsidRPr="0094441D">
        <w:rPr>
          <w:rFonts w:ascii="Arial" w:hAnsi="Arial" w:cs="Arial"/>
        </w:rPr>
        <w:t xml:space="preserve">The day-to-day approval process will be overseen by the Risk department in conjunction with the </w:t>
      </w:r>
      <w:proofErr w:type="spellStart"/>
      <w:r w:rsidRPr="0094441D">
        <w:rPr>
          <w:rFonts w:ascii="Arial" w:hAnsi="Arial" w:cs="Arial"/>
        </w:rPr>
        <w:t>CCo</w:t>
      </w:r>
      <w:proofErr w:type="spellEnd"/>
      <w:r w:rsidRPr="0094441D">
        <w:rPr>
          <w:rFonts w:ascii="Arial" w:hAnsi="Arial" w:cs="Arial"/>
        </w:rPr>
        <w:t>.</w:t>
      </w:r>
      <w:r w:rsidR="00382752" w:rsidRPr="0094441D">
        <w:rPr>
          <w:rFonts w:ascii="Arial" w:hAnsi="Arial" w:cs="Arial"/>
        </w:rPr>
        <w:t xml:space="preserve"> </w:t>
      </w:r>
      <w:r w:rsidRPr="0094441D">
        <w:rPr>
          <w:rFonts w:ascii="Arial" w:hAnsi="Arial" w:cs="Arial"/>
        </w:rPr>
        <w:t xml:space="preserve">The primary responsibilities of the </w:t>
      </w:r>
      <w:proofErr w:type="spellStart"/>
      <w:r w:rsidRPr="0094441D">
        <w:rPr>
          <w:rFonts w:ascii="Arial" w:hAnsi="Arial" w:cs="Arial"/>
        </w:rPr>
        <w:t>CCo</w:t>
      </w:r>
      <w:proofErr w:type="spellEnd"/>
      <w:r w:rsidRPr="0094441D">
        <w:rPr>
          <w:rFonts w:ascii="Arial" w:hAnsi="Arial" w:cs="Arial"/>
        </w:rPr>
        <w:t xml:space="preserve"> include, but are not limited to:</w:t>
      </w:r>
    </w:p>
    <w:p w14:paraId="5F34F64B" w14:textId="77777777" w:rsidR="0094441D" w:rsidRPr="0094441D" w:rsidRDefault="0094441D" w:rsidP="00B27979">
      <w:pPr>
        <w:spacing w:before="0" w:after="0" w:line="360" w:lineRule="auto"/>
        <w:jc w:val="left"/>
        <w:rPr>
          <w:rFonts w:ascii="Arial" w:hAnsi="Arial" w:cs="Arial"/>
        </w:rPr>
      </w:pPr>
    </w:p>
    <w:p w14:paraId="54306249"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Oversee the assessment of the Branch’s lending and other credit risk generating activities;</w:t>
      </w:r>
    </w:p>
    <w:p w14:paraId="5F377777"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 xml:space="preserve">Approve or decline all credit application for loans/facilities within the limits delegated to the </w:t>
      </w:r>
      <w:proofErr w:type="spellStart"/>
      <w:r w:rsidRPr="0094441D">
        <w:rPr>
          <w:rFonts w:ascii="Arial" w:hAnsi="Arial" w:cs="Arial"/>
        </w:rPr>
        <w:t>CCo</w:t>
      </w:r>
      <w:proofErr w:type="spellEnd"/>
      <w:r w:rsidRPr="0094441D">
        <w:rPr>
          <w:rFonts w:ascii="Arial" w:hAnsi="Arial" w:cs="Arial"/>
        </w:rPr>
        <w:t xml:space="preserve"> by HO;</w:t>
      </w:r>
    </w:p>
    <w:p w14:paraId="6DEEEE1D"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 xml:space="preserve">Arrange for submission to HO </w:t>
      </w:r>
      <w:proofErr w:type="spellStart"/>
      <w:r w:rsidRPr="0094441D">
        <w:rPr>
          <w:rFonts w:ascii="Arial" w:hAnsi="Arial" w:cs="Arial"/>
        </w:rPr>
        <w:t>CCo</w:t>
      </w:r>
      <w:proofErr w:type="spellEnd"/>
      <w:r w:rsidRPr="0094441D">
        <w:rPr>
          <w:rFonts w:ascii="Arial" w:hAnsi="Arial" w:cs="Arial"/>
        </w:rPr>
        <w:t xml:space="preserve"> for approval of those credit application for loans/facilities outside the authority of the </w:t>
      </w:r>
      <w:proofErr w:type="spellStart"/>
      <w:r w:rsidRPr="0094441D">
        <w:rPr>
          <w:rFonts w:ascii="Arial" w:hAnsi="Arial" w:cs="Arial"/>
        </w:rPr>
        <w:t>CCo</w:t>
      </w:r>
      <w:proofErr w:type="spellEnd"/>
      <w:r w:rsidRPr="0094441D">
        <w:rPr>
          <w:rFonts w:ascii="Arial" w:hAnsi="Arial" w:cs="Arial"/>
        </w:rPr>
        <w:t xml:space="preserve">; </w:t>
      </w:r>
    </w:p>
    <w:p w14:paraId="0231BF3B"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 xml:space="preserve">Execute the Branch credit policy in respect of credit sanctioning; </w:t>
      </w:r>
    </w:p>
    <w:p w14:paraId="4981F51A"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 xml:space="preserve">Make recommendations to the </w:t>
      </w:r>
      <w:proofErr w:type="spellStart"/>
      <w:r w:rsidRPr="0094441D">
        <w:rPr>
          <w:rFonts w:ascii="Arial" w:hAnsi="Arial" w:cs="Arial"/>
        </w:rPr>
        <w:t>ARCo</w:t>
      </w:r>
      <w:proofErr w:type="spellEnd"/>
      <w:r w:rsidRPr="0094441D">
        <w:rPr>
          <w:rFonts w:ascii="Arial" w:hAnsi="Arial" w:cs="Arial"/>
        </w:rPr>
        <w:t xml:space="preserve"> and the Branch President on credit policy and strategy where appropriate;</w:t>
      </w:r>
    </w:p>
    <w:p w14:paraId="47D3B010" w14:textId="77427206" w:rsidR="00EF2048" w:rsidRPr="0094441D" w:rsidRDefault="00D773E8" w:rsidP="00B27979">
      <w:pPr>
        <w:pStyle w:val="BulletsMain"/>
        <w:spacing w:before="0" w:after="0" w:line="360" w:lineRule="auto"/>
        <w:jc w:val="left"/>
        <w:rPr>
          <w:rFonts w:ascii="Arial" w:hAnsi="Arial" w:cs="Arial"/>
        </w:rPr>
      </w:pPr>
      <w:r w:rsidRPr="0094441D">
        <w:rPr>
          <w:rFonts w:ascii="Arial" w:hAnsi="Arial" w:cs="Arial"/>
        </w:rPr>
        <w:t>Review credit documentation standards;</w:t>
      </w:r>
    </w:p>
    <w:p w14:paraId="0B87EBEE" w14:textId="35B8B8D4" w:rsidR="00EF2048" w:rsidRPr="0094441D" w:rsidRDefault="00446971" w:rsidP="00B27979">
      <w:pPr>
        <w:pStyle w:val="BulletsMain"/>
        <w:spacing w:before="0" w:after="0" w:line="360" w:lineRule="auto"/>
        <w:jc w:val="left"/>
        <w:rPr>
          <w:rFonts w:ascii="Arial" w:hAnsi="Arial" w:cs="Arial"/>
        </w:rPr>
      </w:pPr>
      <w:r w:rsidRPr="0094441D">
        <w:rPr>
          <w:rFonts w:ascii="Arial" w:hAnsi="Arial" w:cs="Arial"/>
        </w:rPr>
        <w:t>Review and propose updates to credit limits on an individual, group, sector and country basis;</w:t>
      </w:r>
    </w:p>
    <w:p w14:paraId="61BC2A52"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 xml:space="preserve">Review and escalate, where appropriate, breaches of credit limits and escalate to </w:t>
      </w:r>
      <w:proofErr w:type="spellStart"/>
      <w:r w:rsidRPr="0094441D">
        <w:rPr>
          <w:rFonts w:ascii="Arial" w:hAnsi="Arial" w:cs="Arial"/>
        </w:rPr>
        <w:t>ManCo</w:t>
      </w:r>
      <w:proofErr w:type="spellEnd"/>
      <w:r w:rsidRPr="0094441D">
        <w:rPr>
          <w:rFonts w:ascii="Arial" w:hAnsi="Arial" w:cs="Arial"/>
        </w:rPr>
        <w:t xml:space="preserve"> accordingly; and </w:t>
      </w:r>
    </w:p>
    <w:p w14:paraId="0AB074EB"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 xml:space="preserve">Recommend Loan Loss Provisions to the </w:t>
      </w:r>
      <w:proofErr w:type="spellStart"/>
      <w:r w:rsidRPr="0094441D">
        <w:rPr>
          <w:rFonts w:ascii="Arial" w:hAnsi="Arial" w:cs="Arial"/>
        </w:rPr>
        <w:t>ManCo</w:t>
      </w:r>
      <w:proofErr w:type="spellEnd"/>
      <w:r w:rsidRPr="0094441D">
        <w:rPr>
          <w:rFonts w:ascii="Arial" w:hAnsi="Arial" w:cs="Arial"/>
        </w:rPr>
        <w:t>.</w:t>
      </w:r>
    </w:p>
    <w:p w14:paraId="13772CB5" w14:textId="77777777" w:rsidR="00F63EA4" w:rsidRDefault="00F63EA4" w:rsidP="00B27979">
      <w:pPr>
        <w:pStyle w:val="BulletsMain"/>
        <w:numPr>
          <w:ilvl w:val="0"/>
          <w:numId w:val="0"/>
        </w:numPr>
        <w:spacing w:before="0" w:after="0" w:line="360" w:lineRule="auto"/>
        <w:ind w:left="720"/>
        <w:jc w:val="left"/>
        <w:rPr>
          <w:rFonts w:ascii="Arial" w:hAnsi="Arial" w:cs="Arial"/>
        </w:rPr>
      </w:pPr>
    </w:p>
    <w:p w14:paraId="1F489350" w14:textId="77777777" w:rsidR="00276ACF" w:rsidRDefault="00276ACF" w:rsidP="00B27979">
      <w:pPr>
        <w:pStyle w:val="BulletsMain"/>
        <w:numPr>
          <w:ilvl w:val="0"/>
          <w:numId w:val="0"/>
        </w:numPr>
        <w:spacing w:before="0" w:after="0" w:line="360" w:lineRule="auto"/>
        <w:ind w:left="720"/>
        <w:jc w:val="left"/>
        <w:rPr>
          <w:rFonts w:ascii="Arial" w:hAnsi="Arial" w:cs="Arial"/>
        </w:rPr>
      </w:pPr>
    </w:p>
    <w:p w14:paraId="3E4830F0" w14:textId="77777777" w:rsidR="00276ACF" w:rsidRDefault="00276ACF" w:rsidP="00B27979">
      <w:pPr>
        <w:pStyle w:val="BulletsMain"/>
        <w:numPr>
          <w:ilvl w:val="0"/>
          <w:numId w:val="0"/>
        </w:numPr>
        <w:spacing w:before="0" w:after="0" w:line="360" w:lineRule="auto"/>
        <w:ind w:left="720"/>
        <w:jc w:val="left"/>
        <w:rPr>
          <w:rFonts w:ascii="Arial" w:hAnsi="Arial" w:cs="Arial"/>
        </w:rPr>
      </w:pPr>
    </w:p>
    <w:p w14:paraId="728A4EF6" w14:textId="77777777" w:rsidR="00276ACF" w:rsidRDefault="00276ACF" w:rsidP="00B27979">
      <w:pPr>
        <w:pStyle w:val="BulletsMain"/>
        <w:numPr>
          <w:ilvl w:val="0"/>
          <w:numId w:val="0"/>
        </w:numPr>
        <w:spacing w:before="0" w:after="0" w:line="360" w:lineRule="auto"/>
        <w:ind w:left="720"/>
        <w:jc w:val="left"/>
        <w:rPr>
          <w:rFonts w:ascii="Arial" w:hAnsi="Arial" w:cs="Arial"/>
        </w:rPr>
      </w:pPr>
    </w:p>
    <w:p w14:paraId="3F042329" w14:textId="77777777" w:rsidR="00276ACF" w:rsidRDefault="00276ACF" w:rsidP="00B27979">
      <w:pPr>
        <w:pStyle w:val="BulletsMain"/>
        <w:numPr>
          <w:ilvl w:val="0"/>
          <w:numId w:val="0"/>
        </w:numPr>
        <w:spacing w:before="0" w:after="0" w:line="360" w:lineRule="auto"/>
        <w:ind w:left="720"/>
        <w:jc w:val="left"/>
        <w:rPr>
          <w:rFonts w:ascii="Arial" w:hAnsi="Arial" w:cs="Arial"/>
        </w:rPr>
      </w:pPr>
    </w:p>
    <w:p w14:paraId="1CC5B609" w14:textId="77777777" w:rsidR="00276ACF" w:rsidRPr="0094441D" w:rsidRDefault="00276ACF" w:rsidP="00B27979">
      <w:pPr>
        <w:pStyle w:val="BulletsMain"/>
        <w:numPr>
          <w:ilvl w:val="0"/>
          <w:numId w:val="0"/>
        </w:numPr>
        <w:spacing w:before="0" w:after="0" w:line="360" w:lineRule="auto"/>
        <w:ind w:left="720"/>
        <w:jc w:val="left"/>
        <w:rPr>
          <w:rFonts w:ascii="Arial" w:hAnsi="Arial" w:cs="Arial"/>
        </w:rPr>
      </w:pPr>
    </w:p>
    <w:p w14:paraId="13AFE72B" w14:textId="76A958E0" w:rsidR="00D773E8" w:rsidRPr="0094441D" w:rsidRDefault="00204212" w:rsidP="00B27979">
      <w:pPr>
        <w:pStyle w:val="Heading3"/>
        <w:spacing w:before="0" w:line="360" w:lineRule="auto"/>
        <w:jc w:val="left"/>
        <w:rPr>
          <w:rFonts w:ascii="Arial" w:hAnsi="Arial" w:cs="Arial"/>
          <w:color w:val="auto"/>
        </w:rPr>
      </w:pPr>
      <w:r w:rsidRPr="0094441D">
        <w:rPr>
          <w:rFonts w:ascii="Arial" w:hAnsi="Arial" w:cs="Arial"/>
          <w:color w:val="auto"/>
        </w:rPr>
        <w:t>Audit and Risk Committee</w:t>
      </w:r>
    </w:p>
    <w:p w14:paraId="45C99F4D" w14:textId="77777777" w:rsidR="00276ACF" w:rsidRDefault="00276ACF" w:rsidP="00B27979">
      <w:pPr>
        <w:spacing w:before="0" w:after="0" w:line="360" w:lineRule="auto"/>
        <w:jc w:val="left"/>
        <w:rPr>
          <w:rFonts w:ascii="Arial" w:hAnsi="Arial" w:cs="Arial"/>
        </w:rPr>
      </w:pPr>
    </w:p>
    <w:p w14:paraId="62F125B0" w14:textId="77777777" w:rsidR="00276ACF" w:rsidRDefault="00D773E8" w:rsidP="00B27979">
      <w:pPr>
        <w:spacing w:before="0" w:after="0" w:line="360" w:lineRule="auto"/>
        <w:jc w:val="left"/>
        <w:rPr>
          <w:rFonts w:ascii="Arial" w:hAnsi="Arial" w:cs="Arial"/>
        </w:rPr>
      </w:pPr>
      <w:r w:rsidRPr="0094441D">
        <w:rPr>
          <w:rFonts w:ascii="Arial" w:hAnsi="Arial" w:cs="Arial"/>
        </w:rPr>
        <w:t xml:space="preserve">The </w:t>
      </w:r>
      <w:proofErr w:type="spellStart"/>
      <w:r w:rsidRPr="0094441D">
        <w:rPr>
          <w:rFonts w:ascii="Arial" w:hAnsi="Arial" w:cs="Arial"/>
        </w:rPr>
        <w:t>ARC</w:t>
      </w:r>
      <w:r w:rsidR="0095744C" w:rsidRPr="0094441D">
        <w:rPr>
          <w:rFonts w:ascii="Arial" w:hAnsi="Arial" w:cs="Arial"/>
        </w:rPr>
        <w:t>o</w:t>
      </w:r>
      <w:proofErr w:type="spellEnd"/>
      <w:r w:rsidRPr="0094441D">
        <w:rPr>
          <w:rFonts w:ascii="Arial" w:hAnsi="Arial" w:cs="Arial"/>
        </w:rPr>
        <w:t xml:space="preserve"> will receive its mandate from the Branch’s </w:t>
      </w:r>
      <w:proofErr w:type="spellStart"/>
      <w:r w:rsidRPr="0094441D">
        <w:rPr>
          <w:rFonts w:ascii="Arial" w:hAnsi="Arial" w:cs="Arial"/>
        </w:rPr>
        <w:t>ManCo</w:t>
      </w:r>
      <w:proofErr w:type="spellEnd"/>
      <w:r w:rsidRPr="0094441D">
        <w:rPr>
          <w:rFonts w:ascii="Arial" w:hAnsi="Arial" w:cs="Arial"/>
        </w:rPr>
        <w:t xml:space="preserve">. </w:t>
      </w:r>
    </w:p>
    <w:p w14:paraId="1DE361D4" w14:textId="77777777" w:rsidR="00276ACF" w:rsidRDefault="00276ACF" w:rsidP="00B27979">
      <w:pPr>
        <w:spacing w:before="0" w:after="0" w:line="360" w:lineRule="auto"/>
        <w:jc w:val="left"/>
        <w:rPr>
          <w:rFonts w:ascii="Arial" w:hAnsi="Arial" w:cs="Arial"/>
        </w:rPr>
      </w:pPr>
    </w:p>
    <w:p w14:paraId="372CCA9F" w14:textId="77777777" w:rsidR="00276ACF" w:rsidRDefault="00D773E8" w:rsidP="00B27979">
      <w:pPr>
        <w:spacing w:before="0" w:after="0" w:line="360" w:lineRule="auto"/>
        <w:jc w:val="left"/>
        <w:rPr>
          <w:rFonts w:ascii="Arial" w:hAnsi="Arial" w:cs="Arial"/>
        </w:rPr>
      </w:pPr>
      <w:r w:rsidRPr="0094441D">
        <w:rPr>
          <w:rFonts w:ascii="Arial" w:hAnsi="Arial" w:cs="Arial"/>
        </w:rPr>
        <w:t xml:space="preserve">The </w:t>
      </w:r>
      <w:proofErr w:type="spellStart"/>
      <w:r w:rsidRPr="0094441D">
        <w:rPr>
          <w:rFonts w:ascii="Arial" w:hAnsi="Arial" w:cs="Arial"/>
        </w:rPr>
        <w:t>ARCo’s</w:t>
      </w:r>
      <w:proofErr w:type="spellEnd"/>
      <w:r w:rsidRPr="0094441D">
        <w:rPr>
          <w:rFonts w:ascii="Arial" w:hAnsi="Arial" w:cs="Arial"/>
        </w:rPr>
        <w:t xml:space="preserve"> primary role in relation to credit risk management is to ensure effective oversight and implementation of the Credit Risk Policy</w:t>
      </w:r>
      <w:r w:rsidR="00382752" w:rsidRPr="0094441D">
        <w:rPr>
          <w:rFonts w:ascii="Arial" w:hAnsi="Arial" w:cs="Arial"/>
        </w:rPr>
        <w:t xml:space="preserve">. </w:t>
      </w:r>
    </w:p>
    <w:p w14:paraId="027FB7F9" w14:textId="77777777" w:rsidR="00276ACF" w:rsidRDefault="00276ACF" w:rsidP="00B27979">
      <w:pPr>
        <w:spacing w:before="0" w:after="0" w:line="360" w:lineRule="auto"/>
        <w:jc w:val="left"/>
        <w:rPr>
          <w:rFonts w:ascii="Arial" w:hAnsi="Arial" w:cs="Arial"/>
        </w:rPr>
      </w:pPr>
    </w:p>
    <w:p w14:paraId="6DA0CBEB" w14:textId="4C660FFA" w:rsidR="00D773E8" w:rsidRDefault="00D773E8" w:rsidP="00B27979">
      <w:pPr>
        <w:spacing w:before="0" w:after="0" w:line="360" w:lineRule="auto"/>
        <w:jc w:val="left"/>
        <w:rPr>
          <w:rFonts w:ascii="Arial" w:hAnsi="Arial" w:cs="Arial"/>
        </w:rPr>
      </w:pPr>
      <w:r w:rsidRPr="0094441D">
        <w:rPr>
          <w:rFonts w:ascii="Arial" w:hAnsi="Arial" w:cs="Arial"/>
        </w:rPr>
        <w:t xml:space="preserve">The key responsibilities for the </w:t>
      </w:r>
      <w:proofErr w:type="spellStart"/>
      <w:r w:rsidRPr="0094441D">
        <w:rPr>
          <w:rFonts w:ascii="Arial" w:hAnsi="Arial" w:cs="Arial"/>
        </w:rPr>
        <w:t>ARCo</w:t>
      </w:r>
      <w:proofErr w:type="spellEnd"/>
      <w:r w:rsidRPr="0094441D">
        <w:rPr>
          <w:rFonts w:ascii="Arial" w:hAnsi="Arial" w:cs="Arial"/>
        </w:rPr>
        <w:t xml:space="preserve"> in relation to Credit Risk include, but are not limited to:</w:t>
      </w:r>
    </w:p>
    <w:p w14:paraId="2AD9F31D" w14:textId="77777777" w:rsidR="0094441D" w:rsidRPr="0094441D" w:rsidRDefault="0094441D" w:rsidP="00B27979">
      <w:pPr>
        <w:spacing w:before="0" w:after="0" w:line="360" w:lineRule="auto"/>
        <w:jc w:val="left"/>
        <w:rPr>
          <w:rFonts w:ascii="Arial" w:hAnsi="Arial" w:cs="Arial"/>
        </w:rPr>
      </w:pPr>
    </w:p>
    <w:p w14:paraId="4CBBF47A"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Evaluate the Branch’s risk profile on a periodic basis;</w:t>
      </w:r>
    </w:p>
    <w:p w14:paraId="619EBAC5"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Ensure that the credit risk management is fully documented;</w:t>
      </w:r>
    </w:p>
    <w:p w14:paraId="216FF83A"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Review and approve changes to the annual internal control assessment;</w:t>
      </w:r>
    </w:p>
    <w:p w14:paraId="5F9288AF" w14:textId="028E03BB"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Review credit risk reports on a periodic basis;</w:t>
      </w:r>
    </w:p>
    <w:p w14:paraId="4B1D4A8A" w14:textId="34C66141" w:rsidR="00EF2048" w:rsidRPr="0094441D" w:rsidRDefault="00D773E8" w:rsidP="00B27979">
      <w:pPr>
        <w:pStyle w:val="BulletsMain"/>
        <w:spacing w:before="0" w:after="0" w:line="360" w:lineRule="auto"/>
        <w:jc w:val="left"/>
        <w:rPr>
          <w:rFonts w:ascii="Arial" w:hAnsi="Arial" w:cs="Arial"/>
        </w:rPr>
      </w:pPr>
      <w:del w:id="141" w:author="Grant Lowe" w:date="2020-10-16T09:45:00Z">
        <w:r w:rsidRPr="0094441D" w:rsidDel="00A74D2E">
          <w:rPr>
            <w:rFonts w:ascii="Arial" w:hAnsi="Arial" w:cs="Arial"/>
          </w:rPr>
          <w:delText>Make recommendations to the President and the ManCo on</w:delText>
        </w:r>
      </w:del>
      <w:ins w:id="142" w:author="Grant Lowe" w:date="2020-10-16T09:45:00Z">
        <w:r w:rsidR="00A74D2E">
          <w:rPr>
            <w:rFonts w:ascii="Arial" w:hAnsi="Arial" w:cs="Arial"/>
          </w:rPr>
          <w:t>Review, challenge and approve the</w:t>
        </w:r>
      </w:ins>
      <w:r w:rsidRPr="0094441D">
        <w:rPr>
          <w:rFonts w:ascii="Arial" w:hAnsi="Arial" w:cs="Arial"/>
        </w:rPr>
        <w:t xml:space="preserve"> credit policy and strategy</w:t>
      </w:r>
      <w:del w:id="143" w:author="Grant Lowe" w:date="2020-10-16T09:45:00Z">
        <w:r w:rsidRPr="0094441D" w:rsidDel="00A74D2E">
          <w:rPr>
            <w:rFonts w:ascii="Arial" w:hAnsi="Arial" w:cs="Arial"/>
          </w:rPr>
          <w:delText xml:space="preserve"> where appropriate</w:delText>
        </w:r>
      </w:del>
      <w:r w:rsidRPr="0094441D">
        <w:rPr>
          <w:rFonts w:ascii="Arial" w:hAnsi="Arial" w:cs="Arial"/>
        </w:rPr>
        <w:t>;</w:t>
      </w:r>
    </w:p>
    <w:p w14:paraId="76CEB515"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 xml:space="preserve">Develop an action plan resulting from credit events and provide recommendations to </w:t>
      </w:r>
      <w:proofErr w:type="spellStart"/>
      <w:r w:rsidRPr="0094441D">
        <w:rPr>
          <w:rFonts w:ascii="Arial" w:hAnsi="Arial" w:cs="Arial"/>
        </w:rPr>
        <w:t>ManCo</w:t>
      </w:r>
      <w:proofErr w:type="spellEnd"/>
      <w:r w:rsidRPr="0094441D">
        <w:rPr>
          <w:rFonts w:ascii="Arial" w:hAnsi="Arial" w:cs="Arial"/>
        </w:rPr>
        <w:t>; and</w:t>
      </w:r>
    </w:p>
    <w:p w14:paraId="7305CB2E"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 xml:space="preserve">Review breaches of credit limits and escalate to </w:t>
      </w:r>
      <w:proofErr w:type="spellStart"/>
      <w:r w:rsidRPr="0094441D">
        <w:rPr>
          <w:rFonts w:ascii="Arial" w:hAnsi="Arial" w:cs="Arial"/>
        </w:rPr>
        <w:t>ManCo</w:t>
      </w:r>
      <w:proofErr w:type="spellEnd"/>
      <w:r w:rsidRPr="0094441D">
        <w:rPr>
          <w:rFonts w:ascii="Arial" w:hAnsi="Arial" w:cs="Arial"/>
        </w:rPr>
        <w:t xml:space="preserve"> accordingly.</w:t>
      </w:r>
    </w:p>
    <w:p w14:paraId="3C271166" w14:textId="77777777" w:rsidR="0095744C" w:rsidRPr="0094441D" w:rsidRDefault="0095744C" w:rsidP="00B27979">
      <w:pPr>
        <w:spacing w:before="0" w:after="0" w:line="360" w:lineRule="auto"/>
        <w:jc w:val="left"/>
        <w:rPr>
          <w:rFonts w:ascii="Arial" w:hAnsi="Arial" w:cs="Arial"/>
        </w:rPr>
      </w:pPr>
      <w:bookmarkStart w:id="144" w:name="_Toc397218232"/>
      <w:bookmarkStart w:id="145" w:name="_Toc397319636"/>
      <w:bookmarkStart w:id="146" w:name="_Toc397411314"/>
      <w:bookmarkStart w:id="147" w:name="_Toc397429683"/>
      <w:bookmarkStart w:id="148" w:name="_Toc397429744"/>
      <w:bookmarkStart w:id="149" w:name="_Toc397429816"/>
      <w:bookmarkStart w:id="150" w:name="_Toc397218233"/>
      <w:bookmarkStart w:id="151" w:name="_Toc397319637"/>
      <w:bookmarkStart w:id="152" w:name="_Toc397411315"/>
      <w:bookmarkStart w:id="153" w:name="_Toc397429684"/>
      <w:bookmarkStart w:id="154" w:name="_Toc397429745"/>
      <w:bookmarkStart w:id="155" w:name="_Toc397429817"/>
      <w:bookmarkStart w:id="156" w:name="_Toc397218234"/>
      <w:bookmarkStart w:id="157" w:name="_Toc397319638"/>
      <w:bookmarkStart w:id="158" w:name="_Toc397411316"/>
      <w:bookmarkStart w:id="159" w:name="_Toc397429685"/>
      <w:bookmarkStart w:id="160" w:name="_Toc397429746"/>
      <w:bookmarkStart w:id="161" w:name="_Toc397429818"/>
      <w:bookmarkStart w:id="162" w:name="_Toc397218235"/>
      <w:bookmarkStart w:id="163" w:name="_Toc397319639"/>
      <w:bookmarkStart w:id="164" w:name="_Toc397411317"/>
      <w:bookmarkStart w:id="165" w:name="_Toc397429686"/>
      <w:bookmarkStart w:id="166" w:name="_Toc397429747"/>
      <w:bookmarkStart w:id="167" w:name="_Toc397429819"/>
      <w:bookmarkStart w:id="168" w:name="_Toc397218236"/>
      <w:bookmarkStart w:id="169" w:name="_Toc397319640"/>
      <w:bookmarkStart w:id="170" w:name="_Toc397411318"/>
      <w:bookmarkStart w:id="171" w:name="_Toc397429687"/>
      <w:bookmarkStart w:id="172" w:name="_Toc397429748"/>
      <w:bookmarkStart w:id="173" w:name="_Toc397429820"/>
      <w:bookmarkStart w:id="174" w:name="_Toc397218237"/>
      <w:bookmarkStart w:id="175" w:name="_Toc397319641"/>
      <w:bookmarkStart w:id="176" w:name="_Toc397411319"/>
      <w:bookmarkStart w:id="177" w:name="_Toc397429688"/>
      <w:bookmarkStart w:id="178" w:name="_Toc397429749"/>
      <w:bookmarkStart w:id="179" w:name="_Toc397429821"/>
      <w:bookmarkStart w:id="180" w:name="_Toc396740570"/>
      <w:bookmarkStart w:id="181" w:name="_Toc396793401"/>
      <w:bookmarkStart w:id="182" w:name="_Toc396799717"/>
      <w:bookmarkStart w:id="183" w:name="_Toc396808249"/>
      <w:bookmarkStart w:id="184" w:name="_Toc396740571"/>
      <w:bookmarkStart w:id="185" w:name="_Toc396793402"/>
      <w:bookmarkStart w:id="186" w:name="_Toc396799718"/>
      <w:bookmarkStart w:id="187" w:name="_Toc396808250"/>
      <w:bookmarkStart w:id="188" w:name="_Toc396740572"/>
      <w:bookmarkStart w:id="189" w:name="_Toc396793403"/>
      <w:bookmarkStart w:id="190" w:name="_Toc396799719"/>
      <w:bookmarkStart w:id="191" w:name="_Toc396808251"/>
      <w:bookmarkStart w:id="192" w:name="_Toc396740573"/>
      <w:bookmarkStart w:id="193" w:name="_Toc396793404"/>
      <w:bookmarkStart w:id="194" w:name="_Toc396799720"/>
      <w:bookmarkStart w:id="195" w:name="_Toc396808252"/>
      <w:bookmarkStart w:id="196" w:name="_Toc396740574"/>
      <w:bookmarkStart w:id="197" w:name="_Toc396793405"/>
      <w:bookmarkStart w:id="198" w:name="_Toc396799721"/>
      <w:bookmarkStart w:id="199" w:name="_Toc396808253"/>
      <w:bookmarkStart w:id="200" w:name="_Toc396740575"/>
      <w:bookmarkStart w:id="201" w:name="_Toc396793406"/>
      <w:bookmarkStart w:id="202" w:name="_Toc396799722"/>
      <w:bookmarkStart w:id="203" w:name="_Toc396808254"/>
      <w:bookmarkStart w:id="204" w:name="_Toc396740576"/>
      <w:bookmarkStart w:id="205" w:name="_Toc396793407"/>
      <w:bookmarkStart w:id="206" w:name="_Toc396799723"/>
      <w:bookmarkStart w:id="207" w:name="_Toc396808255"/>
      <w:bookmarkStart w:id="208" w:name="_Toc391316522"/>
      <w:bookmarkStart w:id="209" w:name="_Toc391316559"/>
      <w:bookmarkStart w:id="210" w:name="_Toc391316523"/>
      <w:bookmarkStart w:id="211" w:name="_Toc391316560"/>
      <w:bookmarkStart w:id="212" w:name="_Toc391316524"/>
      <w:bookmarkStart w:id="213" w:name="_Toc391316561"/>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r w:rsidRPr="0094441D">
        <w:rPr>
          <w:rFonts w:ascii="Arial" w:hAnsi="Arial" w:cs="Arial"/>
        </w:rPr>
        <w:br w:type="page"/>
      </w:r>
    </w:p>
    <w:p w14:paraId="41D348B3" w14:textId="4895A05B" w:rsidR="003F549D" w:rsidRPr="00D33569" w:rsidRDefault="00C023ED" w:rsidP="00B27979">
      <w:pPr>
        <w:pStyle w:val="Heading1"/>
        <w:spacing w:before="0" w:line="360" w:lineRule="auto"/>
        <w:jc w:val="left"/>
        <w:rPr>
          <w:rFonts w:ascii="Arial" w:hAnsi="Arial" w:cs="Arial"/>
          <w:color w:val="auto"/>
          <w:sz w:val="22"/>
          <w:szCs w:val="22"/>
        </w:rPr>
      </w:pPr>
      <w:bookmarkStart w:id="214" w:name="_Toc55470887"/>
      <w:r w:rsidRPr="00B27979">
        <w:rPr>
          <w:rFonts w:ascii="Arial" w:hAnsi="Arial" w:cs="Arial"/>
          <w:color w:val="auto"/>
          <w:sz w:val="22"/>
          <w:szCs w:val="22"/>
        </w:rPr>
        <w:t>Credit Strategy</w:t>
      </w:r>
      <w:bookmarkEnd w:id="214"/>
    </w:p>
    <w:p w14:paraId="1CA92809" w14:textId="76430198" w:rsidR="00D33569" w:rsidRPr="00D33569" w:rsidRDefault="00D33569" w:rsidP="00EE31AA">
      <w:pPr>
        <w:pStyle w:val="Heading2"/>
      </w:pPr>
      <w:bookmarkStart w:id="215" w:name="_Toc55470888"/>
      <w:r w:rsidRPr="00D33569">
        <w:t>Lending Activities</w:t>
      </w:r>
      <w:r w:rsidR="00AC7825">
        <w:t xml:space="preserve"> (Target Market &amp; Products)</w:t>
      </w:r>
      <w:bookmarkEnd w:id="215"/>
    </w:p>
    <w:p w14:paraId="676A6B40" w14:textId="2294A365" w:rsidR="00D33569" w:rsidRDefault="0095744C" w:rsidP="0094441D">
      <w:pPr>
        <w:spacing w:before="0" w:after="0" w:line="360" w:lineRule="auto"/>
        <w:jc w:val="left"/>
        <w:rPr>
          <w:rFonts w:ascii="Arial" w:hAnsi="Arial" w:cs="Arial"/>
        </w:rPr>
      </w:pPr>
      <w:r w:rsidRPr="00B27979">
        <w:rPr>
          <w:rFonts w:ascii="Arial" w:hAnsi="Arial" w:cs="Arial"/>
        </w:rPr>
        <w:t xml:space="preserve">The Branch will undertake a wide range of lending activities and in a number of different currencies </w:t>
      </w:r>
      <w:r w:rsidR="00347C21">
        <w:rPr>
          <w:rFonts w:ascii="Arial" w:hAnsi="Arial" w:cs="Arial"/>
        </w:rPr>
        <w:t xml:space="preserve">– see </w:t>
      </w:r>
      <w:r w:rsidR="00347C21" w:rsidRPr="0094441D">
        <w:rPr>
          <w:rFonts w:ascii="Arial" w:hAnsi="Arial" w:cs="Arial"/>
          <w:b/>
          <w:i/>
        </w:rPr>
        <w:t>Appendix B</w:t>
      </w:r>
      <w:r w:rsidR="00347C21">
        <w:rPr>
          <w:rFonts w:ascii="Arial" w:hAnsi="Arial" w:cs="Arial"/>
        </w:rPr>
        <w:t xml:space="preserve"> – Risk Appetite.</w:t>
      </w:r>
      <w:r w:rsidR="0094441D">
        <w:rPr>
          <w:rFonts w:ascii="Arial" w:hAnsi="Arial" w:cs="Arial"/>
        </w:rPr>
        <w:t xml:space="preserve"> </w:t>
      </w:r>
      <w:r w:rsidR="003C5A16" w:rsidRPr="00B27979">
        <w:rPr>
          <w:rFonts w:ascii="Arial" w:hAnsi="Arial" w:cs="Arial"/>
        </w:rPr>
        <w:t xml:space="preserve">The main sources of credit risk will be through lending </w:t>
      </w:r>
      <w:r w:rsidR="00347C21">
        <w:rPr>
          <w:rFonts w:ascii="Arial" w:hAnsi="Arial" w:cs="Arial"/>
        </w:rPr>
        <w:t xml:space="preserve">products </w:t>
      </w:r>
      <w:r w:rsidR="003C5A16" w:rsidRPr="00B27979">
        <w:rPr>
          <w:rFonts w:ascii="Arial" w:hAnsi="Arial" w:cs="Arial"/>
        </w:rPr>
        <w:t>and Trade Finance activities although not exclusively.</w:t>
      </w:r>
      <w:r w:rsidR="00382752">
        <w:rPr>
          <w:rFonts w:ascii="Arial" w:hAnsi="Arial" w:cs="Arial"/>
        </w:rPr>
        <w:t xml:space="preserve"> </w:t>
      </w:r>
      <w:r w:rsidR="00D33569">
        <w:rPr>
          <w:rFonts w:ascii="Arial" w:hAnsi="Arial" w:cs="Arial"/>
        </w:rPr>
        <w:t>The initial phase of CNCBLB customer services will have the following customer and product matrix:</w:t>
      </w:r>
    </w:p>
    <w:p w14:paraId="585B88E6" w14:textId="77777777" w:rsidR="0094441D" w:rsidRDefault="0094441D" w:rsidP="00D33569">
      <w:pPr>
        <w:pStyle w:val="BodyText"/>
        <w:spacing w:before="0" w:after="0" w:line="360" w:lineRule="auto"/>
        <w:jc w:val="left"/>
        <w:rPr>
          <w:rFonts w:ascii="Arial" w:hAnsi="Arial" w:cs="Arial"/>
          <w:szCs w:val="22"/>
        </w:rPr>
      </w:pPr>
    </w:p>
    <w:tbl>
      <w:tblPr>
        <w:tblStyle w:val="TableGrid"/>
        <w:tblW w:w="0" w:type="auto"/>
        <w:tblLook w:val="04A0" w:firstRow="1" w:lastRow="0" w:firstColumn="1" w:lastColumn="0" w:noHBand="0" w:noVBand="1"/>
      </w:tblPr>
      <w:tblGrid>
        <w:gridCol w:w="1362"/>
        <w:gridCol w:w="1475"/>
        <w:gridCol w:w="1268"/>
        <w:gridCol w:w="1418"/>
        <w:gridCol w:w="1559"/>
        <w:gridCol w:w="1276"/>
        <w:gridCol w:w="1270"/>
      </w:tblGrid>
      <w:tr w:rsidR="0087114B" w14:paraId="231D3341" w14:textId="68C0621F" w:rsidTr="00803A5C">
        <w:tc>
          <w:tcPr>
            <w:tcW w:w="2838" w:type="dxa"/>
            <w:gridSpan w:val="2"/>
            <w:shd w:val="clear" w:color="auto" w:fill="595959" w:themeFill="text1" w:themeFillTint="A6"/>
            <w:vAlign w:val="center"/>
          </w:tcPr>
          <w:p w14:paraId="78A163CB" w14:textId="77777777" w:rsidR="0087114B" w:rsidRPr="00881C01" w:rsidRDefault="0087114B" w:rsidP="00561C35">
            <w:pPr>
              <w:pStyle w:val="BodyText"/>
              <w:spacing w:before="0" w:after="0" w:line="360" w:lineRule="auto"/>
              <w:jc w:val="center"/>
              <w:rPr>
                <w:rFonts w:ascii="Arial" w:hAnsi="Arial" w:cs="Arial"/>
                <w:b/>
                <w:color w:val="FFFFFF" w:themeColor="background1"/>
                <w:szCs w:val="22"/>
              </w:rPr>
            </w:pPr>
            <w:r w:rsidRPr="00881C01">
              <w:rPr>
                <w:rFonts w:ascii="Arial" w:hAnsi="Arial" w:cs="Arial"/>
                <w:b/>
                <w:color w:val="FFFFFF" w:themeColor="background1"/>
                <w:szCs w:val="22"/>
              </w:rPr>
              <w:t>Products</w:t>
            </w:r>
          </w:p>
        </w:tc>
        <w:tc>
          <w:tcPr>
            <w:tcW w:w="6791" w:type="dxa"/>
            <w:gridSpan w:val="5"/>
            <w:shd w:val="clear" w:color="auto" w:fill="595959" w:themeFill="text1" w:themeFillTint="A6"/>
          </w:tcPr>
          <w:p w14:paraId="3781228B" w14:textId="20E1EA43" w:rsidR="0087114B" w:rsidRPr="00881C01" w:rsidRDefault="0087114B" w:rsidP="00561C35">
            <w:pPr>
              <w:pStyle w:val="BodyText"/>
              <w:spacing w:before="0" w:after="0" w:line="360" w:lineRule="auto"/>
              <w:jc w:val="center"/>
              <w:rPr>
                <w:rFonts w:ascii="Arial" w:hAnsi="Arial" w:cs="Arial"/>
                <w:b/>
                <w:color w:val="FFFFFF" w:themeColor="background1"/>
                <w:szCs w:val="22"/>
              </w:rPr>
            </w:pPr>
            <w:r w:rsidRPr="00881C01">
              <w:rPr>
                <w:rFonts w:ascii="Arial" w:hAnsi="Arial" w:cs="Arial"/>
                <w:b/>
                <w:color w:val="FFFFFF" w:themeColor="background1"/>
                <w:szCs w:val="22"/>
              </w:rPr>
              <w:t>Customers</w:t>
            </w:r>
          </w:p>
        </w:tc>
      </w:tr>
      <w:tr w:rsidR="0087114B" w14:paraId="4F9AE8CF" w14:textId="7016FBD2" w:rsidTr="0087114B">
        <w:tc>
          <w:tcPr>
            <w:tcW w:w="1363" w:type="dxa"/>
            <w:vAlign w:val="bottom"/>
          </w:tcPr>
          <w:p w14:paraId="32440940" w14:textId="77777777" w:rsidR="0087114B" w:rsidRDefault="0087114B" w:rsidP="00561C35">
            <w:pPr>
              <w:pStyle w:val="BodyText"/>
              <w:spacing w:before="0" w:after="0" w:line="360" w:lineRule="auto"/>
              <w:jc w:val="center"/>
              <w:rPr>
                <w:rFonts w:ascii="Arial" w:hAnsi="Arial" w:cs="Arial"/>
                <w:szCs w:val="22"/>
              </w:rPr>
            </w:pPr>
            <w:r>
              <w:rPr>
                <w:rFonts w:ascii="Arial" w:hAnsi="Arial" w:cs="Arial"/>
                <w:szCs w:val="22"/>
              </w:rPr>
              <w:t>Category</w:t>
            </w:r>
          </w:p>
        </w:tc>
        <w:tc>
          <w:tcPr>
            <w:tcW w:w="1475" w:type="dxa"/>
            <w:vAlign w:val="bottom"/>
          </w:tcPr>
          <w:p w14:paraId="77239E69" w14:textId="77777777" w:rsidR="0087114B" w:rsidRDefault="0087114B" w:rsidP="00561C35">
            <w:pPr>
              <w:pStyle w:val="BodyText"/>
              <w:spacing w:before="0" w:after="0" w:line="360" w:lineRule="auto"/>
              <w:jc w:val="center"/>
              <w:rPr>
                <w:rFonts w:ascii="Arial" w:hAnsi="Arial" w:cs="Arial"/>
                <w:szCs w:val="22"/>
              </w:rPr>
            </w:pPr>
            <w:r>
              <w:rPr>
                <w:rFonts w:ascii="Arial" w:hAnsi="Arial" w:cs="Arial"/>
                <w:szCs w:val="22"/>
              </w:rPr>
              <w:t>Product and services</w:t>
            </w:r>
          </w:p>
        </w:tc>
        <w:tc>
          <w:tcPr>
            <w:tcW w:w="1268" w:type="dxa"/>
            <w:shd w:val="clear" w:color="auto" w:fill="D9D9D9" w:themeFill="background1" w:themeFillShade="D9"/>
          </w:tcPr>
          <w:p w14:paraId="2C810AE5" w14:textId="77777777" w:rsidR="0087114B" w:rsidRPr="0087114B" w:rsidRDefault="0087114B" w:rsidP="00561C35">
            <w:pPr>
              <w:pStyle w:val="BodyText"/>
              <w:spacing w:before="0" w:after="0" w:line="360" w:lineRule="auto"/>
              <w:jc w:val="center"/>
              <w:rPr>
                <w:rFonts w:ascii="Arial" w:hAnsi="Arial" w:cs="Arial"/>
                <w:b/>
                <w:i/>
                <w:sz w:val="18"/>
                <w:szCs w:val="18"/>
              </w:rPr>
            </w:pPr>
            <w:r w:rsidRPr="0087114B">
              <w:rPr>
                <w:rFonts w:ascii="Arial" w:hAnsi="Arial" w:cs="Arial"/>
                <w:b/>
                <w:i/>
                <w:sz w:val="18"/>
                <w:szCs w:val="18"/>
              </w:rPr>
              <w:t>CITIC Group entities</w:t>
            </w:r>
          </w:p>
        </w:tc>
        <w:tc>
          <w:tcPr>
            <w:tcW w:w="1418" w:type="dxa"/>
            <w:shd w:val="clear" w:color="auto" w:fill="D9D9D9" w:themeFill="background1" w:themeFillShade="D9"/>
          </w:tcPr>
          <w:p w14:paraId="6D8BCAA1" w14:textId="77777777" w:rsidR="0087114B" w:rsidRPr="0087114B" w:rsidRDefault="0087114B" w:rsidP="00561C35">
            <w:pPr>
              <w:pStyle w:val="BodyText"/>
              <w:spacing w:before="0" w:after="0" w:line="360" w:lineRule="auto"/>
              <w:jc w:val="center"/>
              <w:rPr>
                <w:rFonts w:ascii="Arial" w:hAnsi="Arial" w:cs="Arial"/>
                <w:b/>
                <w:i/>
                <w:sz w:val="18"/>
                <w:szCs w:val="18"/>
              </w:rPr>
            </w:pPr>
            <w:r w:rsidRPr="0087114B">
              <w:rPr>
                <w:rFonts w:ascii="Arial" w:hAnsi="Arial" w:cs="Arial"/>
                <w:b/>
                <w:i/>
                <w:sz w:val="18"/>
                <w:szCs w:val="18"/>
              </w:rPr>
              <w:t>Domestic HO</w:t>
            </w:r>
          </w:p>
          <w:p w14:paraId="26E981B8" w14:textId="77777777" w:rsidR="0087114B" w:rsidRPr="0087114B" w:rsidRDefault="0087114B" w:rsidP="00561C35">
            <w:pPr>
              <w:pStyle w:val="BodyText"/>
              <w:spacing w:before="0" w:after="0" w:line="360" w:lineRule="auto"/>
              <w:jc w:val="center"/>
              <w:rPr>
                <w:rFonts w:ascii="Arial" w:hAnsi="Arial" w:cs="Arial"/>
                <w:b/>
                <w:i/>
                <w:sz w:val="18"/>
                <w:szCs w:val="18"/>
              </w:rPr>
            </w:pPr>
            <w:r w:rsidRPr="0087114B">
              <w:rPr>
                <w:rFonts w:ascii="Arial" w:hAnsi="Arial" w:cs="Arial"/>
                <w:b/>
                <w:i/>
                <w:sz w:val="18"/>
                <w:szCs w:val="18"/>
              </w:rPr>
              <w:t>Financial Institutions</w:t>
            </w:r>
          </w:p>
        </w:tc>
        <w:tc>
          <w:tcPr>
            <w:tcW w:w="1559" w:type="dxa"/>
            <w:shd w:val="clear" w:color="auto" w:fill="D9D9D9" w:themeFill="background1" w:themeFillShade="D9"/>
          </w:tcPr>
          <w:p w14:paraId="672233CD" w14:textId="77777777" w:rsidR="0087114B" w:rsidRPr="0087114B" w:rsidRDefault="0087114B" w:rsidP="00561C35">
            <w:pPr>
              <w:pStyle w:val="BodyText"/>
              <w:spacing w:before="0" w:after="0" w:line="360" w:lineRule="auto"/>
              <w:jc w:val="center"/>
              <w:rPr>
                <w:rFonts w:ascii="Arial" w:hAnsi="Arial" w:cs="Arial"/>
                <w:b/>
                <w:i/>
                <w:sz w:val="18"/>
                <w:szCs w:val="18"/>
              </w:rPr>
            </w:pPr>
            <w:r w:rsidRPr="0087114B">
              <w:rPr>
                <w:rFonts w:ascii="Arial" w:hAnsi="Arial" w:cs="Arial"/>
                <w:b/>
                <w:i/>
                <w:sz w:val="18"/>
                <w:szCs w:val="18"/>
              </w:rPr>
              <w:t>Domestic HO</w:t>
            </w:r>
          </w:p>
          <w:p w14:paraId="262A3603" w14:textId="77777777" w:rsidR="0087114B" w:rsidRPr="0087114B" w:rsidRDefault="0087114B" w:rsidP="00561C35">
            <w:pPr>
              <w:pStyle w:val="BodyText"/>
              <w:spacing w:before="0" w:after="0" w:line="360" w:lineRule="auto"/>
              <w:jc w:val="center"/>
              <w:rPr>
                <w:rFonts w:ascii="Arial" w:hAnsi="Arial" w:cs="Arial"/>
                <w:b/>
                <w:i/>
                <w:sz w:val="18"/>
                <w:szCs w:val="18"/>
              </w:rPr>
            </w:pPr>
            <w:r w:rsidRPr="0087114B">
              <w:rPr>
                <w:rFonts w:ascii="Arial" w:hAnsi="Arial" w:cs="Arial"/>
                <w:b/>
                <w:i/>
                <w:sz w:val="18"/>
                <w:szCs w:val="18"/>
              </w:rPr>
              <w:t>Large Multinationals</w:t>
            </w:r>
          </w:p>
        </w:tc>
        <w:tc>
          <w:tcPr>
            <w:tcW w:w="1276" w:type="dxa"/>
            <w:shd w:val="clear" w:color="auto" w:fill="D9D9D9" w:themeFill="background1" w:themeFillShade="D9"/>
          </w:tcPr>
          <w:p w14:paraId="3C66D234" w14:textId="77777777" w:rsidR="0087114B" w:rsidRPr="0087114B" w:rsidRDefault="0087114B" w:rsidP="00561C35">
            <w:pPr>
              <w:pStyle w:val="BodyText"/>
              <w:spacing w:before="0" w:after="0" w:line="360" w:lineRule="auto"/>
              <w:jc w:val="center"/>
              <w:rPr>
                <w:rFonts w:ascii="Arial" w:hAnsi="Arial" w:cs="Arial"/>
                <w:b/>
                <w:i/>
                <w:sz w:val="18"/>
                <w:szCs w:val="18"/>
              </w:rPr>
            </w:pPr>
            <w:r w:rsidRPr="0087114B">
              <w:rPr>
                <w:rFonts w:ascii="Arial" w:hAnsi="Arial" w:cs="Arial"/>
                <w:b/>
                <w:i/>
                <w:sz w:val="18"/>
                <w:szCs w:val="18"/>
              </w:rPr>
              <w:t>Local HO customers</w:t>
            </w:r>
          </w:p>
        </w:tc>
        <w:tc>
          <w:tcPr>
            <w:tcW w:w="1270" w:type="dxa"/>
            <w:shd w:val="clear" w:color="auto" w:fill="D9D9D9" w:themeFill="background1" w:themeFillShade="D9"/>
          </w:tcPr>
          <w:p w14:paraId="3CC79283" w14:textId="5D4B7DCE" w:rsidR="0087114B" w:rsidRPr="0087114B" w:rsidRDefault="0087114B" w:rsidP="00561C35">
            <w:pPr>
              <w:pStyle w:val="BodyText"/>
              <w:spacing w:before="0" w:after="0" w:line="360" w:lineRule="auto"/>
              <w:jc w:val="center"/>
              <w:rPr>
                <w:rFonts w:ascii="Arial" w:hAnsi="Arial" w:cs="Arial"/>
                <w:b/>
                <w:i/>
                <w:sz w:val="18"/>
                <w:szCs w:val="18"/>
              </w:rPr>
            </w:pPr>
            <w:r>
              <w:rPr>
                <w:rFonts w:ascii="Arial" w:hAnsi="Arial" w:cs="Arial"/>
                <w:b/>
                <w:i/>
                <w:sz w:val="18"/>
                <w:szCs w:val="18"/>
              </w:rPr>
              <w:t xml:space="preserve">Local EMEA / Other Customers </w:t>
            </w:r>
          </w:p>
        </w:tc>
      </w:tr>
      <w:tr w:rsidR="0087114B" w14:paraId="498DD4EA" w14:textId="4F4C82BB" w:rsidTr="0087114B">
        <w:tc>
          <w:tcPr>
            <w:tcW w:w="1363" w:type="dxa"/>
            <w:vMerge w:val="restart"/>
            <w:vAlign w:val="center"/>
          </w:tcPr>
          <w:p w14:paraId="04E237D3" w14:textId="77777777" w:rsidR="0087114B" w:rsidRPr="00881C01" w:rsidRDefault="0087114B" w:rsidP="00561C35">
            <w:pPr>
              <w:pStyle w:val="BodyText"/>
              <w:spacing w:before="0" w:after="0" w:line="360" w:lineRule="auto"/>
              <w:jc w:val="center"/>
              <w:rPr>
                <w:rFonts w:ascii="Arial" w:hAnsi="Arial" w:cs="Arial"/>
                <w:b/>
                <w:szCs w:val="22"/>
              </w:rPr>
            </w:pPr>
            <w:r w:rsidRPr="00881C01">
              <w:rPr>
                <w:rFonts w:ascii="Arial" w:hAnsi="Arial" w:cs="Arial"/>
                <w:b/>
                <w:szCs w:val="22"/>
              </w:rPr>
              <w:t>Treasury</w:t>
            </w:r>
          </w:p>
        </w:tc>
        <w:tc>
          <w:tcPr>
            <w:tcW w:w="1475" w:type="dxa"/>
          </w:tcPr>
          <w:p w14:paraId="75845F55" w14:textId="533D38B7" w:rsidR="0087114B" w:rsidRPr="0087114B" w:rsidRDefault="0087114B" w:rsidP="0087114B">
            <w:pPr>
              <w:pStyle w:val="BodyText"/>
              <w:spacing w:before="0" w:after="0" w:line="360" w:lineRule="auto"/>
              <w:jc w:val="left"/>
              <w:rPr>
                <w:rFonts w:ascii="Arial" w:hAnsi="Arial" w:cs="Arial"/>
                <w:sz w:val="16"/>
                <w:szCs w:val="16"/>
              </w:rPr>
            </w:pPr>
            <w:r>
              <w:rPr>
                <w:rFonts w:ascii="Arial" w:hAnsi="Arial" w:cs="Arial"/>
                <w:sz w:val="16"/>
                <w:szCs w:val="16"/>
              </w:rPr>
              <w:t>Foreign Exchange Spo</w:t>
            </w:r>
            <w:r w:rsidRPr="0087114B">
              <w:rPr>
                <w:rFonts w:ascii="Arial" w:hAnsi="Arial" w:cs="Arial"/>
                <w:sz w:val="16"/>
                <w:szCs w:val="16"/>
              </w:rPr>
              <w:t>t</w:t>
            </w:r>
          </w:p>
        </w:tc>
        <w:tc>
          <w:tcPr>
            <w:tcW w:w="1268" w:type="dxa"/>
            <w:vAlign w:val="center"/>
          </w:tcPr>
          <w:p w14:paraId="724A3D3B"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418" w:type="dxa"/>
            <w:vAlign w:val="center"/>
          </w:tcPr>
          <w:p w14:paraId="251BFC4B"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59" w:type="dxa"/>
            <w:vAlign w:val="center"/>
          </w:tcPr>
          <w:p w14:paraId="3DAA8677"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276" w:type="dxa"/>
            <w:vAlign w:val="center"/>
          </w:tcPr>
          <w:p w14:paraId="51F54611"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270" w:type="dxa"/>
            <w:vAlign w:val="center"/>
          </w:tcPr>
          <w:p w14:paraId="4540234A" w14:textId="3554221E" w:rsidR="0087114B" w:rsidRPr="00ED30C5"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87114B" w14:paraId="0D6C144C" w14:textId="4896A22D" w:rsidTr="0087114B">
        <w:tc>
          <w:tcPr>
            <w:tcW w:w="1363" w:type="dxa"/>
            <w:vMerge/>
          </w:tcPr>
          <w:p w14:paraId="612DED92" w14:textId="77777777" w:rsidR="0087114B" w:rsidRDefault="0087114B" w:rsidP="00561C35">
            <w:pPr>
              <w:pStyle w:val="BodyText"/>
              <w:spacing w:before="0" w:after="0" w:line="360" w:lineRule="auto"/>
              <w:jc w:val="left"/>
              <w:rPr>
                <w:rFonts w:ascii="Arial" w:hAnsi="Arial" w:cs="Arial"/>
                <w:szCs w:val="22"/>
              </w:rPr>
            </w:pPr>
          </w:p>
        </w:tc>
        <w:tc>
          <w:tcPr>
            <w:tcW w:w="1475" w:type="dxa"/>
          </w:tcPr>
          <w:p w14:paraId="39FFEEB4" w14:textId="77777777" w:rsidR="0087114B" w:rsidRPr="0087114B" w:rsidRDefault="0087114B"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 xml:space="preserve">Foreign Exchange </w:t>
            </w:r>
          </w:p>
          <w:p w14:paraId="2A75421D" w14:textId="77777777" w:rsidR="0087114B" w:rsidRPr="0087114B" w:rsidRDefault="0087114B"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Forwards/Swaps</w:t>
            </w:r>
          </w:p>
        </w:tc>
        <w:tc>
          <w:tcPr>
            <w:tcW w:w="1268" w:type="dxa"/>
            <w:vAlign w:val="center"/>
          </w:tcPr>
          <w:p w14:paraId="6F761A64" w14:textId="34261DDB" w:rsidR="0087114B" w:rsidRDefault="0087114B" w:rsidP="0087114B">
            <w:pPr>
              <w:pStyle w:val="BodyText"/>
              <w:spacing w:before="0" w:after="0" w:line="360" w:lineRule="auto"/>
              <w:jc w:val="center"/>
              <w:rPr>
                <w:rFonts w:ascii="Arial" w:hAnsi="Arial" w:cs="Arial"/>
                <w:szCs w:val="22"/>
              </w:rPr>
            </w:pPr>
            <w:r w:rsidRPr="00ED30C5">
              <w:rPr>
                <w:rFonts w:ascii="Arial" w:hAnsi="Arial" w:cs="Arial"/>
                <w:szCs w:val="22"/>
              </w:rPr>
              <w:t>√</w:t>
            </w:r>
          </w:p>
        </w:tc>
        <w:tc>
          <w:tcPr>
            <w:tcW w:w="1418" w:type="dxa"/>
            <w:vAlign w:val="center"/>
          </w:tcPr>
          <w:p w14:paraId="20DF4F96" w14:textId="77777777" w:rsidR="0087114B" w:rsidRPr="00ED30C5"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59" w:type="dxa"/>
            <w:vAlign w:val="center"/>
          </w:tcPr>
          <w:p w14:paraId="31FCFEA4" w14:textId="07B7B3F9" w:rsidR="0087114B" w:rsidRDefault="0087114B" w:rsidP="0087114B">
            <w:pPr>
              <w:pStyle w:val="BodyText"/>
              <w:spacing w:before="0" w:after="0" w:line="360" w:lineRule="auto"/>
              <w:jc w:val="center"/>
              <w:rPr>
                <w:rFonts w:ascii="Arial" w:hAnsi="Arial" w:cs="Arial"/>
                <w:szCs w:val="22"/>
              </w:rPr>
            </w:pPr>
            <w:r w:rsidRPr="00ED30C5">
              <w:rPr>
                <w:rFonts w:ascii="Arial" w:hAnsi="Arial" w:cs="Arial"/>
                <w:szCs w:val="22"/>
              </w:rPr>
              <w:t>√</w:t>
            </w:r>
          </w:p>
        </w:tc>
        <w:tc>
          <w:tcPr>
            <w:tcW w:w="1276" w:type="dxa"/>
            <w:vAlign w:val="center"/>
          </w:tcPr>
          <w:p w14:paraId="51C1A88D" w14:textId="2D7FFA3A" w:rsidR="0087114B" w:rsidRDefault="0087114B" w:rsidP="0087114B">
            <w:pPr>
              <w:pStyle w:val="BodyText"/>
              <w:spacing w:before="0" w:after="0" w:line="360" w:lineRule="auto"/>
              <w:jc w:val="center"/>
              <w:rPr>
                <w:rFonts w:ascii="Arial" w:hAnsi="Arial" w:cs="Arial"/>
                <w:szCs w:val="22"/>
              </w:rPr>
            </w:pPr>
            <w:r w:rsidRPr="00ED30C5">
              <w:rPr>
                <w:rFonts w:ascii="Arial" w:hAnsi="Arial" w:cs="Arial"/>
                <w:szCs w:val="22"/>
              </w:rPr>
              <w:t>√</w:t>
            </w:r>
          </w:p>
        </w:tc>
        <w:tc>
          <w:tcPr>
            <w:tcW w:w="1270" w:type="dxa"/>
            <w:vAlign w:val="center"/>
          </w:tcPr>
          <w:p w14:paraId="55D87F73" w14:textId="77AD9E47" w:rsidR="0087114B" w:rsidRPr="00ED30C5" w:rsidRDefault="0087114B" w:rsidP="00F41BC2">
            <w:pPr>
              <w:pStyle w:val="BodyText"/>
              <w:spacing w:before="0" w:after="0" w:line="360" w:lineRule="auto"/>
              <w:jc w:val="center"/>
              <w:rPr>
                <w:rFonts w:ascii="Arial" w:hAnsi="Arial" w:cs="Arial"/>
                <w:szCs w:val="22"/>
              </w:rPr>
            </w:pPr>
            <w:r w:rsidRPr="00ED30C5">
              <w:rPr>
                <w:rFonts w:ascii="Arial" w:hAnsi="Arial" w:cs="Arial"/>
                <w:szCs w:val="22"/>
              </w:rPr>
              <w:t>√</w:t>
            </w:r>
          </w:p>
        </w:tc>
      </w:tr>
      <w:tr w:rsidR="0087114B" w14:paraId="50D3BA08" w14:textId="6D9E3637" w:rsidTr="0087114B">
        <w:tc>
          <w:tcPr>
            <w:tcW w:w="1363" w:type="dxa"/>
            <w:vMerge/>
          </w:tcPr>
          <w:p w14:paraId="065370BE" w14:textId="77777777" w:rsidR="0087114B" w:rsidRDefault="0087114B" w:rsidP="00561C35">
            <w:pPr>
              <w:pStyle w:val="BodyText"/>
              <w:spacing w:before="0" w:after="0" w:line="360" w:lineRule="auto"/>
              <w:jc w:val="left"/>
              <w:rPr>
                <w:rFonts w:ascii="Arial" w:hAnsi="Arial" w:cs="Arial"/>
                <w:szCs w:val="22"/>
              </w:rPr>
            </w:pPr>
          </w:p>
        </w:tc>
        <w:tc>
          <w:tcPr>
            <w:tcW w:w="1475" w:type="dxa"/>
          </w:tcPr>
          <w:p w14:paraId="4A18E74A" w14:textId="77777777" w:rsidR="0087114B" w:rsidRPr="0087114B" w:rsidRDefault="0087114B"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Interest rate / Cross-Currency Swaps</w:t>
            </w:r>
          </w:p>
        </w:tc>
        <w:tc>
          <w:tcPr>
            <w:tcW w:w="1268" w:type="dxa"/>
            <w:vAlign w:val="center"/>
          </w:tcPr>
          <w:p w14:paraId="386DD98D" w14:textId="21AF4157" w:rsidR="0087114B" w:rsidRDefault="0087114B" w:rsidP="0087114B">
            <w:pPr>
              <w:pStyle w:val="BodyText"/>
              <w:spacing w:before="0" w:after="0" w:line="360" w:lineRule="auto"/>
              <w:jc w:val="center"/>
              <w:rPr>
                <w:rFonts w:ascii="Arial" w:hAnsi="Arial" w:cs="Arial"/>
                <w:szCs w:val="22"/>
              </w:rPr>
            </w:pPr>
            <w:r w:rsidRPr="00ED30C5">
              <w:rPr>
                <w:rFonts w:ascii="Arial" w:hAnsi="Arial" w:cs="Arial"/>
                <w:szCs w:val="22"/>
              </w:rPr>
              <w:t>√</w:t>
            </w:r>
          </w:p>
        </w:tc>
        <w:tc>
          <w:tcPr>
            <w:tcW w:w="1418" w:type="dxa"/>
            <w:vAlign w:val="center"/>
          </w:tcPr>
          <w:p w14:paraId="693FBDA1" w14:textId="77777777" w:rsidR="0087114B" w:rsidRPr="00ED30C5"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59" w:type="dxa"/>
            <w:vAlign w:val="center"/>
          </w:tcPr>
          <w:p w14:paraId="4D5AA74C" w14:textId="5B6A57E8" w:rsidR="0087114B" w:rsidRDefault="0087114B" w:rsidP="0087114B">
            <w:pPr>
              <w:pStyle w:val="BodyText"/>
              <w:spacing w:before="0" w:after="0" w:line="360" w:lineRule="auto"/>
              <w:jc w:val="center"/>
              <w:rPr>
                <w:rFonts w:ascii="Arial" w:hAnsi="Arial" w:cs="Arial"/>
                <w:szCs w:val="22"/>
              </w:rPr>
            </w:pPr>
            <w:r w:rsidRPr="00ED30C5">
              <w:rPr>
                <w:rFonts w:ascii="Arial" w:hAnsi="Arial" w:cs="Arial"/>
                <w:szCs w:val="22"/>
              </w:rPr>
              <w:t>√</w:t>
            </w:r>
          </w:p>
        </w:tc>
        <w:tc>
          <w:tcPr>
            <w:tcW w:w="1276" w:type="dxa"/>
            <w:vAlign w:val="center"/>
          </w:tcPr>
          <w:p w14:paraId="29D0F856" w14:textId="19BB4D0E" w:rsidR="0087114B" w:rsidRDefault="0087114B" w:rsidP="0087114B">
            <w:pPr>
              <w:pStyle w:val="BodyText"/>
              <w:spacing w:before="0" w:after="0" w:line="360" w:lineRule="auto"/>
              <w:jc w:val="center"/>
              <w:rPr>
                <w:rFonts w:ascii="Arial" w:hAnsi="Arial" w:cs="Arial"/>
                <w:szCs w:val="22"/>
              </w:rPr>
            </w:pPr>
            <w:r w:rsidRPr="00ED30C5">
              <w:rPr>
                <w:rFonts w:ascii="Arial" w:hAnsi="Arial" w:cs="Arial"/>
                <w:szCs w:val="22"/>
              </w:rPr>
              <w:t>√</w:t>
            </w:r>
          </w:p>
        </w:tc>
        <w:tc>
          <w:tcPr>
            <w:tcW w:w="1270" w:type="dxa"/>
            <w:vAlign w:val="center"/>
          </w:tcPr>
          <w:p w14:paraId="6992DB35" w14:textId="5A9E11A3" w:rsidR="0087114B" w:rsidRPr="00ED30C5" w:rsidRDefault="0087114B" w:rsidP="00F41BC2">
            <w:pPr>
              <w:pStyle w:val="BodyText"/>
              <w:spacing w:before="0" w:after="0" w:line="360" w:lineRule="auto"/>
              <w:jc w:val="center"/>
              <w:rPr>
                <w:rFonts w:ascii="Arial" w:hAnsi="Arial" w:cs="Arial"/>
                <w:szCs w:val="22"/>
              </w:rPr>
            </w:pPr>
            <w:r w:rsidRPr="00ED30C5">
              <w:rPr>
                <w:rFonts w:ascii="Arial" w:hAnsi="Arial" w:cs="Arial"/>
                <w:szCs w:val="22"/>
              </w:rPr>
              <w:t>√</w:t>
            </w:r>
          </w:p>
        </w:tc>
      </w:tr>
      <w:tr w:rsidR="0087114B" w14:paraId="687749E3" w14:textId="41F06A94" w:rsidTr="0087114B">
        <w:tc>
          <w:tcPr>
            <w:tcW w:w="1363" w:type="dxa"/>
            <w:vMerge/>
          </w:tcPr>
          <w:p w14:paraId="6594A6FC" w14:textId="77777777" w:rsidR="0087114B" w:rsidRDefault="0087114B" w:rsidP="00561C35">
            <w:pPr>
              <w:pStyle w:val="BodyText"/>
              <w:spacing w:before="0" w:after="0" w:line="360" w:lineRule="auto"/>
              <w:jc w:val="left"/>
              <w:rPr>
                <w:rFonts w:ascii="Arial" w:hAnsi="Arial" w:cs="Arial"/>
                <w:szCs w:val="22"/>
              </w:rPr>
            </w:pPr>
          </w:p>
        </w:tc>
        <w:tc>
          <w:tcPr>
            <w:tcW w:w="1475" w:type="dxa"/>
          </w:tcPr>
          <w:p w14:paraId="12D708D6" w14:textId="77777777" w:rsidR="0087114B" w:rsidRPr="0087114B" w:rsidRDefault="0087114B"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Interbank lending / borrowing</w:t>
            </w:r>
          </w:p>
        </w:tc>
        <w:tc>
          <w:tcPr>
            <w:tcW w:w="1268" w:type="dxa"/>
            <w:vAlign w:val="center"/>
          </w:tcPr>
          <w:p w14:paraId="5E7AB3CF" w14:textId="77777777" w:rsidR="0087114B" w:rsidRDefault="0087114B" w:rsidP="0087114B">
            <w:pPr>
              <w:pStyle w:val="BodyText"/>
              <w:spacing w:before="0" w:after="0" w:line="360" w:lineRule="auto"/>
              <w:jc w:val="center"/>
              <w:rPr>
                <w:rFonts w:ascii="Arial" w:hAnsi="Arial" w:cs="Arial"/>
                <w:szCs w:val="22"/>
              </w:rPr>
            </w:pPr>
          </w:p>
        </w:tc>
        <w:tc>
          <w:tcPr>
            <w:tcW w:w="1418" w:type="dxa"/>
            <w:vAlign w:val="center"/>
          </w:tcPr>
          <w:p w14:paraId="245103A3"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59" w:type="dxa"/>
            <w:vAlign w:val="center"/>
          </w:tcPr>
          <w:p w14:paraId="53054C38" w14:textId="77777777" w:rsidR="0087114B" w:rsidRDefault="0087114B" w:rsidP="0087114B">
            <w:pPr>
              <w:pStyle w:val="BodyText"/>
              <w:spacing w:before="0" w:after="0" w:line="360" w:lineRule="auto"/>
              <w:jc w:val="center"/>
              <w:rPr>
                <w:rFonts w:ascii="Arial" w:hAnsi="Arial" w:cs="Arial"/>
                <w:szCs w:val="22"/>
              </w:rPr>
            </w:pPr>
          </w:p>
        </w:tc>
        <w:tc>
          <w:tcPr>
            <w:tcW w:w="1276" w:type="dxa"/>
            <w:vAlign w:val="center"/>
          </w:tcPr>
          <w:p w14:paraId="0D49EF8A" w14:textId="77777777" w:rsidR="0087114B" w:rsidRDefault="0087114B" w:rsidP="0087114B">
            <w:pPr>
              <w:pStyle w:val="BodyText"/>
              <w:spacing w:before="0" w:after="0" w:line="360" w:lineRule="auto"/>
              <w:jc w:val="center"/>
              <w:rPr>
                <w:rFonts w:ascii="Arial" w:hAnsi="Arial" w:cs="Arial"/>
                <w:szCs w:val="22"/>
              </w:rPr>
            </w:pPr>
          </w:p>
        </w:tc>
        <w:tc>
          <w:tcPr>
            <w:tcW w:w="1270" w:type="dxa"/>
            <w:vAlign w:val="center"/>
          </w:tcPr>
          <w:p w14:paraId="3F357FF0" w14:textId="7D178030" w:rsidR="0087114B" w:rsidRDefault="0087114B" w:rsidP="00F41BC2">
            <w:pPr>
              <w:pStyle w:val="BodyText"/>
              <w:spacing w:before="0" w:after="0" w:line="360" w:lineRule="auto"/>
              <w:jc w:val="center"/>
              <w:rPr>
                <w:rFonts w:ascii="Arial" w:hAnsi="Arial" w:cs="Arial"/>
                <w:szCs w:val="22"/>
              </w:rPr>
            </w:pPr>
            <w:r w:rsidRPr="00ED30C5">
              <w:rPr>
                <w:rFonts w:ascii="Arial" w:hAnsi="Arial" w:cs="Arial"/>
                <w:szCs w:val="22"/>
              </w:rPr>
              <w:t>√</w:t>
            </w:r>
          </w:p>
        </w:tc>
      </w:tr>
      <w:tr w:rsidR="0087114B" w14:paraId="4457785D" w14:textId="027A01AB" w:rsidTr="0087114B">
        <w:tc>
          <w:tcPr>
            <w:tcW w:w="1363" w:type="dxa"/>
            <w:vMerge/>
          </w:tcPr>
          <w:p w14:paraId="435A719E" w14:textId="77777777" w:rsidR="0087114B" w:rsidRDefault="0087114B" w:rsidP="00561C35">
            <w:pPr>
              <w:pStyle w:val="BodyText"/>
              <w:spacing w:before="0" w:after="0" w:line="360" w:lineRule="auto"/>
              <w:jc w:val="left"/>
              <w:rPr>
                <w:rFonts w:ascii="Arial" w:hAnsi="Arial" w:cs="Arial"/>
                <w:szCs w:val="22"/>
              </w:rPr>
            </w:pPr>
          </w:p>
        </w:tc>
        <w:tc>
          <w:tcPr>
            <w:tcW w:w="1475" w:type="dxa"/>
          </w:tcPr>
          <w:p w14:paraId="7FC5804E" w14:textId="77777777" w:rsidR="0087114B" w:rsidRPr="0087114B" w:rsidRDefault="0087114B"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CD’s</w:t>
            </w:r>
          </w:p>
        </w:tc>
        <w:tc>
          <w:tcPr>
            <w:tcW w:w="1268" w:type="dxa"/>
            <w:vAlign w:val="center"/>
          </w:tcPr>
          <w:p w14:paraId="56D81C3B" w14:textId="77777777" w:rsidR="0087114B" w:rsidRDefault="0087114B" w:rsidP="0087114B">
            <w:pPr>
              <w:pStyle w:val="BodyText"/>
              <w:spacing w:before="0" w:after="0" w:line="360" w:lineRule="auto"/>
              <w:jc w:val="center"/>
              <w:rPr>
                <w:rFonts w:ascii="Arial" w:hAnsi="Arial" w:cs="Arial"/>
                <w:szCs w:val="22"/>
              </w:rPr>
            </w:pPr>
          </w:p>
        </w:tc>
        <w:tc>
          <w:tcPr>
            <w:tcW w:w="1418" w:type="dxa"/>
            <w:vAlign w:val="center"/>
          </w:tcPr>
          <w:p w14:paraId="3BBFF2DA"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59" w:type="dxa"/>
            <w:vAlign w:val="center"/>
          </w:tcPr>
          <w:p w14:paraId="4DD472DB" w14:textId="77777777" w:rsidR="0087114B" w:rsidRDefault="0087114B" w:rsidP="0087114B">
            <w:pPr>
              <w:pStyle w:val="BodyText"/>
              <w:spacing w:before="0" w:after="0" w:line="360" w:lineRule="auto"/>
              <w:jc w:val="center"/>
              <w:rPr>
                <w:rFonts w:ascii="Arial" w:hAnsi="Arial" w:cs="Arial"/>
                <w:szCs w:val="22"/>
              </w:rPr>
            </w:pPr>
          </w:p>
        </w:tc>
        <w:tc>
          <w:tcPr>
            <w:tcW w:w="1276" w:type="dxa"/>
            <w:vAlign w:val="center"/>
          </w:tcPr>
          <w:p w14:paraId="6A471758" w14:textId="77777777" w:rsidR="0087114B" w:rsidRDefault="0087114B" w:rsidP="0087114B">
            <w:pPr>
              <w:pStyle w:val="BodyText"/>
              <w:spacing w:before="0" w:after="0" w:line="360" w:lineRule="auto"/>
              <w:jc w:val="center"/>
              <w:rPr>
                <w:rFonts w:ascii="Arial" w:hAnsi="Arial" w:cs="Arial"/>
                <w:szCs w:val="22"/>
              </w:rPr>
            </w:pPr>
          </w:p>
        </w:tc>
        <w:tc>
          <w:tcPr>
            <w:tcW w:w="1270" w:type="dxa"/>
            <w:vAlign w:val="center"/>
          </w:tcPr>
          <w:p w14:paraId="1D9EAAAE" w14:textId="099DB9D0" w:rsidR="0087114B" w:rsidRDefault="0087114B" w:rsidP="00F41BC2">
            <w:pPr>
              <w:pStyle w:val="BodyText"/>
              <w:spacing w:before="0" w:after="0" w:line="360" w:lineRule="auto"/>
              <w:jc w:val="center"/>
              <w:rPr>
                <w:rFonts w:ascii="Arial" w:hAnsi="Arial" w:cs="Arial"/>
                <w:szCs w:val="22"/>
              </w:rPr>
            </w:pPr>
            <w:r w:rsidRPr="00ED30C5">
              <w:rPr>
                <w:rFonts w:ascii="Arial" w:hAnsi="Arial" w:cs="Arial"/>
                <w:szCs w:val="22"/>
              </w:rPr>
              <w:t>√</w:t>
            </w:r>
          </w:p>
        </w:tc>
      </w:tr>
      <w:tr w:rsidR="0087114B" w14:paraId="02B2A052" w14:textId="6B069978" w:rsidTr="0087114B">
        <w:tc>
          <w:tcPr>
            <w:tcW w:w="1363" w:type="dxa"/>
            <w:vMerge/>
          </w:tcPr>
          <w:p w14:paraId="6AB1691D" w14:textId="77777777" w:rsidR="0087114B" w:rsidRDefault="0087114B" w:rsidP="00561C35">
            <w:pPr>
              <w:pStyle w:val="BodyText"/>
              <w:spacing w:before="0" w:after="0" w:line="360" w:lineRule="auto"/>
              <w:jc w:val="left"/>
              <w:rPr>
                <w:rFonts w:ascii="Arial" w:hAnsi="Arial" w:cs="Arial"/>
                <w:szCs w:val="22"/>
              </w:rPr>
            </w:pPr>
          </w:p>
        </w:tc>
        <w:tc>
          <w:tcPr>
            <w:tcW w:w="1475" w:type="dxa"/>
          </w:tcPr>
          <w:p w14:paraId="331A7BDE" w14:textId="77777777" w:rsidR="0087114B" w:rsidRPr="0087114B" w:rsidRDefault="0087114B"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Repo’s</w:t>
            </w:r>
          </w:p>
        </w:tc>
        <w:tc>
          <w:tcPr>
            <w:tcW w:w="1268" w:type="dxa"/>
            <w:vAlign w:val="center"/>
          </w:tcPr>
          <w:p w14:paraId="1A0EB091" w14:textId="77777777" w:rsidR="0087114B" w:rsidRDefault="0087114B" w:rsidP="0087114B">
            <w:pPr>
              <w:pStyle w:val="BodyText"/>
              <w:spacing w:before="0" w:after="0" w:line="360" w:lineRule="auto"/>
              <w:jc w:val="center"/>
              <w:rPr>
                <w:rFonts w:ascii="Arial" w:hAnsi="Arial" w:cs="Arial"/>
                <w:szCs w:val="22"/>
              </w:rPr>
            </w:pPr>
          </w:p>
        </w:tc>
        <w:tc>
          <w:tcPr>
            <w:tcW w:w="1418" w:type="dxa"/>
            <w:vAlign w:val="center"/>
          </w:tcPr>
          <w:p w14:paraId="40987801"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59" w:type="dxa"/>
            <w:vAlign w:val="center"/>
          </w:tcPr>
          <w:p w14:paraId="34408339" w14:textId="77777777" w:rsidR="0087114B" w:rsidRDefault="0087114B" w:rsidP="0087114B">
            <w:pPr>
              <w:pStyle w:val="BodyText"/>
              <w:spacing w:before="0" w:after="0" w:line="360" w:lineRule="auto"/>
              <w:jc w:val="center"/>
              <w:rPr>
                <w:rFonts w:ascii="Arial" w:hAnsi="Arial" w:cs="Arial"/>
                <w:szCs w:val="22"/>
              </w:rPr>
            </w:pPr>
          </w:p>
        </w:tc>
        <w:tc>
          <w:tcPr>
            <w:tcW w:w="1276" w:type="dxa"/>
            <w:vAlign w:val="center"/>
          </w:tcPr>
          <w:p w14:paraId="29F6F8C6" w14:textId="77777777" w:rsidR="0087114B" w:rsidRDefault="0087114B" w:rsidP="0087114B">
            <w:pPr>
              <w:pStyle w:val="BodyText"/>
              <w:spacing w:before="0" w:after="0" w:line="360" w:lineRule="auto"/>
              <w:jc w:val="center"/>
              <w:rPr>
                <w:rFonts w:ascii="Arial" w:hAnsi="Arial" w:cs="Arial"/>
                <w:szCs w:val="22"/>
              </w:rPr>
            </w:pPr>
          </w:p>
        </w:tc>
        <w:tc>
          <w:tcPr>
            <w:tcW w:w="1270" w:type="dxa"/>
            <w:vAlign w:val="center"/>
          </w:tcPr>
          <w:p w14:paraId="773A93A4" w14:textId="02EE0428" w:rsidR="0087114B" w:rsidRDefault="0087114B" w:rsidP="00F41BC2">
            <w:pPr>
              <w:pStyle w:val="BodyText"/>
              <w:spacing w:before="0" w:after="0" w:line="360" w:lineRule="auto"/>
              <w:jc w:val="center"/>
              <w:rPr>
                <w:rFonts w:ascii="Arial" w:hAnsi="Arial" w:cs="Arial"/>
                <w:szCs w:val="22"/>
              </w:rPr>
            </w:pPr>
            <w:r w:rsidRPr="00ED30C5">
              <w:rPr>
                <w:rFonts w:ascii="Arial" w:hAnsi="Arial" w:cs="Arial"/>
                <w:szCs w:val="22"/>
              </w:rPr>
              <w:t>√</w:t>
            </w:r>
          </w:p>
        </w:tc>
      </w:tr>
      <w:tr w:rsidR="0087114B" w14:paraId="0BBE273D" w14:textId="1D3EEEF2" w:rsidTr="0087114B">
        <w:tc>
          <w:tcPr>
            <w:tcW w:w="1363" w:type="dxa"/>
            <w:vMerge/>
          </w:tcPr>
          <w:p w14:paraId="19BD1BD8" w14:textId="77777777" w:rsidR="0087114B" w:rsidRDefault="0087114B" w:rsidP="00561C35">
            <w:pPr>
              <w:pStyle w:val="BodyText"/>
              <w:spacing w:before="0" w:after="0" w:line="360" w:lineRule="auto"/>
              <w:jc w:val="left"/>
              <w:rPr>
                <w:rFonts w:ascii="Arial" w:hAnsi="Arial" w:cs="Arial"/>
                <w:szCs w:val="22"/>
              </w:rPr>
            </w:pPr>
          </w:p>
        </w:tc>
        <w:tc>
          <w:tcPr>
            <w:tcW w:w="1475" w:type="dxa"/>
          </w:tcPr>
          <w:p w14:paraId="06E1EDD7" w14:textId="77777777" w:rsidR="0087114B" w:rsidRPr="0087114B" w:rsidRDefault="0087114B"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Corporate Bonds</w:t>
            </w:r>
          </w:p>
        </w:tc>
        <w:tc>
          <w:tcPr>
            <w:tcW w:w="1268" w:type="dxa"/>
            <w:vAlign w:val="center"/>
          </w:tcPr>
          <w:p w14:paraId="246DF659" w14:textId="77777777" w:rsidR="0087114B" w:rsidRDefault="0087114B" w:rsidP="0087114B">
            <w:pPr>
              <w:pStyle w:val="BodyText"/>
              <w:spacing w:before="0" w:after="0" w:line="360" w:lineRule="auto"/>
              <w:jc w:val="center"/>
              <w:rPr>
                <w:rFonts w:ascii="Arial" w:hAnsi="Arial" w:cs="Arial"/>
                <w:szCs w:val="22"/>
              </w:rPr>
            </w:pPr>
          </w:p>
        </w:tc>
        <w:tc>
          <w:tcPr>
            <w:tcW w:w="1418" w:type="dxa"/>
            <w:vAlign w:val="center"/>
          </w:tcPr>
          <w:p w14:paraId="29907260"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59" w:type="dxa"/>
            <w:vAlign w:val="center"/>
          </w:tcPr>
          <w:p w14:paraId="25808FA3"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276" w:type="dxa"/>
            <w:vAlign w:val="center"/>
          </w:tcPr>
          <w:p w14:paraId="501333FC"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270" w:type="dxa"/>
            <w:vAlign w:val="center"/>
          </w:tcPr>
          <w:p w14:paraId="126170D7" w14:textId="002230BA" w:rsidR="0087114B" w:rsidRPr="00ED30C5" w:rsidRDefault="0087114B" w:rsidP="00F41BC2">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87114B" w14:paraId="2E9761AE" w14:textId="3F32A10D" w:rsidTr="0087114B">
        <w:tc>
          <w:tcPr>
            <w:tcW w:w="1363" w:type="dxa"/>
            <w:vMerge/>
          </w:tcPr>
          <w:p w14:paraId="18F3F6BA" w14:textId="77777777" w:rsidR="0087114B" w:rsidRDefault="0087114B" w:rsidP="00561C35">
            <w:pPr>
              <w:pStyle w:val="BodyText"/>
              <w:spacing w:before="0" w:after="0" w:line="360" w:lineRule="auto"/>
              <w:jc w:val="left"/>
              <w:rPr>
                <w:rFonts w:ascii="Arial" w:hAnsi="Arial" w:cs="Arial"/>
                <w:szCs w:val="22"/>
              </w:rPr>
            </w:pPr>
          </w:p>
        </w:tc>
        <w:tc>
          <w:tcPr>
            <w:tcW w:w="1475" w:type="dxa"/>
          </w:tcPr>
          <w:p w14:paraId="624CED73" w14:textId="143D96FF" w:rsidR="0087114B" w:rsidRPr="0087114B" w:rsidRDefault="0087114B" w:rsidP="0087114B">
            <w:pPr>
              <w:pStyle w:val="BodyText"/>
              <w:spacing w:before="0" w:after="0" w:line="360" w:lineRule="auto"/>
              <w:jc w:val="left"/>
              <w:rPr>
                <w:rFonts w:ascii="Arial" w:hAnsi="Arial" w:cs="Arial"/>
                <w:sz w:val="16"/>
                <w:szCs w:val="16"/>
              </w:rPr>
            </w:pPr>
            <w:r w:rsidRPr="0087114B">
              <w:rPr>
                <w:rFonts w:ascii="Arial" w:hAnsi="Arial" w:cs="Arial"/>
                <w:sz w:val="16"/>
                <w:szCs w:val="16"/>
              </w:rPr>
              <w:t xml:space="preserve">High Quality Liquid Assets </w:t>
            </w:r>
          </w:p>
        </w:tc>
        <w:tc>
          <w:tcPr>
            <w:tcW w:w="1268" w:type="dxa"/>
            <w:vAlign w:val="center"/>
          </w:tcPr>
          <w:p w14:paraId="3C3E313D" w14:textId="77777777" w:rsidR="0087114B" w:rsidRDefault="0087114B" w:rsidP="0087114B">
            <w:pPr>
              <w:pStyle w:val="BodyText"/>
              <w:spacing w:before="0" w:after="0" w:line="360" w:lineRule="auto"/>
              <w:jc w:val="center"/>
              <w:rPr>
                <w:rFonts w:ascii="Arial" w:hAnsi="Arial" w:cs="Arial"/>
                <w:szCs w:val="22"/>
              </w:rPr>
            </w:pPr>
          </w:p>
        </w:tc>
        <w:tc>
          <w:tcPr>
            <w:tcW w:w="1418" w:type="dxa"/>
            <w:vAlign w:val="center"/>
          </w:tcPr>
          <w:p w14:paraId="38F3D08B"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59" w:type="dxa"/>
            <w:vAlign w:val="center"/>
          </w:tcPr>
          <w:p w14:paraId="7C944719" w14:textId="77777777" w:rsidR="0087114B" w:rsidRDefault="0087114B" w:rsidP="0087114B">
            <w:pPr>
              <w:pStyle w:val="BodyText"/>
              <w:spacing w:before="0" w:after="0" w:line="360" w:lineRule="auto"/>
              <w:jc w:val="center"/>
              <w:rPr>
                <w:rFonts w:ascii="Arial" w:hAnsi="Arial" w:cs="Arial"/>
                <w:szCs w:val="22"/>
              </w:rPr>
            </w:pPr>
          </w:p>
        </w:tc>
        <w:tc>
          <w:tcPr>
            <w:tcW w:w="1276" w:type="dxa"/>
            <w:vAlign w:val="center"/>
          </w:tcPr>
          <w:p w14:paraId="5F788BC8" w14:textId="77777777" w:rsidR="0087114B" w:rsidRDefault="0087114B" w:rsidP="0087114B">
            <w:pPr>
              <w:pStyle w:val="BodyText"/>
              <w:spacing w:before="0" w:after="0" w:line="360" w:lineRule="auto"/>
              <w:jc w:val="center"/>
              <w:rPr>
                <w:rFonts w:ascii="Arial" w:hAnsi="Arial" w:cs="Arial"/>
                <w:szCs w:val="22"/>
              </w:rPr>
            </w:pPr>
          </w:p>
        </w:tc>
        <w:tc>
          <w:tcPr>
            <w:tcW w:w="1270" w:type="dxa"/>
            <w:vAlign w:val="center"/>
          </w:tcPr>
          <w:p w14:paraId="14594B5D" w14:textId="3AB3F9E8" w:rsidR="0087114B" w:rsidRDefault="0087114B" w:rsidP="00F41BC2">
            <w:pPr>
              <w:pStyle w:val="BodyText"/>
              <w:spacing w:before="0" w:after="0" w:line="360" w:lineRule="auto"/>
              <w:jc w:val="center"/>
              <w:rPr>
                <w:rFonts w:ascii="Arial" w:hAnsi="Arial" w:cs="Arial"/>
                <w:szCs w:val="22"/>
              </w:rPr>
            </w:pPr>
            <w:r w:rsidRPr="00ED30C5">
              <w:rPr>
                <w:rFonts w:ascii="Arial" w:hAnsi="Arial" w:cs="Arial"/>
                <w:szCs w:val="22"/>
              </w:rPr>
              <w:t>√</w:t>
            </w:r>
          </w:p>
        </w:tc>
      </w:tr>
      <w:tr w:rsidR="0087114B" w14:paraId="46223471" w14:textId="40ACE7E1" w:rsidTr="0087114B">
        <w:tc>
          <w:tcPr>
            <w:tcW w:w="1363" w:type="dxa"/>
            <w:vMerge w:val="restart"/>
            <w:vAlign w:val="center"/>
          </w:tcPr>
          <w:p w14:paraId="008B2AE1" w14:textId="77777777" w:rsidR="0087114B" w:rsidRPr="00842953" w:rsidRDefault="0087114B" w:rsidP="00561C35">
            <w:pPr>
              <w:pStyle w:val="BodyText"/>
              <w:spacing w:before="0" w:after="0" w:line="360" w:lineRule="auto"/>
              <w:jc w:val="center"/>
              <w:rPr>
                <w:rFonts w:ascii="Arial" w:hAnsi="Arial" w:cs="Arial"/>
                <w:b/>
                <w:szCs w:val="22"/>
              </w:rPr>
            </w:pPr>
            <w:r w:rsidRPr="00842953">
              <w:rPr>
                <w:rFonts w:ascii="Arial" w:hAnsi="Arial" w:cs="Arial"/>
                <w:b/>
                <w:szCs w:val="22"/>
              </w:rPr>
              <w:t>Corporate Loans</w:t>
            </w:r>
          </w:p>
        </w:tc>
        <w:tc>
          <w:tcPr>
            <w:tcW w:w="1475" w:type="dxa"/>
          </w:tcPr>
          <w:p w14:paraId="75F8A4F8" w14:textId="77777777" w:rsidR="0087114B" w:rsidRPr="0087114B" w:rsidRDefault="0087114B"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 xml:space="preserve">Bilateral Loans </w:t>
            </w:r>
          </w:p>
        </w:tc>
        <w:tc>
          <w:tcPr>
            <w:tcW w:w="1268" w:type="dxa"/>
            <w:vAlign w:val="center"/>
          </w:tcPr>
          <w:p w14:paraId="5EDDB6E1"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418" w:type="dxa"/>
            <w:vAlign w:val="center"/>
          </w:tcPr>
          <w:p w14:paraId="7ABDB39F" w14:textId="77777777" w:rsidR="0087114B" w:rsidRDefault="0087114B" w:rsidP="0087114B">
            <w:pPr>
              <w:pStyle w:val="BodyText"/>
              <w:spacing w:before="0" w:after="0" w:line="360" w:lineRule="auto"/>
              <w:jc w:val="center"/>
              <w:rPr>
                <w:rFonts w:ascii="Arial" w:hAnsi="Arial" w:cs="Arial"/>
                <w:szCs w:val="22"/>
              </w:rPr>
            </w:pPr>
          </w:p>
        </w:tc>
        <w:tc>
          <w:tcPr>
            <w:tcW w:w="1559" w:type="dxa"/>
            <w:vAlign w:val="center"/>
          </w:tcPr>
          <w:p w14:paraId="5AA0CB74"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276" w:type="dxa"/>
            <w:vAlign w:val="center"/>
          </w:tcPr>
          <w:p w14:paraId="65AA022C"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270" w:type="dxa"/>
            <w:vAlign w:val="center"/>
          </w:tcPr>
          <w:p w14:paraId="44488C50" w14:textId="25871BCF" w:rsidR="0087114B" w:rsidRPr="00ED30C5" w:rsidRDefault="0087114B" w:rsidP="00F41BC2">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87114B" w14:paraId="161AE114" w14:textId="2E3BB048" w:rsidTr="0087114B">
        <w:tc>
          <w:tcPr>
            <w:tcW w:w="1363" w:type="dxa"/>
            <w:vMerge/>
          </w:tcPr>
          <w:p w14:paraId="2942A074" w14:textId="77777777" w:rsidR="0087114B" w:rsidRDefault="0087114B" w:rsidP="00561C35">
            <w:pPr>
              <w:pStyle w:val="BodyText"/>
              <w:spacing w:before="0" w:after="0" w:line="360" w:lineRule="auto"/>
              <w:jc w:val="left"/>
              <w:rPr>
                <w:rFonts w:ascii="Arial" w:hAnsi="Arial" w:cs="Arial"/>
                <w:szCs w:val="22"/>
              </w:rPr>
            </w:pPr>
          </w:p>
        </w:tc>
        <w:tc>
          <w:tcPr>
            <w:tcW w:w="1475" w:type="dxa"/>
          </w:tcPr>
          <w:p w14:paraId="7C124DF7" w14:textId="77777777" w:rsidR="0087114B" w:rsidRPr="0087114B" w:rsidRDefault="0087114B"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 xml:space="preserve">Syndicated Loans </w:t>
            </w:r>
          </w:p>
        </w:tc>
        <w:tc>
          <w:tcPr>
            <w:tcW w:w="1268" w:type="dxa"/>
            <w:vAlign w:val="center"/>
          </w:tcPr>
          <w:p w14:paraId="6545F60A"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418" w:type="dxa"/>
            <w:vAlign w:val="center"/>
          </w:tcPr>
          <w:p w14:paraId="47FCBA78" w14:textId="77777777" w:rsidR="0087114B" w:rsidRDefault="0087114B" w:rsidP="0087114B">
            <w:pPr>
              <w:pStyle w:val="BodyText"/>
              <w:spacing w:before="0" w:after="0" w:line="360" w:lineRule="auto"/>
              <w:jc w:val="center"/>
              <w:rPr>
                <w:rFonts w:ascii="Arial" w:hAnsi="Arial" w:cs="Arial"/>
                <w:szCs w:val="22"/>
              </w:rPr>
            </w:pPr>
          </w:p>
        </w:tc>
        <w:tc>
          <w:tcPr>
            <w:tcW w:w="1559" w:type="dxa"/>
            <w:vAlign w:val="center"/>
          </w:tcPr>
          <w:p w14:paraId="458A6975"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276" w:type="dxa"/>
            <w:vAlign w:val="center"/>
          </w:tcPr>
          <w:p w14:paraId="69FC7B81"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270" w:type="dxa"/>
            <w:vAlign w:val="center"/>
          </w:tcPr>
          <w:p w14:paraId="42E67E1E" w14:textId="4B42984F" w:rsidR="0087114B" w:rsidRPr="00ED30C5" w:rsidRDefault="0087114B" w:rsidP="00F41BC2">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87114B" w14:paraId="10C29536" w14:textId="1F811513" w:rsidTr="0087114B">
        <w:tc>
          <w:tcPr>
            <w:tcW w:w="1363" w:type="dxa"/>
            <w:vMerge w:val="restart"/>
            <w:vAlign w:val="center"/>
          </w:tcPr>
          <w:p w14:paraId="20396E3F" w14:textId="77777777" w:rsidR="0087114B" w:rsidRPr="00842953" w:rsidRDefault="0087114B" w:rsidP="00561C35">
            <w:pPr>
              <w:pStyle w:val="BodyText"/>
              <w:spacing w:before="0" w:after="0" w:line="360" w:lineRule="auto"/>
              <w:jc w:val="center"/>
              <w:rPr>
                <w:rFonts w:ascii="Arial" w:hAnsi="Arial" w:cs="Arial"/>
                <w:b/>
                <w:szCs w:val="22"/>
              </w:rPr>
            </w:pPr>
            <w:r w:rsidRPr="00842953">
              <w:rPr>
                <w:rFonts w:ascii="Arial" w:hAnsi="Arial" w:cs="Arial"/>
                <w:b/>
                <w:szCs w:val="22"/>
              </w:rPr>
              <w:t>Trade Finance</w:t>
            </w:r>
          </w:p>
        </w:tc>
        <w:tc>
          <w:tcPr>
            <w:tcW w:w="1475" w:type="dxa"/>
          </w:tcPr>
          <w:p w14:paraId="56472048" w14:textId="77777777" w:rsidR="0087114B" w:rsidRPr="0087114B" w:rsidRDefault="0087114B"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 xml:space="preserve">Financial Institutions (Refinance, Letters of Credit and guarantees) </w:t>
            </w:r>
          </w:p>
        </w:tc>
        <w:tc>
          <w:tcPr>
            <w:tcW w:w="1268" w:type="dxa"/>
            <w:vAlign w:val="center"/>
          </w:tcPr>
          <w:p w14:paraId="01AE493F" w14:textId="77777777" w:rsidR="0087114B" w:rsidRDefault="0087114B" w:rsidP="0087114B">
            <w:pPr>
              <w:pStyle w:val="BodyText"/>
              <w:spacing w:before="0" w:after="0" w:line="360" w:lineRule="auto"/>
              <w:jc w:val="center"/>
              <w:rPr>
                <w:rFonts w:ascii="Arial" w:hAnsi="Arial" w:cs="Arial"/>
                <w:szCs w:val="22"/>
              </w:rPr>
            </w:pPr>
          </w:p>
        </w:tc>
        <w:tc>
          <w:tcPr>
            <w:tcW w:w="1418" w:type="dxa"/>
            <w:vAlign w:val="center"/>
          </w:tcPr>
          <w:p w14:paraId="2D5D2770" w14:textId="77777777" w:rsidR="0087114B" w:rsidRDefault="0087114B" w:rsidP="0087114B">
            <w:pPr>
              <w:pStyle w:val="BodyText"/>
              <w:spacing w:before="0" w:after="0" w:line="360" w:lineRule="auto"/>
              <w:ind w:left="88"/>
              <w:jc w:val="center"/>
              <w:rPr>
                <w:rFonts w:ascii="Arial" w:hAnsi="Arial" w:cs="Arial"/>
                <w:szCs w:val="22"/>
              </w:rPr>
            </w:pPr>
          </w:p>
          <w:p w14:paraId="69BECCC6"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59" w:type="dxa"/>
            <w:vAlign w:val="center"/>
          </w:tcPr>
          <w:p w14:paraId="57C2C702" w14:textId="77777777" w:rsidR="0087114B" w:rsidRDefault="0087114B" w:rsidP="00F41BC2">
            <w:pPr>
              <w:pStyle w:val="BodyText"/>
              <w:spacing w:before="0" w:after="0" w:line="360" w:lineRule="auto"/>
              <w:jc w:val="center"/>
              <w:rPr>
                <w:rFonts w:ascii="Arial" w:hAnsi="Arial" w:cs="Arial"/>
                <w:szCs w:val="22"/>
              </w:rPr>
            </w:pPr>
          </w:p>
        </w:tc>
        <w:tc>
          <w:tcPr>
            <w:tcW w:w="1276" w:type="dxa"/>
            <w:vAlign w:val="center"/>
          </w:tcPr>
          <w:p w14:paraId="665973F6" w14:textId="77777777" w:rsidR="0087114B" w:rsidRDefault="0087114B" w:rsidP="00F41BC2">
            <w:pPr>
              <w:pStyle w:val="BodyText"/>
              <w:spacing w:before="0" w:after="0" w:line="360" w:lineRule="auto"/>
              <w:jc w:val="center"/>
              <w:rPr>
                <w:rFonts w:ascii="Arial" w:hAnsi="Arial" w:cs="Arial"/>
                <w:szCs w:val="22"/>
              </w:rPr>
            </w:pPr>
          </w:p>
        </w:tc>
        <w:tc>
          <w:tcPr>
            <w:tcW w:w="1270" w:type="dxa"/>
            <w:vAlign w:val="center"/>
          </w:tcPr>
          <w:p w14:paraId="36123B04" w14:textId="54D9ECCF" w:rsidR="0087114B" w:rsidRDefault="0087114B" w:rsidP="00905A16">
            <w:pPr>
              <w:pStyle w:val="BodyText"/>
              <w:spacing w:before="0" w:after="0" w:line="360" w:lineRule="auto"/>
              <w:jc w:val="center"/>
              <w:rPr>
                <w:rFonts w:ascii="Arial" w:hAnsi="Arial" w:cs="Arial"/>
                <w:szCs w:val="22"/>
              </w:rPr>
            </w:pPr>
            <w:r w:rsidRPr="00ED30C5">
              <w:rPr>
                <w:rFonts w:ascii="Arial" w:hAnsi="Arial" w:cs="Arial"/>
                <w:szCs w:val="22"/>
              </w:rPr>
              <w:t>√</w:t>
            </w:r>
          </w:p>
        </w:tc>
      </w:tr>
      <w:tr w:rsidR="0087114B" w14:paraId="04BA35B0" w14:textId="746EDC5F" w:rsidTr="0087114B">
        <w:tc>
          <w:tcPr>
            <w:tcW w:w="1363" w:type="dxa"/>
            <w:vMerge/>
          </w:tcPr>
          <w:p w14:paraId="13E3013A" w14:textId="77777777" w:rsidR="0087114B" w:rsidRDefault="0087114B" w:rsidP="00561C35">
            <w:pPr>
              <w:pStyle w:val="BodyText"/>
              <w:spacing w:before="0" w:after="0" w:line="360" w:lineRule="auto"/>
              <w:jc w:val="left"/>
              <w:rPr>
                <w:rFonts w:ascii="Arial" w:hAnsi="Arial" w:cs="Arial"/>
                <w:szCs w:val="22"/>
              </w:rPr>
            </w:pPr>
          </w:p>
        </w:tc>
        <w:tc>
          <w:tcPr>
            <w:tcW w:w="1475" w:type="dxa"/>
          </w:tcPr>
          <w:p w14:paraId="06B2C1ED" w14:textId="77777777" w:rsidR="0087114B" w:rsidRPr="0087114B" w:rsidRDefault="0087114B"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 xml:space="preserve">Corporates </w:t>
            </w:r>
          </w:p>
          <w:p w14:paraId="12C648E3" w14:textId="6EB59866" w:rsidR="0087114B" w:rsidRPr="0087114B" w:rsidRDefault="0087114B" w:rsidP="0087114B">
            <w:pPr>
              <w:pStyle w:val="BodyText"/>
              <w:spacing w:before="0" w:after="0" w:line="360" w:lineRule="auto"/>
              <w:jc w:val="left"/>
              <w:rPr>
                <w:rFonts w:ascii="Arial" w:hAnsi="Arial" w:cs="Arial"/>
                <w:sz w:val="16"/>
                <w:szCs w:val="16"/>
              </w:rPr>
            </w:pPr>
            <w:r w:rsidRPr="0087114B">
              <w:rPr>
                <w:rFonts w:ascii="Arial" w:hAnsi="Arial" w:cs="Arial"/>
                <w:sz w:val="16"/>
                <w:szCs w:val="16"/>
              </w:rPr>
              <w:t>(Bill advancing, Letters of Credit, guarantees, forfaiting and receivable finance)</w:t>
            </w:r>
          </w:p>
        </w:tc>
        <w:tc>
          <w:tcPr>
            <w:tcW w:w="1268" w:type="dxa"/>
            <w:vAlign w:val="center"/>
          </w:tcPr>
          <w:p w14:paraId="45C1F459" w14:textId="77777777" w:rsidR="0087114B" w:rsidRDefault="0087114B" w:rsidP="0087114B">
            <w:pPr>
              <w:pStyle w:val="BodyText"/>
              <w:spacing w:before="0" w:after="0" w:line="360" w:lineRule="auto"/>
              <w:ind w:left="88"/>
              <w:jc w:val="center"/>
              <w:rPr>
                <w:rFonts w:ascii="Arial" w:hAnsi="Arial" w:cs="Arial"/>
                <w:szCs w:val="22"/>
              </w:rPr>
            </w:pPr>
          </w:p>
          <w:p w14:paraId="3CC7DAD7" w14:textId="77777777" w:rsidR="0087114B" w:rsidRPr="00ED30C5"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5A234225" w14:textId="77777777" w:rsidR="0087114B" w:rsidRDefault="0087114B" w:rsidP="0087114B">
            <w:pPr>
              <w:pStyle w:val="BodyText"/>
              <w:spacing w:before="0" w:after="0" w:line="360" w:lineRule="auto"/>
              <w:jc w:val="center"/>
              <w:rPr>
                <w:rFonts w:ascii="Arial" w:hAnsi="Arial" w:cs="Arial"/>
                <w:szCs w:val="22"/>
              </w:rPr>
            </w:pPr>
          </w:p>
        </w:tc>
        <w:tc>
          <w:tcPr>
            <w:tcW w:w="1418" w:type="dxa"/>
            <w:vAlign w:val="center"/>
          </w:tcPr>
          <w:p w14:paraId="15AD6FB1" w14:textId="77777777" w:rsidR="0087114B" w:rsidRDefault="0087114B" w:rsidP="00F41BC2">
            <w:pPr>
              <w:pStyle w:val="BodyText"/>
              <w:spacing w:before="0" w:after="0" w:line="360" w:lineRule="auto"/>
              <w:jc w:val="center"/>
              <w:rPr>
                <w:rFonts w:ascii="Arial" w:hAnsi="Arial" w:cs="Arial"/>
                <w:szCs w:val="22"/>
              </w:rPr>
            </w:pPr>
          </w:p>
        </w:tc>
        <w:tc>
          <w:tcPr>
            <w:tcW w:w="1559" w:type="dxa"/>
            <w:vAlign w:val="center"/>
          </w:tcPr>
          <w:p w14:paraId="2F411A76" w14:textId="77777777" w:rsidR="0087114B" w:rsidRDefault="0087114B" w:rsidP="00F41BC2">
            <w:pPr>
              <w:pStyle w:val="BodyText"/>
              <w:spacing w:before="0" w:after="0" w:line="360" w:lineRule="auto"/>
              <w:ind w:left="88"/>
              <w:jc w:val="center"/>
              <w:rPr>
                <w:rFonts w:ascii="Arial" w:hAnsi="Arial" w:cs="Arial"/>
                <w:szCs w:val="22"/>
              </w:rPr>
            </w:pPr>
          </w:p>
          <w:p w14:paraId="6FA0F469" w14:textId="77777777" w:rsidR="0087114B" w:rsidRPr="00ED30C5" w:rsidRDefault="0087114B" w:rsidP="00905A16">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0CCD4E4B" w14:textId="77777777" w:rsidR="0087114B" w:rsidRDefault="0087114B">
            <w:pPr>
              <w:pStyle w:val="BodyText"/>
              <w:spacing w:before="0" w:after="0" w:line="360" w:lineRule="auto"/>
              <w:jc w:val="center"/>
              <w:rPr>
                <w:rFonts w:ascii="Arial" w:hAnsi="Arial" w:cs="Arial"/>
                <w:szCs w:val="22"/>
              </w:rPr>
            </w:pPr>
          </w:p>
        </w:tc>
        <w:tc>
          <w:tcPr>
            <w:tcW w:w="1276" w:type="dxa"/>
            <w:vAlign w:val="center"/>
          </w:tcPr>
          <w:p w14:paraId="5259F7D8" w14:textId="77777777" w:rsidR="0087114B" w:rsidRDefault="0087114B">
            <w:pPr>
              <w:pStyle w:val="BodyText"/>
              <w:spacing w:before="0" w:after="0" w:line="360" w:lineRule="auto"/>
              <w:ind w:left="88"/>
              <w:jc w:val="center"/>
              <w:rPr>
                <w:rFonts w:ascii="Arial" w:hAnsi="Arial" w:cs="Arial"/>
                <w:szCs w:val="22"/>
              </w:rPr>
            </w:pPr>
          </w:p>
          <w:p w14:paraId="6085F840" w14:textId="77777777" w:rsidR="0087114B" w:rsidRPr="00ED30C5" w:rsidRDefault="0087114B">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0E91A6D7" w14:textId="77777777" w:rsidR="0087114B" w:rsidRDefault="0087114B">
            <w:pPr>
              <w:pStyle w:val="BodyText"/>
              <w:spacing w:before="0" w:after="0" w:line="360" w:lineRule="auto"/>
              <w:jc w:val="center"/>
              <w:rPr>
                <w:rFonts w:ascii="Arial" w:hAnsi="Arial" w:cs="Arial"/>
                <w:szCs w:val="22"/>
              </w:rPr>
            </w:pPr>
          </w:p>
        </w:tc>
        <w:tc>
          <w:tcPr>
            <w:tcW w:w="1270" w:type="dxa"/>
            <w:vAlign w:val="center"/>
          </w:tcPr>
          <w:p w14:paraId="5C091322" w14:textId="475EA06F" w:rsidR="0087114B" w:rsidRDefault="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87114B" w14:paraId="27555FAD" w14:textId="632FEB79" w:rsidTr="0087114B">
        <w:tc>
          <w:tcPr>
            <w:tcW w:w="1363" w:type="dxa"/>
            <w:vMerge w:val="restart"/>
            <w:vAlign w:val="center"/>
          </w:tcPr>
          <w:p w14:paraId="76AA6186" w14:textId="77777777" w:rsidR="0087114B" w:rsidRPr="00532B23" w:rsidRDefault="0087114B" w:rsidP="00561C35">
            <w:pPr>
              <w:pStyle w:val="BodyText"/>
              <w:spacing w:before="0" w:after="0" w:line="360" w:lineRule="auto"/>
              <w:jc w:val="center"/>
              <w:rPr>
                <w:rFonts w:ascii="Arial" w:hAnsi="Arial" w:cs="Arial"/>
                <w:b/>
                <w:szCs w:val="22"/>
              </w:rPr>
            </w:pPr>
            <w:r w:rsidRPr="00532B23">
              <w:rPr>
                <w:rFonts w:ascii="Arial" w:hAnsi="Arial" w:cs="Arial"/>
                <w:b/>
                <w:szCs w:val="22"/>
              </w:rPr>
              <w:t>Deposit Products</w:t>
            </w:r>
          </w:p>
        </w:tc>
        <w:tc>
          <w:tcPr>
            <w:tcW w:w="1475" w:type="dxa"/>
          </w:tcPr>
          <w:p w14:paraId="016C418D" w14:textId="77777777" w:rsidR="0087114B" w:rsidRPr="0087114B" w:rsidRDefault="0087114B"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Corporate Current accounts</w:t>
            </w:r>
          </w:p>
        </w:tc>
        <w:tc>
          <w:tcPr>
            <w:tcW w:w="1268" w:type="dxa"/>
            <w:vAlign w:val="center"/>
          </w:tcPr>
          <w:p w14:paraId="05FF6508" w14:textId="09C3B7F9"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418" w:type="dxa"/>
            <w:vAlign w:val="center"/>
          </w:tcPr>
          <w:p w14:paraId="31D38E34" w14:textId="77777777" w:rsidR="0087114B" w:rsidRDefault="0087114B" w:rsidP="0087114B">
            <w:pPr>
              <w:pStyle w:val="BodyText"/>
              <w:spacing w:before="0" w:after="0" w:line="360" w:lineRule="auto"/>
              <w:jc w:val="center"/>
              <w:rPr>
                <w:rFonts w:ascii="Arial" w:hAnsi="Arial" w:cs="Arial"/>
                <w:szCs w:val="22"/>
              </w:rPr>
            </w:pPr>
          </w:p>
        </w:tc>
        <w:tc>
          <w:tcPr>
            <w:tcW w:w="1559" w:type="dxa"/>
            <w:vAlign w:val="center"/>
          </w:tcPr>
          <w:p w14:paraId="1C033C1E"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276" w:type="dxa"/>
            <w:vAlign w:val="center"/>
          </w:tcPr>
          <w:p w14:paraId="43261737"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270" w:type="dxa"/>
            <w:vAlign w:val="center"/>
          </w:tcPr>
          <w:p w14:paraId="40695EEB" w14:textId="3475830E" w:rsidR="0087114B" w:rsidRPr="00ED30C5"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87114B" w14:paraId="5422ED23" w14:textId="256B2EAC" w:rsidTr="0087114B">
        <w:tc>
          <w:tcPr>
            <w:tcW w:w="1363" w:type="dxa"/>
            <w:vMerge/>
          </w:tcPr>
          <w:p w14:paraId="114444F8" w14:textId="77777777" w:rsidR="0087114B" w:rsidRPr="00532B23" w:rsidRDefault="0087114B" w:rsidP="00561C35">
            <w:pPr>
              <w:pStyle w:val="BodyText"/>
              <w:spacing w:before="0" w:after="0" w:line="360" w:lineRule="auto"/>
              <w:jc w:val="left"/>
              <w:rPr>
                <w:rFonts w:ascii="Arial" w:hAnsi="Arial" w:cs="Arial"/>
                <w:b/>
                <w:szCs w:val="22"/>
              </w:rPr>
            </w:pPr>
          </w:p>
        </w:tc>
        <w:tc>
          <w:tcPr>
            <w:tcW w:w="1475" w:type="dxa"/>
          </w:tcPr>
          <w:p w14:paraId="03169EC3" w14:textId="77777777" w:rsidR="0087114B" w:rsidRPr="0087114B" w:rsidRDefault="0087114B"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 xml:space="preserve">Corporate Deposit Accounts </w:t>
            </w:r>
          </w:p>
        </w:tc>
        <w:tc>
          <w:tcPr>
            <w:tcW w:w="1268" w:type="dxa"/>
            <w:vAlign w:val="center"/>
          </w:tcPr>
          <w:p w14:paraId="15D548F4"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418" w:type="dxa"/>
            <w:vAlign w:val="center"/>
          </w:tcPr>
          <w:p w14:paraId="325C6F44" w14:textId="77777777" w:rsidR="0087114B" w:rsidRDefault="0087114B" w:rsidP="0087114B">
            <w:pPr>
              <w:pStyle w:val="BodyText"/>
              <w:spacing w:before="0" w:after="0" w:line="360" w:lineRule="auto"/>
              <w:jc w:val="center"/>
              <w:rPr>
                <w:rFonts w:ascii="Arial" w:hAnsi="Arial" w:cs="Arial"/>
                <w:szCs w:val="22"/>
              </w:rPr>
            </w:pPr>
          </w:p>
        </w:tc>
        <w:tc>
          <w:tcPr>
            <w:tcW w:w="1559" w:type="dxa"/>
            <w:vAlign w:val="center"/>
          </w:tcPr>
          <w:p w14:paraId="1F255E25"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276" w:type="dxa"/>
            <w:vAlign w:val="center"/>
          </w:tcPr>
          <w:p w14:paraId="77996E21"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270" w:type="dxa"/>
            <w:vAlign w:val="center"/>
          </w:tcPr>
          <w:p w14:paraId="1BEA3309" w14:textId="1B318163" w:rsidR="0087114B" w:rsidRPr="00ED30C5"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87114B" w14:paraId="4D13AD81" w14:textId="02B49CBE" w:rsidTr="0087114B">
        <w:tc>
          <w:tcPr>
            <w:tcW w:w="1363" w:type="dxa"/>
            <w:vMerge w:val="restart"/>
            <w:vAlign w:val="center"/>
          </w:tcPr>
          <w:p w14:paraId="5AF02903" w14:textId="77777777" w:rsidR="0087114B" w:rsidRPr="00532B23" w:rsidRDefault="0087114B" w:rsidP="00561C35">
            <w:pPr>
              <w:pStyle w:val="BodyText"/>
              <w:spacing w:before="0" w:after="0" w:line="360" w:lineRule="auto"/>
              <w:jc w:val="center"/>
              <w:rPr>
                <w:rFonts w:ascii="Arial" w:hAnsi="Arial" w:cs="Arial"/>
                <w:b/>
                <w:szCs w:val="22"/>
              </w:rPr>
            </w:pPr>
            <w:r w:rsidRPr="00532B23">
              <w:rPr>
                <w:rFonts w:ascii="Arial" w:hAnsi="Arial" w:cs="Arial"/>
                <w:b/>
                <w:szCs w:val="22"/>
              </w:rPr>
              <w:t>Payment Services</w:t>
            </w:r>
          </w:p>
        </w:tc>
        <w:tc>
          <w:tcPr>
            <w:tcW w:w="1475" w:type="dxa"/>
          </w:tcPr>
          <w:p w14:paraId="4A623500" w14:textId="77777777" w:rsidR="0087114B" w:rsidRPr="0087114B" w:rsidRDefault="0087114B"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UK Domestic payments</w:t>
            </w:r>
          </w:p>
        </w:tc>
        <w:tc>
          <w:tcPr>
            <w:tcW w:w="1268" w:type="dxa"/>
            <w:vAlign w:val="center"/>
          </w:tcPr>
          <w:p w14:paraId="349823D5" w14:textId="77777777" w:rsidR="0087114B" w:rsidRDefault="0087114B" w:rsidP="0087114B">
            <w:pPr>
              <w:pStyle w:val="BodyText"/>
              <w:spacing w:before="0" w:after="0" w:line="360" w:lineRule="auto"/>
              <w:jc w:val="center"/>
              <w:rPr>
                <w:rFonts w:ascii="Arial" w:hAnsi="Arial" w:cs="Arial"/>
                <w:szCs w:val="22"/>
              </w:rPr>
            </w:pPr>
            <w:r w:rsidRPr="00ED30C5">
              <w:rPr>
                <w:rFonts w:ascii="Arial" w:hAnsi="Arial" w:cs="Arial"/>
                <w:szCs w:val="22"/>
              </w:rPr>
              <w:t>√</w:t>
            </w:r>
          </w:p>
        </w:tc>
        <w:tc>
          <w:tcPr>
            <w:tcW w:w="1418" w:type="dxa"/>
            <w:vAlign w:val="center"/>
          </w:tcPr>
          <w:p w14:paraId="4BA36C42" w14:textId="77777777" w:rsidR="0087114B" w:rsidRDefault="0087114B" w:rsidP="0087114B">
            <w:pPr>
              <w:pStyle w:val="BodyText"/>
              <w:spacing w:before="0" w:after="0" w:line="360" w:lineRule="auto"/>
              <w:jc w:val="center"/>
              <w:rPr>
                <w:rFonts w:ascii="Arial" w:hAnsi="Arial" w:cs="Arial"/>
                <w:szCs w:val="22"/>
              </w:rPr>
            </w:pPr>
          </w:p>
        </w:tc>
        <w:tc>
          <w:tcPr>
            <w:tcW w:w="1559" w:type="dxa"/>
            <w:vAlign w:val="center"/>
          </w:tcPr>
          <w:p w14:paraId="577CFD90" w14:textId="77777777" w:rsidR="0087114B" w:rsidRDefault="0087114B" w:rsidP="0087114B">
            <w:pPr>
              <w:pStyle w:val="BodyText"/>
              <w:spacing w:before="0" w:after="0" w:line="360" w:lineRule="auto"/>
              <w:jc w:val="center"/>
              <w:rPr>
                <w:rFonts w:ascii="Arial" w:hAnsi="Arial" w:cs="Arial"/>
                <w:szCs w:val="22"/>
              </w:rPr>
            </w:pPr>
            <w:r w:rsidRPr="00ED30C5">
              <w:rPr>
                <w:rFonts w:ascii="Arial" w:hAnsi="Arial" w:cs="Arial"/>
                <w:szCs w:val="22"/>
              </w:rPr>
              <w:t>√</w:t>
            </w:r>
          </w:p>
        </w:tc>
        <w:tc>
          <w:tcPr>
            <w:tcW w:w="1276" w:type="dxa"/>
            <w:vAlign w:val="center"/>
          </w:tcPr>
          <w:p w14:paraId="71185221" w14:textId="77777777" w:rsidR="0087114B" w:rsidRDefault="0087114B" w:rsidP="0087114B">
            <w:pPr>
              <w:pStyle w:val="BodyText"/>
              <w:spacing w:before="0" w:after="0" w:line="360" w:lineRule="auto"/>
              <w:jc w:val="center"/>
              <w:rPr>
                <w:rFonts w:ascii="Arial" w:hAnsi="Arial" w:cs="Arial"/>
                <w:szCs w:val="22"/>
              </w:rPr>
            </w:pPr>
            <w:r w:rsidRPr="00ED30C5">
              <w:rPr>
                <w:rFonts w:ascii="Arial" w:hAnsi="Arial" w:cs="Arial"/>
                <w:szCs w:val="22"/>
              </w:rPr>
              <w:t>√</w:t>
            </w:r>
          </w:p>
        </w:tc>
        <w:tc>
          <w:tcPr>
            <w:tcW w:w="1270" w:type="dxa"/>
            <w:vAlign w:val="center"/>
          </w:tcPr>
          <w:p w14:paraId="65EDC88A" w14:textId="553D6983" w:rsidR="0087114B" w:rsidRPr="00ED30C5" w:rsidRDefault="0087114B" w:rsidP="00F41BC2">
            <w:pPr>
              <w:pStyle w:val="BodyText"/>
              <w:spacing w:before="0" w:after="0" w:line="360" w:lineRule="auto"/>
              <w:jc w:val="center"/>
              <w:rPr>
                <w:rFonts w:ascii="Arial" w:hAnsi="Arial" w:cs="Arial"/>
                <w:szCs w:val="22"/>
              </w:rPr>
            </w:pPr>
            <w:r w:rsidRPr="00ED30C5">
              <w:rPr>
                <w:rFonts w:ascii="Arial" w:hAnsi="Arial" w:cs="Arial"/>
                <w:szCs w:val="22"/>
              </w:rPr>
              <w:t>√</w:t>
            </w:r>
          </w:p>
        </w:tc>
      </w:tr>
      <w:tr w:rsidR="0087114B" w14:paraId="383617A7" w14:textId="6E3333B8" w:rsidTr="0087114B">
        <w:tc>
          <w:tcPr>
            <w:tcW w:w="1363" w:type="dxa"/>
            <w:vMerge/>
          </w:tcPr>
          <w:p w14:paraId="06F40EE6" w14:textId="77777777" w:rsidR="0087114B" w:rsidRPr="00532B23" w:rsidRDefault="0087114B" w:rsidP="00561C35">
            <w:pPr>
              <w:pStyle w:val="BodyText"/>
              <w:spacing w:before="0" w:after="0" w:line="360" w:lineRule="auto"/>
              <w:jc w:val="left"/>
              <w:rPr>
                <w:rFonts w:ascii="Arial" w:hAnsi="Arial" w:cs="Arial"/>
                <w:b/>
                <w:szCs w:val="22"/>
              </w:rPr>
            </w:pPr>
          </w:p>
        </w:tc>
        <w:tc>
          <w:tcPr>
            <w:tcW w:w="1475" w:type="dxa"/>
          </w:tcPr>
          <w:p w14:paraId="5BEC49A5" w14:textId="77777777" w:rsidR="0087114B" w:rsidRPr="0087114B" w:rsidRDefault="0087114B"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 xml:space="preserve">International payments </w:t>
            </w:r>
          </w:p>
        </w:tc>
        <w:tc>
          <w:tcPr>
            <w:tcW w:w="1268" w:type="dxa"/>
            <w:vAlign w:val="center"/>
          </w:tcPr>
          <w:p w14:paraId="12D232B5" w14:textId="77777777" w:rsidR="0087114B" w:rsidRDefault="0087114B" w:rsidP="0087114B">
            <w:pPr>
              <w:pStyle w:val="BodyText"/>
              <w:spacing w:before="0" w:after="0" w:line="360" w:lineRule="auto"/>
              <w:jc w:val="center"/>
              <w:rPr>
                <w:rFonts w:ascii="Arial" w:hAnsi="Arial" w:cs="Arial"/>
                <w:szCs w:val="22"/>
              </w:rPr>
            </w:pPr>
            <w:r w:rsidRPr="00ED30C5">
              <w:rPr>
                <w:rFonts w:ascii="Arial" w:hAnsi="Arial" w:cs="Arial"/>
                <w:szCs w:val="22"/>
              </w:rPr>
              <w:t>√</w:t>
            </w:r>
          </w:p>
        </w:tc>
        <w:tc>
          <w:tcPr>
            <w:tcW w:w="1418" w:type="dxa"/>
            <w:vAlign w:val="center"/>
          </w:tcPr>
          <w:p w14:paraId="24F01595" w14:textId="77777777" w:rsidR="0087114B" w:rsidRDefault="0087114B" w:rsidP="0087114B">
            <w:pPr>
              <w:pStyle w:val="BodyText"/>
              <w:spacing w:before="0" w:after="0" w:line="360" w:lineRule="auto"/>
              <w:jc w:val="center"/>
              <w:rPr>
                <w:rFonts w:ascii="Arial" w:hAnsi="Arial" w:cs="Arial"/>
                <w:szCs w:val="22"/>
              </w:rPr>
            </w:pPr>
          </w:p>
        </w:tc>
        <w:tc>
          <w:tcPr>
            <w:tcW w:w="1559" w:type="dxa"/>
            <w:vAlign w:val="center"/>
          </w:tcPr>
          <w:p w14:paraId="2978C814" w14:textId="77777777" w:rsidR="0087114B" w:rsidRDefault="0087114B" w:rsidP="0087114B">
            <w:pPr>
              <w:pStyle w:val="BodyText"/>
              <w:spacing w:before="0" w:after="0" w:line="360" w:lineRule="auto"/>
              <w:jc w:val="center"/>
              <w:rPr>
                <w:rFonts w:ascii="Arial" w:hAnsi="Arial" w:cs="Arial"/>
                <w:szCs w:val="22"/>
              </w:rPr>
            </w:pPr>
            <w:r w:rsidRPr="00ED30C5">
              <w:rPr>
                <w:rFonts w:ascii="Arial" w:hAnsi="Arial" w:cs="Arial"/>
                <w:szCs w:val="22"/>
              </w:rPr>
              <w:t>√</w:t>
            </w:r>
          </w:p>
        </w:tc>
        <w:tc>
          <w:tcPr>
            <w:tcW w:w="1276" w:type="dxa"/>
            <w:vAlign w:val="center"/>
          </w:tcPr>
          <w:p w14:paraId="19A05DAB" w14:textId="77777777" w:rsidR="0087114B" w:rsidRDefault="0087114B" w:rsidP="0087114B">
            <w:pPr>
              <w:pStyle w:val="BodyText"/>
              <w:spacing w:before="0" w:after="0" w:line="360" w:lineRule="auto"/>
              <w:jc w:val="center"/>
              <w:rPr>
                <w:rFonts w:ascii="Arial" w:hAnsi="Arial" w:cs="Arial"/>
                <w:szCs w:val="22"/>
              </w:rPr>
            </w:pPr>
            <w:r w:rsidRPr="00ED30C5">
              <w:rPr>
                <w:rFonts w:ascii="Arial" w:hAnsi="Arial" w:cs="Arial"/>
                <w:szCs w:val="22"/>
              </w:rPr>
              <w:t>√</w:t>
            </w:r>
          </w:p>
        </w:tc>
        <w:tc>
          <w:tcPr>
            <w:tcW w:w="1270" w:type="dxa"/>
            <w:vAlign w:val="center"/>
          </w:tcPr>
          <w:p w14:paraId="3D5405AB" w14:textId="3005A96C" w:rsidR="0087114B" w:rsidRPr="00ED30C5" w:rsidRDefault="0087114B" w:rsidP="00F41BC2">
            <w:pPr>
              <w:pStyle w:val="BodyText"/>
              <w:spacing w:before="0" w:after="0" w:line="360" w:lineRule="auto"/>
              <w:jc w:val="center"/>
              <w:rPr>
                <w:rFonts w:ascii="Arial" w:hAnsi="Arial" w:cs="Arial"/>
                <w:szCs w:val="22"/>
              </w:rPr>
            </w:pPr>
            <w:r w:rsidRPr="00ED30C5">
              <w:rPr>
                <w:rFonts w:ascii="Arial" w:hAnsi="Arial" w:cs="Arial"/>
                <w:szCs w:val="22"/>
              </w:rPr>
              <w:t>√</w:t>
            </w:r>
          </w:p>
        </w:tc>
      </w:tr>
    </w:tbl>
    <w:p w14:paraId="0E3633CB" w14:textId="77777777" w:rsidR="00D33569" w:rsidRDefault="00D33569" w:rsidP="00D33569">
      <w:pPr>
        <w:pStyle w:val="BodyText"/>
        <w:spacing w:before="0" w:after="0" w:line="360" w:lineRule="auto"/>
        <w:jc w:val="left"/>
        <w:rPr>
          <w:rFonts w:ascii="Arial" w:hAnsi="Arial" w:cs="Arial"/>
          <w:szCs w:val="22"/>
        </w:rPr>
      </w:pPr>
    </w:p>
    <w:p w14:paraId="79E09DC5" w14:textId="14C31442" w:rsidR="00BE2AF8" w:rsidRPr="00D33569" w:rsidRDefault="00BE2AF8" w:rsidP="00EE31AA">
      <w:pPr>
        <w:pStyle w:val="Heading2"/>
      </w:pPr>
      <w:bookmarkStart w:id="216" w:name="_Toc55470889"/>
      <w:r>
        <w:t>Credit Risk definition</w:t>
      </w:r>
      <w:bookmarkEnd w:id="216"/>
    </w:p>
    <w:p w14:paraId="78C1903D" w14:textId="77777777" w:rsidR="00276ACF" w:rsidRDefault="00276ACF" w:rsidP="00B27979">
      <w:pPr>
        <w:spacing w:before="0" w:after="0" w:line="360" w:lineRule="auto"/>
        <w:jc w:val="left"/>
        <w:rPr>
          <w:rFonts w:ascii="Arial" w:hAnsi="Arial" w:cs="Arial"/>
        </w:rPr>
      </w:pPr>
    </w:p>
    <w:p w14:paraId="6D42C19A" w14:textId="4BD011EE" w:rsidR="008251A7" w:rsidRPr="00B27979" w:rsidRDefault="008251A7" w:rsidP="00B27979">
      <w:pPr>
        <w:spacing w:before="0" w:after="0" w:line="360" w:lineRule="auto"/>
        <w:jc w:val="left"/>
        <w:rPr>
          <w:rFonts w:ascii="Arial" w:hAnsi="Arial" w:cs="Arial"/>
        </w:rPr>
      </w:pPr>
      <w:r w:rsidRPr="00B27979">
        <w:rPr>
          <w:rFonts w:ascii="Arial" w:hAnsi="Arial" w:cs="Arial"/>
        </w:rPr>
        <w:t>The Branch defines credit risk as the risk of loss due to one or more counterparties</w:t>
      </w:r>
      <w:r w:rsidR="00382752">
        <w:rPr>
          <w:rFonts w:ascii="Arial" w:hAnsi="Arial" w:cs="Arial"/>
        </w:rPr>
        <w:t xml:space="preserve"> </w:t>
      </w:r>
      <w:r w:rsidRPr="00B27979">
        <w:rPr>
          <w:rFonts w:ascii="Arial" w:hAnsi="Arial" w:cs="Arial"/>
        </w:rPr>
        <w:t>/borrowers</w:t>
      </w:r>
      <w:r w:rsidR="00382752">
        <w:rPr>
          <w:rFonts w:ascii="Arial" w:hAnsi="Arial" w:cs="Arial"/>
        </w:rPr>
        <w:t xml:space="preserve"> </w:t>
      </w:r>
      <w:r w:rsidRPr="00B27979">
        <w:rPr>
          <w:rFonts w:ascii="Arial" w:hAnsi="Arial" w:cs="Arial"/>
        </w:rPr>
        <w:t xml:space="preserve">/issuers defaulting on, or otherwise being unable to fulfil, their contractual obligations. </w:t>
      </w:r>
    </w:p>
    <w:p w14:paraId="2D48B0D8" w14:textId="5DE596ED" w:rsidR="00BE2AF8" w:rsidRDefault="00BE2AF8" w:rsidP="00BE2AF8">
      <w:pPr>
        <w:pStyle w:val="BodyText"/>
        <w:spacing w:before="0" w:after="0" w:line="360" w:lineRule="auto"/>
        <w:jc w:val="left"/>
        <w:rPr>
          <w:rFonts w:ascii="Arial" w:hAnsi="Arial" w:cs="Arial"/>
          <w:szCs w:val="22"/>
        </w:rPr>
      </w:pPr>
      <w:r w:rsidRPr="00ED30C5">
        <w:rPr>
          <w:rFonts w:ascii="Arial" w:hAnsi="Arial" w:cs="Arial"/>
          <w:szCs w:val="22"/>
        </w:rPr>
        <w:t xml:space="preserve">Credit exposure will be generated by the following products: </w:t>
      </w:r>
    </w:p>
    <w:p w14:paraId="34C76AA0" w14:textId="77777777" w:rsidR="00276ACF" w:rsidRDefault="00276ACF" w:rsidP="00BE2AF8">
      <w:pPr>
        <w:pStyle w:val="BodyText"/>
        <w:spacing w:before="0" w:after="0" w:line="360" w:lineRule="auto"/>
        <w:jc w:val="left"/>
        <w:rPr>
          <w:rFonts w:ascii="Arial" w:hAnsi="Arial" w:cs="Arial"/>
          <w:szCs w:val="22"/>
        </w:rPr>
      </w:pPr>
    </w:p>
    <w:tbl>
      <w:tblPr>
        <w:tblStyle w:val="TableGrid"/>
        <w:tblW w:w="9918" w:type="dxa"/>
        <w:tblLook w:val="04A0" w:firstRow="1" w:lastRow="0" w:firstColumn="1" w:lastColumn="0" w:noHBand="0" w:noVBand="1"/>
      </w:tblPr>
      <w:tblGrid>
        <w:gridCol w:w="1205"/>
        <w:gridCol w:w="3185"/>
        <w:gridCol w:w="992"/>
        <w:gridCol w:w="850"/>
        <w:gridCol w:w="709"/>
        <w:gridCol w:w="822"/>
        <w:gridCol w:w="1034"/>
        <w:gridCol w:w="1121"/>
      </w:tblGrid>
      <w:tr w:rsidR="00BE2AF8" w:rsidRPr="00ED30C5" w14:paraId="3B61E794" w14:textId="77777777" w:rsidTr="00561C35">
        <w:tc>
          <w:tcPr>
            <w:tcW w:w="1205" w:type="dxa"/>
            <w:shd w:val="clear" w:color="auto" w:fill="7F7F7F" w:themeFill="text1" w:themeFillTint="80"/>
          </w:tcPr>
          <w:p w14:paraId="58B5277B" w14:textId="77777777" w:rsidR="00BE2AF8" w:rsidRPr="00ED30C5" w:rsidRDefault="00BE2AF8" w:rsidP="00561C35">
            <w:pPr>
              <w:pStyle w:val="BodyText"/>
              <w:spacing w:before="0" w:after="0" w:line="360" w:lineRule="auto"/>
              <w:jc w:val="left"/>
              <w:rPr>
                <w:rFonts w:ascii="Arial" w:hAnsi="Arial" w:cs="Arial"/>
                <w:b/>
                <w:color w:val="FFFFFF" w:themeColor="background1"/>
                <w:szCs w:val="22"/>
              </w:rPr>
            </w:pPr>
            <w:r w:rsidRPr="00ED30C5">
              <w:rPr>
                <w:rFonts w:ascii="Arial" w:hAnsi="Arial" w:cs="Arial"/>
                <w:b/>
                <w:color w:val="FFFFFF" w:themeColor="background1"/>
                <w:szCs w:val="22"/>
              </w:rPr>
              <w:t>Business Activity</w:t>
            </w:r>
          </w:p>
        </w:tc>
        <w:tc>
          <w:tcPr>
            <w:tcW w:w="3185" w:type="dxa"/>
            <w:shd w:val="clear" w:color="auto" w:fill="7F7F7F" w:themeFill="text1" w:themeFillTint="80"/>
          </w:tcPr>
          <w:p w14:paraId="38B891CB" w14:textId="77777777" w:rsidR="00BE2AF8" w:rsidRPr="00ED30C5" w:rsidRDefault="00BE2AF8" w:rsidP="00561C35">
            <w:pPr>
              <w:pStyle w:val="BodyText"/>
              <w:spacing w:before="0" w:after="0" w:line="360" w:lineRule="auto"/>
              <w:jc w:val="left"/>
              <w:rPr>
                <w:rFonts w:ascii="Arial" w:hAnsi="Arial" w:cs="Arial"/>
                <w:b/>
                <w:color w:val="FFFFFF" w:themeColor="background1"/>
                <w:szCs w:val="22"/>
              </w:rPr>
            </w:pPr>
            <w:r w:rsidRPr="00ED30C5">
              <w:rPr>
                <w:rFonts w:ascii="Arial" w:hAnsi="Arial" w:cs="Arial"/>
                <w:b/>
                <w:color w:val="FFFFFF" w:themeColor="background1"/>
                <w:szCs w:val="22"/>
              </w:rPr>
              <w:t xml:space="preserve">Products </w:t>
            </w:r>
          </w:p>
        </w:tc>
        <w:tc>
          <w:tcPr>
            <w:tcW w:w="992" w:type="dxa"/>
            <w:shd w:val="clear" w:color="auto" w:fill="7F7F7F" w:themeFill="text1" w:themeFillTint="80"/>
          </w:tcPr>
          <w:p w14:paraId="1BBDF91B" w14:textId="77777777" w:rsidR="00BE2AF8" w:rsidRPr="00657106" w:rsidRDefault="00BE2AF8" w:rsidP="00561C35">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 xml:space="preserve">Country Risk </w:t>
            </w:r>
          </w:p>
        </w:tc>
        <w:tc>
          <w:tcPr>
            <w:tcW w:w="850" w:type="dxa"/>
            <w:shd w:val="clear" w:color="auto" w:fill="7F7F7F" w:themeFill="text1" w:themeFillTint="80"/>
          </w:tcPr>
          <w:p w14:paraId="620A4AE9" w14:textId="77777777" w:rsidR="00BE2AF8" w:rsidRPr="00657106" w:rsidRDefault="00BE2AF8" w:rsidP="00561C35">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Obligor</w:t>
            </w:r>
          </w:p>
          <w:p w14:paraId="3FE8BF23" w14:textId="77777777" w:rsidR="00BE2AF8" w:rsidRPr="00657106" w:rsidRDefault="00BE2AF8" w:rsidP="00561C35">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Risk</w:t>
            </w:r>
          </w:p>
        </w:tc>
        <w:tc>
          <w:tcPr>
            <w:tcW w:w="709" w:type="dxa"/>
            <w:shd w:val="clear" w:color="auto" w:fill="7F7F7F" w:themeFill="text1" w:themeFillTint="80"/>
          </w:tcPr>
          <w:p w14:paraId="5EF96A2B" w14:textId="77777777" w:rsidR="00BE2AF8" w:rsidRPr="00657106" w:rsidRDefault="00BE2AF8" w:rsidP="00561C35">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CP</w:t>
            </w:r>
          </w:p>
          <w:p w14:paraId="216AE643" w14:textId="77777777" w:rsidR="00BE2AF8" w:rsidRPr="00657106" w:rsidRDefault="00BE2AF8" w:rsidP="00561C35">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Risk</w:t>
            </w:r>
          </w:p>
        </w:tc>
        <w:tc>
          <w:tcPr>
            <w:tcW w:w="822" w:type="dxa"/>
            <w:shd w:val="clear" w:color="auto" w:fill="7F7F7F" w:themeFill="text1" w:themeFillTint="80"/>
          </w:tcPr>
          <w:p w14:paraId="1D106EBC" w14:textId="77777777" w:rsidR="00BE2AF8" w:rsidRPr="00657106" w:rsidRDefault="00BE2AF8" w:rsidP="00561C35">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Issuer</w:t>
            </w:r>
          </w:p>
          <w:p w14:paraId="1A74E656" w14:textId="77777777" w:rsidR="00BE2AF8" w:rsidRPr="00657106" w:rsidRDefault="00BE2AF8" w:rsidP="00561C35">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Risk</w:t>
            </w:r>
          </w:p>
        </w:tc>
        <w:tc>
          <w:tcPr>
            <w:tcW w:w="1034" w:type="dxa"/>
            <w:shd w:val="clear" w:color="auto" w:fill="7F7F7F" w:themeFill="text1" w:themeFillTint="80"/>
          </w:tcPr>
          <w:p w14:paraId="11B52206" w14:textId="77777777" w:rsidR="00BE2AF8" w:rsidRPr="00657106" w:rsidRDefault="00BE2AF8" w:rsidP="00561C35">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 xml:space="preserve">Pre- Settlement </w:t>
            </w:r>
          </w:p>
          <w:p w14:paraId="6CE6FD2B" w14:textId="77777777" w:rsidR="00BE2AF8" w:rsidRPr="00657106" w:rsidRDefault="00BE2AF8" w:rsidP="00561C35">
            <w:pPr>
              <w:pStyle w:val="BodyText"/>
              <w:spacing w:before="0" w:after="0" w:line="360" w:lineRule="auto"/>
              <w:jc w:val="left"/>
              <w:rPr>
                <w:rFonts w:ascii="Arial" w:hAnsi="Arial" w:cs="Arial"/>
                <w:b/>
                <w:color w:val="FFFFFF" w:themeColor="background1"/>
                <w:sz w:val="16"/>
                <w:szCs w:val="16"/>
              </w:rPr>
            </w:pPr>
          </w:p>
        </w:tc>
        <w:tc>
          <w:tcPr>
            <w:tcW w:w="1121" w:type="dxa"/>
            <w:shd w:val="clear" w:color="auto" w:fill="7F7F7F" w:themeFill="text1" w:themeFillTint="80"/>
          </w:tcPr>
          <w:p w14:paraId="748B5547" w14:textId="77777777" w:rsidR="00BE2AF8" w:rsidRPr="00657106" w:rsidRDefault="00BE2AF8" w:rsidP="00561C35">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 xml:space="preserve">Settlement </w:t>
            </w:r>
          </w:p>
          <w:p w14:paraId="20536BF9" w14:textId="77777777" w:rsidR="00BE2AF8" w:rsidRPr="00657106" w:rsidRDefault="00BE2AF8" w:rsidP="00561C35">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 xml:space="preserve">Risk </w:t>
            </w:r>
          </w:p>
        </w:tc>
      </w:tr>
      <w:tr w:rsidR="00BE2AF8" w:rsidRPr="00ED30C5" w14:paraId="22410933" w14:textId="77777777" w:rsidTr="00561C35">
        <w:tc>
          <w:tcPr>
            <w:tcW w:w="1205" w:type="dxa"/>
          </w:tcPr>
          <w:p w14:paraId="35FDF47B" w14:textId="77777777" w:rsidR="00BE2AF8" w:rsidRPr="00ED30C5" w:rsidRDefault="00BE2AF8" w:rsidP="00561C35">
            <w:pPr>
              <w:pStyle w:val="BodyText"/>
              <w:spacing w:before="0" w:after="0" w:line="360" w:lineRule="auto"/>
              <w:jc w:val="left"/>
              <w:rPr>
                <w:rFonts w:ascii="Arial" w:hAnsi="Arial" w:cs="Arial"/>
                <w:szCs w:val="22"/>
              </w:rPr>
            </w:pPr>
            <w:r w:rsidRPr="00ED30C5">
              <w:rPr>
                <w:rFonts w:ascii="Arial" w:hAnsi="Arial" w:cs="Arial"/>
                <w:szCs w:val="22"/>
              </w:rPr>
              <w:t>Treasury</w:t>
            </w:r>
          </w:p>
        </w:tc>
        <w:tc>
          <w:tcPr>
            <w:tcW w:w="3185" w:type="dxa"/>
          </w:tcPr>
          <w:p w14:paraId="6A98D2BF"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Money Market instruments</w:t>
            </w:r>
          </w:p>
          <w:p w14:paraId="03D9CED8"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Repurchase Agreements </w:t>
            </w:r>
          </w:p>
          <w:p w14:paraId="55E0E5B2"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FX spot</w:t>
            </w:r>
          </w:p>
          <w:p w14:paraId="2FD8C478"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FX Forwards / Swaps  </w:t>
            </w:r>
          </w:p>
          <w:p w14:paraId="29F5EB2A"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Interest Rate Swaps </w:t>
            </w:r>
          </w:p>
          <w:p w14:paraId="5A4B6D3E" w14:textId="4DEABFCE"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Pr>
                <w:rFonts w:ascii="Arial" w:hAnsi="Arial" w:cs="Arial"/>
                <w:szCs w:val="22"/>
              </w:rPr>
              <w:t>HQLA</w:t>
            </w:r>
            <w:r w:rsidR="00551550">
              <w:rPr>
                <w:rFonts w:ascii="Arial" w:hAnsi="Arial" w:cs="Arial"/>
                <w:szCs w:val="22"/>
              </w:rPr>
              <w:t xml:space="preserve"> Bonds </w:t>
            </w:r>
          </w:p>
          <w:p w14:paraId="1AAACC33" w14:textId="77573CC6"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Corporate</w:t>
            </w:r>
            <w:ins w:id="217" w:author="Grant Lowe" w:date="2020-10-23T14:05:00Z">
              <w:r w:rsidR="00A62A09">
                <w:rPr>
                  <w:rFonts w:ascii="Arial" w:hAnsi="Arial" w:cs="Arial"/>
                  <w:szCs w:val="22"/>
                </w:rPr>
                <w:t>/FI</w:t>
              </w:r>
            </w:ins>
            <w:r w:rsidRPr="00ED30C5">
              <w:rPr>
                <w:rFonts w:ascii="Arial" w:hAnsi="Arial" w:cs="Arial"/>
                <w:szCs w:val="22"/>
              </w:rPr>
              <w:t xml:space="preserve"> Bonds</w:t>
            </w:r>
          </w:p>
        </w:tc>
        <w:tc>
          <w:tcPr>
            <w:tcW w:w="992" w:type="dxa"/>
          </w:tcPr>
          <w:p w14:paraId="256890DA"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789CA3F"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C209E91"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4A6FE5AF"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41CB4F94"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2FB8B4E9"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5C0127CF"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850" w:type="dxa"/>
          </w:tcPr>
          <w:p w14:paraId="33610FE2" w14:textId="77777777" w:rsidR="00BE2AF8" w:rsidRPr="00ED30C5" w:rsidRDefault="00BE2AF8" w:rsidP="00561C35">
            <w:pPr>
              <w:pStyle w:val="BodyText"/>
              <w:spacing w:before="0" w:after="0" w:line="360" w:lineRule="auto"/>
              <w:ind w:left="88"/>
              <w:jc w:val="center"/>
              <w:rPr>
                <w:rFonts w:ascii="Arial" w:hAnsi="Arial" w:cs="Arial"/>
                <w:szCs w:val="22"/>
              </w:rPr>
            </w:pPr>
          </w:p>
          <w:p w14:paraId="2DAB2938" w14:textId="77777777" w:rsidR="00BE2AF8" w:rsidRPr="00ED30C5" w:rsidRDefault="00BE2AF8" w:rsidP="00561C35">
            <w:pPr>
              <w:pStyle w:val="BodyText"/>
              <w:spacing w:before="0" w:after="0" w:line="360" w:lineRule="auto"/>
              <w:ind w:left="88"/>
              <w:jc w:val="center"/>
              <w:rPr>
                <w:rFonts w:ascii="Arial" w:hAnsi="Arial" w:cs="Arial"/>
                <w:szCs w:val="22"/>
              </w:rPr>
            </w:pPr>
          </w:p>
          <w:p w14:paraId="1A591433" w14:textId="77777777" w:rsidR="00BE2AF8" w:rsidRPr="00ED30C5" w:rsidRDefault="00BE2AF8" w:rsidP="00561C35">
            <w:pPr>
              <w:pStyle w:val="BodyText"/>
              <w:spacing w:before="0" w:after="0" w:line="360" w:lineRule="auto"/>
              <w:ind w:left="88"/>
              <w:jc w:val="center"/>
              <w:rPr>
                <w:rFonts w:ascii="Arial" w:hAnsi="Arial" w:cs="Arial"/>
                <w:szCs w:val="22"/>
              </w:rPr>
            </w:pPr>
          </w:p>
        </w:tc>
        <w:tc>
          <w:tcPr>
            <w:tcW w:w="709" w:type="dxa"/>
          </w:tcPr>
          <w:p w14:paraId="6668AD9C"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58D925A4"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1D85FAF8"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7F9AF45"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00C5C63B"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E5288F2" w14:textId="77777777" w:rsidR="00BE2AF8" w:rsidRPr="00ED30C5" w:rsidRDefault="00BE2AF8" w:rsidP="00561C35">
            <w:pPr>
              <w:pStyle w:val="BodyText"/>
              <w:spacing w:before="0" w:after="0" w:line="360" w:lineRule="auto"/>
              <w:ind w:left="88"/>
              <w:jc w:val="center"/>
              <w:rPr>
                <w:rFonts w:ascii="Arial" w:hAnsi="Arial" w:cs="Arial"/>
                <w:szCs w:val="22"/>
              </w:rPr>
            </w:pPr>
          </w:p>
        </w:tc>
        <w:tc>
          <w:tcPr>
            <w:tcW w:w="822" w:type="dxa"/>
          </w:tcPr>
          <w:p w14:paraId="7F5C78A3" w14:textId="77777777" w:rsidR="00BE2AF8" w:rsidRPr="00ED30C5" w:rsidRDefault="00BE2AF8" w:rsidP="00561C35">
            <w:pPr>
              <w:pStyle w:val="BodyText"/>
              <w:spacing w:before="0" w:after="0" w:line="360" w:lineRule="auto"/>
              <w:ind w:left="88"/>
              <w:jc w:val="center"/>
              <w:rPr>
                <w:rFonts w:ascii="Arial" w:hAnsi="Arial" w:cs="Arial"/>
                <w:szCs w:val="22"/>
              </w:rPr>
            </w:pPr>
          </w:p>
          <w:p w14:paraId="198D10E2" w14:textId="77777777" w:rsidR="00BE2AF8" w:rsidRPr="00ED30C5" w:rsidRDefault="00BE2AF8" w:rsidP="00561C35">
            <w:pPr>
              <w:pStyle w:val="BodyText"/>
              <w:spacing w:before="0" w:after="0" w:line="360" w:lineRule="auto"/>
              <w:ind w:left="88"/>
              <w:jc w:val="center"/>
              <w:rPr>
                <w:rFonts w:ascii="Arial" w:hAnsi="Arial" w:cs="Arial"/>
                <w:szCs w:val="22"/>
              </w:rPr>
            </w:pPr>
          </w:p>
          <w:p w14:paraId="53CD77C1" w14:textId="77777777" w:rsidR="00BE2AF8" w:rsidRPr="00ED30C5" w:rsidRDefault="00BE2AF8" w:rsidP="00561C35">
            <w:pPr>
              <w:pStyle w:val="BodyText"/>
              <w:spacing w:before="0" w:after="0" w:line="360" w:lineRule="auto"/>
              <w:ind w:left="88"/>
              <w:jc w:val="center"/>
              <w:rPr>
                <w:rFonts w:ascii="Arial" w:hAnsi="Arial" w:cs="Arial"/>
                <w:szCs w:val="22"/>
              </w:rPr>
            </w:pPr>
          </w:p>
          <w:p w14:paraId="0C781629" w14:textId="77777777" w:rsidR="00BE2AF8" w:rsidRPr="00ED30C5" w:rsidRDefault="00BE2AF8" w:rsidP="00561C35">
            <w:pPr>
              <w:pStyle w:val="BodyText"/>
              <w:spacing w:before="0" w:after="0" w:line="360" w:lineRule="auto"/>
              <w:ind w:left="88"/>
              <w:jc w:val="center"/>
              <w:rPr>
                <w:rFonts w:ascii="Arial" w:hAnsi="Arial" w:cs="Arial"/>
                <w:szCs w:val="22"/>
              </w:rPr>
            </w:pPr>
          </w:p>
          <w:p w14:paraId="75F6DDB6" w14:textId="77777777" w:rsidR="00BE2AF8" w:rsidRPr="00ED30C5" w:rsidRDefault="00BE2AF8" w:rsidP="00561C35">
            <w:pPr>
              <w:pStyle w:val="BodyText"/>
              <w:spacing w:before="0" w:after="0" w:line="360" w:lineRule="auto"/>
              <w:ind w:left="88"/>
              <w:jc w:val="center"/>
              <w:rPr>
                <w:rFonts w:ascii="Arial" w:hAnsi="Arial" w:cs="Arial"/>
                <w:szCs w:val="22"/>
              </w:rPr>
            </w:pPr>
          </w:p>
          <w:p w14:paraId="1AA47F83"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3BC89C0"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034" w:type="dxa"/>
          </w:tcPr>
          <w:p w14:paraId="62FD5753" w14:textId="77777777" w:rsidR="00BE2AF8" w:rsidRDefault="00BE2AF8" w:rsidP="00561C35">
            <w:pPr>
              <w:pStyle w:val="BodyText"/>
              <w:spacing w:before="0" w:after="0" w:line="360" w:lineRule="auto"/>
              <w:ind w:left="88"/>
              <w:jc w:val="center"/>
              <w:rPr>
                <w:rFonts w:ascii="Arial" w:hAnsi="Arial" w:cs="Arial"/>
                <w:szCs w:val="22"/>
              </w:rPr>
            </w:pPr>
          </w:p>
          <w:p w14:paraId="2C0BFD6B"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6305CBC9" w14:textId="77777777" w:rsidR="00BE2AF8" w:rsidRDefault="00BE2AF8" w:rsidP="00561C35">
            <w:pPr>
              <w:pStyle w:val="BodyText"/>
              <w:spacing w:before="0" w:after="0" w:line="360" w:lineRule="auto"/>
              <w:ind w:left="88"/>
              <w:jc w:val="center"/>
              <w:rPr>
                <w:rFonts w:ascii="Arial" w:hAnsi="Arial" w:cs="Arial"/>
                <w:szCs w:val="22"/>
              </w:rPr>
            </w:pPr>
          </w:p>
          <w:p w14:paraId="7067B6A8" w14:textId="77777777" w:rsidR="00BE2AF8" w:rsidRPr="00ED30C5" w:rsidRDefault="00BE2AF8" w:rsidP="00561C35">
            <w:pPr>
              <w:pStyle w:val="BodyText"/>
              <w:spacing w:before="0" w:after="0" w:line="360" w:lineRule="auto"/>
              <w:ind w:left="88"/>
              <w:jc w:val="center"/>
              <w:rPr>
                <w:rFonts w:ascii="Arial" w:hAnsi="Arial" w:cs="Arial"/>
                <w:szCs w:val="22"/>
              </w:rPr>
            </w:pPr>
            <w:bookmarkStart w:id="218" w:name="OLE_LINK4"/>
            <w:bookmarkStart w:id="219" w:name="OLE_LINK5"/>
            <w:r w:rsidRPr="00ED30C5">
              <w:rPr>
                <w:rFonts w:ascii="Arial" w:hAnsi="Arial" w:cs="Arial"/>
                <w:szCs w:val="22"/>
              </w:rPr>
              <w:t>√</w:t>
            </w:r>
          </w:p>
          <w:bookmarkEnd w:id="218"/>
          <w:bookmarkEnd w:id="219"/>
          <w:p w14:paraId="55D746A9"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EBEB682" w14:textId="77777777" w:rsidR="00BE2AF8" w:rsidRPr="00ED30C5" w:rsidRDefault="00BE2AF8" w:rsidP="00561C35">
            <w:pPr>
              <w:pStyle w:val="BodyText"/>
              <w:spacing w:before="0" w:after="0" w:line="360" w:lineRule="auto"/>
              <w:ind w:left="88"/>
              <w:jc w:val="center"/>
              <w:rPr>
                <w:rFonts w:ascii="Arial" w:hAnsi="Arial" w:cs="Arial"/>
                <w:szCs w:val="22"/>
              </w:rPr>
            </w:pPr>
          </w:p>
        </w:tc>
        <w:tc>
          <w:tcPr>
            <w:tcW w:w="1121" w:type="dxa"/>
          </w:tcPr>
          <w:p w14:paraId="356C6F65"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1BFA4B30"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6C232D94"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1C986900"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1E00DD93"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BE2AF8" w:rsidRPr="00ED30C5" w14:paraId="2AAF13F1" w14:textId="77777777" w:rsidTr="00561C35">
        <w:tc>
          <w:tcPr>
            <w:tcW w:w="1205" w:type="dxa"/>
          </w:tcPr>
          <w:p w14:paraId="340AB73B" w14:textId="77777777" w:rsidR="00BE2AF8" w:rsidRPr="00ED30C5" w:rsidRDefault="00BE2AF8" w:rsidP="00561C35">
            <w:pPr>
              <w:pStyle w:val="BodyText"/>
              <w:spacing w:before="0" w:after="0" w:line="360" w:lineRule="auto"/>
              <w:jc w:val="left"/>
              <w:rPr>
                <w:rFonts w:ascii="Arial" w:hAnsi="Arial" w:cs="Arial"/>
                <w:szCs w:val="22"/>
              </w:rPr>
            </w:pPr>
            <w:r w:rsidRPr="00ED30C5">
              <w:rPr>
                <w:rFonts w:ascii="Arial" w:hAnsi="Arial" w:cs="Arial"/>
                <w:szCs w:val="22"/>
              </w:rPr>
              <w:t xml:space="preserve">Banking </w:t>
            </w:r>
          </w:p>
        </w:tc>
        <w:tc>
          <w:tcPr>
            <w:tcW w:w="3185" w:type="dxa"/>
          </w:tcPr>
          <w:p w14:paraId="1A2413C6"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Payment Services </w:t>
            </w:r>
          </w:p>
          <w:p w14:paraId="75175563"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Bilateral loans </w:t>
            </w:r>
          </w:p>
          <w:p w14:paraId="1B33BB97"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Syndicated Loans </w:t>
            </w:r>
          </w:p>
          <w:p w14:paraId="2AB056D0"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Project Finance </w:t>
            </w:r>
          </w:p>
          <w:p w14:paraId="49FF43ED"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Asset backed structured finance </w:t>
            </w:r>
          </w:p>
          <w:p w14:paraId="60DDB72F"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Bill and Telegraph Transfer financing </w:t>
            </w:r>
          </w:p>
          <w:p w14:paraId="34C968FB"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Letters of Credit </w:t>
            </w:r>
          </w:p>
          <w:p w14:paraId="2DCD3608"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Letters of Guarantees </w:t>
            </w:r>
          </w:p>
          <w:p w14:paraId="349EAA5F"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Forfeiting/Receivable financing </w:t>
            </w:r>
          </w:p>
        </w:tc>
        <w:tc>
          <w:tcPr>
            <w:tcW w:w="992" w:type="dxa"/>
          </w:tcPr>
          <w:p w14:paraId="45FAD3B5"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42988E63"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719B3850"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6ACC58C9"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3C76FD72"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3BE5E3F1" w14:textId="77777777" w:rsidR="00BE2AF8" w:rsidRPr="00ED30C5" w:rsidRDefault="00BE2AF8" w:rsidP="00561C35">
            <w:pPr>
              <w:pStyle w:val="BodyText"/>
              <w:spacing w:before="0" w:after="0" w:line="360" w:lineRule="auto"/>
              <w:jc w:val="center"/>
              <w:rPr>
                <w:rFonts w:ascii="Arial" w:hAnsi="Arial" w:cs="Arial"/>
                <w:szCs w:val="22"/>
              </w:rPr>
            </w:pPr>
          </w:p>
          <w:p w14:paraId="7D66731B"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5E5ADBDA" w14:textId="77777777" w:rsidR="00BE2AF8" w:rsidRPr="00ED30C5" w:rsidRDefault="00BE2AF8" w:rsidP="00561C35">
            <w:pPr>
              <w:pStyle w:val="BodyText"/>
              <w:spacing w:before="0" w:after="0" w:line="360" w:lineRule="auto"/>
              <w:jc w:val="center"/>
              <w:rPr>
                <w:rFonts w:ascii="Arial" w:hAnsi="Arial" w:cs="Arial"/>
                <w:szCs w:val="22"/>
              </w:rPr>
            </w:pPr>
          </w:p>
          <w:p w14:paraId="5EB11C93"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4BA22033"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25BA147A"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tc>
        <w:tc>
          <w:tcPr>
            <w:tcW w:w="850" w:type="dxa"/>
          </w:tcPr>
          <w:p w14:paraId="6EB05EE4"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7F35311C"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36A9E8BF"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2F52BEAE"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1469E424"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3D620521" w14:textId="77777777" w:rsidR="00BE2AF8" w:rsidRPr="00ED30C5" w:rsidRDefault="00BE2AF8" w:rsidP="00561C35">
            <w:pPr>
              <w:pStyle w:val="BodyText"/>
              <w:spacing w:before="0" w:after="0" w:line="360" w:lineRule="auto"/>
              <w:jc w:val="center"/>
              <w:rPr>
                <w:rFonts w:ascii="Arial" w:hAnsi="Arial" w:cs="Arial"/>
                <w:szCs w:val="22"/>
              </w:rPr>
            </w:pPr>
          </w:p>
          <w:p w14:paraId="746BAAD6"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6185CA80" w14:textId="77777777" w:rsidR="00BE2AF8" w:rsidRPr="00ED30C5" w:rsidRDefault="00BE2AF8" w:rsidP="00561C35">
            <w:pPr>
              <w:pStyle w:val="BodyText"/>
              <w:spacing w:before="0" w:after="0" w:line="360" w:lineRule="auto"/>
              <w:jc w:val="center"/>
              <w:rPr>
                <w:rFonts w:ascii="Arial" w:hAnsi="Arial" w:cs="Arial"/>
                <w:szCs w:val="22"/>
              </w:rPr>
            </w:pPr>
          </w:p>
          <w:p w14:paraId="64B68CF4"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4A4A6187"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228C5FAC"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7E3F04F9" w14:textId="77777777" w:rsidR="00BE2AF8" w:rsidRPr="00ED30C5" w:rsidRDefault="00BE2AF8" w:rsidP="00561C35">
            <w:pPr>
              <w:pStyle w:val="BodyText"/>
              <w:spacing w:before="0" w:after="0" w:line="360" w:lineRule="auto"/>
              <w:jc w:val="center"/>
              <w:rPr>
                <w:rFonts w:ascii="Arial" w:hAnsi="Arial" w:cs="Arial"/>
                <w:szCs w:val="22"/>
              </w:rPr>
            </w:pPr>
          </w:p>
        </w:tc>
        <w:tc>
          <w:tcPr>
            <w:tcW w:w="709" w:type="dxa"/>
          </w:tcPr>
          <w:p w14:paraId="52AECD33" w14:textId="77777777" w:rsidR="00BE2AF8" w:rsidRPr="00ED30C5" w:rsidRDefault="00BE2AF8" w:rsidP="00561C35">
            <w:pPr>
              <w:pStyle w:val="BodyText"/>
              <w:spacing w:before="0" w:after="0" w:line="360" w:lineRule="auto"/>
              <w:jc w:val="center"/>
              <w:rPr>
                <w:rFonts w:ascii="Arial" w:hAnsi="Arial" w:cs="Arial"/>
                <w:szCs w:val="22"/>
              </w:rPr>
            </w:pPr>
          </w:p>
        </w:tc>
        <w:tc>
          <w:tcPr>
            <w:tcW w:w="822" w:type="dxa"/>
          </w:tcPr>
          <w:p w14:paraId="17030A67" w14:textId="77777777" w:rsidR="00BE2AF8" w:rsidRPr="00ED30C5" w:rsidRDefault="00BE2AF8" w:rsidP="00561C35">
            <w:pPr>
              <w:pStyle w:val="BodyText"/>
              <w:spacing w:before="0" w:after="0" w:line="360" w:lineRule="auto"/>
              <w:jc w:val="center"/>
              <w:rPr>
                <w:rFonts w:ascii="Arial" w:hAnsi="Arial" w:cs="Arial"/>
                <w:szCs w:val="22"/>
              </w:rPr>
            </w:pPr>
          </w:p>
        </w:tc>
        <w:tc>
          <w:tcPr>
            <w:tcW w:w="1034" w:type="dxa"/>
          </w:tcPr>
          <w:p w14:paraId="6AB2C1F8" w14:textId="77777777" w:rsidR="00BE2AF8" w:rsidRPr="00ED30C5" w:rsidRDefault="00BE2AF8" w:rsidP="00561C35">
            <w:pPr>
              <w:pStyle w:val="BodyText"/>
              <w:spacing w:before="0" w:after="0" w:line="360" w:lineRule="auto"/>
              <w:jc w:val="center"/>
              <w:rPr>
                <w:rFonts w:ascii="Arial" w:hAnsi="Arial" w:cs="Arial"/>
                <w:szCs w:val="22"/>
              </w:rPr>
            </w:pPr>
          </w:p>
        </w:tc>
        <w:tc>
          <w:tcPr>
            <w:tcW w:w="1121" w:type="dxa"/>
          </w:tcPr>
          <w:p w14:paraId="66C83BE8"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tc>
      </w:tr>
    </w:tbl>
    <w:p w14:paraId="41CD250B" w14:textId="77777777" w:rsidR="00551550" w:rsidRDefault="00551550" w:rsidP="00BE2AF8">
      <w:pPr>
        <w:rPr>
          <w:rFonts w:ascii="Arial" w:hAnsi="Arial" w:cs="Arial"/>
          <w:b/>
          <w:u w:val="single"/>
        </w:rPr>
      </w:pPr>
    </w:p>
    <w:p w14:paraId="07526B7F" w14:textId="77777777" w:rsidR="00276ACF" w:rsidRDefault="00276ACF" w:rsidP="00BE2AF8">
      <w:pPr>
        <w:rPr>
          <w:rFonts w:ascii="Arial" w:hAnsi="Arial" w:cs="Arial"/>
          <w:b/>
          <w:u w:val="single"/>
        </w:rPr>
      </w:pPr>
    </w:p>
    <w:p w14:paraId="2E1E6144" w14:textId="77777777" w:rsidR="00BE2AF8" w:rsidRPr="00ED30C5" w:rsidRDefault="00BE2AF8" w:rsidP="00BE2AF8">
      <w:pPr>
        <w:rPr>
          <w:rFonts w:ascii="Arial" w:hAnsi="Arial" w:cs="Arial"/>
          <w:b/>
          <w:u w:val="single"/>
        </w:rPr>
      </w:pPr>
      <w:r w:rsidRPr="00ED30C5">
        <w:rPr>
          <w:rFonts w:ascii="Arial" w:hAnsi="Arial" w:cs="Arial"/>
          <w:b/>
          <w:u w:val="single"/>
        </w:rPr>
        <w:t>Definitions</w:t>
      </w:r>
    </w:p>
    <w:p w14:paraId="5E8637A8" w14:textId="77777777" w:rsidR="00BE2AF8" w:rsidRPr="00ED30C5" w:rsidRDefault="00BE2AF8" w:rsidP="00BE2AF8">
      <w:pPr>
        <w:pStyle w:val="DBullet"/>
        <w:spacing w:before="0" w:after="0" w:line="360" w:lineRule="auto"/>
        <w:ind w:left="0" w:firstLine="0"/>
        <w:jc w:val="left"/>
        <w:rPr>
          <w:rFonts w:ascii="Arial" w:hAnsi="Arial" w:cs="Arial"/>
          <w:color w:val="auto"/>
        </w:rPr>
      </w:pPr>
      <w:r w:rsidRPr="00ED30C5">
        <w:rPr>
          <w:rFonts w:ascii="Arial" w:hAnsi="Arial" w:cs="Arial"/>
          <w:color w:val="auto"/>
        </w:rPr>
        <w:t xml:space="preserve">CNCB LB defines credit risk </w:t>
      </w:r>
      <w:r>
        <w:rPr>
          <w:rFonts w:ascii="Arial" w:hAnsi="Arial" w:cs="Arial"/>
          <w:color w:val="auto"/>
        </w:rPr>
        <w:t xml:space="preserve">management </w:t>
      </w:r>
      <w:r w:rsidRPr="00ED30C5">
        <w:rPr>
          <w:rFonts w:ascii="Arial" w:hAnsi="Arial" w:cs="Arial"/>
          <w:color w:val="auto"/>
        </w:rPr>
        <w:t xml:space="preserve">in 5 categories </w:t>
      </w:r>
    </w:p>
    <w:p w14:paraId="5E120C95" w14:textId="77777777" w:rsidR="00BE2AF8" w:rsidRPr="00ED30C5" w:rsidRDefault="00BE2AF8" w:rsidP="0096008C">
      <w:pPr>
        <w:pStyle w:val="DBullet"/>
        <w:numPr>
          <w:ilvl w:val="0"/>
          <w:numId w:val="14"/>
        </w:numPr>
        <w:spacing w:before="0" w:after="0" w:line="360" w:lineRule="auto"/>
        <w:ind w:left="567" w:hanging="567"/>
        <w:jc w:val="left"/>
        <w:rPr>
          <w:rFonts w:ascii="Arial" w:hAnsi="Arial" w:cs="Arial"/>
          <w:color w:val="auto"/>
        </w:rPr>
      </w:pPr>
      <w:r w:rsidRPr="00ED30C5">
        <w:rPr>
          <w:rFonts w:ascii="Arial" w:hAnsi="Arial" w:cs="Arial"/>
          <w:b/>
          <w:color w:val="auto"/>
        </w:rPr>
        <w:t>Country Risk</w:t>
      </w:r>
      <w:r w:rsidRPr="00ED30C5">
        <w:rPr>
          <w:rFonts w:ascii="Arial" w:hAnsi="Arial" w:cs="Arial"/>
          <w:color w:val="auto"/>
        </w:rPr>
        <w:t xml:space="preserve"> - </w:t>
      </w:r>
      <w:r w:rsidRPr="00ED30C5">
        <w:rPr>
          <w:rFonts w:ascii="Arial" w:hAnsi="Arial" w:cs="Arial"/>
          <w:bCs/>
          <w:color w:val="auto"/>
          <w:shd w:val="clear" w:color="auto" w:fill="FFFFFF"/>
        </w:rPr>
        <w:t>risk</w:t>
      </w:r>
      <w:r w:rsidRPr="00ED30C5">
        <w:rPr>
          <w:rFonts w:ascii="Arial" w:hAnsi="Arial" w:cs="Arial"/>
          <w:color w:val="auto"/>
          <w:shd w:val="clear" w:color="auto" w:fill="FFFFFF"/>
        </w:rPr>
        <w:t> that a foreign government will default on its financial commitments</w:t>
      </w:r>
      <w:r w:rsidRPr="00D472C7">
        <w:rPr>
          <w:rFonts w:ascii="Arial" w:hAnsi="Arial" w:cs="Arial"/>
          <w:color w:val="auto"/>
          <w:shd w:val="clear" w:color="auto" w:fill="FFFFFF"/>
        </w:rPr>
        <w:t xml:space="preserve"> </w:t>
      </w:r>
      <w:r>
        <w:rPr>
          <w:rFonts w:ascii="Arial" w:hAnsi="Arial" w:cs="Arial"/>
          <w:color w:val="auto"/>
          <w:shd w:val="clear" w:color="auto" w:fill="FFFFFF"/>
        </w:rPr>
        <w:t>or restrict business/trade flows</w:t>
      </w:r>
      <w:r w:rsidRPr="00ED30C5">
        <w:rPr>
          <w:rFonts w:ascii="Arial" w:hAnsi="Arial" w:cs="Arial"/>
          <w:color w:val="auto"/>
          <w:shd w:val="clear" w:color="auto" w:fill="FFFFFF"/>
        </w:rPr>
        <w:t xml:space="preserve"> or the degree to which </w:t>
      </w:r>
      <w:r w:rsidRPr="00ED30C5">
        <w:rPr>
          <w:rFonts w:ascii="Arial" w:hAnsi="Arial" w:cs="Arial"/>
          <w:bCs/>
          <w:color w:val="auto"/>
          <w:shd w:val="clear" w:color="auto" w:fill="FFFFFF"/>
        </w:rPr>
        <w:t>political</w:t>
      </w:r>
      <w:r w:rsidRPr="00ED30C5">
        <w:rPr>
          <w:rFonts w:ascii="Arial" w:hAnsi="Arial" w:cs="Arial"/>
          <w:color w:val="auto"/>
          <w:shd w:val="clear" w:color="auto" w:fill="FFFFFF"/>
        </w:rPr>
        <w:t> and</w:t>
      </w:r>
      <w:r>
        <w:rPr>
          <w:rFonts w:ascii="Arial" w:hAnsi="Arial" w:cs="Arial"/>
          <w:color w:val="auto"/>
          <w:shd w:val="clear" w:color="auto" w:fill="FFFFFF"/>
        </w:rPr>
        <w:t>/or</w:t>
      </w:r>
      <w:r w:rsidRPr="00ED30C5">
        <w:rPr>
          <w:rFonts w:ascii="Arial" w:hAnsi="Arial" w:cs="Arial"/>
          <w:color w:val="auto"/>
          <w:shd w:val="clear" w:color="auto" w:fill="FFFFFF"/>
        </w:rPr>
        <w:t xml:space="preserve"> economic unrest </w:t>
      </w:r>
      <w:r>
        <w:rPr>
          <w:rFonts w:ascii="Arial" w:hAnsi="Arial" w:cs="Arial"/>
          <w:color w:val="auto"/>
          <w:shd w:val="clear" w:color="auto" w:fill="FFFFFF"/>
        </w:rPr>
        <w:t>impacts</w:t>
      </w:r>
      <w:r w:rsidRPr="00ED30C5">
        <w:rPr>
          <w:rFonts w:ascii="Arial" w:hAnsi="Arial" w:cs="Arial"/>
          <w:color w:val="auto"/>
          <w:shd w:val="clear" w:color="auto" w:fill="FFFFFF"/>
        </w:rPr>
        <w:t xml:space="preserve"> doing business in a particular </w:t>
      </w:r>
      <w:r w:rsidRPr="00ED30C5">
        <w:rPr>
          <w:rFonts w:ascii="Arial" w:hAnsi="Arial" w:cs="Arial"/>
          <w:bCs/>
          <w:color w:val="auto"/>
          <w:shd w:val="clear" w:color="auto" w:fill="FFFFFF"/>
        </w:rPr>
        <w:t>country</w:t>
      </w:r>
      <w:r>
        <w:rPr>
          <w:rFonts w:ascii="Arial" w:hAnsi="Arial" w:cs="Arial"/>
          <w:bCs/>
          <w:color w:val="auto"/>
          <w:shd w:val="clear" w:color="auto" w:fill="FFFFFF"/>
        </w:rPr>
        <w:t>;</w:t>
      </w:r>
    </w:p>
    <w:p w14:paraId="7579A730" w14:textId="77777777" w:rsidR="00BE2AF8" w:rsidRPr="00ED30C5" w:rsidRDefault="00BE2AF8" w:rsidP="0096008C">
      <w:pPr>
        <w:pStyle w:val="DBullet"/>
        <w:numPr>
          <w:ilvl w:val="0"/>
          <w:numId w:val="14"/>
        </w:numPr>
        <w:spacing w:before="0" w:after="0" w:line="360" w:lineRule="auto"/>
        <w:ind w:left="567" w:hanging="567"/>
        <w:jc w:val="left"/>
        <w:rPr>
          <w:rFonts w:ascii="Arial" w:hAnsi="Arial" w:cs="Arial"/>
          <w:color w:val="auto"/>
        </w:rPr>
      </w:pPr>
      <w:r w:rsidRPr="00ED30C5">
        <w:rPr>
          <w:rFonts w:ascii="Arial" w:hAnsi="Arial" w:cs="Arial"/>
          <w:b/>
          <w:color w:val="auto"/>
        </w:rPr>
        <w:t>Obligor Ris</w:t>
      </w:r>
      <w:r w:rsidRPr="00ED30C5">
        <w:rPr>
          <w:rFonts w:ascii="Arial" w:hAnsi="Arial" w:cs="Arial"/>
          <w:color w:val="auto"/>
        </w:rPr>
        <w:t xml:space="preserve">k - </w:t>
      </w:r>
      <w:r w:rsidRPr="00ED30C5">
        <w:rPr>
          <w:rFonts w:ascii="Arial" w:hAnsi="Arial" w:cs="Arial"/>
          <w:color w:val="auto"/>
          <w:shd w:val="clear" w:color="auto" w:fill="FFFFFF"/>
        </w:rPr>
        <w:t xml:space="preserve">also known as a debtor, </w:t>
      </w:r>
      <w:r>
        <w:rPr>
          <w:rFonts w:ascii="Arial" w:hAnsi="Arial" w:cs="Arial"/>
          <w:color w:val="auto"/>
          <w:shd w:val="clear" w:color="auto" w:fill="FFFFFF"/>
        </w:rPr>
        <w:t xml:space="preserve">potential default by </w:t>
      </w:r>
      <w:r w:rsidRPr="00ED30C5">
        <w:rPr>
          <w:rFonts w:ascii="Arial" w:hAnsi="Arial" w:cs="Arial"/>
          <w:color w:val="auto"/>
          <w:shd w:val="clear" w:color="auto" w:fill="FFFFFF"/>
        </w:rPr>
        <w:t>entity who is legally or contractually obliged to make all principal repayments and interest payments on outstanding debt</w:t>
      </w:r>
      <w:r>
        <w:rPr>
          <w:rFonts w:ascii="Arial" w:hAnsi="Arial" w:cs="Arial"/>
          <w:color w:val="auto"/>
          <w:shd w:val="clear" w:color="auto" w:fill="FFFFFF"/>
        </w:rPr>
        <w:t>;</w:t>
      </w:r>
    </w:p>
    <w:p w14:paraId="570FCE54" w14:textId="77777777" w:rsidR="00BE2AF8" w:rsidRPr="00ED30C5" w:rsidRDefault="00BE2AF8" w:rsidP="0096008C">
      <w:pPr>
        <w:pStyle w:val="DBullet"/>
        <w:numPr>
          <w:ilvl w:val="0"/>
          <w:numId w:val="14"/>
        </w:numPr>
        <w:spacing w:before="0" w:after="0" w:line="360" w:lineRule="auto"/>
        <w:ind w:left="567" w:hanging="567"/>
        <w:jc w:val="left"/>
        <w:rPr>
          <w:rFonts w:ascii="Arial" w:hAnsi="Arial" w:cs="Arial"/>
          <w:color w:val="auto"/>
        </w:rPr>
      </w:pPr>
      <w:r w:rsidRPr="00ED30C5">
        <w:rPr>
          <w:rFonts w:ascii="Arial" w:hAnsi="Arial" w:cs="Arial"/>
          <w:b/>
          <w:color w:val="auto"/>
        </w:rPr>
        <w:t>Counterparty Risk</w:t>
      </w:r>
      <w:r w:rsidRPr="00ED30C5">
        <w:rPr>
          <w:rFonts w:ascii="Arial" w:hAnsi="Arial" w:cs="Arial"/>
          <w:color w:val="auto"/>
        </w:rPr>
        <w:t xml:space="preserve"> - </w:t>
      </w:r>
      <w:r w:rsidRPr="00ED30C5">
        <w:rPr>
          <w:rFonts w:ascii="Arial" w:hAnsi="Arial" w:cs="Arial"/>
          <w:color w:val="auto"/>
          <w:shd w:val="clear" w:color="auto" w:fill="FFFFFF"/>
        </w:rPr>
        <w:t>the </w:t>
      </w:r>
      <w:r w:rsidRPr="00ED30C5">
        <w:rPr>
          <w:rFonts w:ascii="Arial" w:hAnsi="Arial" w:cs="Arial"/>
          <w:bCs/>
          <w:color w:val="auto"/>
          <w:shd w:val="clear" w:color="auto" w:fill="FFFFFF"/>
        </w:rPr>
        <w:t>risk</w:t>
      </w:r>
      <w:r w:rsidRPr="00ED30C5">
        <w:rPr>
          <w:rFonts w:ascii="Arial" w:hAnsi="Arial" w:cs="Arial"/>
          <w:color w:val="auto"/>
          <w:shd w:val="clear" w:color="auto" w:fill="FFFFFF"/>
        </w:rPr>
        <w:t> to each party of a contract that the </w:t>
      </w:r>
      <w:r w:rsidRPr="00ED30C5">
        <w:rPr>
          <w:rFonts w:ascii="Arial" w:hAnsi="Arial" w:cs="Arial"/>
          <w:bCs/>
          <w:color w:val="auto"/>
          <w:shd w:val="clear" w:color="auto" w:fill="FFFFFF"/>
        </w:rPr>
        <w:t>counterparty</w:t>
      </w:r>
      <w:r w:rsidRPr="00ED30C5">
        <w:rPr>
          <w:rFonts w:ascii="Arial" w:hAnsi="Arial" w:cs="Arial"/>
          <w:color w:val="auto"/>
          <w:shd w:val="clear" w:color="auto" w:fill="FFFFFF"/>
        </w:rPr>
        <w:t> will not meet its contractual obligations</w:t>
      </w:r>
      <w:r>
        <w:rPr>
          <w:rFonts w:ascii="Arial" w:hAnsi="Arial" w:cs="Arial"/>
          <w:color w:val="auto"/>
          <w:shd w:val="clear" w:color="auto" w:fill="FFFFFF"/>
        </w:rPr>
        <w:t>;</w:t>
      </w:r>
    </w:p>
    <w:p w14:paraId="146B49F4" w14:textId="77777777" w:rsidR="00BE2AF8" w:rsidRPr="00657106" w:rsidRDefault="00BE2AF8" w:rsidP="0096008C">
      <w:pPr>
        <w:pStyle w:val="DBullet"/>
        <w:numPr>
          <w:ilvl w:val="0"/>
          <w:numId w:val="14"/>
        </w:numPr>
        <w:spacing w:before="0" w:after="0" w:line="360" w:lineRule="auto"/>
        <w:ind w:left="567" w:hanging="567"/>
        <w:jc w:val="left"/>
        <w:rPr>
          <w:rFonts w:ascii="Arial" w:hAnsi="Arial" w:cs="Arial"/>
          <w:color w:val="auto"/>
        </w:rPr>
      </w:pPr>
      <w:r w:rsidRPr="00ED30C5">
        <w:rPr>
          <w:rFonts w:ascii="Arial" w:hAnsi="Arial" w:cs="Arial"/>
          <w:b/>
          <w:color w:val="auto"/>
        </w:rPr>
        <w:t>Issuer Risk</w:t>
      </w:r>
      <w:r w:rsidRPr="00ED30C5">
        <w:rPr>
          <w:rFonts w:ascii="Arial" w:hAnsi="Arial" w:cs="Arial"/>
          <w:color w:val="auto"/>
        </w:rPr>
        <w:t xml:space="preserve"> – the legal entity that issues a financial instrument, any </w:t>
      </w:r>
      <w:r w:rsidRPr="00ED30C5">
        <w:rPr>
          <w:rFonts w:ascii="Arial" w:hAnsi="Arial" w:cs="Arial"/>
          <w:color w:val="auto"/>
          <w:shd w:val="clear" w:color="auto" w:fill="FFFFFF"/>
        </w:rPr>
        <w:t>investor in the financial instrument incurs not only the market </w:t>
      </w:r>
      <w:r w:rsidRPr="00ED30C5">
        <w:rPr>
          <w:rStyle w:val="Emphasis"/>
          <w:rFonts w:ascii="Arial" w:hAnsi="Arial" w:cs="Arial"/>
          <w:bCs/>
          <w:color w:val="auto"/>
          <w:shd w:val="clear" w:color="auto" w:fill="FFFFFF"/>
        </w:rPr>
        <w:t>risk</w:t>
      </w:r>
      <w:r w:rsidRPr="00ED30C5">
        <w:rPr>
          <w:rFonts w:ascii="Arial" w:hAnsi="Arial" w:cs="Arial"/>
          <w:color w:val="auto"/>
          <w:shd w:val="clear" w:color="auto" w:fill="FFFFFF"/>
        </w:rPr>
        <w:t> associated with any type of investment, but also an </w:t>
      </w:r>
      <w:r w:rsidRPr="00ED30C5">
        <w:rPr>
          <w:rStyle w:val="Emphasis"/>
          <w:rFonts w:ascii="Arial" w:hAnsi="Arial" w:cs="Arial"/>
          <w:bCs/>
          <w:color w:val="auto"/>
          <w:shd w:val="clear" w:color="auto" w:fill="FFFFFF"/>
        </w:rPr>
        <w:t>issuer</w:t>
      </w:r>
      <w:r w:rsidRPr="00ED30C5">
        <w:rPr>
          <w:rFonts w:ascii="Arial" w:hAnsi="Arial" w:cs="Arial"/>
          <w:color w:val="auto"/>
          <w:shd w:val="clear" w:color="auto" w:fill="FFFFFF"/>
        </w:rPr>
        <w:t>-related default </w:t>
      </w:r>
      <w:r w:rsidRPr="00ED30C5">
        <w:rPr>
          <w:rStyle w:val="Emphasis"/>
          <w:rFonts w:ascii="Arial" w:hAnsi="Arial" w:cs="Arial"/>
          <w:bCs/>
          <w:color w:val="auto"/>
          <w:shd w:val="clear" w:color="auto" w:fill="FFFFFF"/>
        </w:rPr>
        <w:t>risk</w:t>
      </w:r>
      <w:r w:rsidRPr="00ED30C5">
        <w:rPr>
          <w:rFonts w:ascii="Arial" w:hAnsi="Arial" w:cs="Arial"/>
          <w:color w:val="auto"/>
          <w:shd w:val="clear" w:color="auto" w:fill="FFFFFF"/>
        </w:rPr>
        <w:t xml:space="preserve">. </w:t>
      </w:r>
    </w:p>
    <w:p w14:paraId="7300DC85" w14:textId="77777777" w:rsidR="00BE2AF8" w:rsidRPr="00ED30C5" w:rsidRDefault="00BE2AF8" w:rsidP="0096008C">
      <w:pPr>
        <w:pStyle w:val="DBullet"/>
        <w:numPr>
          <w:ilvl w:val="0"/>
          <w:numId w:val="14"/>
        </w:numPr>
        <w:spacing w:before="0" w:after="0" w:line="360" w:lineRule="auto"/>
        <w:ind w:left="567" w:hanging="567"/>
        <w:jc w:val="left"/>
        <w:rPr>
          <w:rFonts w:ascii="Arial" w:hAnsi="Arial" w:cs="Arial"/>
          <w:color w:val="auto"/>
        </w:rPr>
      </w:pPr>
      <w:r w:rsidRPr="00657106">
        <w:rPr>
          <w:rFonts w:ascii="Arial" w:hAnsi="Arial" w:cs="Arial"/>
          <w:b/>
          <w:color w:val="auto"/>
        </w:rPr>
        <w:t>Pre-settlement risk</w:t>
      </w:r>
      <w:r>
        <w:rPr>
          <w:rFonts w:ascii="Arial" w:hAnsi="Arial" w:cs="Arial"/>
          <w:color w:val="auto"/>
        </w:rPr>
        <w:t xml:space="preserve"> – the risk that a counterparty defaults prior to maturity of a transaction which results in a market-to-market (plus credit add-on) exposure or replacement cost; and </w:t>
      </w:r>
    </w:p>
    <w:p w14:paraId="0318D414" w14:textId="77777777" w:rsidR="00BE2AF8" w:rsidRPr="00ED30C5" w:rsidRDefault="00BE2AF8" w:rsidP="0096008C">
      <w:pPr>
        <w:pStyle w:val="DBullet"/>
        <w:numPr>
          <w:ilvl w:val="0"/>
          <w:numId w:val="14"/>
        </w:numPr>
        <w:spacing w:before="0" w:after="0" w:line="360" w:lineRule="auto"/>
        <w:ind w:left="567" w:hanging="567"/>
        <w:jc w:val="left"/>
        <w:rPr>
          <w:rFonts w:ascii="Arial" w:hAnsi="Arial" w:cs="Arial"/>
          <w:color w:val="auto"/>
        </w:rPr>
      </w:pPr>
      <w:r w:rsidRPr="00ED30C5">
        <w:rPr>
          <w:rFonts w:ascii="Arial" w:hAnsi="Arial" w:cs="Arial"/>
          <w:b/>
          <w:color w:val="auto"/>
        </w:rPr>
        <w:t>Settlement Risk</w:t>
      </w:r>
      <w:r w:rsidRPr="00ED30C5">
        <w:rPr>
          <w:rFonts w:ascii="Arial" w:hAnsi="Arial" w:cs="Arial"/>
          <w:color w:val="auto"/>
        </w:rPr>
        <w:t xml:space="preserve"> </w:t>
      </w:r>
      <w:r>
        <w:rPr>
          <w:rFonts w:ascii="Arial" w:hAnsi="Arial" w:cs="Arial"/>
          <w:color w:val="auto"/>
        </w:rPr>
        <w:t>–</w:t>
      </w:r>
      <w:r w:rsidRPr="00657106">
        <w:rPr>
          <w:rFonts w:ascii="Arial" w:hAnsi="Arial" w:cs="Arial"/>
          <w:color w:val="auto"/>
        </w:rPr>
        <w:t xml:space="preserve"> </w:t>
      </w:r>
      <w:r>
        <w:rPr>
          <w:rFonts w:ascii="Arial" w:hAnsi="Arial" w:cs="Arial"/>
          <w:color w:val="auto"/>
        </w:rPr>
        <w:t xml:space="preserve">unless settled ‘Delivery verse Payment’ (“DVP”) through an approved clearing house/exchange; settlement risk is </w:t>
      </w:r>
      <w:r w:rsidRPr="00ED30C5">
        <w:rPr>
          <w:rFonts w:ascii="Arial" w:hAnsi="Arial" w:cs="Arial"/>
          <w:color w:val="auto"/>
          <w:shd w:val="clear" w:color="auto" w:fill="FFFFFF"/>
        </w:rPr>
        <w:t>the </w:t>
      </w:r>
      <w:r w:rsidRPr="00ED30C5">
        <w:rPr>
          <w:rFonts w:ascii="Arial" w:hAnsi="Arial" w:cs="Arial"/>
          <w:bCs/>
          <w:color w:val="auto"/>
          <w:shd w:val="clear" w:color="auto" w:fill="FFFFFF"/>
        </w:rPr>
        <w:t>risk</w:t>
      </w:r>
      <w:r w:rsidRPr="00ED30C5">
        <w:rPr>
          <w:rFonts w:ascii="Arial" w:hAnsi="Arial" w:cs="Arial"/>
          <w:color w:val="auto"/>
          <w:shd w:val="clear" w:color="auto" w:fill="FFFFFF"/>
        </w:rPr>
        <w:t> that a counterparty or intermediary agent fails to deliver cash or a security as per the agreement.</w:t>
      </w:r>
      <w:r w:rsidRPr="00ED30C5">
        <w:rPr>
          <w:rFonts w:ascii="Arial" w:hAnsi="Arial" w:cs="Arial"/>
          <w:color w:val="auto"/>
        </w:rPr>
        <w:t xml:space="preserve"> </w:t>
      </w:r>
    </w:p>
    <w:p w14:paraId="5C599481" w14:textId="77777777" w:rsidR="00382752" w:rsidRPr="00BE2AF8" w:rsidRDefault="00382752" w:rsidP="00B27979">
      <w:pPr>
        <w:spacing w:before="0" w:after="0" w:line="360" w:lineRule="auto"/>
        <w:jc w:val="left"/>
        <w:rPr>
          <w:rFonts w:ascii="Arial" w:hAnsi="Arial" w:cs="Arial"/>
          <w:lang w:val="en-US"/>
        </w:rPr>
      </w:pPr>
    </w:p>
    <w:p w14:paraId="5CD6FBE5" w14:textId="3B6E84AF" w:rsidR="007C12AF" w:rsidRDefault="007C12AF" w:rsidP="00B27979">
      <w:pPr>
        <w:spacing w:before="0" w:after="0" w:line="360" w:lineRule="auto"/>
        <w:jc w:val="left"/>
        <w:rPr>
          <w:rFonts w:ascii="Arial" w:hAnsi="Arial" w:cs="Arial"/>
        </w:rPr>
      </w:pPr>
      <w:r w:rsidRPr="00B27979">
        <w:rPr>
          <w:rFonts w:ascii="Arial" w:hAnsi="Arial" w:cs="Arial"/>
        </w:rPr>
        <w:t xml:space="preserve">Limits are set by </w:t>
      </w:r>
      <w:proofErr w:type="spellStart"/>
      <w:r w:rsidR="003E2CA8" w:rsidRPr="00B27979">
        <w:rPr>
          <w:rFonts w:ascii="Arial" w:hAnsi="Arial" w:cs="Arial"/>
        </w:rPr>
        <w:t>CCo</w:t>
      </w:r>
      <w:proofErr w:type="spellEnd"/>
      <w:r w:rsidRPr="00B27979">
        <w:rPr>
          <w:rFonts w:ascii="Arial" w:hAnsi="Arial" w:cs="Arial"/>
        </w:rPr>
        <w:t xml:space="preserve"> on total exposure to individual counterparties/borrowers/issuers and on aggregated exposure to groups, countries and industry sectors. Corporate counterparty credit ratings are obtained both from external sources and from the internal HO rating model. Both ratings, where available, are utilised for reporting, but the HO rating is used where a rating is required to determine policy. Where more than one external rating is available, the policy is to use either the lower rating if two ratings are available, or the lower of the two highest ratings if more than two are available.</w:t>
      </w:r>
    </w:p>
    <w:p w14:paraId="7FF289E6" w14:textId="77777777" w:rsidR="00276ACF" w:rsidRDefault="00276ACF" w:rsidP="00B27979">
      <w:pPr>
        <w:spacing w:before="0" w:after="0" w:line="360" w:lineRule="auto"/>
        <w:jc w:val="left"/>
        <w:rPr>
          <w:rFonts w:ascii="Arial" w:hAnsi="Arial" w:cs="Arial"/>
        </w:rPr>
      </w:pPr>
    </w:p>
    <w:p w14:paraId="3E8A7767" w14:textId="77777777" w:rsidR="008251A7" w:rsidRPr="00BE2AF8" w:rsidRDefault="008251A7" w:rsidP="00EE31AA">
      <w:pPr>
        <w:pStyle w:val="Heading2"/>
      </w:pPr>
      <w:bookmarkStart w:id="220" w:name="_Toc55470890"/>
      <w:r w:rsidRPr="00BE2AF8">
        <w:t>Concentration Risk</w:t>
      </w:r>
      <w:bookmarkEnd w:id="220"/>
    </w:p>
    <w:p w14:paraId="611383E1" w14:textId="42A938C9" w:rsidR="008251A7" w:rsidRDefault="00BE2AF8" w:rsidP="00B27979">
      <w:pPr>
        <w:spacing w:before="0" w:after="0" w:line="360" w:lineRule="auto"/>
        <w:jc w:val="left"/>
        <w:rPr>
          <w:rFonts w:ascii="Arial" w:hAnsi="Arial" w:cs="Arial"/>
        </w:rPr>
      </w:pPr>
      <w:r>
        <w:rPr>
          <w:rFonts w:ascii="Arial" w:hAnsi="Arial" w:cs="Arial"/>
        </w:rPr>
        <w:t>Credit risk c</w:t>
      </w:r>
      <w:r w:rsidR="008251A7" w:rsidRPr="00BE2AF8">
        <w:rPr>
          <w:rFonts w:ascii="Arial" w:hAnsi="Arial" w:cs="Arial"/>
        </w:rPr>
        <w:t xml:space="preserve">oncentrations can arise with regard to material individual exposures to a single counterparty or group of connected counterparties, to exposures </w:t>
      </w:r>
      <w:r w:rsidR="008251A7" w:rsidRPr="00B27979">
        <w:rPr>
          <w:rFonts w:ascii="Arial" w:hAnsi="Arial" w:cs="Arial"/>
        </w:rPr>
        <w:t>to counter-parties located within a particular geopolitical region, or exposures to counter-parties from a particular industrial sector.</w:t>
      </w:r>
    </w:p>
    <w:p w14:paraId="04A923FA" w14:textId="77777777" w:rsidR="00382752" w:rsidRPr="00B27979" w:rsidRDefault="00382752" w:rsidP="00B27979">
      <w:pPr>
        <w:spacing w:before="0" w:after="0" w:line="360" w:lineRule="auto"/>
        <w:jc w:val="left"/>
        <w:rPr>
          <w:rFonts w:ascii="Arial" w:hAnsi="Arial" w:cs="Arial"/>
        </w:rPr>
      </w:pPr>
    </w:p>
    <w:p w14:paraId="44B74A4C" w14:textId="1ECBA5D7" w:rsidR="008251A7" w:rsidRDefault="008251A7" w:rsidP="00B27979">
      <w:pPr>
        <w:spacing w:before="0" w:after="0" w:line="360" w:lineRule="auto"/>
        <w:jc w:val="left"/>
        <w:rPr>
          <w:rFonts w:ascii="Arial" w:hAnsi="Arial" w:cs="Arial"/>
        </w:rPr>
      </w:pPr>
      <w:r w:rsidRPr="00B27979">
        <w:rPr>
          <w:rFonts w:ascii="Arial" w:hAnsi="Arial" w:cs="Arial"/>
        </w:rPr>
        <w:t xml:space="preserve">Any such concentrations could leave the Branch vulnerable to a stress that impacted the particular concentration. Therefore, the Branch has set tolerance levels in relation to </w:t>
      </w:r>
      <w:r w:rsidR="00BE2AF8">
        <w:rPr>
          <w:rFonts w:ascii="Arial" w:hAnsi="Arial" w:cs="Arial"/>
        </w:rPr>
        <w:t xml:space="preserve">credit </w:t>
      </w:r>
      <w:r w:rsidRPr="00B27979">
        <w:rPr>
          <w:rFonts w:ascii="Arial" w:hAnsi="Arial" w:cs="Arial"/>
        </w:rPr>
        <w:t xml:space="preserve">concentration </w:t>
      </w:r>
      <w:r w:rsidR="00BE2AF8">
        <w:rPr>
          <w:rFonts w:ascii="Arial" w:hAnsi="Arial" w:cs="Arial"/>
        </w:rPr>
        <w:t>risk,</w:t>
      </w:r>
      <w:r w:rsidR="00382752">
        <w:rPr>
          <w:rFonts w:ascii="Arial" w:hAnsi="Arial" w:cs="Arial"/>
        </w:rPr>
        <w:t xml:space="preserve"> </w:t>
      </w:r>
      <w:r w:rsidR="00347C21">
        <w:rPr>
          <w:rFonts w:ascii="Arial" w:hAnsi="Arial" w:cs="Arial"/>
        </w:rPr>
        <w:t xml:space="preserve">See </w:t>
      </w:r>
      <w:r w:rsidR="00347C21" w:rsidRPr="0094441D">
        <w:rPr>
          <w:rFonts w:ascii="Arial" w:hAnsi="Arial" w:cs="Arial"/>
          <w:b/>
          <w:i/>
        </w:rPr>
        <w:t xml:space="preserve">Appendix </w:t>
      </w:r>
      <w:r w:rsidR="00BE2AF8" w:rsidRPr="0094441D">
        <w:rPr>
          <w:rFonts w:ascii="Arial" w:hAnsi="Arial" w:cs="Arial"/>
          <w:b/>
          <w:i/>
        </w:rPr>
        <w:t>B</w:t>
      </w:r>
      <w:r w:rsidR="00BE2AF8">
        <w:rPr>
          <w:rFonts w:ascii="Arial" w:hAnsi="Arial" w:cs="Arial"/>
        </w:rPr>
        <w:t xml:space="preserve"> – Risk Appetite</w:t>
      </w:r>
    </w:p>
    <w:p w14:paraId="46AA0D3E" w14:textId="77777777" w:rsidR="006D7D83" w:rsidRPr="00B27979" w:rsidRDefault="006D7D83" w:rsidP="00EE31AA">
      <w:pPr>
        <w:pStyle w:val="Heading2"/>
      </w:pPr>
      <w:bookmarkStart w:id="221" w:name="_Toc55470891"/>
      <w:r w:rsidRPr="00B27979">
        <w:t>Large Exposure Limits overview</w:t>
      </w:r>
      <w:bookmarkEnd w:id="221"/>
    </w:p>
    <w:p w14:paraId="04CACFE1" w14:textId="6DAD2EA0" w:rsidR="006D7D83" w:rsidRPr="00B27979" w:rsidRDefault="006D7D83" w:rsidP="00B27979">
      <w:pPr>
        <w:spacing w:before="0" w:after="0" w:line="360" w:lineRule="auto"/>
        <w:jc w:val="left"/>
        <w:rPr>
          <w:rFonts w:ascii="Arial" w:hAnsi="Arial" w:cs="Arial"/>
        </w:rPr>
      </w:pPr>
      <w:r w:rsidRPr="00B27979">
        <w:rPr>
          <w:rFonts w:ascii="Arial" w:hAnsi="Arial" w:cs="Arial"/>
        </w:rPr>
        <w:t>As a Branch, CNCBLB is exempt from UK larger exposure rules as specified in CRR Article 400</w:t>
      </w:r>
      <w:r w:rsidR="00A0671A">
        <w:rPr>
          <w:rFonts w:ascii="Arial" w:hAnsi="Arial" w:cs="Arial"/>
        </w:rPr>
        <w:t xml:space="preserve">. However, the Branch has taken a prudent approach to ensure that its credit risk is diversified and implement maximum exposures in terms of single obligor and risk weighted assets, see </w:t>
      </w:r>
      <w:r w:rsidR="00A0671A" w:rsidRPr="0094441D">
        <w:rPr>
          <w:rFonts w:ascii="Arial" w:hAnsi="Arial" w:cs="Arial"/>
          <w:b/>
          <w:i/>
        </w:rPr>
        <w:t>Appendix B</w:t>
      </w:r>
      <w:r w:rsidR="00A0671A">
        <w:rPr>
          <w:rFonts w:ascii="Arial" w:hAnsi="Arial" w:cs="Arial"/>
        </w:rPr>
        <w:t xml:space="preserve"> – Risk Appetite.</w:t>
      </w:r>
      <w:r w:rsidRPr="00B27979">
        <w:rPr>
          <w:rFonts w:ascii="Arial" w:hAnsi="Arial" w:cs="Arial"/>
        </w:rPr>
        <w:t xml:space="preserve"> </w:t>
      </w:r>
    </w:p>
    <w:p w14:paraId="6F979E4C" w14:textId="77777777" w:rsidR="00222102" w:rsidRDefault="00222102" w:rsidP="00B27979">
      <w:pPr>
        <w:spacing w:before="0" w:after="0" w:line="360" w:lineRule="auto"/>
        <w:jc w:val="left"/>
        <w:rPr>
          <w:rFonts w:ascii="Arial" w:hAnsi="Arial" w:cs="Arial"/>
        </w:rPr>
      </w:pPr>
      <w:bookmarkStart w:id="222" w:name="_Toc510783289"/>
      <w:bookmarkStart w:id="223" w:name="_Toc510784311"/>
      <w:bookmarkStart w:id="224" w:name="_Toc510783290"/>
      <w:bookmarkStart w:id="225" w:name="_Toc510784312"/>
      <w:bookmarkStart w:id="226" w:name="_Toc510783291"/>
      <w:bookmarkStart w:id="227" w:name="_Toc510784313"/>
      <w:bookmarkStart w:id="228" w:name="_Toc510783292"/>
      <w:bookmarkStart w:id="229" w:name="_Toc510784314"/>
      <w:bookmarkStart w:id="230" w:name="_Toc510783293"/>
      <w:bookmarkStart w:id="231" w:name="_Toc510784315"/>
      <w:bookmarkStart w:id="232" w:name="_Toc510783294"/>
      <w:bookmarkStart w:id="233" w:name="_Toc510784316"/>
      <w:bookmarkStart w:id="234" w:name="_Toc510783295"/>
      <w:bookmarkStart w:id="235" w:name="_Toc510784317"/>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p>
    <w:p w14:paraId="26A0CEC2" w14:textId="44BD8557" w:rsidR="00222102" w:rsidRPr="00B27979" w:rsidRDefault="00222102" w:rsidP="00EE31AA">
      <w:pPr>
        <w:pStyle w:val="Heading2"/>
      </w:pPr>
      <w:bookmarkStart w:id="236" w:name="_Toc55470892"/>
      <w:r>
        <w:t>Credit Risk Mitigation</w:t>
      </w:r>
      <w:bookmarkEnd w:id="236"/>
      <w:r>
        <w:t xml:space="preserve"> </w:t>
      </w:r>
    </w:p>
    <w:p w14:paraId="2EC5D181" w14:textId="05A5EC9F" w:rsidR="00222102" w:rsidRDefault="00222102" w:rsidP="00222102">
      <w:pPr>
        <w:pStyle w:val="BodyText"/>
        <w:spacing w:before="0" w:after="0" w:line="360" w:lineRule="auto"/>
        <w:jc w:val="left"/>
        <w:rPr>
          <w:rFonts w:ascii="Arial" w:hAnsi="Arial" w:cs="Arial"/>
          <w:szCs w:val="22"/>
        </w:rPr>
      </w:pPr>
      <w:r w:rsidRPr="00ED30C5">
        <w:rPr>
          <w:rFonts w:ascii="Arial" w:hAnsi="Arial" w:cs="Arial"/>
          <w:szCs w:val="22"/>
        </w:rPr>
        <w:t xml:space="preserve">The following </w:t>
      </w:r>
      <w:proofErr w:type="spellStart"/>
      <w:r w:rsidRPr="00ED30C5">
        <w:rPr>
          <w:rFonts w:ascii="Arial" w:hAnsi="Arial" w:cs="Arial"/>
          <w:szCs w:val="22"/>
        </w:rPr>
        <w:t>mitigants</w:t>
      </w:r>
      <w:proofErr w:type="spellEnd"/>
      <w:r w:rsidRPr="00ED30C5">
        <w:rPr>
          <w:rFonts w:ascii="Arial" w:hAnsi="Arial" w:cs="Arial"/>
          <w:szCs w:val="22"/>
        </w:rPr>
        <w:t xml:space="preserve"> </w:t>
      </w:r>
      <w:r>
        <w:rPr>
          <w:rFonts w:ascii="Arial" w:hAnsi="Arial" w:cs="Arial"/>
          <w:szCs w:val="22"/>
        </w:rPr>
        <w:t>will be</w:t>
      </w:r>
      <w:r w:rsidRPr="00ED30C5">
        <w:rPr>
          <w:rFonts w:ascii="Arial" w:hAnsi="Arial" w:cs="Arial"/>
          <w:szCs w:val="22"/>
        </w:rPr>
        <w:t xml:space="preserve"> employed by the Branch to help manage its exposure to credit risk: </w:t>
      </w:r>
    </w:p>
    <w:p w14:paraId="16A1478D" w14:textId="77777777" w:rsidR="00276ACF" w:rsidRDefault="00276ACF" w:rsidP="00222102">
      <w:pPr>
        <w:pStyle w:val="BodyText"/>
        <w:spacing w:before="0" w:after="0" w:line="360" w:lineRule="auto"/>
        <w:jc w:val="left"/>
        <w:rPr>
          <w:rFonts w:ascii="Arial" w:hAnsi="Arial" w:cs="Arial"/>
          <w:szCs w:val="22"/>
        </w:rPr>
      </w:pPr>
    </w:p>
    <w:p w14:paraId="7602FB41" w14:textId="77777777" w:rsidR="00222102" w:rsidRPr="00ED30C5" w:rsidRDefault="00222102" w:rsidP="0096008C">
      <w:pPr>
        <w:pStyle w:val="DBullet"/>
        <w:numPr>
          <w:ilvl w:val="0"/>
          <w:numId w:val="10"/>
        </w:numPr>
        <w:spacing w:before="0" w:after="0" w:line="360" w:lineRule="auto"/>
        <w:ind w:left="567" w:hanging="567"/>
        <w:jc w:val="left"/>
        <w:rPr>
          <w:rFonts w:ascii="Arial" w:hAnsi="Arial" w:cs="Arial"/>
          <w:color w:val="auto"/>
        </w:rPr>
      </w:pPr>
      <w:r w:rsidRPr="00ED30C5">
        <w:rPr>
          <w:rFonts w:ascii="Arial" w:hAnsi="Arial" w:cs="Arial"/>
          <w:color w:val="auto"/>
        </w:rPr>
        <w:t>Avoiding concentrations of risk by limiting exposures to individual counterparties/borrowers and groups, and diversifying exposure across different counterparties, thereby reducing the impact of a single counterparty default;</w:t>
      </w:r>
    </w:p>
    <w:p w14:paraId="6B6DF20F" w14:textId="77777777" w:rsidR="00222102" w:rsidRPr="00ED30C5" w:rsidRDefault="00222102" w:rsidP="0096008C">
      <w:pPr>
        <w:pStyle w:val="DBullet"/>
        <w:numPr>
          <w:ilvl w:val="0"/>
          <w:numId w:val="10"/>
        </w:numPr>
        <w:spacing w:before="0" w:after="0" w:line="360" w:lineRule="auto"/>
        <w:ind w:left="567" w:hanging="567"/>
        <w:jc w:val="left"/>
        <w:rPr>
          <w:rFonts w:ascii="Arial" w:hAnsi="Arial" w:cs="Arial"/>
          <w:color w:val="auto"/>
        </w:rPr>
      </w:pPr>
      <w:r w:rsidRPr="00ED30C5">
        <w:rPr>
          <w:rFonts w:ascii="Arial" w:hAnsi="Arial" w:cs="Arial"/>
          <w:color w:val="auto"/>
        </w:rPr>
        <w:t>Ensuring robust initial and ongoing credit analysis of counterparties, groups and countries;</w:t>
      </w:r>
    </w:p>
    <w:p w14:paraId="73EC169E" w14:textId="77777777" w:rsidR="00222102" w:rsidRPr="00ED30C5" w:rsidRDefault="00222102" w:rsidP="0096008C">
      <w:pPr>
        <w:pStyle w:val="DBullet"/>
        <w:numPr>
          <w:ilvl w:val="0"/>
          <w:numId w:val="10"/>
        </w:numPr>
        <w:spacing w:before="0" w:after="0" w:line="360" w:lineRule="auto"/>
        <w:ind w:left="567" w:hanging="567"/>
        <w:jc w:val="left"/>
        <w:rPr>
          <w:rFonts w:ascii="Arial" w:hAnsi="Arial" w:cs="Arial"/>
          <w:color w:val="auto"/>
        </w:rPr>
      </w:pPr>
      <w:r>
        <w:rPr>
          <w:rFonts w:ascii="Arial" w:hAnsi="Arial" w:cs="Arial"/>
          <w:color w:val="auto"/>
        </w:rPr>
        <w:t>Settlement of</w:t>
      </w:r>
      <w:r w:rsidRPr="00ED30C5">
        <w:rPr>
          <w:rFonts w:ascii="Arial" w:hAnsi="Arial" w:cs="Arial"/>
          <w:color w:val="auto"/>
        </w:rPr>
        <w:t xml:space="preserve"> transactions through </w:t>
      </w:r>
      <w:r>
        <w:rPr>
          <w:rFonts w:ascii="Arial" w:hAnsi="Arial" w:cs="Arial"/>
          <w:color w:val="auto"/>
        </w:rPr>
        <w:t>approved</w:t>
      </w:r>
      <w:r w:rsidRPr="00ED30C5">
        <w:rPr>
          <w:rFonts w:ascii="Arial" w:hAnsi="Arial" w:cs="Arial"/>
          <w:color w:val="auto"/>
        </w:rPr>
        <w:t xml:space="preserve"> payment systems or on a delivery-versus-payment basis; </w:t>
      </w:r>
    </w:p>
    <w:p w14:paraId="432C9E43" w14:textId="77777777" w:rsidR="00222102" w:rsidRPr="00ED30C5" w:rsidRDefault="00222102" w:rsidP="0096008C">
      <w:pPr>
        <w:pStyle w:val="DBullet"/>
        <w:numPr>
          <w:ilvl w:val="0"/>
          <w:numId w:val="10"/>
        </w:numPr>
        <w:spacing w:before="0" w:after="0" w:line="360" w:lineRule="auto"/>
        <w:ind w:left="567" w:hanging="567"/>
        <w:jc w:val="left"/>
        <w:rPr>
          <w:rFonts w:ascii="Arial" w:hAnsi="Arial" w:cs="Arial"/>
          <w:color w:val="auto"/>
        </w:rPr>
      </w:pPr>
      <w:r w:rsidRPr="00ED30C5">
        <w:rPr>
          <w:rFonts w:ascii="Arial" w:hAnsi="Arial" w:cs="Arial"/>
          <w:color w:val="auto"/>
        </w:rPr>
        <w:t>Limiting exposures to individual countries and industry sectors, and diversifying exposure across different countries and sectors to the extent that it is possible within the constraints of the overall business model of the Branch;</w:t>
      </w:r>
    </w:p>
    <w:p w14:paraId="21C05BB7" w14:textId="77777777" w:rsidR="00222102" w:rsidRPr="00ED30C5" w:rsidRDefault="00222102" w:rsidP="0096008C">
      <w:pPr>
        <w:pStyle w:val="DBullet"/>
        <w:numPr>
          <w:ilvl w:val="0"/>
          <w:numId w:val="10"/>
        </w:numPr>
        <w:spacing w:before="0" w:after="0" w:line="360" w:lineRule="auto"/>
        <w:ind w:left="567" w:hanging="567"/>
        <w:jc w:val="left"/>
        <w:rPr>
          <w:rFonts w:ascii="Arial" w:hAnsi="Arial" w:cs="Arial"/>
          <w:color w:val="auto"/>
        </w:rPr>
      </w:pPr>
      <w:r w:rsidRPr="00ED30C5">
        <w:rPr>
          <w:rFonts w:ascii="Arial" w:hAnsi="Arial" w:cs="Arial"/>
          <w:color w:val="auto"/>
        </w:rPr>
        <w:t>Setting limits on tenures of transactions with counterparties;</w:t>
      </w:r>
    </w:p>
    <w:p w14:paraId="6B8B3A1E" w14:textId="77777777" w:rsidR="00222102" w:rsidRPr="00ED30C5" w:rsidRDefault="00222102" w:rsidP="0096008C">
      <w:pPr>
        <w:pStyle w:val="DBullet"/>
        <w:numPr>
          <w:ilvl w:val="0"/>
          <w:numId w:val="10"/>
        </w:numPr>
        <w:spacing w:before="0" w:after="0" w:line="360" w:lineRule="auto"/>
        <w:ind w:left="567" w:hanging="567"/>
        <w:jc w:val="left"/>
        <w:rPr>
          <w:rFonts w:ascii="Arial" w:hAnsi="Arial" w:cs="Arial"/>
          <w:color w:val="auto"/>
        </w:rPr>
      </w:pPr>
      <w:proofErr w:type="spellStart"/>
      <w:r w:rsidRPr="00ED30C5">
        <w:rPr>
          <w:rFonts w:ascii="Arial" w:hAnsi="Arial" w:cs="Arial"/>
          <w:color w:val="auto"/>
        </w:rPr>
        <w:t>Utilising</w:t>
      </w:r>
      <w:proofErr w:type="spellEnd"/>
      <w:r w:rsidRPr="00ED30C5">
        <w:rPr>
          <w:rFonts w:ascii="Arial" w:hAnsi="Arial" w:cs="Arial"/>
          <w:color w:val="auto"/>
        </w:rPr>
        <w:t xml:space="preserve"> netting and collateral agreements where possible;</w:t>
      </w:r>
    </w:p>
    <w:p w14:paraId="57418B68" w14:textId="77777777" w:rsidR="00222102" w:rsidRPr="00ED30C5" w:rsidRDefault="00222102" w:rsidP="0096008C">
      <w:pPr>
        <w:pStyle w:val="DBullet"/>
        <w:numPr>
          <w:ilvl w:val="0"/>
          <w:numId w:val="10"/>
        </w:numPr>
        <w:spacing w:before="0" w:after="0" w:line="360" w:lineRule="auto"/>
        <w:ind w:left="567" w:hanging="567"/>
        <w:jc w:val="left"/>
        <w:rPr>
          <w:rFonts w:ascii="Arial" w:hAnsi="Arial" w:cs="Arial"/>
          <w:color w:val="auto"/>
        </w:rPr>
      </w:pPr>
      <w:r w:rsidRPr="00ED30C5">
        <w:rPr>
          <w:rFonts w:ascii="Arial" w:hAnsi="Arial" w:cs="Arial"/>
          <w:color w:val="auto"/>
        </w:rPr>
        <w:t>Ensuring robust documentation of transactions, including setting appropriate covenants, where possible; and</w:t>
      </w:r>
    </w:p>
    <w:p w14:paraId="59D106E5" w14:textId="51BE90D3" w:rsidR="00296005" w:rsidRPr="0043161B" w:rsidRDefault="00222102" w:rsidP="00B27979">
      <w:pPr>
        <w:pStyle w:val="DBulletlast"/>
        <w:numPr>
          <w:ilvl w:val="0"/>
          <w:numId w:val="10"/>
        </w:numPr>
        <w:spacing w:before="0" w:after="0" w:line="360" w:lineRule="auto"/>
        <w:ind w:left="567" w:hanging="567"/>
        <w:jc w:val="left"/>
        <w:rPr>
          <w:rFonts w:ascii="Arial" w:hAnsi="Arial" w:cs="Arial"/>
          <w:color w:val="auto"/>
        </w:rPr>
      </w:pPr>
      <w:r w:rsidRPr="00ED30C5">
        <w:rPr>
          <w:rFonts w:ascii="Arial" w:hAnsi="Arial" w:cs="Arial"/>
          <w:color w:val="auto"/>
        </w:rPr>
        <w:t>Where possible, obtaining HO or third-party guarantees to reduce the risk of loss.</w:t>
      </w:r>
    </w:p>
    <w:p w14:paraId="40CD9354" w14:textId="77777777" w:rsidR="006A2D1A" w:rsidRDefault="006A2D1A" w:rsidP="004D09F9">
      <w:pPr>
        <w:pStyle w:val="Default"/>
        <w:spacing w:line="360" w:lineRule="auto"/>
        <w:rPr>
          <w:rFonts w:ascii="Arial" w:hAnsi="Arial" w:cs="Arial"/>
          <w:color w:val="FF0000"/>
        </w:rPr>
      </w:pPr>
    </w:p>
    <w:p w14:paraId="606E6C6B" w14:textId="77777777" w:rsidR="00276ACF" w:rsidRDefault="009F49C5" w:rsidP="007F4695">
      <w:pPr>
        <w:pStyle w:val="Default"/>
        <w:snapToGrid w:val="0"/>
        <w:spacing w:line="360" w:lineRule="auto"/>
        <w:rPr>
          <w:rFonts w:ascii="Arial" w:hAnsi="Arial" w:cs="Arial"/>
          <w:color w:val="FF0000"/>
          <w:sz w:val="22"/>
          <w:szCs w:val="22"/>
        </w:rPr>
      </w:pPr>
      <w:r w:rsidRPr="007F4695">
        <w:rPr>
          <w:rFonts w:ascii="Arial" w:hAnsi="Arial" w:cs="Arial"/>
          <w:color w:val="FF0000"/>
          <w:sz w:val="22"/>
          <w:szCs w:val="22"/>
        </w:rPr>
        <w:t>CNCBLB</w:t>
      </w:r>
      <w:r w:rsidR="004A7D42" w:rsidRPr="007F4695">
        <w:rPr>
          <w:rFonts w:ascii="Arial" w:hAnsi="Arial" w:cs="Arial"/>
          <w:color w:val="FF0000"/>
          <w:sz w:val="22"/>
          <w:szCs w:val="22"/>
        </w:rPr>
        <w:t xml:space="preserve"> </w:t>
      </w:r>
      <w:r w:rsidR="003E5E3A" w:rsidRPr="007F4695">
        <w:rPr>
          <w:rFonts w:ascii="Arial" w:hAnsi="Arial" w:cs="Arial"/>
          <w:color w:val="FF0000"/>
          <w:sz w:val="22"/>
          <w:szCs w:val="22"/>
        </w:rPr>
        <w:t xml:space="preserve">credit risk mitigation </w:t>
      </w:r>
      <w:r w:rsidR="00337CE2" w:rsidRPr="007F4695">
        <w:rPr>
          <w:rFonts w:ascii="Arial" w:hAnsi="Arial" w:cs="Arial"/>
          <w:color w:val="FF0000"/>
          <w:sz w:val="22"/>
          <w:szCs w:val="22"/>
        </w:rPr>
        <w:t>include</w:t>
      </w:r>
      <w:r w:rsidRPr="007F4695">
        <w:rPr>
          <w:rFonts w:ascii="Arial" w:hAnsi="Arial" w:cs="Arial"/>
          <w:color w:val="FF0000"/>
          <w:sz w:val="22"/>
          <w:szCs w:val="22"/>
        </w:rPr>
        <w:t>s</w:t>
      </w:r>
      <w:r w:rsidR="00337CE2" w:rsidRPr="007F4695">
        <w:rPr>
          <w:rFonts w:ascii="Arial" w:hAnsi="Arial" w:cs="Arial"/>
          <w:color w:val="FF0000"/>
          <w:sz w:val="22"/>
          <w:szCs w:val="22"/>
        </w:rPr>
        <w:t xml:space="preserve"> </w:t>
      </w:r>
      <w:r w:rsidR="003E5E3A" w:rsidRPr="007F4695">
        <w:rPr>
          <w:rFonts w:ascii="Arial" w:hAnsi="Arial" w:cs="Arial"/>
          <w:color w:val="FF0000"/>
          <w:sz w:val="22"/>
          <w:szCs w:val="22"/>
        </w:rPr>
        <w:t xml:space="preserve">that analysis of </w:t>
      </w:r>
      <w:r w:rsidR="004A7D42" w:rsidRPr="007F4695">
        <w:rPr>
          <w:rFonts w:ascii="Arial" w:hAnsi="Arial" w:cs="Arial"/>
          <w:color w:val="FF0000"/>
          <w:sz w:val="22"/>
          <w:szCs w:val="22"/>
        </w:rPr>
        <w:t xml:space="preserve">collateral </w:t>
      </w:r>
      <w:r w:rsidRPr="007F4695">
        <w:rPr>
          <w:rFonts w:ascii="Arial" w:hAnsi="Arial" w:cs="Arial"/>
          <w:color w:val="FF0000"/>
          <w:sz w:val="22"/>
          <w:szCs w:val="22"/>
        </w:rPr>
        <w:t xml:space="preserve">in </w:t>
      </w:r>
      <w:r w:rsidR="003E5E3A" w:rsidRPr="007F4695">
        <w:rPr>
          <w:rFonts w:ascii="Arial" w:hAnsi="Arial" w:cs="Arial"/>
          <w:color w:val="FF0000"/>
          <w:sz w:val="22"/>
          <w:szCs w:val="22"/>
        </w:rPr>
        <w:t xml:space="preserve">any </w:t>
      </w:r>
      <w:r w:rsidRPr="007F4695">
        <w:rPr>
          <w:rFonts w:ascii="Arial" w:hAnsi="Arial" w:cs="Arial"/>
          <w:color w:val="FF0000"/>
          <w:sz w:val="22"/>
          <w:szCs w:val="22"/>
        </w:rPr>
        <w:t xml:space="preserve">credit </w:t>
      </w:r>
      <w:r w:rsidR="003E5E3A" w:rsidRPr="007F4695">
        <w:rPr>
          <w:rFonts w:ascii="Arial" w:hAnsi="Arial" w:cs="Arial"/>
          <w:color w:val="FF0000"/>
          <w:sz w:val="22"/>
          <w:szCs w:val="22"/>
        </w:rPr>
        <w:t>application</w:t>
      </w:r>
      <w:r w:rsidRPr="007F4695">
        <w:rPr>
          <w:rFonts w:ascii="Arial" w:hAnsi="Arial" w:cs="Arial"/>
          <w:color w:val="FF0000"/>
          <w:sz w:val="22"/>
          <w:szCs w:val="22"/>
        </w:rPr>
        <w:t xml:space="preserve"> </w:t>
      </w:r>
      <w:r w:rsidR="004A7D42" w:rsidRPr="007F4695">
        <w:rPr>
          <w:rFonts w:ascii="Arial" w:hAnsi="Arial" w:cs="Arial"/>
          <w:color w:val="FF0000"/>
          <w:sz w:val="22"/>
          <w:szCs w:val="22"/>
        </w:rPr>
        <w:t xml:space="preserve">with prescribe haircuts/loan to value </w:t>
      </w:r>
      <w:r w:rsidR="00C44D1E">
        <w:rPr>
          <w:rFonts w:ascii="Arial" w:hAnsi="Arial" w:cs="Arial"/>
          <w:color w:val="FF0000"/>
          <w:sz w:val="22"/>
          <w:szCs w:val="22"/>
        </w:rPr>
        <w:t>approved in the RAS to</w:t>
      </w:r>
      <w:r w:rsidR="004A7D42" w:rsidRPr="007F4695">
        <w:rPr>
          <w:rFonts w:ascii="Arial" w:hAnsi="Arial" w:cs="Arial"/>
          <w:color w:val="FF0000"/>
          <w:sz w:val="22"/>
          <w:szCs w:val="22"/>
        </w:rPr>
        <w:t xml:space="preserve"> mitigate </w:t>
      </w:r>
      <w:r w:rsidR="003E5E3A" w:rsidRPr="007F4695">
        <w:rPr>
          <w:rFonts w:ascii="Arial" w:hAnsi="Arial" w:cs="Arial"/>
          <w:color w:val="FF0000"/>
          <w:sz w:val="22"/>
          <w:szCs w:val="22"/>
        </w:rPr>
        <w:t xml:space="preserve">the risk of </w:t>
      </w:r>
      <w:r w:rsidR="004A7D42" w:rsidRPr="007F4695">
        <w:rPr>
          <w:rFonts w:ascii="Arial" w:hAnsi="Arial" w:cs="Arial"/>
          <w:color w:val="FF0000"/>
          <w:sz w:val="22"/>
          <w:szCs w:val="22"/>
        </w:rPr>
        <w:t>default</w:t>
      </w:r>
      <w:r w:rsidR="00337CE2" w:rsidRPr="007F4695">
        <w:rPr>
          <w:rFonts w:ascii="Arial" w:hAnsi="Arial" w:cs="Arial"/>
          <w:color w:val="FF0000"/>
          <w:sz w:val="22"/>
          <w:szCs w:val="22"/>
        </w:rPr>
        <w:t xml:space="preserve">, but </w:t>
      </w:r>
      <w:r w:rsidR="00C44D1E">
        <w:rPr>
          <w:rFonts w:ascii="Arial" w:hAnsi="Arial" w:cs="Arial"/>
          <w:color w:val="FF0000"/>
          <w:sz w:val="22"/>
          <w:szCs w:val="22"/>
        </w:rPr>
        <w:t xml:space="preserve">collateral </w:t>
      </w:r>
      <w:r w:rsidR="006A2D1A" w:rsidRPr="007F4695">
        <w:rPr>
          <w:rFonts w:ascii="Arial" w:hAnsi="Arial" w:cs="Arial"/>
          <w:color w:val="FF0000"/>
          <w:sz w:val="22"/>
          <w:szCs w:val="22"/>
        </w:rPr>
        <w:t xml:space="preserve">will </w:t>
      </w:r>
      <w:r w:rsidR="00337CE2" w:rsidRPr="007F4695">
        <w:rPr>
          <w:rFonts w:ascii="Arial" w:hAnsi="Arial" w:cs="Arial"/>
          <w:color w:val="FF0000"/>
          <w:sz w:val="22"/>
          <w:szCs w:val="22"/>
        </w:rPr>
        <w:t>not substitute a comprehensiv</w:t>
      </w:r>
      <w:r w:rsidR="004D09F9" w:rsidRPr="007F4695">
        <w:rPr>
          <w:rFonts w:ascii="Arial" w:hAnsi="Arial" w:cs="Arial"/>
          <w:color w:val="FF0000"/>
          <w:sz w:val="22"/>
          <w:szCs w:val="22"/>
        </w:rPr>
        <w:t>e credit assessment</w:t>
      </w:r>
      <w:r w:rsidR="00734149" w:rsidRPr="007F4695">
        <w:rPr>
          <w:rFonts w:ascii="Arial" w:hAnsi="Arial" w:cs="Arial"/>
          <w:color w:val="FF0000"/>
          <w:sz w:val="22"/>
          <w:szCs w:val="22"/>
        </w:rPr>
        <w:t xml:space="preserve">. </w:t>
      </w:r>
    </w:p>
    <w:p w14:paraId="0FCBF058" w14:textId="77777777" w:rsidR="00276ACF" w:rsidRDefault="00276ACF" w:rsidP="007F4695">
      <w:pPr>
        <w:pStyle w:val="Default"/>
        <w:snapToGrid w:val="0"/>
        <w:spacing w:line="360" w:lineRule="auto"/>
        <w:rPr>
          <w:rFonts w:ascii="Arial" w:hAnsi="Arial" w:cs="Arial"/>
          <w:color w:val="FF0000"/>
          <w:sz w:val="22"/>
          <w:szCs w:val="22"/>
        </w:rPr>
      </w:pPr>
    </w:p>
    <w:p w14:paraId="56A4816D" w14:textId="07422682" w:rsidR="00C02586" w:rsidRPr="007F4695" w:rsidRDefault="00734149" w:rsidP="007F4695">
      <w:pPr>
        <w:pStyle w:val="Default"/>
        <w:snapToGrid w:val="0"/>
        <w:spacing w:line="360" w:lineRule="auto"/>
        <w:rPr>
          <w:rFonts w:ascii="Arial" w:hAnsi="Arial" w:cs="Arial"/>
          <w:color w:val="FF0000"/>
          <w:sz w:val="22"/>
          <w:szCs w:val="22"/>
        </w:rPr>
      </w:pPr>
      <w:r w:rsidRPr="007F4695">
        <w:rPr>
          <w:rFonts w:ascii="Arial" w:hAnsi="Arial" w:cs="Arial"/>
          <w:color w:val="FF0000"/>
          <w:sz w:val="22"/>
          <w:szCs w:val="22"/>
        </w:rPr>
        <w:t>The only e</w:t>
      </w:r>
      <w:r w:rsidR="004D09F9" w:rsidRPr="007F4695">
        <w:rPr>
          <w:rFonts w:ascii="Arial" w:hAnsi="Arial" w:cs="Arial"/>
          <w:color w:val="FF0000"/>
          <w:sz w:val="22"/>
          <w:szCs w:val="22"/>
        </w:rPr>
        <w:t>xcept</w:t>
      </w:r>
      <w:r w:rsidRPr="007F4695">
        <w:rPr>
          <w:rFonts w:ascii="Arial" w:hAnsi="Arial" w:cs="Arial"/>
          <w:color w:val="FF0000"/>
          <w:sz w:val="22"/>
          <w:szCs w:val="22"/>
        </w:rPr>
        <w:t>ion to this rule is</w:t>
      </w:r>
      <w:r w:rsidR="004D09F9" w:rsidRPr="007F4695">
        <w:rPr>
          <w:rFonts w:ascii="Arial" w:hAnsi="Arial" w:cs="Arial"/>
          <w:color w:val="FF0000"/>
          <w:sz w:val="22"/>
          <w:szCs w:val="22"/>
        </w:rPr>
        <w:t xml:space="preserve"> </w:t>
      </w:r>
      <w:r w:rsidR="006A2D1A" w:rsidRPr="007F4695">
        <w:rPr>
          <w:rFonts w:ascii="Arial" w:hAnsi="Arial" w:cs="Arial"/>
          <w:color w:val="FF0000"/>
          <w:sz w:val="22"/>
          <w:szCs w:val="22"/>
        </w:rPr>
        <w:t>when</w:t>
      </w:r>
      <w:r w:rsidR="004D09F9" w:rsidRPr="007F4695">
        <w:rPr>
          <w:rFonts w:ascii="Arial" w:hAnsi="Arial" w:cs="Arial"/>
          <w:color w:val="FF0000"/>
          <w:sz w:val="22"/>
          <w:szCs w:val="22"/>
        </w:rPr>
        <w:t xml:space="preserve"> </w:t>
      </w:r>
      <w:r w:rsidRPr="007F4695">
        <w:rPr>
          <w:rFonts w:ascii="Arial" w:hAnsi="Arial" w:cs="Arial"/>
          <w:color w:val="FF0000"/>
          <w:sz w:val="22"/>
          <w:szCs w:val="22"/>
        </w:rPr>
        <w:t xml:space="preserve">the CRO provides specific approval, the customer is well-known to the Bank and offers </w:t>
      </w:r>
      <w:r w:rsidR="004D09F9" w:rsidRPr="007F4695">
        <w:rPr>
          <w:rFonts w:ascii="Arial" w:hAnsi="Arial" w:cs="Arial"/>
          <w:color w:val="FF0000"/>
          <w:sz w:val="22"/>
          <w:szCs w:val="22"/>
        </w:rPr>
        <w:t xml:space="preserve">full-cash collateral </w:t>
      </w:r>
      <w:r w:rsidRPr="007F4695">
        <w:rPr>
          <w:rFonts w:ascii="Arial" w:hAnsi="Arial" w:cs="Arial"/>
          <w:color w:val="FF0000"/>
          <w:sz w:val="22"/>
          <w:szCs w:val="22"/>
        </w:rPr>
        <w:t>to cover the transaction</w:t>
      </w:r>
      <w:r w:rsidR="004A7D42" w:rsidRPr="007F4695">
        <w:rPr>
          <w:rFonts w:ascii="Arial" w:hAnsi="Arial" w:cs="Arial"/>
          <w:color w:val="FF0000"/>
          <w:sz w:val="22"/>
          <w:szCs w:val="22"/>
        </w:rPr>
        <w:t>, s</w:t>
      </w:r>
      <w:r w:rsidR="00296005" w:rsidRPr="007F4695">
        <w:rPr>
          <w:rFonts w:ascii="Arial" w:hAnsi="Arial" w:cs="Arial"/>
          <w:color w:val="FF0000"/>
          <w:sz w:val="22"/>
          <w:szCs w:val="22"/>
        </w:rPr>
        <w:t xml:space="preserve">ee </w:t>
      </w:r>
      <w:r w:rsidR="00296005" w:rsidRPr="007F4695">
        <w:rPr>
          <w:rFonts w:ascii="Arial" w:hAnsi="Arial" w:cs="Arial"/>
          <w:b/>
          <w:i/>
          <w:color w:val="FF0000"/>
          <w:sz w:val="22"/>
          <w:szCs w:val="22"/>
        </w:rPr>
        <w:t>Appendix B</w:t>
      </w:r>
      <w:r w:rsidR="004A7D42" w:rsidRPr="007F4695">
        <w:rPr>
          <w:rFonts w:ascii="Arial" w:hAnsi="Arial" w:cs="Arial"/>
          <w:color w:val="FF0000"/>
          <w:sz w:val="22"/>
          <w:szCs w:val="22"/>
        </w:rPr>
        <w:t xml:space="preserve"> – Risk </w:t>
      </w:r>
      <w:commentRangeStart w:id="237"/>
      <w:r w:rsidR="004A7D42" w:rsidRPr="007F4695">
        <w:rPr>
          <w:rFonts w:ascii="Arial" w:hAnsi="Arial" w:cs="Arial"/>
          <w:color w:val="FF0000"/>
          <w:sz w:val="22"/>
          <w:szCs w:val="22"/>
        </w:rPr>
        <w:t>Appetite</w:t>
      </w:r>
      <w:commentRangeEnd w:id="237"/>
      <w:r w:rsidR="009F49C5" w:rsidRPr="007F4695">
        <w:rPr>
          <w:rStyle w:val="CommentReference"/>
          <w:rFonts w:ascii="Arial" w:hAnsi="Arial" w:cs="Arial"/>
          <w:color w:val="FF0000"/>
          <w:sz w:val="22"/>
          <w:szCs w:val="22"/>
          <w:lang w:val="en-GB" w:bidi="en-US"/>
        </w:rPr>
        <w:commentReference w:id="237"/>
      </w:r>
      <w:r w:rsidR="004A7D42" w:rsidRPr="007F4695">
        <w:rPr>
          <w:rFonts w:ascii="Arial" w:hAnsi="Arial" w:cs="Arial"/>
          <w:color w:val="FF0000"/>
          <w:sz w:val="22"/>
          <w:szCs w:val="22"/>
        </w:rPr>
        <w:t xml:space="preserve"> </w:t>
      </w:r>
    </w:p>
    <w:p w14:paraId="5811604E" w14:textId="77777777" w:rsidR="0094441D" w:rsidRDefault="0094441D" w:rsidP="007F4695">
      <w:pPr>
        <w:adjustRightInd w:val="0"/>
        <w:snapToGrid w:val="0"/>
        <w:spacing w:before="0" w:after="0" w:line="360" w:lineRule="auto"/>
        <w:jc w:val="left"/>
        <w:rPr>
          <w:rFonts w:ascii="Arial" w:hAnsi="Arial" w:cs="Arial"/>
          <w:b/>
          <w:bCs/>
        </w:rPr>
      </w:pPr>
    </w:p>
    <w:p w14:paraId="1DD00C67" w14:textId="77777777" w:rsidR="00276ACF" w:rsidRDefault="00276ACF" w:rsidP="007F4695">
      <w:pPr>
        <w:adjustRightInd w:val="0"/>
        <w:snapToGrid w:val="0"/>
        <w:spacing w:before="0" w:after="0" w:line="360" w:lineRule="auto"/>
        <w:jc w:val="left"/>
        <w:rPr>
          <w:rFonts w:ascii="Arial" w:hAnsi="Arial" w:cs="Arial"/>
          <w:b/>
          <w:bCs/>
        </w:rPr>
      </w:pPr>
    </w:p>
    <w:p w14:paraId="51789A3E" w14:textId="77777777" w:rsidR="00276ACF" w:rsidRDefault="00276ACF" w:rsidP="007F4695">
      <w:pPr>
        <w:adjustRightInd w:val="0"/>
        <w:snapToGrid w:val="0"/>
        <w:spacing w:before="0" w:after="0" w:line="360" w:lineRule="auto"/>
        <w:jc w:val="left"/>
        <w:rPr>
          <w:rFonts w:ascii="Arial" w:hAnsi="Arial" w:cs="Arial"/>
          <w:b/>
          <w:bCs/>
        </w:rPr>
      </w:pPr>
    </w:p>
    <w:p w14:paraId="1AC219A9" w14:textId="77777777" w:rsidR="00276ACF" w:rsidRPr="007F4695" w:rsidRDefault="00276ACF" w:rsidP="007F4695">
      <w:pPr>
        <w:adjustRightInd w:val="0"/>
        <w:snapToGrid w:val="0"/>
        <w:spacing w:before="0" w:after="0" w:line="360" w:lineRule="auto"/>
        <w:jc w:val="left"/>
        <w:rPr>
          <w:rFonts w:ascii="Arial" w:hAnsi="Arial" w:cs="Arial"/>
          <w:b/>
          <w:bCs/>
        </w:rPr>
      </w:pPr>
    </w:p>
    <w:p w14:paraId="0A24AC35" w14:textId="23269421" w:rsidR="007F4695" w:rsidRPr="007F4695" w:rsidRDefault="007F4695" w:rsidP="007F4695">
      <w:pPr>
        <w:adjustRightInd w:val="0"/>
        <w:snapToGrid w:val="0"/>
        <w:spacing w:before="0" w:after="0" w:line="360" w:lineRule="auto"/>
        <w:jc w:val="left"/>
        <w:rPr>
          <w:rFonts w:ascii="Arial" w:hAnsi="Arial" w:cs="Arial"/>
          <w:b/>
          <w:bCs/>
          <w:color w:val="FF0000"/>
          <w:u w:val="single"/>
        </w:rPr>
      </w:pPr>
      <w:r w:rsidRPr="007F4695">
        <w:rPr>
          <w:rFonts w:ascii="Arial" w:hAnsi="Arial" w:cs="Arial"/>
          <w:b/>
          <w:bCs/>
          <w:color w:val="FF0000"/>
          <w:u w:val="single"/>
        </w:rPr>
        <w:t xml:space="preserve">Collateral management operations </w:t>
      </w:r>
    </w:p>
    <w:p w14:paraId="3BEF23CD" w14:textId="0EBD6CB3" w:rsidR="007F4695" w:rsidRDefault="007F4695" w:rsidP="007F4695">
      <w:pPr>
        <w:adjustRightInd w:val="0"/>
        <w:snapToGrid w:val="0"/>
        <w:spacing w:before="0" w:after="0" w:line="360" w:lineRule="auto"/>
        <w:jc w:val="left"/>
        <w:rPr>
          <w:rFonts w:ascii="Arial" w:hAnsi="Arial" w:cs="Arial"/>
          <w:color w:val="FF0000"/>
        </w:rPr>
      </w:pPr>
      <w:r w:rsidRPr="007F4695">
        <w:rPr>
          <w:rFonts w:ascii="Arial" w:hAnsi="Arial" w:cs="Arial"/>
          <w:color w:val="FF0000"/>
        </w:rPr>
        <w:t>The responsibility of the Collateral Management include</w:t>
      </w:r>
      <w:r>
        <w:rPr>
          <w:rFonts w:ascii="Arial" w:hAnsi="Arial" w:cs="Arial"/>
          <w:color w:val="FF0000"/>
        </w:rPr>
        <w:t>s</w:t>
      </w:r>
      <w:r w:rsidRPr="007F4695">
        <w:rPr>
          <w:rFonts w:ascii="Arial" w:hAnsi="Arial" w:cs="Arial"/>
          <w:color w:val="FF0000"/>
        </w:rPr>
        <w:t>:</w:t>
      </w:r>
    </w:p>
    <w:p w14:paraId="33E4827B" w14:textId="77777777" w:rsidR="00276ACF" w:rsidRDefault="00276ACF" w:rsidP="007F4695">
      <w:pPr>
        <w:adjustRightInd w:val="0"/>
        <w:snapToGrid w:val="0"/>
        <w:spacing w:before="0" w:after="0" w:line="360" w:lineRule="auto"/>
        <w:jc w:val="left"/>
        <w:rPr>
          <w:rFonts w:ascii="Arial" w:hAnsi="Arial" w:cs="Arial"/>
          <w:color w:val="FF0000"/>
        </w:rPr>
      </w:pPr>
    </w:p>
    <w:p w14:paraId="2B8B4438" w14:textId="44A2C0BB" w:rsidR="007F4695" w:rsidRPr="007F4695" w:rsidRDefault="007F4695" w:rsidP="007F4695">
      <w:pPr>
        <w:pStyle w:val="Bullet"/>
        <w:adjustRightInd w:val="0"/>
        <w:snapToGrid w:val="0"/>
        <w:spacing w:before="0" w:after="0" w:line="360" w:lineRule="auto"/>
        <w:rPr>
          <w:rFonts w:ascii="Arial" w:hAnsi="Arial" w:cs="Arial"/>
          <w:color w:val="FF0000"/>
        </w:rPr>
      </w:pPr>
      <w:r w:rsidRPr="00C54528">
        <w:rPr>
          <w:rFonts w:ascii="Arial" w:hAnsi="Arial" w:cs="Arial"/>
          <w:color w:val="FF0000"/>
          <w:u w:val="single"/>
        </w:rPr>
        <w:t>Custody</w:t>
      </w:r>
      <w:r w:rsidR="00C25527">
        <w:rPr>
          <w:rFonts w:ascii="Arial" w:hAnsi="Arial" w:cs="Arial"/>
          <w:color w:val="FF0000"/>
        </w:rPr>
        <w:t>:</w:t>
      </w:r>
      <w:r w:rsidRPr="007F4695">
        <w:rPr>
          <w:rFonts w:ascii="Arial" w:hAnsi="Arial" w:cs="Arial"/>
          <w:color w:val="FF0000"/>
        </w:rPr>
        <w:t xml:space="preserve"> clearing and settlement the collateral for bilateral loan</w:t>
      </w:r>
      <w:r w:rsidR="00C54528">
        <w:rPr>
          <w:rFonts w:ascii="Arial" w:hAnsi="Arial" w:cs="Arial"/>
          <w:color w:val="FF0000"/>
        </w:rPr>
        <w:t xml:space="preserve">s; </w:t>
      </w:r>
    </w:p>
    <w:p w14:paraId="18C4CF92" w14:textId="0DDA96DF" w:rsidR="007F4695" w:rsidRPr="00C25527" w:rsidRDefault="007F4695" w:rsidP="007F4695">
      <w:pPr>
        <w:pStyle w:val="Bullet"/>
        <w:adjustRightInd w:val="0"/>
        <w:snapToGrid w:val="0"/>
        <w:spacing w:before="0" w:after="0" w:line="360" w:lineRule="auto"/>
        <w:rPr>
          <w:rFonts w:ascii="Arial" w:hAnsi="Arial" w:cs="Arial"/>
        </w:rPr>
      </w:pPr>
      <w:r w:rsidRPr="00C54528">
        <w:rPr>
          <w:rFonts w:ascii="Arial" w:hAnsi="Arial" w:cs="Arial"/>
          <w:color w:val="FF0000"/>
          <w:u w:val="single"/>
        </w:rPr>
        <w:t>Valuations</w:t>
      </w:r>
      <w:r w:rsidRPr="007F4695">
        <w:rPr>
          <w:rFonts w:ascii="Arial" w:hAnsi="Arial" w:cs="Arial"/>
          <w:color w:val="FF0000"/>
        </w:rPr>
        <w:t xml:space="preserve">: to evaluate </w:t>
      </w:r>
      <w:r w:rsidR="00C54528">
        <w:rPr>
          <w:rFonts w:ascii="Arial" w:hAnsi="Arial" w:cs="Arial"/>
          <w:color w:val="FF0000"/>
        </w:rPr>
        <w:t>eligible</w:t>
      </w:r>
      <w:r w:rsidRPr="007F4695">
        <w:rPr>
          <w:rFonts w:ascii="Arial" w:hAnsi="Arial" w:cs="Arial"/>
          <w:color w:val="FF0000"/>
        </w:rPr>
        <w:t xml:space="preserve"> assets held and</w:t>
      </w:r>
      <w:r w:rsidR="00C54528">
        <w:rPr>
          <w:rFonts w:ascii="Arial" w:hAnsi="Arial" w:cs="Arial"/>
          <w:color w:val="FF0000"/>
        </w:rPr>
        <w:t>/or</w:t>
      </w:r>
      <w:r w:rsidRPr="007F4695">
        <w:rPr>
          <w:rFonts w:ascii="Arial" w:hAnsi="Arial" w:cs="Arial"/>
          <w:color w:val="FF0000"/>
        </w:rPr>
        <w:t xml:space="preserve"> posted as collateral. Valuations m</w:t>
      </w:r>
      <w:r w:rsidR="00C22B0C">
        <w:rPr>
          <w:rFonts w:ascii="Arial" w:hAnsi="Arial" w:cs="Arial"/>
          <w:color w:val="FF0000"/>
        </w:rPr>
        <w:t xml:space="preserve">ust </w:t>
      </w:r>
      <w:r w:rsidRPr="007F4695">
        <w:rPr>
          <w:rFonts w:ascii="Arial" w:hAnsi="Arial" w:cs="Arial"/>
          <w:color w:val="FF0000"/>
        </w:rPr>
        <w:t xml:space="preserve">be done </w:t>
      </w:r>
      <w:r w:rsidR="00C22B0C">
        <w:rPr>
          <w:rFonts w:ascii="Arial" w:hAnsi="Arial" w:cs="Arial"/>
          <w:color w:val="FF0000"/>
        </w:rPr>
        <w:t>at least</w:t>
      </w:r>
      <w:r w:rsidRPr="007F4695">
        <w:rPr>
          <w:rFonts w:ascii="Arial" w:hAnsi="Arial" w:cs="Arial"/>
          <w:color w:val="FF0000"/>
        </w:rPr>
        <w:t xml:space="preserve"> annual</w:t>
      </w:r>
      <w:r w:rsidR="00C22B0C">
        <w:rPr>
          <w:rFonts w:ascii="Arial" w:hAnsi="Arial" w:cs="Arial"/>
          <w:color w:val="FF0000"/>
        </w:rPr>
        <w:t>ly and completed by an external expert</w:t>
      </w:r>
      <w:r w:rsidRPr="007F4695">
        <w:rPr>
          <w:rFonts w:ascii="Arial" w:hAnsi="Arial" w:cs="Arial"/>
          <w:color w:val="FF0000"/>
        </w:rPr>
        <w:t>.</w:t>
      </w:r>
    </w:p>
    <w:p w14:paraId="621E1970" w14:textId="77777777" w:rsidR="00C54528" w:rsidRPr="007F4695" w:rsidRDefault="00C54528" w:rsidP="00C54528">
      <w:pPr>
        <w:pStyle w:val="Bullet"/>
        <w:adjustRightInd w:val="0"/>
        <w:snapToGrid w:val="0"/>
        <w:spacing w:before="0" w:after="0" w:line="360" w:lineRule="auto"/>
        <w:rPr>
          <w:rFonts w:ascii="Arial" w:hAnsi="Arial" w:cs="Arial"/>
          <w:color w:val="FF0000"/>
        </w:rPr>
      </w:pPr>
      <w:r w:rsidRPr="00C54528">
        <w:rPr>
          <w:rFonts w:ascii="Arial" w:hAnsi="Arial" w:cs="Arial"/>
          <w:color w:val="FF0000"/>
          <w:u w:val="single"/>
        </w:rPr>
        <w:t>Managing collateral movements</w:t>
      </w:r>
      <w:r w:rsidRPr="007F4695">
        <w:rPr>
          <w:rFonts w:ascii="Arial" w:hAnsi="Arial" w:cs="Arial"/>
          <w:color w:val="FF0000"/>
        </w:rPr>
        <w:t xml:space="preserve">: to record details of the collateralised relationship in the collateral management system, to monitor customer exposure and collateral received or posted </w:t>
      </w:r>
      <w:r>
        <w:rPr>
          <w:rFonts w:ascii="Arial" w:hAnsi="Arial" w:cs="Arial"/>
          <w:color w:val="FF0000"/>
        </w:rPr>
        <w:t>with</w:t>
      </w:r>
      <w:r w:rsidRPr="007F4695">
        <w:rPr>
          <w:rFonts w:ascii="Arial" w:hAnsi="Arial" w:cs="Arial"/>
          <w:color w:val="FF0000"/>
        </w:rPr>
        <w:t xml:space="preserve"> the agreed valuation, to check collateral to be received for the eligibility, to reuse collateral in accordance with policy guidelines, to deal with disagreements and disputes over exposure calculations and collateral valuations</w:t>
      </w:r>
      <w:r>
        <w:rPr>
          <w:rFonts w:ascii="Arial" w:hAnsi="Arial" w:cs="Arial"/>
          <w:color w:val="FF0000"/>
        </w:rPr>
        <w:t>;</w:t>
      </w:r>
    </w:p>
    <w:p w14:paraId="175E4A06" w14:textId="77777777" w:rsidR="00C25527" w:rsidRPr="007F4695" w:rsidRDefault="00C25527" w:rsidP="00C25527">
      <w:pPr>
        <w:pStyle w:val="Bullet"/>
        <w:numPr>
          <w:ilvl w:val="0"/>
          <w:numId w:val="0"/>
        </w:numPr>
        <w:adjustRightInd w:val="0"/>
        <w:snapToGrid w:val="0"/>
        <w:spacing w:before="0" w:after="0" w:line="360" w:lineRule="auto"/>
        <w:ind w:left="357"/>
        <w:rPr>
          <w:rFonts w:ascii="Arial" w:hAnsi="Arial" w:cs="Arial"/>
        </w:rPr>
      </w:pPr>
    </w:p>
    <w:p w14:paraId="515BC27E" w14:textId="30B3A4DE" w:rsidR="007F4695" w:rsidRPr="00C54528" w:rsidRDefault="007F4695" w:rsidP="00C54528">
      <w:pPr>
        <w:adjustRightInd w:val="0"/>
        <w:snapToGrid w:val="0"/>
        <w:spacing w:before="0" w:after="0" w:line="360" w:lineRule="auto"/>
        <w:jc w:val="left"/>
        <w:rPr>
          <w:rFonts w:ascii="Arial" w:eastAsia="Arial Unicode MS" w:hAnsi="Arial" w:cs="Arial"/>
          <w:color w:val="FF0000"/>
        </w:rPr>
      </w:pPr>
      <w:commentRangeStart w:id="238"/>
      <w:r w:rsidRPr="00C54528">
        <w:rPr>
          <w:rFonts w:ascii="Arial" w:eastAsia="Arial Unicode MS" w:hAnsi="Arial" w:cs="Arial"/>
          <w:color w:val="FF0000"/>
        </w:rPr>
        <w:t>CNCB</w:t>
      </w:r>
      <w:commentRangeEnd w:id="238"/>
      <w:r w:rsidRPr="00C54528">
        <w:rPr>
          <w:rStyle w:val="CommentReference"/>
          <w:rFonts w:ascii="Arial" w:eastAsia="Arial Unicode MS" w:hAnsi="Arial" w:cs="Arial"/>
          <w:sz w:val="22"/>
          <w:szCs w:val="22"/>
        </w:rPr>
        <w:commentReference w:id="238"/>
      </w:r>
      <w:r w:rsidRPr="00C54528">
        <w:rPr>
          <w:rFonts w:ascii="Arial" w:eastAsia="Arial Unicode MS" w:hAnsi="Arial" w:cs="Arial"/>
          <w:color w:val="FF0000"/>
        </w:rPr>
        <w:t xml:space="preserve">LB managed collateral in </w:t>
      </w:r>
      <w:r w:rsidR="00C25527" w:rsidRPr="00C54528">
        <w:rPr>
          <w:rFonts w:ascii="Arial" w:eastAsia="Arial Unicode MS" w:hAnsi="Arial" w:cs="Arial"/>
          <w:color w:val="FF0000"/>
        </w:rPr>
        <w:t xml:space="preserve">the HO Collateral </w:t>
      </w:r>
      <w:r w:rsidR="00AC40BF" w:rsidRPr="00C54528">
        <w:rPr>
          <w:rFonts w:ascii="Arial" w:eastAsia="Arial Unicode MS" w:hAnsi="Arial" w:cs="Arial"/>
          <w:color w:val="FF0000"/>
        </w:rPr>
        <w:t xml:space="preserve">Management </w:t>
      </w:r>
      <w:r w:rsidR="00C25527" w:rsidRPr="00C54528">
        <w:rPr>
          <w:rFonts w:ascii="Arial" w:eastAsia="Arial Unicode MS" w:hAnsi="Arial" w:cs="Arial"/>
          <w:color w:val="FF0000"/>
        </w:rPr>
        <w:t>System, the process requires:</w:t>
      </w:r>
    </w:p>
    <w:p w14:paraId="48414D4A" w14:textId="00D1261C" w:rsidR="007F4695" w:rsidRPr="00C54528" w:rsidRDefault="007F4695" w:rsidP="00483D8F">
      <w:pPr>
        <w:pStyle w:val="ListParagraph"/>
        <w:numPr>
          <w:ilvl w:val="0"/>
          <w:numId w:val="44"/>
        </w:numPr>
        <w:adjustRightInd w:val="0"/>
        <w:snapToGrid w:val="0"/>
        <w:spacing w:before="0" w:after="0" w:line="360" w:lineRule="auto"/>
        <w:contextualSpacing w:val="0"/>
        <w:jc w:val="left"/>
        <w:rPr>
          <w:rFonts w:ascii="Arial" w:eastAsia="Arial Unicode MS" w:hAnsi="Arial" w:cs="Arial"/>
          <w:color w:val="FF0000"/>
        </w:rPr>
      </w:pPr>
      <w:bookmarkStart w:id="239" w:name="OLE_LINK1"/>
      <w:bookmarkStart w:id="240" w:name="OLE_LINK2"/>
      <w:r w:rsidRPr="00C54528">
        <w:rPr>
          <w:rFonts w:ascii="Arial" w:eastAsia="Arial Unicode MS" w:hAnsi="Arial" w:cs="Arial"/>
          <w:color w:val="FF0000"/>
        </w:rPr>
        <w:t xml:space="preserve">BD </w:t>
      </w:r>
      <w:bookmarkEnd w:id="239"/>
      <w:bookmarkEnd w:id="240"/>
      <w:r w:rsidR="00C25527" w:rsidRPr="00C54528">
        <w:rPr>
          <w:rFonts w:ascii="Arial" w:eastAsia="Arial Unicode MS" w:hAnsi="Arial" w:cs="Arial"/>
          <w:color w:val="FF0000"/>
        </w:rPr>
        <w:t xml:space="preserve">to </w:t>
      </w:r>
      <w:r w:rsidRPr="00C54528">
        <w:rPr>
          <w:rFonts w:ascii="Arial" w:eastAsia="Arial Unicode MS" w:hAnsi="Arial" w:cs="Arial"/>
          <w:color w:val="FF0000"/>
        </w:rPr>
        <w:t>collect and input the collateral information</w:t>
      </w:r>
      <w:r w:rsidR="00AC40BF" w:rsidRPr="00C54528">
        <w:rPr>
          <w:rFonts w:ascii="Arial" w:eastAsia="Arial Unicode MS" w:hAnsi="Arial" w:cs="Arial"/>
          <w:color w:val="FF0000"/>
        </w:rPr>
        <w:t xml:space="preserve"> into the system, this must be </w:t>
      </w:r>
      <w:r w:rsidR="00C25527" w:rsidRPr="00C54528">
        <w:rPr>
          <w:rFonts w:ascii="Arial" w:eastAsia="Arial Unicode MS" w:hAnsi="Arial" w:cs="Arial"/>
          <w:color w:val="FF0000"/>
        </w:rPr>
        <w:t>as per the</w:t>
      </w:r>
      <w:r w:rsidRPr="00C54528">
        <w:rPr>
          <w:rFonts w:ascii="Arial" w:eastAsia="Arial Unicode MS" w:hAnsi="Arial" w:cs="Arial"/>
          <w:color w:val="FF0000"/>
        </w:rPr>
        <w:t xml:space="preserve"> credit approval</w:t>
      </w:r>
      <w:r w:rsidR="00AC40BF" w:rsidRPr="00C54528">
        <w:rPr>
          <w:rFonts w:ascii="Arial" w:eastAsia="Arial Unicode MS" w:hAnsi="Arial" w:cs="Arial"/>
          <w:color w:val="FF0000"/>
        </w:rPr>
        <w:t xml:space="preserve"> and Legal documentation;</w:t>
      </w:r>
    </w:p>
    <w:p w14:paraId="0C3EF0D8" w14:textId="04983268" w:rsidR="007F4695" w:rsidRPr="00C54528" w:rsidRDefault="007F4695" w:rsidP="00483D8F">
      <w:pPr>
        <w:pStyle w:val="ListParagraph"/>
        <w:numPr>
          <w:ilvl w:val="0"/>
          <w:numId w:val="44"/>
        </w:numPr>
        <w:adjustRightInd w:val="0"/>
        <w:snapToGrid w:val="0"/>
        <w:spacing w:before="0" w:after="0" w:line="360" w:lineRule="auto"/>
        <w:contextualSpacing w:val="0"/>
        <w:jc w:val="left"/>
        <w:rPr>
          <w:rFonts w:ascii="Arial" w:eastAsia="Arial Unicode MS" w:hAnsi="Arial" w:cs="Arial"/>
          <w:color w:val="FF0000"/>
        </w:rPr>
      </w:pPr>
      <w:r w:rsidRPr="00C54528">
        <w:rPr>
          <w:rFonts w:ascii="Arial" w:eastAsia="Arial Unicode MS" w:hAnsi="Arial" w:cs="Arial"/>
          <w:color w:val="FF0000"/>
        </w:rPr>
        <w:t xml:space="preserve">RMD </w:t>
      </w:r>
      <w:r w:rsidR="00AC40BF" w:rsidRPr="00C54528">
        <w:rPr>
          <w:rFonts w:ascii="Arial" w:eastAsia="Arial Unicode MS" w:hAnsi="Arial" w:cs="Arial"/>
          <w:color w:val="FF0000"/>
        </w:rPr>
        <w:t>review</w:t>
      </w:r>
      <w:r w:rsidRPr="00C54528">
        <w:rPr>
          <w:rFonts w:ascii="Arial" w:eastAsia="Arial Unicode MS" w:hAnsi="Arial" w:cs="Arial"/>
          <w:color w:val="FF0000"/>
        </w:rPr>
        <w:t xml:space="preserve"> the internal valuation</w:t>
      </w:r>
      <w:r w:rsidR="00AC40BF" w:rsidRPr="00C54528">
        <w:rPr>
          <w:rFonts w:ascii="Arial" w:eastAsia="Arial Unicode MS" w:hAnsi="Arial" w:cs="Arial"/>
          <w:color w:val="FF0000"/>
        </w:rPr>
        <w:t xml:space="preserve"> and </w:t>
      </w:r>
      <w:r w:rsidRPr="00C54528">
        <w:rPr>
          <w:rFonts w:ascii="Arial" w:eastAsia="Arial Unicode MS" w:hAnsi="Arial" w:cs="Arial"/>
          <w:color w:val="FF0000"/>
        </w:rPr>
        <w:t xml:space="preserve">two risk staff </w:t>
      </w:r>
      <w:r w:rsidR="00AC40BF" w:rsidRPr="00C54528">
        <w:rPr>
          <w:rFonts w:ascii="Arial" w:eastAsia="Arial Unicode MS" w:hAnsi="Arial" w:cs="Arial"/>
          <w:color w:val="FF0000"/>
        </w:rPr>
        <w:t xml:space="preserve">need </w:t>
      </w:r>
      <w:r w:rsidRPr="00C54528">
        <w:rPr>
          <w:rFonts w:ascii="Arial" w:eastAsia="Arial Unicode MS" w:hAnsi="Arial" w:cs="Arial"/>
          <w:color w:val="FF0000"/>
        </w:rPr>
        <w:t xml:space="preserve">to verify the collateral certificate, internal valuation </w:t>
      </w:r>
      <w:r w:rsidR="00AC40BF" w:rsidRPr="00C54528">
        <w:rPr>
          <w:rFonts w:ascii="Arial" w:eastAsia="Arial Unicode MS" w:hAnsi="Arial" w:cs="Arial"/>
          <w:color w:val="FF0000"/>
        </w:rPr>
        <w:t xml:space="preserve">as </w:t>
      </w:r>
      <w:r w:rsidRPr="00C54528">
        <w:rPr>
          <w:rFonts w:ascii="Arial" w:eastAsia="Arial Unicode MS" w:hAnsi="Arial" w:cs="Arial"/>
          <w:color w:val="FF0000"/>
        </w:rPr>
        <w:t xml:space="preserve">defined by </w:t>
      </w:r>
      <w:r w:rsidR="00AC40BF" w:rsidRPr="00C54528">
        <w:rPr>
          <w:rFonts w:ascii="Arial" w:eastAsia="Arial Unicode MS" w:hAnsi="Arial" w:cs="Arial"/>
          <w:color w:val="FF0000"/>
        </w:rPr>
        <w:t xml:space="preserve">an </w:t>
      </w:r>
      <w:r w:rsidRPr="00C54528">
        <w:rPr>
          <w:rFonts w:ascii="Arial" w:eastAsia="Arial Unicode MS" w:hAnsi="Arial" w:cs="Arial"/>
          <w:color w:val="FF0000"/>
        </w:rPr>
        <w:t xml:space="preserve">external valuation report and </w:t>
      </w:r>
      <w:r w:rsidR="00AC40BF" w:rsidRPr="00C54528">
        <w:rPr>
          <w:rFonts w:ascii="Arial" w:eastAsia="Arial Unicode MS" w:hAnsi="Arial" w:cs="Arial"/>
          <w:color w:val="FF0000"/>
        </w:rPr>
        <w:t xml:space="preserve">the </w:t>
      </w:r>
      <w:r w:rsidRPr="00C54528">
        <w:rPr>
          <w:rFonts w:ascii="Arial" w:eastAsia="Arial Unicode MS" w:hAnsi="Arial" w:cs="Arial"/>
          <w:color w:val="FF0000"/>
        </w:rPr>
        <w:t>internal haircut/Loan to Value</w:t>
      </w:r>
      <w:r w:rsidR="00C54528" w:rsidRPr="00C54528">
        <w:rPr>
          <w:rFonts w:ascii="Arial" w:eastAsia="Arial Unicode MS" w:hAnsi="Arial" w:cs="Arial"/>
          <w:color w:val="FF0000"/>
        </w:rPr>
        <w:t>;</w:t>
      </w:r>
      <w:r w:rsidRPr="00C54528">
        <w:rPr>
          <w:rFonts w:ascii="Arial" w:eastAsia="Arial Unicode MS" w:hAnsi="Arial" w:cs="Arial"/>
          <w:color w:val="FF0000"/>
        </w:rPr>
        <w:t xml:space="preserve"> </w:t>
      </w:r>
    </w:p>
    <w:p w14:paraId="65AA4397" w14:textId="411A33B2" w:rsidR="007F4695" w:rsidRPr="00C54528" w:rsidRDefault="007F4695" w:rsidP="00483D8F">
      <w:pPr>
        <w:pStyle w:val="ListParagraph"/>
        <w:numPr>
          <w:ilvl w:val="0"/>
          <w:numId w:val="44"/>
        </w:numPr>
        <w:adjustRightInd w:val="0"/>
        <w:snapToGrid w:val="0"/>
        <w:spacing w:before="0" w:after="0" w:line="360" w:lineRule="auto"/>
        <w:contextualSpacing w:val="0"/>
        <w:jc w:val="left"/>
        <w:rPr>
          <w:rFonts w:ascii="Arial" w:eastAsia="Arial Unicode MS" w:hAnsi="Arial" w:cs="Arial"/>
          <w:color w:val="FF0000"/>
        </w:rPr>
      </w:pPr>
      <w:r w:rsidRPr="00C54528">
        <w:rPr>
          <w:rFonts w:ascii="Arial" w:eastAsia="Arial Unicode MS" w:hAnsi="Arial" w:cs="Arial"/>
          <w:color w:val="FF0000"/>
        </w:rPr>
        <w:t xml:space="preserve">BD </w:t>
      </w:r>
      <w:r w:rsidR="00C54528" w:rsidRPr="00C54528">
        <w:rPr>
          <w:rFonts w:ascii="Arial" w:eastAsia="Arial Unicode MS" w:hAnsi="Arial" w:cs="Arial"/>
          <w:color w:val="FF0000"/>
        </w:rPr>
        <w:t xml:space="preserve">can only </w:t>
      </w:r>
      <w:r w:rsidRPr="00C54528">
        <w:rPr>
          <w:rFonts w:ascii="Arial" w:eastAsia="Arial Unicode MS" w:hAnsi="Arial" w:cs="Arial"/>
          <w:color w:val="FF0000"/>
        </w:rPr>
        <w:t xml:space="preserve">submit the contract </w:t>
      </w:r>
      <w:r w:rsidR="00C54528" w:rsidRPr="00C54528">
        <w:rPr>
          <w:rFonts w:ascii="Arial" w:eastAsia="Arial Unicode MS" w:hAnsi="Arial" w:cs="Arial"/>
          <w:color w:val="FF0000"/>
        </w:rPr>
        <w:t>for</w:t>
      </w:r>
      <w:r w:rsidRPr="00C54528">
        <w:rPr>
          <w:rFonts w:ascii="Arial" w:eastAsia="Arial Unicode MS" w:hAnsi="Arial" w:cs="Arial"/>
          <w:color w:val="FF0000"/>
        </w:rPr>
        <w:t xml:space="preserve"> drawdown</w:t>
      </w:r>
      <w:r w:rsidR="00C54528" w:rsidRPr="00C54528">
        <w:rPr>
          <w:rFonts w:ascii="Arial" w:eastAsia="Arial Unicode MS" w:hAnsi="Arial" w:cs="Arial"/>
          <w:color w:val="FF0000"/>
        </w:rPr>
        <w:t xml:space="preserve"> with a certified collateral valuation report;</w:t>
      </w:r>
    </w:p>
    <w:p w14:paraId="4FEFEFBD" w14:textId="7E4F799F" w:rsidR="007F4695" w:rsidRPr="00C54528" w:rsidRDefault="007F4695" w:rsidP="00483D8F">
      <w:pPr>
        <w:pStyle w:val="ListParagraph"/>
        <w:numPr>
          <w:ilvl w:val="0"/>
          <w:numId w:val="44"/>
        </w:numPr>
        <w:adjustRightInd w:val="0"/>
        <w:snapToGrid w:val="0"/>
        <w:spacing w:before="0" w:after="0" w:line="360" w:lineRule="auto"/>
        <w:contextualSpacing w:val="0"/>
        <w:jc w:val="left"/>
        <w:rPr>
          <w:rFonts w:ascii="Arial" w:eastAsia="Arial Unicode MS" w:hAnsi="Arial" w:cs="Arial"/>
          <w:color w:val="FF0000"/>
        </w:rPr>
      </w:pPr>
      <w:r w:rsidRPr="00C54528">
        <w:rPr>
          <w:rFonts w:ascii="Arial" w:eastAsia="Arial Unicode MS" w:hAnsi="Arial" w:cs="Arial"/>
          <w:color w:val="FF0000"/>
        </w:rPr>
        <w:t>Op</w:t>
      </w:r>
      <w:r w:rsidR="00C54528" w:rsidRPr="00C54528">
        <w:rPr>
          <w:rFonts w:ascii="Arial" w:eastAsia="Arial Unicode MS" w:hAnsi="Arial" w:cs="Arial"/>
          <w:color w:val="FF0000"/>
        </w:rPr>
        <w:t>erations</w:t>
      </w:r>
      <w:r w:rsidRPr="00C54528">
        <w:rPr>
          <w:rFonts w:ascii="Arial" w:eastAsia="Arial Unicode MS" w:hAnsi="Arial" w:cs="Arial"/>
          <w:color w:val="FF0000"/>
        </w:rPr>
        <w:t xml:space="preserve"> record the </w:t>
      </w:r>
      <w:r w:rsidR="00C54528" w:rsidRPr="00C54528">
        <w:rPr>
          <w:rFonts w:ascii="Arial" w:eastAsia="Arial Unicode MS" w:hAnsi="Arial" w:cs="Arial"/>
          <w:color w:val="FF0000"/>
        </w:rPr>
        <w:t>loan contract reflecting the collateral;</w:t>
      </w:r>
    </w:p>
    <w:p w14:paraId="42CD177A" w14:textId="6558EE2C" w:rsidR="007F4695" w:rsidRPr="00C54528" w:rsidRDefault="007F4695" w:rsidP="00483D8F">
      <w:pPr>
        <w:pStyle w:val="ListParagraph"/>
        <w:numPr>
          <w:ilvl w:val="0"/>
          <w:numId w:val="44"/>
        </w:numPr>
        <w:adjustRightInd w:val="0"/>
        <w:snapToGrid w:val="0"/>
        <w:spacing w:before="0" w:after="0" w:line="360" w:lineRule="auto"/>
        <w:contextualSpacing w:val="0"/>
        <w:jc w:val="left"/>
        <w:rPr>
          <w:rFonts w:ascii="Arial" w:eastAsia="Arial Unicode MS" w:hAnsi="Arial" w:cs="Arial"/>
          <w:color w:val="FF0000"/>
          <w:sz w:val="16"/>
          <w:szCs w:val="16"/>
        </w:rPr>
      </w:pPr>
      <w:r w:rsidRPr="00C54528">
        <w:rPr>
          <w:rFonts w:ascii="Arial" w:eastAsia="Arial Unicode MS" w:hAnsi="Arial" w:cs="Arial"/>
          <w:color w:val="FF0000"/>
        </w:rPr>
        <w:t xml:space="preserve">BD and RMD monitor the collateral value movement in </w:t>
      </w:r>
      <w:r w:rsidR="00C54528" w:rsidRPr="00C54528">
        <w:rPr>
          <w:rFonts w:ascii="Arial" w:eastAsia="Arial Unicode MS" w:hAnsi="Arial" w:cs="Arial"/>
          <w:color w:val="FF0000"/>
        </w:rPr>
        <w:t>the ‘P</w:t>
      </w:r>
      <w:r w:rsidRPr="00C54528">
        <w:rPr>
          <w:rFonts w:ascii="Arial" w:eastAsia="Arial Unicode MS" w:hAnsi="Arial" w:cs="Arial"/>
          <w:color w:val="FF0000"/>
        </w:rPr>
        <w:t>ost loan</w:t>
      </w:r>
      <w:r w:rsidR="00C54528" w:rsidRPr="00C54528">
        <w:rPr>
          <w:rFonts w:ascii="Arial" w:eastAsia="Arial Unicode MS" w:hAnsi="Arial" w:cs="Arial"/>
          <w:color w:val="FF0000"/>
        </w:rPr>
        <w:t xml:space="preserve"> management’</w:t>
      </w:r>
      <w:r w:rsidRPr="00C54528">
        <w:rPr>
          <w:rFonts w:ascii="Arial" w:eastAsia="Arial Unicode MS" w:hAnsi="Arial" w:cs="Arial"/>
          <w:color w:val="FF0000"/>
        </w:rPr>
        <w:t xml:space="preserve"> stage by annual review </w:t>
      </w:r>
      <w:r w:rsidR="00C54528" w:rsidRPr="00C54528">
        <w:rPr>
          <w:rFonts w:ascii="Arial" w:eastAsia="Arial Unicode MS" w:hAnsi="Arial" w:cs="Arial"/>
          <w:color w:val="FF0000"/>
        </w:rPr>
        <w:t>or</w:t>
      </w:r>
      <w:r w:rsidRPr="00C54528">
        <w:rPr>
          <w:rFonts w:ascii="Arial" w:eastAsia="Arial Unicode MS" w:hAnsi="Arial" w:cs="Arial"/>
          <w:color w:val="FF0000"/>
        </w:rPr>
        <w:t xml:space="preserve"> real time updates in Collateral System</w:t>
      </w:r>
      <w:r w:rsidR="00C22B0C">
        <w:rPr>
          <w:rFonts w:ascii="Arial" w:eastAsia="Arial Unicode MS" w:hAnsi="Arial" w:cs="Arial"/>
          <w:color w:val="FF0000"/>
        </w:rPr>
        <w:t>;</w:t>
      </w:r>
    </w:p>
    <w:p w14:paraId="07B6C809" w14:textId="134D9236" w:rsidR="007F4695" w:rsidRPr="00276ACF" w:rsidRDefault="00C54528" w:rsidP="00483D8F">
      <w:pPr>
        <w:pStyle w:val="ListParagraph"/>
        <w:numPr>
          <w:ilvl w:val="0"/>
          <w:numId w:val="44"/>
        </w:numPr>
        <w:adjustRightInd w:val="0"/>
        <w:snapToGrid w:val="0"/>
        <w:spacing w:before="0" w:after="0" w:line="360" w:lineRule="auto"/>
        <w:contextualSpacing w:val="0"/>
        <w:jc w:val="left"/>
        <w:rPr>
          <w:rFonts w:ascii="Arial" w:hAnsi="Arial" w:cs="Arial"/>
          <w:b/>
          <w:bCs/>
          <w:color w:val="FF0000"/>
        </w:rPr>
      </w:pPr>
      <w:r w:rsidRPr="00C54528">
        <w:rPr>
          <w:rFonts w:ascii="Arial" w:eastAsia="Arial Unicode MS" w:hAnsi="Arial" w:cs="Arial"/>
          <w:color w:val="FF0000"/>
        </w:rPr>
        <w:t xml:space="preserve">All valuations of collateral for NPE transactions must be escalate to CRO for approval. The CRO can escalate to the </w:t>
      </w:r>
      <w:proofErr w:type="spellStart"/>
      <w:r w:rsidRPr="00C54528">
        <w:rPr>
          <w:rFonts w:ascii="Arial" w:eastAsia="Arial Unicode MS" w:hAnsi="Arial" w:cs="Arial"/>
          <w:color w:val="FF0000"/>
        </w:rPr>
        <w:t>CCo</w:t>
      </w:r>
      <w:proofErr w:type="spellEnd"/>
      <w:r w:rsidRPr="00C54528">
        <w:rPr>
          <w:rFonts w:ascii="Arial" w:eastAsia="Arial Unicode MS" w:hAnsi="Arial" w:cs="Arial"/>
          <w:color w:val="FF0000"/>
        </w:rPr>
        <w:t>, if required.</w:t>
      </w:r>
    </w:p>
    <w:p w14:paraId="235F39C5" w14:textId="77777777" w:rsidR="00276ACF" w:rsidRDefault="00276ACF" w:rsidP="00276ACF">
      <w:pPr>
        <w:pStyle w:val="ListParagraph"/>
        <w:adjustRightInd w:val="0"/>
        <w:snapToGrid w:val="0"/>
        <w:spacing w:before="0" w:after="0" w:line="360" w:lineRule="auto"/>
        <w:ind w:left="360"/>
        <w:contextualSpacing w:val="0"/>
        <w:jc w:val="left"/>
        <w:rPr>
          <w:rFonts w:ascii="Arial" w:hAnsi="Arial" w:cs="Arial"/>
          <w:b/>
          <w:bCs/>
          <w:color w:val="FF0000"/>
        </w:rPr>
      </w:pPr>
    </w:p>
    <w:p w14:paraId="5CD4CE1F" w14:textId="77777777" w:rsidR="00276ACF" w:rsidRPr="00C54528" w:rsidRDefault="00276ACF" w:rsidP="00276ACF">
      <w:pPr>
        <w:pStyle w:val="ListParagraph"/>
        <w:adjustRightInd w:val="0"/>
        <w:snapToGrid w:val="0"/>
        <w:spacing w:before="0" w:after="0" w:line="360" w:lineRule="auto"/>
        <w:ind w:left="360"/>
        <w:contextualSpacing w:val="0"/>
        <w:jc w:val="left"/>
        <w:rPr>
          <w:rFonts w:ascii="Arial" w:hAnsi="Arial" w:cs="Arial"/>
          <w:b/>
          <w:bCs/>
          <w:color w:val="FF0000"/>
        </w:rPr>
      </w:pPr>
    </w:p>
    <w:p w14:paraId="00061A74" w14:textId="3A044CC5" w:rsidR="006D7D83" w:rsidRPr="00B27979" w:rsidRDefault="00A0671A" w:rsidP="00B27979">
      <w:pPr>
        <w:pStyle w:val="Heading1"/>
        <w:spacing w:before="0" w:line="360" w:lineRule="auto"/>
        <w:jc w:val="left"/>
        <w:rPr>
          <w:rFonts w:ascii="Arial" w:hAnsi="Arial" w:cs="Arial"/>
          <w:color w:val="auto"/>
          <w:sz w:val="22"/>
          <w:szCs w:val="22"/>
        </w:rPr>
      </w:pPr>
      <w:bookmarkStart w:id="241" w:name="_Toc55470893"/>
      <w:r>
        <w:rPr>
          <w:rFonts w:ascii="Arial" w:hAnsi="Arial" w:cs="Arial"/>
          <w:color w:val="auto"/>
          <w:sz w:val="22"/>
          <w:szCs w:val="22"/>
        </w:rPr>
        <w:t>C</w:t>
      </w:r>
      <w:r w:rsidR="00AC7825">
        <w:rPr>
          <w:rFonts w:ascii="Arial" w:hAnsi="Arial" w:cs="Arial"/>
          <w:color w:val="auto"/>
          <w:sz w:val="22"/>
          <w:szCs w:val="22"/>
        </w:rPr>
        <w:t>ountry Risk</w:t>
      </w:r>
      <w:bookmarkEnd w:id="241"/>
    </w:p>
    <w:p w14:paraId="4CC2B50A" w14:textId="5C1431A8" w:rsidR="00551550" w:rsidRDefault="006D7D83" w:rsidP="00B27979">
      <w:pPr>
        <w:spacing w:before="0" w:after="0" w:line="360" w:lineRule="auto"/>
        <w:jc w:val="left"/>
        <w:rPr>
          <w:rFonts w:ascii="Arial" w:hAnsi="Arial" w:cs="Arial"/>
        </w:rPr>
      </w:pPr>
      <w:r w:rsidRPr="00B27979">
        <w:rPr>
          <w:rFonts w:ascii="Arial" w:hAnsi="Arial" w:cs="Arial"/>
        </w:rPr>
        <w:t xml:space="preserve">The Branch must ensure that the total amount of its exposures to a counterparty, </w:t>
      </w:r>
      <w:r w:rsidR="00C02586" w:rsidRPr="00B27979">
        <w:rPr>
          <w:rFonts w:ascii="Arial" w:hAnsi="Arial" w:cs="Arial"/>
        </w:rPr>
        <w:t xml:space="preserve">specific industries, geographies or types of customers </w:t>
      </w:r>
      <w:r w:rsidRPr="00B27979">
        <w:rPr>
          <w:rFonts w:ascii="Arial" w:hAnsi="Arial" w:cs="Arial"/>
        </w:rPr>
        <w:t xml:space="preserve">does not exceed trading and non-trading </w:t>
      </w:r>
      <w:r w:rsidR="00551550">
        <w:rPr>
          <w:rFonts w:ascii="Arial" w:hAnsi="Arial" w:cs="Arial"/>
        </w:rPr>
        <w:t>country</w:t>
      </w:r>
      <w:r w:rsidR="00803A5C">
        <w:rPr>
          <w:rFonts w:ascii="Arial" w:hAnsi="Arial" w:cs="Arial"/>
        </w:rPr>
        <w:t xml:space="preserve"> risk </w:t>
      </w:r>
      <w:r w:rsidRPr="00B27979">
        <w:rPr>
          <w:rFonts w:ascii="Arial" w:hAnsi="Arial" w:cs="Arial"/>
        </w:rPr>
        <w:t xml:space="preserve">limits as set by the HO in accordance with the </w:t>
      </w:r>
      <w:r w:rsidR="00C02586" w:rsidRPr="00B27979">
        <w:rPr>
          <w:rFonts w:ascii="Arial" w:hAnsi="Arial" w:cs="Arial"/>
        </w:rPr>
        <w:t>RAS</w:t>
      </w:r>
      <w:r w:rsidRPr="00B27979">
        <w:rPr>
          <w:rFonts w:ascii="Arial" w:hAnsi="Arial" w:cs="Arial"/>
        </w:rPr>
        <w:t>.</w:t>
      </w:r>
      <w:r w:rsidR="00C02586" w:rsidRPr="00B27979">
        <w:rPr>
          <w:rFonts w:ascii="Arial" w:hAnsi="Arial" w:cs="Arial"/>
        </w:rPr>
        <w:t xml:space="preserve"> </w:t>
      </w:r>
      <w:r w:rsidR="00551550">
        <w:rPr>
          <w:rFonts w:ascii="Arial" w:hAnsi="Arial" w:cs="Arial"/>
        </w:rPr>
        <w:t>All country risk limits will be allocated to CNCBLB by HO, in accordance with the approved global exposure to specific countries.</w:t>
      </w:r>
    </w:p>
    <w:p w14:paraId="1F996ACE" w14:textId="77777777" w:rsidR="00551550" w:rsidRDefault="00551550" w:rsidP="00B27979">
      <w:pPr>
        <w:spacing w:before="0" w:after="0" w:line="360" w:lineRule="auto"/>
        <w:jc w:val="left"/>
        <w:rPr>
          <w:rFonts w:ascii="Arial" w:hAnsi="Arial" w:cs="Arial"/>
        </w:rPr>
      </w:pPr>
    </w:p>
    <w:p w14:paraId="05317E2E" w14:textId="64A81779" w:rsidR="008251A7" w:rsidRDefault="00C02586" w:rsidP="00B27979">
      <w:pPr>
        <w:spacing w:before="0" w:after="0" w:line="360" w:lineRule="auto"/>
        <w:jc w:val="left"/>
        <w:rPr>
          <w:rFonts w:ascii="Arial" w:hAnsi="Arial" w:cs="Arial"/>
        </w:rPr>
      </w:pPr>
      <w:r w:rsidRPr="00B27979">
        <w:rPr>
          <w:rFonts w:ascii="Arial" w:hAnsi="Arial" w:cs="Arial"/>
        </w:rPr>
        <w:t>The RAS is set in accordance with the DOA provided by HO.</w:t>
      </w:r>
    </w:p>
    <w:p w14:paraId="7612DD5A" w14:textId="77777777" w:rsidR="00551550" w:rsidRDefault="00551550" w:rsidP="00B27979">
      <w:pPr>
        <w:spacing w:before="0" w:after="0" w:line="360" w:lineRule="auto"/>
        <w:jc w:val="left"/>
        <w:rPr>
          <w:rFonts w:ascii="Arial" w:hAnsi="Arial" w:cs="Arial"/>
        </w:rPr>
      </w:pPr>
    </w:p>
    <w:p w14:paraId="1737F816" w14:textId="77777777" w:rsidR="00276ACF" w:rsidRDefault="00276ACF" w:rsidP="00B27979">
      <w:pPr>
        <w:spacing w:before="0" w:after="0" w:line="360" w:lineRule="auto"/>
        <w:jc w:val="left"/>
        <w:rPr>
          <w:rFonts w:ascii="Arial" w:hAnsi="Arial" w:cs="Arial"/>
        </w:rPr>
      </w:pPr>
    </w:p>
    <w:p w14:paraId="56C25A5E" w14:textId="5DAEE686" w:rsidR="00C02586" w:rsidRPr="00101181" w:rsidRDefault="00C02586" w:rsidP="00101181">
      <w:pPr>
        <w:spacing w:before="0" w:after="0" w:line="360" w:lineRule="auto"/>
        <w:rPr>
          <w:rFonts w:ascii="Arial" w:hAnsi="Arial" w:cs="Arial"/>
          <w:b/>
        </w:rPr>
      </w:pPr>
      <w:r w:rsidRPr="00101181">
        <w:rPr>
          <w:rFonts w:ascii="Arial" w:hAnsi="Arial" w:cs="Arial"/>
          <w:b/>
        </w:rPr>
        <w:t>Definition of Country Exposure</w:t>
      </w:r>
    </w:p>
    <w:p w14:paraId="79119D5C" w14:textId="20DAEDDC" w:rsidR="00C02586" w:rsidRDefault="00C02586" w:rsidP="00101181">
      <w:pPr>
        <w:spacing w:before="0" w:after="0" w:line="360" w:lineRule="auto"/>
        <w:jc w:val="left"/>
        <w:rPr>
          <w:ins w:id="242" w:author="Grant Lowe" w:date="2020-10-14T12:32:00Z"/>
          <w:rFonts w:ascii="Arial" w:hAnsi="Arial" w:cs="Arial"/>
        </w:rPr>
      </w:pPr>
      <w:r w:rsidRPr="00101181">
        <w:rPr>
          <w:rFonts w:ascii="Arial" w:hAnsi="Arial" w:cs="Arial"/>
        </w:rPr>
        <w:t xml:space="preserve">Country </w:t>
      </w:r>
      <w:r w:rsidR="004B11A5" w:rsidRPr="00101181">
        <w:rPr>
          <w:rFonts w:ascii="Arial" w:hAnsi="Arial" w:cs="Arial"/>
        </w:rPr>
        <w:t xml:space="preserve">risk </w:t>
      </w:r>
      <w:r w:rsidRPr="00101181">
        <w:rPr>
          <w:rFonts w:ascii="Arial" w:hAnsi="Arial" w:cs="Arial"/>
        </w:rPr>
        <w:t xml:space="preserve">exposure is the risk of </w:t>
      </w:r>
      <w:r w:rsidR="00411309" w:rsidRPr="00101181">
        <w:rPr>
          <w:rFonts w:ascii="Arial" w:hAnsi="Arial" w:cs="Arial"/>
        </w:rPr>
        <w:t xml:space="preserve">any </w:t>
      </w:r>
      <w:r w:rsidRPr="00101181">
        <w:rPr>
          <w:rFonts w:ascii="Arial" w:hAnsi="Arial" w:cs="Arial"/>
        </w:rPr>
        <w:t>exposures to individual counterparties</w:t>
      </w:r>
      <w:r w:rsidR="00700A51" w:rsidRPr="00101181">
        <w:rPr>
          <w:rFonts w:ascii="Arial" w:hAnsi="Arial" w:cs="Arial"/>
        </w:rPr>
        <w:t xml:space="preserve"> </w:t>
      </w:r>
      <w:r w:rsidRPr="00101181">
        <w:rPr>
          <w:rFonts w:ascii="Arial" w:hAnsi="Arial" w:cs="Arial"/>
        </w:rPr>
        <w:t>/</w:t>
      </w:r>
      <w:r w:rsidR="00700A51" w:rsidRPr="00101181">
        <w:rPr>
          <w:rFonts w:ascii="Arial" w:hAnsi="Arial" w:cs="Arial"/>
        </w:rPr>
        <w:t xml:space="preserve"> </w:t>
      </w:r>
      <w:r w:rsidRPr="00101181">
        <w:rPr>
          <w:rFonts w:ascii="Arial" w:hAnsi="Arial" w:cs="Arial"/>
        </w:rPr>
        <w:t>borrowers</w:t>
      </w:r>
      <w:r w:rsidR="00700A51" w:rsidRPr="00101181">
        <w:rPr>
          <w:rFonts w:ascii="Arial" w:hAnsi="Arial" w:cs="Arial"/>
        </w:rPr>
        <w:t xml:space="preserve"> </w:t>
      </w:r>
      <w:r w:rsidRPr="00101181">
        <w:rPr>
          <w:rFonts w:ascii="Arial" w:hAnsi="Arial" w:cs="Arial"/>
        </w:rPr>
        <w:t>/</w:t>
      </w:r>
      <w:r w:rsidR="00700A51" w:rsidRPr="00101181">
        <w:rPr>
          <w:rFonts w:ascii="Arial" w:hAnsi="Arial" w:cs="Arial"/>
        </w:rPr>
        <w:t xml:space="preserve"> </w:t>
      </w:r>
      <w:r w:rsidRPr="00101181">
        <w:rPr>
          <w:rFonts w:ascii="Arial" w:hAnsi="Arial" w:cs="Arial"/>
        </w:rPr>
        <w:t>issuers to the same country</w:t>
      </w:r>
      <w:r w:rsidR="00F64FCE" w:rsidRPr="00101181">
        <w:rPr>
          <w:rFonts w:ascii="Arial" w:hAnsi="Arial" w:cs="Arial"/>
        </w:rPr>
        <w:t xml:space="preserve"> where a foreign government may default on financial commitments and any change</w:t>
      </w:r>
      <w:r w:rsidR="00BB1D77" w:rsidRPr="00101181">
        <w:rPr>
          <w:rFonts w:ascii="Arial" w:hAnsi="Arial" w:cs="Arial"/>
        </w:rPr>
        <w:t>s</w:t>
      </w:r>
      <w:r w:rsidR="00F64FCE" w:rsidRPr="00101181">
        <w:rPr>
          <w:rFonts w:ascii="Arial" w:hAnsi="Arial" w:cs="Arial"/>
        </w:rPr>
        <w:t xml:space="preserve"> to currency transferability</w:t>
      </w:r>
      <w:r w:rsidR="00BB1D77" w:rsidRPr="00101181">
        <w:rPr>
          <w:rFonts w:ascii="Arial" w:hAnsi="Arial" w:cs="Arial"/>
        </w:rPr>
        <w:t xml:space="preserve"> </w:t>
      </w:r>
      <w:r w:rsidR="00F64FCE" w:rsidRPr="00101181">
        <w:rPr>
          <w:rFonts w:ascii="Arial" w:hAnsi="Arial" w:cs="Arial"/>
        </w:rPr>
        <w:t>/convertibility, business or political environment could negatively impact the value of the underlying asset</w:t>
      </w:r>
      <w:r w:rsidRPr="00101181">
        <w:rPr>
          <w:rFonts w:ascii="Arial" w:hAnsi="Arial" w:cs="Arial"/>
        </w:rPr>
        <w:t xml:space="preserve">. Country </w:t>
      </w:r>
      <w:r w:rsidR="00700A51" w:rsidRPr="00101181">
        <w:rPr>
          <w:rFonts w:ascii="Arial" w:hAnsi="Arial" w:cs="Arial"/>
        </w:rPr>
        <w:t xml:space="preserve">risk </w:t>
      </w:r>
      <w:r w:rsidRPr="00101181">
        <w:rPr>
          <w:rFonts w:ascii="Arial" w:hAnsi="Arial" w:cs="Arial"/>
        </w:rPr>
        <w:t>exposure typically arise from the following banking activities:</w:t>
      </w:r>
    </w:p>
    <w:p w14:paraId="2D7779D7" w14:textId="77777777" w:rsidR="0098416F" w:rsidRDefault="0098416F" w:rsidP="00101181">
      <w:pPr>
        <w:spacing w:before="0" w:after="0" w:line="360" w:lineRule="auto"/>
        <w:jc w:val="left"/>
        <w:rPr>
          <w:rFonts w:ascii="Arial" w:hAnsi="Arial" w:cs="Arial"/>
        </w:rPr>
      </w:pPr>
    </w:p>
    <w:p w14:paraId="33CEB88D" w14:textId="77777777" w:rsidR="00C02586" w:rsidRPr="00101181" w:rsidRDefault="00C02586" w:rsidP="00101181">
      <w:pPr>
        <w:pStyle w:val="BulletsMain"/>
        <w:spacing w:before="0" w:after="0" w:line="360" w:lineRule="auto"/>
        <w:jc w:val="left"/>
        <w:rPr>
          <w:rFonts w:ascii="Arial" w:hAnsi="Arial" w:cs="Arial"/>
        </w:rPr>
      </w:pPr>
      <w:r w:rsidRPr="00101181">
        <w:rPr>
          <w:rFonts w:ascii="Arial" w:hAnsi="Arial" w:cs="Arial"/>
        </w:rPr>
        <w:t>Lending;</w:t>
      </w:r>
    </w:p>
    <w:p w14:paraId="1C8AC2E1" w14:textId="77777777" w:rsidR="00C02586" w:rsidRPr="00101181" w:rsidRDefault="00C02586" w:rsidP="00101181">
      <w:pPr>
        <w:pStyle w:val="BulletsMain"/>
        <w:spacing w:before="0" w:after="0" w:line="360" w:lineRule="auto"/>
        <w:jc w:val="left"/>
        <w:rPr>
          <w:rFonts w:ascii="Arial" w:hAnsi="Arial" w:cs="Arial"/>
        </w:rPr>
      </w:pPr>
      <w:r w:rsidRPr="00101181">
        <w:rPr>
          <w:rFonts w:ascii="Arial" w:hAnsi="Arial" w:cs="Arial"/>
        </w:rPr>
        <w:t>Guarantees;</w:t>
      </w:r>
    </w:p>
    <w:p w14:paraId="1262FA6C" w14:textId="77777777" w:rsidR="00C02586" w:rsidRPr="00101181" w:rsidRDefault="00C02586" w:rsidP="00101181">
      <w:pPr>
        <w:pStyle w:val="BulletsMain"/>
        <w:spacing w:before="0" w:after="0" w:line="360" w:lineRule="auto"/>
        <w:jc w:val="left"/>
        <w:rPr>
          <w:rFonts w:ascii="Arial" w:hAnsi="Arial" w:cs="Arial"/>
        </w:rPr>
      </w:pPr>
      <w:r w:rsidRPr="00101181">
        <w:rPr>
          <w:rFonts w:ascii="Arial" w:hAnsi="Arial" w:cs="Arial"/>
        </w:rPr>
        <w:t>Letters of credit;</w:t>
      </w:r>
    </w:p>
    <w:p w14:paraId="7A2DBC0D" w14:textId="77777777" w:rsidR="00C02586" w:rsidRPr="00101181" w:rsidRDefault="00C02586" w:rsidP="00101181">
      <w:pPr>
        <w:pStyle w:val="BulletsMain"/>
        <w:spacing w:before="0" w:after="0" w:line="360" w:lineRule="auto"/>
        <w:jc w:val="left"/>
        <w:rPr>
          <w:rFonts w:ascii="Arial" w:hAnsi="Arial" w:cs="Arial"/>
        </w:rPr>
      </w:pPr>
      <w:r w:rsidRPr="00101181">
        <w:rPr>
          <w:rFonts w:ascii="Arial" w:hAnsi="Arial" w:cs="Arial"/>
        </w:rPr>
        <w:t>Money market transactions with local banks;</w:t>
      </w:r>
    </w:p>
    <w:p w14:paraId="47942F1D" w14:textId="77777777" w:rsidR="00C02586" w:rsidRPr="00101181" w:rsidRDefault="00C02586" w:rsidP="00101181">
      <w:pPr>
        <w:pStyle w:val="BulletsMain"/>
        <w:spacing w:before="0" w:after="0" w:line="360" w:lineRule="auto"/>
        <w:jc w:val="left"/>
        <w:rPr>
          <w:rFonts w:ascii="Arial" w:hAnsi="Arial" w:cs="Arial"/>
        </w:rPr>
      </w:pPr>
      <w:r w:rsidRPr="00101181">
        <w:rPr>
          <w:rFonts w:ascii="Arial" w:hAnsi="Arial" w:cs="Arial"/>
        </w:rPr>
        <w:t>Foreign exchange exposures;</w:t>
      </w:r>
    </w:p>
    <w:p w14:paraId="1AE0570F" w14:textId="25EC7098" w:rsidR="00C02586" w:rsidRPr="00101181" w:rsidRDefault="00700A51" w:rsidP="00101181">
      <w:pPr>
        <w:pStyle w:val="BulletsMain"/>
        <w:spacing w:before="0" w:after="0" w:line="360" w:lineRule="auto"/>
        <w:jc w:val="left"/>
        <w:rPr>
          <w:rFonts w:ascii="Arial" w:hAnsi="Arial" w:cs="Arial"/>
        </w:rPr>
      </w:pPr>
      <w:r w:rsidRPr="00101181">
        <w:rPr>
          <w:rFonts w:ascii="Arial" w:hAnsi="Arial" w:cs="Arial"/>
        </w:rPr>
        <w:t>Issuer risk, i</w:t>
      </w:r>
      <w:r w:rsidR="00C02586" w:rsidRPr="00101181">
        <w:rPr>
          <w:rFonts w:ascii="Arial" w:hAnsi="Arial" w:cs="Arial"/>
        </w:rPr>
        <w:t>nvestment in securities including gov</w:t>
      </w:r>
      <w:r w:rsidRPr="00101181">
        <w:rPr>
          <w:rFonts w:ascii="Arial" w:hAnsi="Arial" w:cs="Arial"/>
        </w:rPr>
        <w:t>ernments</w:t>
      </w:r>
      <w:r w:rsidR="00C02586" w:rsidRPr="00101181">
        <w:rPr>
          <w:rFonts w:ascii="Arial" w:hAnsi="Arial" w:cs="Arial"/>
        </w:rPr>
        <w:t>. (whether held in trading or investment account);</w:t>
      </w:r>
    </w:p>
    <w:p w14:paraId="2B78A707" w14:textId="77777777" w:rsidR="00C02586" w:rsidRPr="00101181" w:rsidRDefault="00C02586" w:rsidP="00101181">
      <w:pPr>
        <w:pStyle w:val="BulletsMain"/>
        <w:spacing w:before="0" w:after="0" w:line="360" w:lineRule="auto"/>
        <w:jc w:val="left"/>
        <w:rPr>
          <w:rFonts w:ascii="Arial" w:hAnsi="Arial" w:cs="Arial"/>
        </w:rPr>
      </w:pPr>
      <w:r w:rsidRPr="00101181">
        <w:rPr>
          <w:rFonts w:ascii="Arial" w:hAnsi="Arial" w:cs="Arial"/>
        </w:rPr>
        <w:t xml:space="preserve">Local currency exposures (whether funded with local deposits or foreign currency); and </w:t>
      </w:r>
    </w:p>
    <w:p w14:paraId="4EAC8372" w14:textId="4D891938" w:rsidR="00C02586" w:rsidRDefault="00551550" w:rsidP="00101181">
      <w:pPr>
        <w:pStyle w:val="BulletsMain"/>
        <w:spacing w:before="0" w:after="0" w:line="360" w:lineRule="auto"/>
        <w:jc w:val="left"/>
        <w:rPr>
          <w:rFonts w:ascii="Arial" w:hAnsi="Arial" w:cs="Arial"/>
        </w:rPr>
      </w:pPr>
      <w:r>
        <w:rPr>
          <w:rFonts w:ascii="Arial" w:hAnsi="Arial" w:cs="Arial"/>
        </w:rPr>
        <w:t>Trade finance,</w:t>
      </w:r>
    </w:p>
    <w:p w14:paraId="788626BD" w14:textId="15DD80FB" w:rsidR="00551550" w:rsidRPr="00101181" w:rsidRDefault="00551550" w:rsidP="00101181">
      <w:pPr>
        <w:pStyle w:val="BulletsMain"/>
        <w:spacing w:before="0" w:after="0" w:line="360" w:lineRule="auto"/>
        <w:jc w:val="left"/>
        <w:rPr>
          <w:rFonts w:ascii="Arial" w:hAnsi="Arial" w:cs="Arial"/>
        </w:rPr>
      </w:pPr>
      <w:r>
        <w:rPr>
          <w:rFonts w:ascii="Arial" w:hAnsi="Arial" w:cs="Arial"/>
        </w:rPr>
        <w:t>Any other credit exposure from approved products (e.g.: derivatives)</w:t>
      </w:r>
    </w:p>
    <w:p w14:paraId="051C1F74" w14:textId="77777777" w:rsidR="00700A51" w:rsidRPr="00101181" w:rsidRDefault="00700A51" w:rsidP="00101181">
      <w:pPr>
        <w:spacing w:before="0" w:after="0" w:line="360" w:lineRule="auto"/>
        <w:jc w:val="left"/>
        <w:rPr>
          <w:rFonts w:ascii="Arial" w:hAnsi="Arial" w:cs="Arial"/>
        </w:rPr>
      </w:pPr>
    </w:p>
    <w:p w14:paraId="4B3B8654" w14:textId="78876E48" w:rsidR="00C02586" w:rsidRPr="00101181" w:rsidRDefault="00C02586" w:rsidP="00101181">
      <w:pPr>
        <w:spacing w:before="0" w:after="0" w:line="360" w:lineRule="auto"/>
        <w:jc w:val="left"/>
        <w:rPr>
          <w:rFonts w:ascii="Arial" w:hAnsi="Arial" w:cs="Arial"/>
        </w:rPr>
      </w:pPr>
      <w:r w:rsidRPr="00101181">
        <w:rPr>
          <w:rFonts w:ascii="Arial" w:hAnsi="Arial" w:cs="Arial"/>
        </w:rPr>
        <w:t xml:space="preserve">For </w:t>
      </w:r>
      <w:r w:rsidR="00700A51" w:rsidRPr="00101181">
        <w:rPr>
          <w:rFonts w:ascii="Arial" w:hAnsi="Arial" w:cs="Arial"/>
        </w:rPr>
        <w:t xml:space="preserve">the </w:t>
      </w:r>
      <w:r w:rsidRPr="00101181">
        <w:rPr>
          <w:rFonts w:ascii="Arial" w:hAnsi="Arial" w:cs="Arial"/>
        </w:rPr>
        <w:t xml:space="preserve">purposes of the calculation of country </w:t>
      </w:r>
      <w:r w:rsidR="00700A51" w:rsidRPr="00101181">
        <w:rPr>
          <w:rFonts w:ascii="Arial" w:hAnsi="Arial" w:cs="Arial"/>
        </w:rPr>
        <w:t xml:space="preserve">risk </w:t>
      </w:r>
      <w:r w:rsidRPr="00101181">
        <w:rPr>
          <w:rFonts w:ascii="Arial" w:hAnsi="Arial" w:cs="Arial"/>
        </w:rPr>
        <w:t xml:space="preserve">exposure, the </w:t>
      </w:r>
      <w:r w:rsidRPr="00101181">
        <w:rPr>
          <w:rFonts w:ascii="Arial" w:hAnsi="Arial" w:cs="Arial"/>
          <w:u w:val="single"/>
        </w:rPr>
        <w:t>actual country of risk</w:t>
      </w:r>
      <w:r w:rsidRPr="00101181">
        <w:rPr>
          <w:rFonts w:ascii="Arial" w:hAnsi="Arial" w:cs="Arial"/>
        </w:rPr>
        <w:t xml:space="preserve"> will be applied rather than the country of incorporation. Country of risk is usually where revenues are sourced, where the greatest cross-border risk exists, and the country from which repayment is expected and/or, if relevant, where the underlying goods are located. </w:t>
      </w:r>
    </w:p>
    <w:p w14:paraId="7E9EAEAC" w14:textId="77777777" w:rsidR="00700A51" w:rsidRPr="00101181" w:rsidRDefault="00700A51" w:rsidP="00101181">
      <w:pPr>
        <w:spacing w:before="0" w:after="0" w:line="360" w:lineRule="auto"/>
        <w:jc w:val="left"/>
        <w:rPr>
          <w:rFonts w:ascii="Arial" w:hAnsi="Arial" w:cs="Arial"/>
        </w:rPr>
      </w:pPr>
    </w:p>
    <w:p w14:paraId="459D1D28" w14:textId="6DA9EC88" w:rsidR="00C02586" w:rsidRPr="00101181" w:rsidRDefault="00C02586" w:rsidP="00101181">
      <w:pPr>
        <w:spacing w:before="0" w:after="0" w:line="360" w:lineRule="auto"/>
        <w:jc w:val="left"/>
        <w:rPr>
          <w:rFonts w:ascii="Arial" w:hAnsi="Arial" w:cs="Arial"/>
        </w:rPr>
      </w:pPr>
      <w:r w:rsidRPr="00101181">
        <w:rPr>
          <w:rFonts w:ascii="Arial" w:hAnsi="Arial" w:cs="Arial"/>
        </w:rPr>
        <w:t xml:space="preserve">The </w:t>
      </w:r>
      <w:proofErr w:type="spellStart"/>
      <w:r w:rsidRPr="00101181">
        <w:rPr>
          <w:rFonts w:ascii="Arial" w:hAnsi="Arial" w:cs="Arial"/>
        </w:rPr>
        <w:t>ManCo</w:t>
      </w:r>
      <w:proofErr w:type="spellEnd"/>
      <w:r w:rsidRPr="00101181">
        <w:rPr>
          <w:rFonts w:ascii="Arial" w:hAnsi="Arial" w:cs="Arial"/>
        </w:rPr>
        <w:t xml:space="preserve"> is the final authority within the Branch to determine the country of risk for a particular counterparty in case of </w:t>
      </w:r>
      <w:r w:rsidR="00551550">
        <w:rPr>
          <w:rFonts w:ascii="Arial" w:hAnsi="Arial" w:cs="Arial"/>
        </w:rPr>
        <w:t xml:space="preserve">any </w:t>
      </w:r>
      <w:r w:rsidRPr="00101181">
        <w:rPr>
          <w:rFonts w:ascii="Arial" w:hAnsi="Arial" w:cs="Arial"/>
        </w:rPr>
        <w:t>dispute.</w:t>
      </w:r>
    </w:p>
    <w:p w14:paraId="35DBC88D" w14:textId="77777777" w:rsidR="00F64FCE" w:rsidRPr="00101181" w:rsidRDefault="00F64FCE" w:rsidP="00101181">
      <w:pPr>
        <w:spacing w:before="0" w:after="0" w:line="360" w:lineRule="auto"/>
        <w:jc w:val="left"/>
        <w:rPr>
          <w:rFonts w:ascii="Arial" w:hAnsi="Arial" w:cs="Arial"/>
        </w:rPr>
      </w:pPr>
    </w:p>
    <w:p w14:paraId="37745CCD" w14:textId="77777777" w:rsidR="006D7D83" w:rsidRPr="00101181" w:rsidRDefault="006D7D83" w:rsidP="00101181">
      <w:pPr>
        <w:spacing w:before="0" w:after="0" w:line="360" w:lineRule="auto"/>
        <w:rPr>
          <w:rFonts w:ascii="Arial" w:hAnsi="Arial" w:cs="Arial"/>
          <w:b/>
        </w:rPr>
      </w:pPr>
      <w:r w:rsidRPr="00101181">
        <w:rPr>
          <w:rFonts w:ascii="Arial" w:hAnsi="Arial" w:cs="Arial"/>
          <w:b/>
        </w:rPr>
        <w:t>Country Limits</w:t>
      </w:r>
    </w:p>
    <w:p w14:paraId="427C6A32" w14:textId="25040C17" w:rsidR="00F64FCE" w:rsidRDefault="006D7D83" w:rsidP="00B27979">
      <w:pPr>
        <w:spacing w:before="0" w:after="0" w:line="360" w:lineRule="auto"/>
        <w:jc w:val="left"/>
        <w:rPr>
          <w:rFonts w:ascii="Arial" w:hAnsi="Arial" w:cs="Arial"/>
        </w:rPr>
      </w:pPr>
      <w:r w:rsidRPr="00B27979">
        <w:rPr>
          <w:rFonts w:ascii="Arial" w:hAnsi="Arial" w:cs="Arial"/>
        </w:rPr>
        <w:t xml:space="preserve">The Branch establishes country limits in order to monitor and manage its lending concentration to specific countries. Country limits sit above counterparty and sector limits and the resultant country exposures are an aggregate of the utilisation of </w:t>
      </w:r>
      <w:r w:rsidR="00F64FCE">
        <w:rPr>
          <w:rFonts w:ascii="Arial" w:hAnsi="Arial" w:cs="Arial"/>
        </w:rPr>
        <w:t xml:space="preserve">all </w:t>
      </w:r>
      <w:r w:rsidR="00BB1D77">
        <w:rPr>
          <w:rFonts w:ascii="Arial" w:hAnsi="Arial" w:cs="Arial"/>
        </w:rPr>
        <w:t>exposures</w:t>
      </w:r>
      <w:r w:rsidRPr="00B27979">
        <w:rPr>
          <w:rFonts w:ascii="Arial" w:hAnsi="Arial" w:cs="Arial"/>
        </w:rPr>
        <w:t xml:space="preserve"> within a specific country. </w:t>
      </w:r>
    </w:p>
    <w:p w14:paraId="1BD3BA21" w14:textId="77777777" w:rsidR="00F64FCE" w:rsidRDefault="00F64FCE" w:rsidP="00B27979">
      <w:pPr>
        <w:spacing w:before="0" w:after="0" w:line="360" w:lineRule="auto"/>
        <w:jc w:val="left"/>
        <w:rPr>
          <w:rFonts w:ascii="Arial" w:hAnsi="Arial" w:cs="Arial"/>
        </w:rPr>
      </w:pPr>
    </w:p>
    <w:p w14:paraId="0618F314" w14:textId="2750989C" w:rsidR="006D7D83" w:rsidRDefault="006D7D83" w:rsidP="00B27979">
      <w:pPr>
        <w:spacing w:before="0" w:after="0" w:line="360" w:lineRule="auto"/>
        <w:jc w:val="left"/>
        <w:rPr>
          <w:rFonts w:ascii="Arial" w:hAnsi="Arial" w:cs="Arial"/>
        </w:rPr>
      </w:pPr>
      <w:r w:rsidRPr="00B27979">
        <w:rPr>
          <w:rFonts w:ascii="Arial" w:hAnsi="Arial" w:cs="Arial"/>
        </w:rPr>
        <w:t>A counterparty</w:t>
      </w:r>
      <w:r w:rsidR="00F64FCE">
        <w:rPr>
          <w:rFonts w:ascii="Arial" w:hAnsi="Arial" w:cs="Arial"/>
        </w:rPr>
        <w:t>, obligor, issuer</w:t>
      </w:r>
      <w:r w:rsidRPr="00B27979">
        <w:rPr>
          <w:rFonts w:ascii="Arial" w:hAnsi="Arial" w:cs="Arial"/>
        </w:rPr>
        <w:t xml:space="preserve"> </w:t>
      </w:r>
      <w:r w:rsidR="00F64FCE">
        <w:rPr>
          <w:rFonts w:ascii="Arial" w:hAnsi="Arial" w:cs="Arial"/>
        </w:rPr>
        <w:t>or</w:t>
      </w:r>
      <w:r w:rsidR="00BB1D77">
        <w:rPr>
          <w:rFonts w:ascii="Arial" w:hAnsi="Arial" w:cs="Arial"/>
        </w:rPr>
        <w:t xml:space="preserve"> </w:t>
      </w:r>
      <w:r w:rsidRPr="00B27979">
        <w:rPr>
          <w:rFonts w:ascii="Arial" w:hAnsi="Arial" w:cs="Arial"/>
        </w:rPr>
        <w:t>sector limit may only be approved provided a country limit has been approved.</w:t>
      </w:r>
    </w:p>
    <w:p w14:paraId="019E1210" w14:textId="77777777" w:rsidR="00C54528" w:rsidRPr="00B27979" w:rsidRDefault="00C54528" w:rsidP="00B27979">
      <w:pPr>
        <w:spacing w:before="0" w:after="0" w:line="360" w:lineRule="auto"/>
        <w:jc w:val="left"/>
        <w:rPr>
          <w:rFonts w:ascii="Arial" w:hAnsi="Arial" w:cs="Arial"/>
        </w:rPr>
      </w:pPr>
    </w:p>
    <w:p w14:paraId="0631E823" w14:textId="4F25029A" w:rsidR="006D7D83" w:rsidRDefault="006D7D83" w:rsidP="00B27979">
      <w:pPr>
        <w:spacing w:before="0" w:after="0" w:line="360" w:lineRule="auto"/>
        <w:jc w:val="left"/>
        <w:rPr>
          <w:rFonts w:ascii="Arial" w:hAnsi="Arial" w:cs="Arial"/>
        </w:rPr>
      </w:pPr>
      <w:r w:rsidRPr="00B27979">
        <w:rPr>
          <w:rFonts w:ascii="Arial" w:hAnsi="Arial" w:cs="Arial"/>
        </w:rPr>
        <w:t>The Branch adheres to a comprehensive definition of “Country Risk”, going beyond a narrow definition of “transfer risk”. The latter is a measure of the foreign government’s ability and willingness to meet its external debt obligations from foreign currency reserves, cash flow, credit lines, saleable assets and its access to new foreign currency funding. While recognising the importance of “pure sovereign risk” i.e. directly and indirectly assumed Government debt, “Country risk” in the Branch, refers to the entire spectrum of cross-border risk; covering governments, corporations, banks and other financial institutions, both in local and foreign currency. These risks go beyond the narrow definition of transfer risk but cover the subject country’s specific political, social and economic factors that can affect its ability to repay debt.</w:t>
      </w:r>
    </w:p>
    <w:p w14:paraId="59E1BC77" w14:textId="77777777" w:rsidR="00BB1D77" w:rsidRPr="00B27979" w:rsidRDefault="00BB1D77" w:rsidP="00B27979">
      <w:pPr>
        <w:spacing w:before="0" w:after="0" w:line="360" w:lineRule="auto"/>
        <w:jc w:val="left"/>
        <w:rPr>
          <w:rFonts w:ascii="Arial" w:hAnsi="Arial" w:cs="Arial"/>
        </w:rPr>
      </w:pPr>
    </w:p>
    <w:p w14:paraId="43A33E16" w14:textId="4407F7FF" w:rsidR="006D7D83" w:rsidRDefault="006D7D83" w:rsidP="00B27979">
      <w:pPr>
        <w:spacing w:before="0" w:after="0" w:line="360" w:lineRule="auto"/>
        <w:jc w:val="left"/>
        <w:rPr>
          <w:rFonts w:ascii="Arial" w:hAnsi="Arial" w:cs="Arial"/>
        </w:rPr>
      </w:pPr>
      <w:r w:rsidRPr="00B27979">
        <w:rPr>
          <w:rFonts w:ascii="Arial" w:hAnsi="Arial" w:cs="Arial"/>
        </w:rPr>
        <w:t>Consequently, the Branch’s Country limit will generally track the country ceiling assigned by the rating agencies, as opposed to the specific sovereign rating. Such a country ceiling is independent of the credit worthiness of either the government or the counter-party itself. In general, this ceiling is higher than a government’s own foreign currency ceiling where one can discount the possibility of the risk of government interference with an individual counter-party’s foreign debt payment obligations.</w:t>
      </w:r>
    </w:p>
    <w:p w14:paraId="00C1D884" w14:textId="77777777" w:rsidR="00BB1D77" w:rsidRPr="00B27979" w:rsidRDefault="00BB1D77" w:rsidP="00B27979">
      <w:pPr>
        <w:spacing w:before="0" w:after="0" w:line="360" w:lineRule="auto"/>
        <w:jc w:val="left"/>
        <w:rPr>
          <w:rFonts w:ascii="Arial" w:hAnsi="Arial" w:cs="Arial"/>
        </w:rPr>
      </w:pPr>
    </w:p>
    <w:p w14:paraId="38CFECA9" w14:textId="4D132FF3" w:rsidR="006D7D83" w:rsidRDefault="006D7D83" w:rsidP="00B27979">
      <w:pPr>
        <w:spacing w:before="0" w:after="0" w:line="360" w:lineRule="auto"/>
        <w:jc w:val="left"/>
        <w:rPr>
          <w:rFonts w:ascii="Arial" w:hAnsi="Arial" w:cs="Arial"/>
        </w:rPr>
      </w:pPr>
      <w:r w:rsidRPr="00B27979">
        <w:rPr>
          <w:rFonts w:ascii="Arial" w:hAnsi="Arial" w:cs="Arial"/>
        </w:rPr>
        <w:t xml:space="preserve">Country limits will, therefore, represent subjective policy limits derived on the bases of </w:t>
      </w:r>
      <w:r w:rsidR="00551550">
        <w:rPr>
          <w:rFonts w:ascii="Arial" w:hAnsi="Arial" w:cs="Arial"/>
        </w:rPr>
        <w:t xml:space="preserve">HO’s and the </w:t>
      </w:r>
      <w:r w:rsidRPr="00B27979">
        <w:rPr>
          <w:rFonts w:ascii="Arial" w:hAnsi="Arial" w:cs="Arial"/>
        </w:rPr>
        <w:t>Branch’s assessment of the political, economic and financial risks of the countries concerned and the potential for doing business with them.</w:t>
      </w:r>
    </w:p>
    <w:p w14:paraId="27185AA4" w14:textId="77777777" w:rsidR="00BB1D77" w:rsidRPr="00B27979" w:rsidRDefault="00BB1D77" w:rsidP="00B27979">
      <w:pPr>
        <w:spacing w:before="0" w:after="0" w:line="360" w:lineRule="auto"/>
        <w:jc w:val="left"/>
        <w:rPr>
          <w:rFonts w:ascii="Arial" w:hAnsi="Arial" w:cs="Arial"/>
        </w:rPr>
      </w:pPr>
    </w:p>
    <w:p w14:paraId="1BB6F11B" w14:textId="02FD3658" w:rsidR="006D7D83" w:rsidRDefault="006D7D83" w:rsidP="00B27979">
      <w:pPr>
        <w:spacing w:before="0" w:after="0" w:line="360" w:lineRule="auto"/>
        <w:jc w:val="left"/>
        <w:rPr>
          <w:rFonts w:ascii="Arial" w:hAnsi="Arial" w:cs="Arial"/>
        </w:rPr>
      </w:pPr>
      <w:r w:rsidRPr="00B27979">
        <w:rPr>
          <w:rFonts w:ascii="Arial" w:hAnsi="Arial" w:cs="Arial"/>
        </w:rPr>
        <w:t>Generally, the Branch</w:t>
      </w:r>
      <w:r w:rsidR="00551550">
        <w:rPr>
          <w:rFonts w:ascii="Arial" w:hAnsi="Arial" w:cs="Arial"/>
        </w:rPr>
        <w:t xml:space="preserve">’s </w:t>
      </w:r>
      <w:proofErr w:type="spellStart"/>
      <w:r w:rsidR="00551550">
        <w:rPr>
          <w:rFonts w:ascii="Arial" w:hAnsi="Arial" w:cs="Arial"/>
        </w:rPr>
        <w:t>CCo</w:t>
      </w:r>
      <w:proofErr w:type="spellEnd"/>
      <w:r w:rsidRPr="00B27979">
        <w:rPr>
          <w:rFonts w:ascii="Arial" w:hAnsi="Arial" w:cs="Arial"/>
        </w:rPr>
        <w:t xml:space="preserve"> will only approve limits for the countries fulfilling the following criteria:</w:t>
      </w:r>
    </w:p>
    <w:p w14:paraId="544C46E3" w14:textId="695C6A66" w:rsidR="006D7D83" w:rsidRPr="00B27979" w:rsidRDefault="006D7D83" w:rsidP="00B27979">
      <w:pPr>
        <w:pStyle w:val="BulletsMain"/>
        <w:spacing w:before="0" w:after="0" w:line="360" w:lineRule="auto"/>
        <w:jc w:val="left"/>
        <w:rPr>
          <w:rFonts w:ascii="Arial" w:hAnsi="Arial" w:cs="Arial"/>
        </w:rPr>
      </w:pPr>
      <w:r w:rsidRPr="00B27979">
        <w:rPr>
          <w:rFonts w:ascii="Arial" w:hAnsi="Arial" w:cs="Arial"/>
        </w:rPr>
        <w:t xml:space="preserve">Country (region)’s foreign currency country ceiling being at least </w:t>
      </w:r>
      <w:r w:rsidR="0094084B">
        <w:rPr>
          <w:rFonts w:ascii="Arial" w:hAnsi="Arial" w:cs="Arial"/>
        </w:rPr>
        <w:t>BB (HO Internal Rating)</w:t>
      </w:r>
      <w:r w:rsidRPr="00B27979">
        <w:rPr>
          <w:rFonts w:ascii="Arial" w:hAnsi="Arial" w:cs="Arial"/>
        </w:rPr>
        <w:t>;</w:t>
      </w:r>
    </w:p>
    <w:p w14:paraId="0D486782" w14:textId="3381621C" w:rsidR="006D7D83" w:rsidRPr="00B27979" w:rsidRDefault="006D7D83" w:rsidP="00B27979">
      <w:pPr>
        <w:pStyle w:val="BulletsMain"/>
        <w:spacing w:before="0" w:after="0" w:line="360" w:lineRule="auto"/>
        <w:jc w:val="left"/>
        <w:rPr>
          <w:rFonts w:ascii="Arial" w:hAnsi="Arial" w:cs="Arial"/>
        </w:rPr>
      </w:pPr>
      <w:r w:rsidRPr="00B27979">
        <w:rPr>
          <w:rFonts w:ascii="Arial" w:hAnsi="Arial" w:cs="Arial"/>
        </w:rPr>
        <w:t>The country (region) has had no significant default and other risky events within last 2 years;</w:t>
      </w:r>
    </w:p>
    <w:p w14:paraId="2DB78F10" w14:textId="515D9C90" w:rsidR="006D7D83" w:rsidRPr="00B27979" w:rsidRDefault="006D7D83" w:rsidP="00B27979">
      <w:pPr>
        <w:pStyle w:val="BulletsMain"/>
        <w:spacing w:before="0" w:after="0" w:line="360" w:lineRule="auto"/>
        <w:jc w:val="left"/>
        <w:rPr>
          <w:rFonts w:ascii="Arial" w:hAnsi="Arial" w:cs="Arial"/>
        </w:rPr>
      </w:pPr>
      <w:r w:rsidRPr="00B27979">
        <w:rPr>
          <w:rFonts w:ascii="Arial" w:hAnsi="Arial" w:cs="Arial"/>
        </w:rPr>
        <w:t>The country (region) has had no significant downgrading within last 2 years</w:t>
      </w:r>
      <w:r w:rsidR="001A6C82" w:rsidRPr="00B27979">
        <w:rPr>
          <w:rFonts w:ascii="Arial" w:hAnsi="Arial" w:cs="Arial"/>
        </w:rPr>
        <w:t>; and</w:t>
      </w:r>
    </w:p>
    <w:p w14:paraId="6A82C8FD" w14:textId="2F7206C1" w:rsidR="006D7D83" w:rsidRDefault="006D7D83" w:rsidP="00B27979">
      <w:pPr>
        <w:pStyle w:val="BulletsMain"/>
        <w:spacing w:before="0" w:after="0" w:line="360" w:lineRule="auto"/>
        <w:jc w:val="left"/>
        <w:rPr>
          <w:rFonts w:ascii="Arial" w:hAnsi="Arial" w:cs="Arial"/>
        </w:rPr>
      </w:pPr>
      <w:r w:rsidRPr="00B27979">
        <w:rPr>
          <w:rFonts w:ascii="Arial" w:hAnsi="Arial" w:cs="Arial"/>
        </w:rPr>
        <w:t xml:space="preserve">The country (region) has had no serious trade disputes with China within last 2 years. </w:t>
      </w:r>
    </w:p>
    <w:p w14:paraId="6DE313D3" w14:textId="77777777" w:rsidR="00C54528" w:rsidRDefault="00C54528" w:rsidP="0098416F">
      <w:pPr>
        <w:pStyle w:val="BulletsMain"/>
        <w:numPr>
          <w:ilvl w:val="0"/>
          <w:numId w:val="0"/>
        </w:numPr>
        <w:spacing w:before="0" w:after="0" w:line="360" w:lineRule="auto"/>
        <w:jc w:val="left"/>
        <w:rPr>
          <w:rFonts w:ascii="Arial" w:hAnsi="Arial" w:cs="Arial"/>
        </w:rPr>
      </w:pPr>
    </w:p>
    <w:p w14:paraId="413E4216" w14:textId="77777777" w:rsidR="00C54528" w:rsidRDefault="00BB1D77" w:rsidP="0098416F">
      <w:pPr>
        <w:pStyle w:val="BulletsMain"/>
        <w:numPr>
          <w:ilvl w:val="0"/>
          <w:numId w:val="0"/>
        </w:numPr>
        <w:spacing w:before="0" w:after="0" w:line="360" w:lineRule="auto"/>
        <w:jc w:val="left"/>
        <w:rPr>
          <w:rFonts w:ascii="Arial" w:hAnsi="Arial" w:cs="Arial"/>
        </w:rPr>
      </w:pPr>
      <w:r>
        <w:rPr>
          <w:rFonts w:ascii="Arial" w:hAnsi="Arial" w:cs="Arial"/>
        </w:rPr>
        <w:t xml:space="preserve">See </w:t>
      </w:r>
      <w:r w:rsidRPr="0094441D">
        <w:rPr>
          <w:rFonts w:ascii="Arial" w:hAnsi="Arial" w:cs="Arial"/>
          <w:b/>
          <w:i/>
        </w:rPr>
        <w:t>Appendix B</w:t>
      </w:r>
      <w:r>
        <w:rPr>
          <w:rFonts w:ascii="Arial" w:hAnsi="Arial" w:cs="Arial"/>
        </w:rPr>
        <w:t xml:space="preserve"> – Risk Appetite </w:t>
      </w:r>
    </w:p>
    <w:p w14:paraId="4655F6CE" w14:textId="77777777" w:rsidR="00C54528" w:rsidRDefault="00C54528" w:rsidP="0098416F">
      <w:pPr>
        <w:pStyle w:val="BulletsMain"/>
        <w:numPr>
          <w:ilvl w:val="0"/>
          <w:numId w:val="0"/>
        </w:numPr>
        <w:spacing w:before="0" w:after="0" w:line="360" w:lineRule="auto"/>
        <w:jc w:val="left"/>
        <w:rPr>
          <w:rFonts w:ascii="Arial" w:hAnsi="Arial" w:cs="Arial"/>
        </w:rPr>
      </w:pPr>
    </w:p>
    <w:p w14:paraId="6AF46EB9" w14:textId="77777777" w:rsidR="00276ACF" w:rsidRDefault="00276ACF" w:rsidP="0098416F">
      <w:pPr>
        <w:pStyle w:val="BulletsMain"/>
        <w:numPr>
          <w:ilvl w:val="0"/>
          <w:numId w:val="0"/>
        </w:numPr>
        <w:spacing w:before="0" w:after="0" w:line="360" w:lineRule="auto"/>
        <w:jc w:val="left"/>
        <w:rPr>
          <w:rFonts w:ascii="Arial" w:hAnsi="Arial" w:cs="Arial"/>
        </w:rPr>
      </w:pPr>
    </w:p>
    <w:p w14:paraId="3E48ABE3" w14:textId="77777777" w:rsidR="00276ACF" w:rsidRDefault="00276ACF" w:rsidP="0098416F">
      <w:pPr>
        <w:pStyle w:val="BulletsMain"/>
        <w:numPr>
          <w:ilvl w:val="0"/>
          <w:numId w:val="0"/>
        </w:numPr>
        <w:spacing w:before="0" w:after="0" w:line="360" w:lineRule="auto"/>
        <w:jc w:val="left"/>
        <w:rPr>
          <w:rFonts w:ascii="Arial" w:hAnsi="Arial" w:cs="Arial"/>
        </w:rPr>
      </w:pPr>
    </w:p>
    <w:p w14:paraId="04F706E6" w14:textId="77777777" w:rsidR="00276ACF" w:rsidRDefault="00276ACF" w:rsidP="0098416F">
      <w:pPr>
        <w:pStyle w:val="BulletsMain"/>
        <w:numPr>
          <w:ilvl w:val="0"/>
          <w:numId w:val="0"/>
        </w:numPr>
        <w:spacing w:before="0" w:after="0" w:line="360" w:lineRule="auto"/>
        <w:jc w:val="left"/>
        <w:rPr>
          <w:rFonts w:ascii="Arial" w:hAnsi="Arial" w:cs="Arial"/>
        </w:rPr>
      </w:pPr>
    </w:p>
    <w:p w14:paraId="13D05A75" w14:textId="77777777" w:rsidR="00276ACF" w:rsidRDefault="00276ACF" w:rsidP="0098416F">
      <w:pPr>
        <w:pStyle w:val="BulletsMain"/>
        <w:numPr>
          <w:ilvl w:val="0"/>
          <w:numId w:val="0"/>
        </w:numPr>
        <w:spacing w:before="0" w:after="0" w:line="360" w:lineRule="auto"/>
        <w:jc w:val="left"/>
        <w:rPr>
          <w:rFonts w:ascii="Arial" w:hAnsi="Arial" w:cs="Arial"/>
        </w:rPr>
      </w:pPr>
    </w:p>
    <w:p w14:paraId="3B2AF71F" w14:textId="77777777" w:rsidR="00276ACF" w:rsidRDefault="00276ACF" w:rsidP="0098416F">
      <w:pPr>
        <w:pStyle w:val="BulletsMain"/>
        <w:numPr>
          <w:ilvl w:val="0"/>
          <w:numId w:val="0"/>
        </w:numPr>
        <w:spacing w:before="0" w:after="0" w:line="360" w:lineRule="auto"/>
        <w:jc w:val="left"/>
        <w:rPr>
          <w:rFonts w:ascii="Arial" w:hAnsi="Arial" w:cs="Arial"/>
        </w:rPr>
      </w:pPr>
    </w:p>
    <w:p w14:paraId="7A573813" w14:textId="77777777" w:rsidR="00276ACF" w:rsidRDefault="00276ACF" w:rsidP="0098416F">
      <w:pPr>
        <w:pStyle w:val="BulletsMain"/>
        <w:numPr>
          <w:ilvl w:val="0"/>
          <w:numId w:val="0"/>
        </w:numPr>
        <w:spacing w:before="0" w:after="0" w:line="360" w:lineRule="auto"/>
        <w:jc w:val="left"/>
        <w:rPr>
          <w:rFonts w:ascii="Arial" w:hAnsi="Arial" w:cs="Arial"/>
        </w:rPr>
      </w:pPr>
    </w:p>
    <w:p w14:paraId="36657D6F" w14:textId="22C14B04" w:rsidR="006D7D83" w:rsidRPr="00AC7825" w:rsidRDefault="006D7D83" w:rsidP="00AC7825">
      <w:pPr>
        <w:pStyle w:val="Heading1"/>
        <w:spacing w:before="0" w:line="360" w:lineRule="auto"/>
        <w:ind w:left="431" w:hanging="431"/>
        <w:rPr>
          <w:rFonts w:ascii="Arial" w:hAnsi="Arial" w:cs="Arial"/>
          <w:color w:val="auto"/>
          <w:sz w:val="22"/>
          <w:szCs w:val="22"/>
        </w:rPr>
      </w:pPr>
      <w:bookmarkStart w:id="243" w:name="_Toc55470894"/>
      <w:r w:rsidRPr="00AC7825">
        <w:rPr>
          <w:rFonts w:ascii="Arial" w:hAnsi="Arial" w:cs="Arial"/>
          <w:color w:val="auto"/>
          <w:sz w:val="22"/>
          <w:szCs w:val="22"/>
        </w:rPr>
        <w:t>Industry</w:t>
      </w:r>
      <w:r w:rsidR="00AC7825">
        <w:rPr>
          <w:rFonts w:ascii="Arial" w:hAnsi="Arial" w:cs="Arial"/>
          <w:color w:val="auto"/>
          <w:sz w:val="22"/>
          <w:szCs w:val="22"/>
        </w:rPr>
        <w:t>/Sector</w:t>
      </w:r>
      <w:r w:rsidRPr="00AC7825">
        <w:rPr>
          <w:rFonts w:ascii="Arial" w:hAnsi="Arial" w:cs="Arial"/>
          <w:color w:val="auto"/>
          <w:sz w:val="22"/>
          <w:szCs w:val="22"/>
        </w:rPr>
        <w:t xml:space="preserve"> </w:t>
      </w:r>
      <w:r w:rsidR="00AC7825">
        <w:rPr>
          <w:rFonts w:ascii="Arial" w:hAnsi="Arial" w:cs="Arial"/>
          <w:color w:val="auto"/>
          <w:sz w:val="22"/>
          <w:szCs w:val="22"/>
        </w:rPr>
        <w:t>Risk</w:t>
      </w:r>
      <w:bookmarkEnd w:id="243"/>
    </w:p>
    <w:p w14:paraId="157DC6BA" w14:textId="77777777" w:rsidR="00276ACF" w:rsidRDefault="00AC7825" w:rsidP="00B27979">
      <w:pPr>
        <w:spacing w:before="0" w:after="0" w:line="360" w:lineRule="auto"/>
        <w:jc w:val="left"/>
        <w:rPr>
          <w:rFonts w:ascii="Arial" w:hAnsi="Arial" w:cs="Arial"/>
        </w:rPr>
      </w:pPr>
      <w:r>
        <w:rPr>
          <w:rFonts w:ascii="Arial" w:hAnsi="Arial" w:cs="Arial"/>
        </w:rPr>
        <w:t>Industry risk is the risk that general or specific risk factors to an industry or sector may negatively impact the value of the underlying asset.</w:t>
      </w:r>
      <w:r w:rsidR="00551550">
        <w:rPr>
          <w:rFonts w:ascii="Arial" w:hAnsi="Arial" w:cs="Arial"/>
        </w:rPr>
        <w:t xml:space="preserve"> Risk Department will implement the risk factors provided by HO to determine the industry risk, this will impact th</w:t>
      </w:r>
      <w:r w:rsidR="00803A5C">
        <w:rPr>
          <w:rFonts w:ascii="Arial" w:hAnsi="Arial" w:cs="Arial"/>
        </w:rPr>
        <w:t xml:space="preserve">e risk assessment of the credit. </w:t>
      </w:r>
    </w:p>
    <w:p w14:paraId="73CBB82F" w14:textId="77777777" w:rsidR="00276ACF" w:rsidRDefault="00276ACF" w:rsidP="00B27979">
      <w:pPr>
        <w:spacing w:before="0" w:after="0" w:line="360" w:lineRule="auto"/>
        <w:jc w:val="left"/>
        <w:rPr>
          <w:rFonts w:ascii="Arial" w:hAnsi="Arial" w:cs="Arial"/>
        </w:rPr>
      </w:pPr>
    </w:p>
    <w:p w14:paraId="052FE353" w14:textId="153D82B3" w:rsidR="00AC7825" w:rsidRDefault="00803A5C" w:rsidP="00B27979">
      <w:pPr>
        <w:spacing w:before="0" w:after="0" w:line="360" w:lineRule="auto"/>
        <w:jc w:val="left"/>
        <w:rPr>
          <w:rFonts w:ascii="Arial" w:hAnsi="Arial" w:cs="Arial"/>
        </w:rPr>
      </w:pPr>
      <w:r>
        <w:rPr>
          <w:rFonts w:ascii="Arial" w:hAnsi="Arial" w:cs="Arial"/>
        </w:rPr>
        <w:t xml:space="preserve">The industry risk assessment </w:t>
      </w:r>
      <w:r w:rsidR="00551550">
        <w:rPr>
          <w:rFonts w:ascii="Arial" w:hAnsi="Arial" w:cs="Arial"/>
        </w:rPr>
        <w:t xml:space="preserve">could impact the RAROC calculation, if the industry </w:t>
      </w:r>
      <w:r w:rsidR="00F41BC2">
        <w:rPr>
          <w:rFonts w:ascii="Arial" w:hAnsi="Arial" w:cs="Arial"/>
        </w:rPr>
        <w:t xml:space="preserve">is outside the HO’s target industries or is detrimental to the environment with negative impact on climate change goals. </w:t>
      </w:r>
    </w:p>
    <w:p w14:paraId="7A4C9146" w14:textId="77777777" w:rsidR="00AC7825" w:rsidRDefault="00AC7825" w:rsidP="00B27979">
      <w:pPr>
        <w:spacing w:before="0" w:after="0" w:line="360" w:lineRule="auto"/>
        <w:jc w:val="left"/>
        <w:rPr>
          <w:rFonts w:ascii="Arial" w:hAnsi="Arial" w:cs="Arial"/>
        </w:rPr>
      </w:pPr>
    </w:p>
    <w:p w14:paraId="6965D4E3" w14:textId="77777777" w:rsidR="00276ACF" w:rsidRDefault="006D7D83" w:rsidP="00B27979">
      <w:pPr>
        <w:spacing w:before="0" w:after="0" w:line="360" w:lineRule="auto"/>
        <w:jc w:val="left"/>
        <w:rPr>
          <w:rFonts w:ascii="Arial" w:hAnsi="Arial" w:cs="Arial"/>
        </w:rPr>
      </w:pPr>
      <w:r w:rsidRPr="00B27979">
        <w:rPr>
          <w:rFonts w:ascii="Arial" w:hAnsi="Arial" w:cs="Arial"/>
        </w:rPr>
        <w:t xml:space="preserve">Industry sector limits will be </w:t>
      </w:r>
      <w:r w:rsidR="000D4CA9" w:rsidRPr="00B27979">
        <w:rPr>
          <w:rFonts w:ascii="Arial" w:hAnsi="Arial" w:cs="Arial"/>
        </w:rPr>
        <w:t>proposed</w:t>
      </w:r>
      <w:r w:rsidRPr="00B27979">
        <w:rPr>
          <w:rFonts w:ascii="Arial" w:hAnsi="Arial" w:cs="Arial"/>
        </w:rPr>
        <w:t xml:space="preserve"> by the </w:t>
      </w:r>
      <w:r w:rsidR="00BB1D77">
        <w:rPr>
          <w:rFonts w:ascii="Arial" w:hAnsi="Arial" w:cs="Arial"/>
        </w:rPr>
        <w:t>business</w:t>
      </w:r>
      <w:r w:rsidR="004A5B5E">
        <w:rPr>
          <w:rFonts w:ascii="Arial" w:hAnsi="Arial" w:cs="Arial"/>
        </w:rPr>
        <w:t xml:space="preserve"> departments</w:t>
      </w:r>
      <w:r w:rsidR="00BB1D77">
        <w:rPr>
          <w:rFonts w:ascii="Arial" w:hAnsi="Arial" w:cs="Arial"/>
        </w:rPr>
        <w:t xml:space="preserve"> to </w:t>
      </w:r>
      <w:r w:rsidR="004A5B5E">
        <w:rPr>
          <w:rFonts w:ascii="Arial" w:hAnsi="Arial" w:cs="Arial"/>
        </w:rPr>
        <w:t xml:space="preserve">the </w:t>
      </w:r>
      <w:r w:rsidR="00BB1D77">
        <w:rPr>
          <w:rFonts w:ascii="Arial" w:hAnsi="Arial" w:cs="Arial"/>
        </w:rPr>
        <w:t xml:space="preserve">risk department through the credit approval process. </w:t>
      </w:r>
    </w:p>
    <w:p w14:paraId="0FCBDF7D" w14:textId="77777777" w:rsidR="00276ACF" w:rsidRDefault="00276ACF" w:rsidP="00B27979">
      <w:pPr>
        <w:spacing w:before="0" w:after="0" w:line="360" w:lineRule="auto"/>
        <w:jc w:val="left"/>
        <w:rPr>
          <w:rFonts w:ascii="Arial" w:hAnsi="Arial" w:cs="Arial"/>
        </w:rPr>
      </w:pPr>
    </w:p>
    <w:p w14:paraId="6E89D7E6" w14:textId="02A50560" w:rsidR="006D7D83" w:rsidRDefault="00BB1D77" w:rsidP="00B27979">
      <w:pPr>
        <w:spacing w:before="0" w:after="0" w:line="360" w:lineRule="auto"/>
        <w:jc w:val="left"/>
        <w:rPr>
          <w:rFonts w:ascii="Arial" w:hAnsi="Arial" w:cs="Arial"/>
        </w:rPr>
      </w:pPr>
      <w:r>
        <w:rPr>
          <w:rFonts w:ascii="Arial" w:hAnsi="Arial" w:cs="Arial"/>
        </w:rPr>
        <w:t xml:space="preserve">The </w:t>
      </w:r>
      <w:proofErr w:type="spellStart"/>
      <w:r w:rsidR="006D7D83" w:rsidRPr="00B27979">
        <w:rPr>
          <w:rFonts w:ascii="Arial" w:hAnsi="Arial" w:cs="Arial"/>
        </w:rPr>
        <w:t>CCo</w:t>
      </w:r>
      <w:proofErr w:type="spellEnd"/>
      <w:r w:rsidR="006D7D83" w:rsidRPr="00B27979">
        <w:rPr>
          <w:rFonts w:ascii="Arial" w:hAnsi="Arial" w:cs="Arial"/>
        </w:rPr>
        <w:t xml:space="preserve"> </w:t>
      </w:r>
      <w:r>
        <w:rPr>
          <w:rFonts w:ascii="Arial" w:hAnsi="Arial" w:cs="Arial"/>
        </w:rPr>
        <w:t>will review and approve transactions within its DOA</w:t>
      </w:r>
      <w:r w:rsidR="001E4443">
        <w:rPr>
          <w:rFonts w:ascii="Arial" w:hAnsi="Arial" w:cs="Arial"/>
        </w:rPr>
        <w:t xml:space="preserve"> and industry/sector risk</w:t>
      </w:r>
      <w:r>
        <w:rPr>
          <w:rFonts w:ascii="Arial" w:hAnsi="Arial" w:cs="Arial"/>
        </w:rPr>
        <w:t xml:space="preserve"> which will be monitored monthly by</w:t>
      </w:r>
      <w:r w:rsidR="000D4CA9" w:rsidRPr="00B27979">
        <w:rPr>
          <w:rFonts w:ascii="Arial" w:hAnsi="Arial" w:cs="Arial"/>
        </w:rPr>
        <w:t xml:space="preserve"> </w:t>
      </w:r>
      <w:r w:rsidR="00551550">
        <w:rPr>
          <w:rFonts w:ascii="Arial" w:hAnsi="Arial" w:cs="Arial"/>
        </w:rPr>
        <w:t xml:space="preserve">Risk Department and reported to the </w:t>
      </w:r>
      <w:proofErr w:type="spellStart"/>
      <w:r w:rsidR="000D4CA9" w:rsidRPr="00B27979">
        <w:rPr>
          <w:rFonts w:ascii="Arial" w:hAnsi="Arial" w:cs="Arial"/>
        </w:rPr>
        <w:t>ManCo</w:t>
      </w:r>
      <w:proofErr w:type="spellEnd"/>
      <w:r w:rsidR="006D7D83" w:rsidRPr="00B27979">
        <w:rPr>
          <w:rFonts w:ascii="Arial" w:hAnsi="Arial" w:cs="Arial"/>
        </w:rPr>
        <w:t>.</w:t>
      </w:r>
    </w:p>
    <w:p w14:paraId="31E7B759" w14:textId="77777777" w:rsidR="00C54528" w:rsidRDefault="00C54528" w:rsidP="00B27979">
      <w:pPr>
        <w:spacing w:before="0" w:after="0" w:line="360" w:lineRule="auto"/>
        <w:jc w:val="left"/>
        <w:rPr>
          <w:rFonts w:ascii="Arial" w:hAnsi="Arial" w:cs="Arial"/>
        </w:rPr>
      </w:pPr>
    </w:p>
    <w:p w14:paraId="4E479AAF" w14:textId="5A7384DB" w:rsidR="00EA116D" w:rsidRDefault="00EA116D" w:rsidP="00B27979">
      <w:pPr>
        <w:spacing w:before="0" w:after="0" w:line="360" w:lineRule="auto"/>
        <w:jc w:val="left"/>
        <w:rPr>
          <w:rFonts w:ascii="Arial" w:hAnsi="Arial" w:cs="Arial"/>
        </w:rPr>
      </w:pPr>
      <w:r>
        <w:rPr>
          <w:rFonts w:ascii="Arial" w:hAnsi="Arial" w:cs="Arial"/>
        </w:rPr>
        <w:t xml:space="preserve">See </w:t>
      </w:r>
      <w:r w:rsidRPr="0094441D">
        <w:rPr>
          <w:rFonts w:ascii="Arial" w:hAnsi="Arial" w:cs="Arial"/>
          <w:b/>
        </w:rPr>
        <w:t>Appendix B</w:t>
      </w:r>
      <w:r>
        <w:rPr>
          <w:rFonts w:ascii="Arial" w:hAnsi="Arial" w:cs="Arial"/>
        </w:rPr>
        <w:t xml:space="preserve"> – Risk Appetite </w:t>
      </w:r>
    </w:p>
    <w:p w14:paraId="6E06388D" w14:textId="77777777" w:rsidR="00EA116D" w:rsidRDefault="00EA116D" w:rsidP="00B27979">
      <w:pPr>
        <w:spacing w:before="0" w:after="0" w:line="360" w:lineRule="auto"/>
        <w:jc w:val="left"/>
        <w:rPr>
          <w:rFonts w:ascii="Arial" w:hAnsi="Arial" w:cs="Arial"/>
        </w:rPr>
      </w:pPr>
    </w:p>
    <w:p w14:paraId="7F0F2C9B" w14:textId="77777777" w:rsidR="00276ACF" w:rsidRPr="00B27979" w:rsidRDefault="00276ACF" w:rsidP="00B27979">
      <w:pPr>
        <w:spacing w:before="0" w:after="0" w:line="360" w:lineRule="auto"/>
        <w:jc w:val="left"/>
        <w:rPr>
          <w:rFonts w:ascii="Arial" w:hAnsi="Arial" w:cs="Arial"/>
        </w:rPr>
      </w:pPr>
    </w:p>
    <w:p w14:paraId="5C883B51" w14:textId="77777777" w:rsidR="001A6C82" w:rsidRPr="00B27979" w:rsidRDefault="001A6C82" w:rsidP="00B27979">
      <w:pPr>
        <w:pStyle w:val="Heading1"/>
        <w:spacing w:before="0" w:line="360" w:lineRule="auto"/>
        <w:jc w:val="left"/>
        <w:rPr>
          <w:rFonts w:ascii="Arial" w:hAnsi="Arial" w:cs="Arial"/>
          <w:color w:val="auto"/>
          <w:sz w:val="22"/>
          <w:szCs w:val="22"/>
        </w:rPr>
      </w:pPr>
      <w:bookmarkStart w:id="244" w:name="_Toc55470895"/>
      <w:r w:rsidRPr="00B27979">
        <w:rPr>
          <w:rFonts w:ascii="Arial" w:hAnsi="Arial" w:cs="Arial"/>
          <w:color w:val="auto"/>
          <w:sz w:val="22"/>
          <w:szCs w:val="22"/>
        </w:rPr>
        <w:t>Credit Approval Process</w:t>
      </w:r>
      <w:bookmarkEnd w:id="244"/>
    </w:p>
    <w:p w14:paraId="71587122" w14:textId="1301B045" w:rsidR="001A6C82" w:rsidRDefault="001A6C82" w:rsidP="00B27979">
      <w:pPr>
        <w:spacing w:before="0" w:after="0" w:line="360" w:lineRule="auto"/>
        <w:jc w:val="left"/>
        <w:rPr>
          <w:rFonts w:ascii="Arial" w:hAnsi="Arial" w:cs="Arial"/>
        </w:rPr>
      </w:pPr>
      <w:r w:rsidRPr="00B27979">
        <w:rPr>
          <w:rFonts w:ascii="Arial" w:hAnsi="Arial" w:cs="Arial"/>
        </w:rPr>
        <w:t>This section outlines the Credit Principles implemented by the Branch. These principles serve as guidelines for prudent lending and should ensure a strong credit process.</w:t>
      </w:r>
    </w:p>
    <w:p w14:paraId="42D3F5D2" w14:textId="77777777" w:rsidR="001E4443" w:rsidRPr="00B27979" w:rsidRDefault="001E4443" w:rsidP="00B27979">
      <w:pPr>
        <w:spacing w:before="0" w:after="0" w:line="360" w:lineRule="auto"/>
        <w:jc w:val="left"/>
        <w:rPr>
          <w:rFonts w:ascii="Arial" w:hAnsi="Arial" w:cs="Arial"/>
        </w:rPr>
      </w:pPr>
    </w:p>
    <w:p w14:paraId="68F915F7" w14:textId="77777777" w:rsidR="001A6C82" w:rsidRPr="004A5B5E" w:rsidRDefault="001A6C82" w:rsidP="00EE31AA">
      <w:pPr>
        <w:pStyle w:val="Heading2"/>
      </w:pPr>
      <w:bookmarkStart w:id="245" w:name="_Toc55470896"/>
      <w:r w:rsidRPr="004A5B5E">
        <w:t>Credit Principles</w:t>
      </w:r>
      <w:bookmarkEnd w:id="245"/>
    </w:p>
    <w:p w14:paraId="06CD48D1" w14:textId="4D08223C" w:rsidR="003A24F9" w:rsidRPr="003A24F9" w:rsidRDefault="003A24F9" w:rsidP="009657A3">
      <w:pPr>
        <w:pStyle w:val="BulletsMain"/>
        <w:autoSpaceDE w:val="0"/>
        <w:autoSpaceDN w:val="0"/>
        <w:adjustRightInd w:val="0"/>
        <w:spacing w:before="0" w:after="0" w:line="360" w:lineRule="auto"/>
        <w:ind w:left="641" w:hanging="357"/>
        <w:jc w:val="left"/>
        <w:rPr>
          <w:ins w:id="246" w:author="Grant Lowe" w:date="2020-10-15T16:55:00Z"/>
          <w:rFonts w:ascii="Arial" w:hAnsi="Arial" w:cs="Arial"/>
        </w:rPr>
      </w:pPr>
      <w:ins w:id="247" w:author="Grant Lowe" w:date="2020-10-15T16:56:00Z">
        <w:r>
          <w:rPr>
            <w:rFonts w:ascii="Arial" w:hAnsi="Arial" w:cs="Arial"/>
          </w:rPr>
          <w:t>P</w:t>
        </w:r>
      </w:ins>
      <w:ins w:id="248" w:author="Grant Lowe" w:date="2020-10-15T16:55:00Z">
        <w:r w:rsidRPr="003A24F9">
          <w:rPr>
            <w:rFonts w:ascii="Arial" w:hAnsi="Arial" w:cs="Arial"/>
          </w:rPr>
          <w:t xml:space="preserve">rior to entering into any </w:t>
        </w:r>
        <w:commentRangeStart w:id="249"/>
        <w:r w:rsidRPr="003A24F9">
          <w:rPr>
            <w:rFonts w:ascii="Arial" w:hAnsi="Arial" w:cs="Arial"/>
          </w:rPr>
          <w:t>new credit relationship</w:t>
        </w:r>
      </w:ins>
      <w:commentRangeEnd w:id="249"/>
      <w:ins w:id="250" w:author="Grant Lowe" w:date="2020-10-15T16:58:00Z">
        <w:r>
          <w:rPr>
            <w:rStyle w:val="CommentReference"/>
          </w:rPr>
          <w:commentReference w:id="249"/>
        </w:r>
      </w:ins>
      <w:ins w:id="251" w:author="Grant Lowe" w:date="2020-10-15T16:55:00Z">
        <w:r w:rsidRPr="003A24F9">
          <w:rPr>
            <w:rFonts w:ascii="Arial" w:hAnsi="Arial" w:cs="Arial"/>
          </w:rPr>
          <w:t>, the B</w:t>
        </w:r>
      </w:ins>
      <w:ins w:id="252" w:author="Grant Lowe" w:date="2020-10-15T16:56:00Z">
        <w:r>
          <w:rPr>
            <w:rFonts w:ascii="Arial" w:hAnsi="Arial" w:cs="Arial"/>
          </w:rPr>
          <w:t>ranch</w:t>
        </w:r>
      </w:ins>
      <w:ins w:id="253" w:author="Grant Lowe" w:date="2020-10-15T16:55:00Z">
        <w:r w:rsidRPr="003A24F9">
          <w:rPr>
            <w:rFonts w:ascii="Arial" w:hAnsi="Arial" w:cs="Arial"/>
          </w:rPr>
          <w:t xml:space="preserve"> must become</w:t>
        </w:r>
        <w:r>
          <w:rPr>
            <w:rFonts w:ascii="Arial" w:hAnsi="Arial" w:cs="Arial"/>
          </w:rPr>
          <w:t xml:space="preserve"> familiar with the </w:t>
        </w:r>
      </w:ins>
      <w:ins w:id="254" w:author="Grant Lowe" w:date="2020-10-16T09:55:00Z">
        <w:r w:rsidR="008D0F5B">
          <w:rPr>
            <w:rFonts w:ascii="Arial" w:hAnsi="Arial" w:cs="Arial"/>
          </w:rPr>
          <w:t>customer/</w:t>
        </w:r>
      </w:ins>
      <w:ins w:id="255" w:author="Grant Lowe" w:date="2020-10-15T16:55:00Z">
        <w:r>
          <w:rPr>
            <w:rFonts w:ascii="Arial" w:hAnsi="Arial" w:cs="Arial"/>
          </w:rPr>
          <w:t>counterparty and</w:t>
        </w:r>
        <w:r w:rsidRPr="003A24F9">
          <w:rPr>
            <w:rFonts w:ascii="Arial" w:hAnsi="Arial" w:cs="Arial"/>
          </w:rPr>
          <w:t xml:space="preserve"> </w:t>
        </w:r>
      </w:ins>
      <w:ins w:id="256" w:author="Grant Lowe" w:date="2020-10-16T09:55:00Z">
        <w:r w:rsidR="008D0F5B">
          <w:rPr>
            <w:rFonts w:ascii="Arial" w:hAnsi="Arial" w:cs="Arial"/>
          </w:rPr>
          <w:t xml:space="preserve">be </w:t>
        </w:r>
      </w:ins>
      <w:ins w:id="257" w:author="Grant Lowe" w:date="2020-10-15T16:55:00Z">
        <w:r w:rsidRPr="003A24F9">
          <w:rPr>
            <w:rFonts w:ascii="Arial" w:hAnsi="Arial" w:cs="Arial"/>
          </w:rPr>
          <w:t xml:space="preserve">confident that </w:t>
        </w:r>
      </w:ins>
      <w:ins w:id="258" w:author="Grant Lowe" w:date="2020-10-15T16:59:00Z">
        <w:r>
          <w:rPr>
            <w:rFonts w:ascii="Arial" w:hAnsi="Arial" w:cs="Arial"/>
          </w:rPr>
          <w:t xml:space="preserve">we are </w:t>
        </w:r>
      </w:ins>
      <w:ins w:id="259" w:author="Grant Lowe" w:date="2020-10-15T16:55:00Z">
        <w:r w:rsidRPr="003A24F9">
          <w:rPr>
            <w:rFonts w:ascii="Arial" w:hAnsi="Arial" w:cs="Arial"/>
          </w:rPr>
          <w:t xml:space="preserve">dealing with a </w:t>
        </w:r>
      </w:ins>
      <w:ins w:id="260" w:author="Grant Lowe" w:date="2020-10-15T16:59:00Z">
        <w:r>
          <w:rPr>
            <w:rFonts w:ascii="Arial" w:hAnsi="Arial" w:cs="Arial"/>
          </w:rPr>
          <w:t>customer/</w:t>
        </w:r>
      </w:ins>
      <w:ins w:id="261" w:author="Grant Lowe" w:date="2020-10-15T16:55:00Z">
        <w:r w:rsidRPr="003A24F9">
          <w:rPr>
            <w:rFonts w:ascii="Arial" w:hAnsi="Arial" w:cs="Arial"/>
          </w:rPr>
          <w:t xml:space="preserve">counterparty of sound repute and creditworthiness. </w:t>
        </w:r>
      </w:ins>
      <w:ins w:id="262" w:author="Grant Lowe" w:date="2020-10-15T16:59:00Z">
        <w:r w:rsidR="001B6569">
          <w:rPr>
            <w:rFonts w:ascii="Arial" w:hAnsi="Arial" w:cs="Arial"/>
          </w:rPr>
          <w:t xml:space="preserve">The Branch has </w:t>
        </w:r>
      </w:ins>
      <w:ins w:id="263" w:author="Grant Lowe" w:date="2020-10-15T16:55:00Z">
        <w:r w:rsidRPr="003A24F9">
          <w:rPr>
            <w:rFonts w:ascii="Arial" w:hAnsi="Arial" w:cs="Arial"/>
          </w:rPr>
          <w:t xml:space="preserve">strict policies in place to avoid association with </w:t>
        </w:r>
      </w:ins>
      <w:ins w:id="264" w:author="Grant Lowe" w:date="2020-10-15T17:02:00Z">
        <w:r w:rsidR="001B6569">
          <w:rPr>
            <w:rFonts w:ascii="Arial" w:hAnsi="Arial" w:cs="Arial"/>
          </w:rPr>
          <w:t xml:space="preserve">corporate entities and </w:t>
        </w:r>
      </w:ins>
      <w:ins w:id="265" w:author="Grant Lowe" w:date="2020-10-15T16:55:00Z">
        <w:r w:rsidRPr="003A24F9">
          <w:rPr>
            <w:rFonts w:ascii="Arial" w:hAnsi="Arial" w:cs="Arial"/>
          </w:rPr>
          <w:t xml:space="preserve">individuals </w:t>
        </w:r>
      </w:ins>
      <w:ins w:id="266" w:author="Grant Lowe" w:date="2020-10-15T17:02:00Z">
        <w:r w:rsidR="001B6569">
          <w:rPr>
            <w:rFonts w:ascii="Arial" w:hAnsi="Arial" w:cs="Arial"/>
          </w:rPr>
          <w:t xml:space="preserve">that may be </w:t>
        </w:r>
      </w:ins>
      <w:ins w:id="267" w:author="Grant Lowe" w:date="2020-10-15T16:55:00Z">
        <w:r w:rsidRPr="003A24F9">
          <w:rPr>
            <w:rFonts w:ascii="Arial" w:hAnsi="Arial" w:cs="Arial"/>
          </w:rPr>
          <w:t>involved in fraudulent activities and other crimes</w:t>
        </w:r>
      </w:ins>
      <w:ins w:id="268" w:author="Grant Lowe" w:date="2020-10-15T17:02:00Z">
        <w:r w:rsidR="001B6569">
          <w:rPr>
            <w:rFonts w:ascii="Arial" w:hAnsi="Arial" w:cs="Arial"/>
          </w:rPr>
          <w:t>.</w:t>
        </w:r>
      </w:ins>
      <w:ins w:id="269" w:author="Grant Lowe" w:date="2020-10-15T16:55:00Z">
        <w:r w:rsidRPr="003A24F9">
          <w:rPr>
            <w:rFonts w:ascii="Arial" w:hAnsi="Arial" w:cs="Arial"/>
          </w:rPr>
          <w:t xml:space="preserve"> </w:t>
        </w:r>
      </w:ins>
    </w:p>
    <w:p w14:paraId="36CCA53C" w14:textId="77777777" w:rsidR="001A6C82" w:rsidRPr="00B27979" w:rsidRDefault="001A6C82" w:rsidP="00B27979">
      <w:pPr>
        <w:pStyle w:val="BulletsMain"/>
        <w:spacing w:before="0" w:after="0" w:line="360" w:lineRule="auto"/>
        <w:jc w:val="left"/>
        <w:rPr>
          <w:rFonts w:ascii="Arial" w:hAnsi="Arial" w:cs="Arial"/>
        </w:rPr>
      </w:pPr>
      <w:r w:rsidRPr="00B27979">
        <w:rPr>
          <w:rFonts w:ascii="Arial" w:hAnsi="Arial" w:cs="Arial"/>
        </w:rPr>
        <w:t>No credit will be extended or approved that could knowingly breach any UK or where relevant, any other regulatory authority requirements;</w:t>
      </w:r>
    </w:p>
    <w:p w14:paraId="63EBB5FA" w14:textId="77777777" w:rsidR="001A6C82" w:rsidRPr="00B27979" w:rsidRDefault="001A6C82" w:rsidP="00B27979">
      <w:pPr>
        <w:pStyle w:val="BulletsMain"/>
        <w:spacing w:before="0" w:after="0" w:line="360" w:lineRule="auto"/>
        <w:jc w:val="left"/>
        <w:rPr>
          <w:rFonts w:ascii="Arial" w:hAnsi="Arial" w:cs="Arial"/>
        </w:rPr>
      </w:pPr>
      <w:r w:rsidRPr="00B27979">
        <w:rPr>
          <w:rFonts w:ascii="Arial" w:hAnsi="Arial" w:cs="Arial"/>
        </w:rPr>
        <w:t>No credit will be extended or approved that breaches the delegation of authority that the Branch operates under, without prior approval from HO;</w:t>
      </w:r>
    </w:p>
    <w:p w14:paraId="64B12716" w14:textId="764D5688" w:rsidR="001A6C82" w:rsidRPr="00B27979" w:rsidRDefault="00C67397" w:rsidP="00B27979">
      <w:pPr>
        <w:pStyle w:val="BulletsMain"/>
        <w:spacing w:before="0" w:after="0" w:line="360" w:lineRule="auto"/>
        <w:jc w:val="left"/>
        <w:rPr>
          <w:rFonts w:ascii="Arial" w:hAnsi="Arial" w:cs="Arial"/>
        </w:rPr>
      </w:pPr>
      <w:r w:rsidRPr="00B27979">
        <w:rPr>
          <w:rFonts w:ascii="Arial" w:hAnsi="Arial" w:cs="Arial"/>
        </w:rPr>
        <w:t>Drawdown</w:t>
      </w:r>
      <w:r w:rsidR="001E4443">
        <w:rPr>
          <w:rFonts w:ascii="Arial" w:hAnsi="Arial" w:cs="Arial"/>
        </w:rPr>
        <w:t>s</w:t>
      </w:r>
      <w:r w:rsidR="001A6C82" w:rsidRPr="00B27979">
        <w:rPr>
          <w:rFonts w:ascii="Arial" w:hAnsi="Arial" w:cs="Arial"/>
        </w:rPr>
        <w:t xml:space="preserve"> will only be made once the </w:t>
      </w:r>
      <w:proofErr w:type="spellStart"/>
      <w:r w:rsidR="001A6C82" w:rsidRPr="00B27979">
        <w:rPr>
          <w:rFonts w:ascii="Arial" w:hAnsi="Arial" w:cs="Arial"/>
        </w:rPr>
        <w:t>CCo</w:t>
      </w:r>
      <w:proofErr w:type="spellEnd"/>
      <w:r w:rsidR="001A6C82" w:rsidRPr="00B27979">
        <w:rPr>
          <w:rFonts w:ascii="Arial" w:hAnsi="Arial" w:cs="Arial"/>
        </w:rPr>
        <w:t xml:space="preserve"> has approved the credit proposal, Customer Due Diligence is complete and all documentation is completed satisfactorily;</w:t>
      </w:r>
    </w:p>
    <w:p w14:paraId="2EE76FF8" w14:textId="74831480" w:rsidR="00A81BE1" w:rsidRDefault="00A81BE1" w:rsidP="00B27979">
      <w:pPr>
        <w:pStyle w:val="BulletsMain"/>
        <w:spacing w:before="0" w:after="0" w:line="360" w:lineRule="auto"/>
        <w:jc w:val="left"/>
        <w:rPr>
          <w:rFonts w:ascii="Arial" w:hAnsi="Arial" w:cs="Arial"/>
        </w:rPr>
      </w:pPr>
      <w:proofErr w:type="spellStart"/>
      <w:r>
        <w:rPr>
          <w:rFonts w:ascii="Arial" w:hAnsi="Arial" w:cs="Arial"/>
        </w:rPr>
        <w:t>CCo</w:t>
      </w:r>
      <w:proofErr w:type="spellEnd"/>
      <w:r>
        <w:rPr>
          <w:rFonts w:ascii="Arial" w:hAnsi="Arial" w:cs="Arial"/>
        </w:rPr>
        <w:t xml:space="preserve"> approvals are specific to the Credit Application, any deviation or changes required must be represented for approval (including secondary market purchases of syndicated deals)</w:t>
      </w:r>
    </w:p>
    <w:p w14:paraId="4BA67C4B" w14:textId="6F157662" w:rsidR="001A6C82" w:rsidRPr="00B27979" w:rsidRDefault="00E90056" w:rsidP="00B27979">
      <w:pPr>
        <w:pStyle w:val="BulletsMain"/>
        <w:spacing w:before="0" w:after="0" w:line="360" w:lineRule="auto"/>
        <w:jc w:val="left"/>
        <w:rPr>
          <w:rFonts w:ascii="Arial" w:hAnsi="Arial" w:cs="Arial"/>
        </w:rPr>
      </w:pPr>
      <w:r w:rsidRPr="00B27979">
        <w:rPr>
          <w:rFonts w:ascii="Arial" w:hAnsi="Arial" w:cs="Arial"/>
        </w:rPr>
        <w:t>On the best acknowledge, t</w:t>
      </w:r>
      <w:r w:rsidR="001A6C82" w:rsidRPr="00B27979">
        <w:rPr>
          <w:rFonts w:ascii="Arial" w:hAnsi="Arial" w:cs="Arial"/>
        </w:rPr>
        <w:t>he Branch will not lend to names that have an outstanding credit default history in the UK or elsewhere.</w:t>
      </w:r>
    </w:p>
    <w:p w14:paraId="4CFB35F7" w14:textId="6AF07564" w:rsidR="001A6C82" w:rsidRPr="00B27979" w:rsidRDefault="001A6C82" w:rsidP="00B27979">
      <w:pPr>
        <w:pStyle w:val="BulletsMain"/>
        <w:spacing w:before="0" w:after="0" w:line="360" w:lineRule="auto"/>
        <w:jc w:val="left"/>
        <w:rPr>
          <w:rFonts w:ascii="Arial" w:hAnsi="Arial" w:cs="Arial"/>
        </w:rPr>
      </w:pPr>
      <w:r w:rsidRPr="00B27979">
        <w:rPr>
          <w:rFonts w:ascii="Arial" w:hAnsi="Arial" w:cs="Arial"/>
        </w:rPr>
        <w:t>The Branch will not finance any speculative or undesirable activity, including but not limited to gambling, stock market/derivatives day trading and any activity which is deemed to be illegal in the UK or in China. If in doubt as to whether or not the Branch is able to participate in a specific lending activity, reference should be made to the CRO before any further action is taken;</w:t>
      </w:r>
    </w:p>
    <w:p w14:paraId="25D47A3C" w14:textId="53F1110E" w:rsidR="00153C81" w:rsidRPr="00B27979" w:rsidRDefault="00153C81" w:rsidP="00B27979">
      <w:pPr>
        <w:pStyle w:val="BulletsMain"/>
        <w:spacing w:before="0" w:after="0" w:line="360" w:lineRule="auto"/>
        <w:jc w:val="left"/>
        <w:rPr>
          <w:rFonts w:ascii="Arial" w:hAnsi="Arial" w:cs="Arial"/>
        </w:rPr>
      </w:pPr>
      <w:r w:rsidRPr="00B27979">
        <w:rPr>
          <w:rFonts w:ascii="Arial" w:hAnsi="Arial" w:cs="Arial"/>
        </w:rPr>
        <w:t xml:space="preserve">Any newly launched products must be approved and signed off by relevant departments including but not limited to </w:t>
      </w:r>
      <w:r w:rsidR="001E4443">
        <w:rPr>
          <w:rFonts w:ascii="Arial" w:hAnsi="Arial" w:cs="Arial"/>
        </w:rPr>
        <w:t>the product sponsor/owner (</w:t>
      </w:r>
      <w:r w:rsidRPr="00B27979">
        <w:rPr>
          <w:rFonts w:ascii="Arial" w:hAnsi="Arial" w:cs="Arial"/>
        </w:rPr>
        <w:t>B</w:t>
      </w:r>
      <w:r w:rsidR="001E4443">
        <w:rPr>
          <w:rFonts w:ascii="Arial" w:hAnsi="Arial" w:cs="Arial"/>
        </w:rPr>
        <w:t xml:space="preserve">usiness </w:t>
      </w:r>
      <w:r w:rsidRPr="00B27979">
        <w:rPr>
          <w:rFonts w:ascii="Arial" w:hAnsi="Arial" w:cs="Arial"/>
        </w:rPr>
        <w:t>D</w:t>
      </w:r>
      <w:r w:rsidR="001E4443">
        <w:rPr>
          <w:rFonts w:ascii="Arial" w:hAnsi="Arial" w:cs="Arial"/>
        </w:rPr>
        <w:t>evelopment</w:t>
      </w:r>
      <w:r w:rsidRPr="00B27979">
        <w:rPr>
          <w:rFonts w:ascii="Arial" w:hAnsi="Arial" w:cs="Arial"/>
        </w:rPr>
        <w:t>/F</w:t>
      </w:r>
      <w:r w:rsidR="001E4443">
        <w:rPr>
          <w:rFonts w:ascii="Arial" w:hAnsi="Arial" w:cs="Arial"/>
        </w:rPr>
        <w:t xml:space="preserve">inancial </w:t>
      </w:r>
      <w:r w:rsidRPr="00B27979">
        <w:rPr>
          <w:rFonts w:ascii="Arial" w:hAnsi="Arial" w:cs="Arial"/>
        </w:rPr>
        <w:t>M</w:t>
      </w:r>
      <w:r w:rsidR="001E4443">
        <w:rPr>
          <w:rFonts w:ascii="Arial" w:hAnsi="Arial" w:cs="Arial"/>
        </w:rPr>
        <w:t>arkets)</w:t>
      </w:r>
      <w:r w:rsidRPr="00B27979">
        <w:rPr>
          <w:rFonts w:ascii="Arial" w:hAnsi="Arial" w:cs="Arial"/>
        </w:rPr>
        <w:t xml:space="preserve">, Risk, Operation, Finance and Compliance Departments. </w:t>
      </w:r>
    </w:p>
    <w:p w14:paraId="5C523413" w14:textId="615592D7" w:rsidR="001A6C82" w:rsidRPr="00B27979" w:rsidRDefault="001A6C82" w:rsidP="00B27979">
      <w:pPr>
        <w:pStyle w:val="BulletsMain"/>
        <w:spacing w:before="0" w:after="0" w:line="360" w:lineRule="auto"/>
        <w:jc w:val="left"/>
        <w:rPr>
          <w:rFonts w:ascii="Arial" w:hAnsi="Arial" w:cs="Arial"/>
        </w:rPr>
      </w:pPr>
      <w:r w:rsidRPr="00B27979">
        <w:rPr>
          <w:rFonts w:ascii="Arial" w:hAnsi="Arial" w:cs="Arial"/>
        </w:rPr>
        <w:t>Credit approvals are specific to the borrower and the type of credit facility; these are not transferable unless specifically approved</w:t>
      </w:r>
      <w:r w:rsidR="001E4443">
        <w:rPr>
          <w:rFonts w:ascii="Arial" w:hAnsi="Arial" w:cs="Arial"/>
        </w:rPr>
        <w:t xml:space="preserve"> by the </w:t>
      </w:r>
      <w:proofErr w:type="spellStart"/>
      <w:r w:rsidR="001E4443">
        <w:rPr>
          <w:rFonts w:ascii="Arial" w:hAnsi="Arial" w:cs="Arial"/>
        </w:rPr>
        <w:t>CCo</w:t>
      </w:r>
      <w:proofErr w:type="spellEnd"/>
      <w:r w:rsidRPr="00B27979">
        <w:rPr>
          <w:rFonts w:ascii="Arial" w:hAnsi="Arial" w:cs="Arial"/>
        </w:rPr>
        <w:t>; and</w:t>
      </w:r>
    </w:p>
    <w:p w14:paraId="58A49398" w14:textId="0E2CFBD9" w:rsidR="001A6C82" w:rsidRDefault="001A6C82" w:rsidP="00B27979">
      <w:pPr>
        <w:pStyle w:val="BulletsMain"/>
        <w:spacing w:before="0" w:after="0" w:line="360" w:lineRule="auto"/>
        <w:jc w:val="left"/>
        <w:rPr>
          <w:rFonts w:ascii="Arial" w:hAnsi="Arial" w:cs="Arial"/>
        </w:rPr>
      </w:pPr>
      <w:r w:rsidRPr="00B27979">
        <w:rPr>
          <w:rFonts w:ascii="Arial" w:hAnsi="Arial" w:cs="Arial"/>
        </w:rPr>
        <w:t>The Branch must have a direct contractual claim against the customer concerned at all times</w:t>
      </w:r>
      <w:r w:rsidR="00E90056" w:rsidRPr="00B27979">
        <w:rPr>
          <w:rFonts w:ascii="Arial" w:hAnsi="Arial" w:cs="Arial"/>
        </w:rPr>
        <w:t>.</w:t>
      </w:r>
    </w:p>
    <w:p w14:paraId="6EC66150" w14:textId="77777777" w:rsidR="0094441D" w:rsidRPr="00B27979" w:rsidRDefault="0094441D" w:rsidP="0094441D">
      <w:pPr>
        <w:pStyle w:val="BulletsMain"/>
        <w:numPr>
          <w:ilvl w:val="0"/>
          <w:numId w:val="0"/>
        </w:numPr>
        <w:spacing w:before="0" w:after="0" w:line="360" w:lineRule="auto"/>
        <w:ind w:left="644"/>
        <w:jc w:val="left"/>
        <w:rPr>
          <w:rFonts w:ascii="Arial" w:hAnsi="Arial" w:cs="Arial"/>
        </w:rPr>
      </w:pPr>
    </w:p>
    <w:p w14:paraId="3CBF0E21" w14:textId="77777777" w:rsidR="001A6C82" w:rsidRPr="00B27979" w:rsidRDefault="001A6C82" w:rsidP="00EE31AA">
      <w:pPr>
        <w:pStyle w:val="Heading2"/>
      </w:pPr>
      <w:bookmarkStart w:id="270" w:name="_Toc55470897"/>
      <w:r w:rsidRPr="00B27979">
        <w:t>Credit application documentation</w:t>
      </w:r>
      <w:bookmarkEnd w:id="270"/>
    </w:p>
    <w:p w14:paraId="1E089EF4" w14:textId="03E60AE5" w:rsidR="002C1132" w:rsidRDefault="001A6C82" w:rsidP="002F223F">
      <w:pPr>
        <w:pStyle w:val="BulletsMain"/>
        <w:numPr>
          <w:ilvl w:val="0"/>
          <w:numId w:val="0"/>
        </w:numPr>
        <w:spacing w:before="0" w:after="0" w:line="360" w:lineRule="auto"/>
        <w:jc w:val="left"/>
        <w:rPr>
          <w:rFonts w:ascii="Arial" w:hAnsi="Arial" w:cs="Arial"/>
        </w:rPr>
      </w:pPr>
      <w:r w:rsidRPr="00B27979">
        <w:rPr>
          <w:rFonts w:ascii="Arial" w:hAnsi="Arial" w:cs="Arial"/>
        </w:rPr>
        <w:t>The credit proposal</w:t>
      </w:r>
      <w:r w:rsidR="002C1132">
        <w:rPr>
          <w:rFonts w:ascii="Arial" w:hAnsi="Arial" w:cs="Arial"/>
        </w:rPr>
        <w:t>s</w:t>
      </w:r>
      <w:r w:rsidRPr="00B27979">
        <w:rPr>
          <w:rFonts w:ascii="Arial" w:hAnsi="Arial" w:cs="Arial"/>
        </w:rPr>
        <w:t xml:space="preserve"> </w:t>
      </w:r>
      <w:r w:rsidR="002C1132">
        <w:rPr>
          <w:rFonts w:ascii="Arial" w:hAnsi="Arial" w:cs="Arial"/>
        </w:rPr>
        <w:t>must</w:t>
      </w:r>
      <w:r w:rsidR="002C1132" w:rsidRPr="00B27979">
        <w:rPr>
          <w:rFonts w:ascii="Arial" w:hAnsi="Arial" w:cs="Arial"/>
        </w:rPr>
        <w:t xml:space="preserve"> </w:t>
      </w:r>
      <w:r w:rsidRPr="00B27979">
        <w:rPr>
          <w:rFonts w:ascii="Arial" w:hAnsi="Arial" w:cs="Arial"/>
        </w:rPr>
        <w:t xml:space="preserve">be in the format and content as required by the </w:t>
      </w:r>
      <w:proofErr w:type="spellStart"/>
      <w:r w:rsidRPr="00B27979">
        <w:rPr>
          <w:rFonts w:ascii="Arial" w:hAnsi="Arial" w:cs="Arial"/>
        </w:rPr>
        <w:t>CCo</w:t>
      </w:r>
      <w:proofErr w:type="spellEnd"/>
      <w:r w:rsidR="002C1132">
        <w:rPr>
          <w:rFonts w:ascii="Arial" w:hAnsi="Arial" w:cs="Arial"/>
        </w:rPr>
        <w:t xml:space="preserve"> and it </w:t>
      </w:r>
      <w:r w:rsidRPr="00B27979">
        <w:rPr>
          <w:rFonts w:ascii="Arial" w:hAnsi="Arial" w:cs="Arial"/>
        </w:rPr>
        <w:t xml:space="preserve">is imperative that </w:t>
      </w:r>
      <w:r w:rsidR="002C1132">
        <w:rPr>
          <w:rFonts w:ascii="Arial" w:hAnsi="Arial" w:cs="Arial"/>
        </w:rPr>
        <w:t xml:space="preserve">all </w:t>
      </w:r>
      <w:r w:rsidRPr="00B27979">
        <w:rPr>
          <w:rFonts w:ascii="Arial" w:hAnsi="Arial" w:cs="Arial"/>
        </w:rPr>
        <w:t>major risks are clearly noted and that static data is</w:t>
      </w:r>
      <w:r w:rsidR="00D902D0" w:rsidRPr="00B27979">
        <w:rPr>
          <w:rFonts w:ascii="Arial" w:hAnsi="Arial" w:cs="Arial"/>
        </w:rPr>
        <w:t xml:space="preserve"> accurate.</w:t>
      </w:r>
      <w:r w:rsidR="002F223F">
        <w:rPr>
          <w:rFonts w:ascii="Arial" w:hAnsi="Arial" w:cs="Arial"/>
        </w:rPr>
        <w:t xml:space="preserve"> Risk department provide the minimum requirements for credit requests in the following templates:</w:t>
      </w:r>
    </w:p>
    <w:p w14:paraId="1B4966F4" w14:textId="77777777" w:rsidR="00276ACF" w:rsidRDefault="00276ACF" w:rsidP="002F223F">
      <w:pPr>
        <w:pStyle w:val="BulletsMain"/>
        <w:numPr>
          <w:ilvl w:val="0"/>
          <w:numId w:val="0"/>
        </w:numPr>
        <w:spacing w:before="0" w:after="0" w:line="360" w:lineRule="auto"/>
        <w:jc w:val="left"/>
        <w:rPr>
          <w:rFonts w:ascii="Arial" w:hAnsi="Arial" w:cs="Arial"/>
        </w:rPr>
      </w:pPr>
    </w:p>
    <w:p w14:paraId="216FC70F" w14:textId="4E4F6DE9" w:rsidR="002F223F" w:rsidRDefault="002F223F" w:rsidP="0096008C">
      <w:pPr>
        <w:pStyle w:val="BulletsMain"/>
        <w:numPr>
          <w:ilvl w:val="0"/>
          <w:numId w:val="18"/>
        </w:numPr>
        <w:spacing w:before="0" w:after="0" w:line="360" w:lineRule="auto"/>
        <w:ind w:left="567" w:hanging="567"/>
        <w:jc w:val="left"/>
        <w:rPr>
          <w:rFonts w:ascii="Arial" w:hAnsi="Arial" w:cs="Arial"/>
        </w:rPr>
      </w:pPr>
      <w:r w:rsidRPr="000C2788">
        <w:rPr>
          <w:rFonts w:ascii="Arial" w:hAnsi="Arial" w:cs="Arial"/>
          <w:b/>
          <w:i/>
        </w:rPr>
        <w:t>Appendix C</w:t>
      </w:r>
      <w:r>
        <w:rPr>
          <w:rFonts w:ascii="Arial" w:hAnsi="Arial" w:cs="Arial"/>
        </w:rPr>
        <w:t xml:space="preserve"> - </w:t>
      </w:r>
      <w:r w:rsidR="000C2788">
        <w:rPr>
          <w:rFonts w:ascii="Arial" w:hAnsi="Arial" w:cs="Arial"/>
        </w:rPr>
        <w:t>C</w:t>
      </w:r>
      <w:r w:rsidRPr="00B27979">
        <w:rPr>
          <w:rFonts w:ascii="Arial" w:hAnsi="Arial" w:cs="Arial"/>
        </w:rPr>
        <w:t xml:space="preserve">redit requests </w:t>
      </w:r>
      <w:r w:rsidR="000C2788">
        <w:rPr>
          <w:rFonts w:ascii="Arial" w:hAnsi="Arial" w:cs="Arial"/>
        </w:rPr>
        <w:t>- C</w:t>
      </w:r>
      <w:r w:rsidRPr="00B27979">
        <w:rPr>
          <w:rFonts w:ascii="Arial" w:hAnsi="Arial" w:cs="Arial"/>
        </w:rPr>
        <w:t>orporate</w:t>
      </w:r>
    </w:p>
    <w:p w14:paraId="58344CE9" w14:textId="293DEFE9" w:rsidR="002F223F" w:rsidRDefault="002F223F" w:rsidP="0096008C">
      <w:pPr>
        <w:pStyle w:val="BulletsMain"/>
        <w:numPr>
          <w:ilvl w:val="0"/>
          <w:numId w:val="18"/>
        </w:numPr>
        <w:spacing w:before="0" w:after="0" w:line="360" w:lineRule="auto"/>
        <w:ind w:left="567" w:hanging="567"/>
        <w:jc w:val="left"/>
        <w:rPr>
          <w:rFonts w:ascii="Arial" w:hAnsi="Arial" w:cs="Arial"/>
        </w:rPr>
      </w:pPr>
      <w:r w:rsidRPr="000C2788">
        <w:rPr>
          <w:rFonts w:ascii="Arial" w:hAnsi="Arial" w:cs="Arial"/>
          <w:b/>
          <w:i/>
        </w:rPr>
        <w:t>Appendix D</w:t>
      </w:r>
      <w:r>
        <w:rPr>
          <w:rFonts w:ascii="Arial" w:hAnsi="Arial" w:cs="Arial"/>
        </w:rPr>
        <w:t xml:space="preserve"> – </w:t>
      </w:r>
      <w:r w:rsidR="000C2788">
        <w:rPr>
          <w:rFonts w:ascii="Arial" w:hAnsi="Arial" w:cs="Arial"/>
        </w:rPr>
        <w:t>C</w:t>
      </w:r>
      <w:r>
        <w:rPr>
          <w:rFonts w:ascii="Arial" w:hAnsi="Arial" w:cs="Arial"/>
        </w:rPr>
        <w:t xml:space="preserve">redit request </w:t>
      </w:r>
      <w:r w:rsidR="000C2788">
        <w:rPr>
          <w:rFonts w:ascii="Arial" w:hAnsi="Arial" w:cs="Arial"/>
        </w:rPr>
        <w:t xml:space="preserve">- </w:t>
      </w:r>
      <w:r w:rsidRPr="00B27979">
        <w:rPr>
          <w:rFonts w:ascii="Arial" w:hAnsi="Arial" w:cs="Arial"/>
        </w:rPr>
        <w:t xml:space="preserve">Financial Institution </w:t>
      </w:r>
    </w:p>
    <w:p w14:paraId="0105E460" w14:textId="77777777" w:rsidR="00335EBD" w:rsidRDefault="00335EBD" w:rsidP="00335EBD">
      <w:pPr>
        <w:pStyle w:val="BulletsMain"/>
        <w:numPr>
          <w:ilvl w:val="0"/>
          <w:numId w:val="0"/>
        </w:numPr>
        <w:spacing w:before="0" w:after="0" w:line="360" w:lineRule="auto"/>
        <w:ind w:left="567"/>
        <w:jc w:val="left"/>
        <w:rPr>
          <w:rFonts w:ascii="Arial" w:hAnsi="Arial" w:cs="Arial"/>
        </w:rPr>
      </w:pPr>
    </w:p>
    <w:p w14:paraId="5E332BE3" w14:textId="2AA066B1" w:rsidR="002F223F" w:rsidRPr="00B27979" w:rsidRDefault="002F223F" w:rsidP="00EE31AA">
      <w:pPr>
        <w:pStyle w:val="Heading2"/>
      </w:pPr>
      <w:bookmarkStart w:id="271" w:name="_Toc55470898"/>
      <w:r>
        <w:t>Legal documentation</w:t>
      </w:r>
      <w:bookmarkEnd w:id="271"/>
    </w:p>
    <w:p w14:paraId="1E9A0BDE" w14:textId="77777777" w:rsidR="00276ACF" w:rsidRDefault="00D902D0" w:rsidP="002F223F">
      <w:pPr>
        <w:pStyle w:val="BulletsMain"/>
        <w:numPr>
          <w:ilvl w:val="0"/>
          <w:numId w:val="0"/>
        </w:numPr>
        <w:spacing w:before="0" w:after="0" w:line="360" w:lineRule="auto"/>
        <w:jc w:val="left"/>
        <w:rPr>
          <w:rFonts w:ascii="Arial" w:hAnsi="Arial" w:cs="Arial"/>
        </w:rPr>
      </w:pPr>
      <w:r w:rsidRPr="00B27979">
        <w:rPr>
          <w:rFonts w:ascii="Arial" w:hAnsi="Arial" w:cs="Arial"/>
        </w:rPr>
        <w:t>The</w:t>
      </w:r>
      <w:r w:rsidR="001A6C82" w:rsidRPr="00B27979">
        <w:rPr>
          <w:rFonts w:ascii="Arial" w:hAnsi="Arial" w:cs="Arial"/>
        </w:rPr>
        <w:t xml:space="preserve"> Branch’s </w:t>
      </w:r>
      <w:r w:rsidR="00153C81" w:rsidRPr="00B27979">
        <w:rPr>
          <w:rFonts w:ascii="Arial" w:hAnsi="Arial" w:cs="Arial"/>
        </w:rPr>
        <w:t xml:space="preserve">legal </w:t>
      </w:r>
      <w:r w:rsidR="001A6C82" w:rsidRPr="00B27979">
        <w:rPr>
          <w:rFonts w:ascii="Arial" w:hAnsi="Arial" w:cs="Arial"/>
        </w:rPr>
        <w:t xml:space="preserve">documentation should always be used for all bi-lateral credit facilities, except where the complexity of a transaction dictates otherwise, in which case the </w:t>
      </w:r>
      <w:r w:rsidRPr="00B27979">
        <w:rPr>
          <w:rFonts w:ascii="Arial" w:hAnsi="Arial" w:cs="Arial"/>
        </w:rPr>
        <w:t xml:space="preserve">legal </w:t>
      </w:r>
      <w:r w:rsidR="001A6C82" w:rsidRPr="00B27979">
        <w:rPr>
          <w:rFonts w:ascii="Arial" w:hAnsi="Arial" w:cs="Arial"/>
        </w:rPr>
        <w:t xml:space="preserve">documentation will be drafted by external legal counsel to an acceptable standard which conforms to the Branch’s standard form documentation. </w:t>
      </w:r>
    </w:p>
    <w:p w14:paraId="43D74D1A" w14:textId="77777777" w:rsidR="00276ACF" w:rsidRDefault="00276ACF" w:rsidP="002F223F">
      <w:pPr>
        <w:pStyle w:val="BulletsMain"/>
        <w:numPr>
          <w:ilvl w:val="0"/>
          <w:numId w:val="0"/>
        </w:numPr>
        <w:spacing w:before="0" w:after="0" w:line="360" w:lineRule="auto"/>
        <w:jc w:val="left"/>
        <w:rPr>
          <w:rFonts w:ascii="Arial" w:hAnsi="Arial" w:cs="Arial"/>
        </w:rPr>
      </w:pPr>
    </w:p>
    <w:p w14:paraId="27B67C52" w14:textId="16C5F867" w:rsidR="001A6C82" w:rsidRDefault="006F5853" w:rsidP="002F223F">
      <w:pPr>
        <w:pStyle w:val="BulletsMain"/>
        <w:numPr>
          <w:ilvl w:val="0"/>
          <w:numId w:val="0"/>
        </w:numPr>
        <w:spacing w:before="0" w:after="0" w:line="360" w:lineRule="auto"/>
        <w:jc w:val="left"/>
        <w:rPr>
          <w:rFonts w:ascii="Arial" w:hAnsi="Arial" w:cs="Arial"/>
        </w:rPr>
      </w:pPr>
      <w:r w:rsidRPr="00B27979">
        <w:rPr>
          <w:rFonts w:ascii="Arial" w:hAnsi="Arial" w:cs="Arial"/>
        </w:rPr>
        <w:t>Loan Market Association (“</w:t>
      </w:r>
      <w:r w:rsidR="001A6C82" w:rsidRPr="00B27979">
        <w:rPr>
          <w:rFonts w:ascii="Arial" w:hAnsi="Arial" w:cs="Arial"/>
        </w:rPr>
        <w:t>LMA</w:t>
      </w:r>
      <w:r w:rsidRPr="00B27979">
        <w:rPr>
          <w:rFonts w:ascii="Arial" w:hAnsi="Arial" w:cs="Arial"/>
        </w:rPr>
        <w:t>”)</w:t>
      </w:r>
      <w:r w:rsidR="001A6C82" w:rsidRPr="00B27979">
        <w:rPr>
          <w:rFonts w:ascii="Arial" w:hAnsi="Arial" w:cs="Arial"/>
        </w:rPr>
        <w:t xml:space="preserve"> standard documentation or any other standard documentation as agreed upon by the Syndicate would be applicable in case of </w:t>
      </w:r>
      <w:r w:rsidRPr="00B27979">
        <w:rPr>
          <w:rFonts w:ascii="Arial" w:hAnsi="Arial" w:cs="Arial"/>
        </w:rPr>
        <w:t>s</w:t>
      </w:r>
      <w:r w:rsidR="001A6C82" w:rsidRPr="00B27979">
        <w:rPr>
          <w:rFonts w:ascii="Arial" w:hAnsi="Arial" w:cs="Arial"/>
        </w:rPr>
        <w:t>yndicated loans.</w:t>
      </w:r>
    </w:p>
    <w:p w14:paraId="05CD95A8" w14:textId="77777777" w:rsidR="001622FF" w:rsidRDefault="001622FF" w:rsidP="002F223F">
      <w:pPr>
        <w:pStyle w:val="BulletsMain"/>
        <w:numPr>
          <w:ilvl w:val="0"/>
          <w:numId w:val="0"/>
        </w:numPr>
        <w:spacing w:before="0" w:after="0" w:line="360" w:lineRule="auto"/>
        <w:jc w:val="left"/>
        <w:rPr>
          <w:ins w:id="272" w:author="Grant Lowe" w:date="2020-10-15T14:07:00Z"/>
          <w:rFonts w:ascii="Arial" w:hAnsi="Arial" w:cs="Arial"/>
        </w:rPr>
      </w:pPr>
    </w:p>
    <w:p w14:paraId="3AF2F66B" w14:textId="708F5726" w:rsidR="001622FF" w:rsidRDefault="001622FF" w:rsidP="002F223F">
      <w:pPr>
        <w:pStyle w:val="BulletsMain"/>
        <w:numPr>
          <w:ilvl w:val="0"/>
          <w:numId w:val="0"/>
        </w:numPr>
        <w:spacing w:before="0" w:after="0" w:line="360" w:lineRule="auto"/>
        <w:jc w:val="left"/>
        <w:rPr>
          <w:rFonts w:ascii="Arial" w:hAnsi="Arial" w:cs="Arial"/>
        </w:rPr>
      </w:pPr>
      <w:ins w:id="273" w:author="Grant Lowe" w:date="2020-10-15T14:07:00Z">
        <w:r>
          <w:rPr>
            <w:rFonts w:ascii="Arial" w:hAnsi="Arial" w:cs="Arial"/>
          </w:rPr>
          <w:t xml:space="preserve">All legal documents </w:t>
        </w:r>
      </w:ins>
      <w:ins w:id="274" w:author="Grant Lowe" w:date="2020-10-16T09:55:00Z">
        <w:r w:rsidR="008D0F5B">
          <w:rPr>
            <w:rFonts w:ascii="Arial" w:hAnsi="Arial" w:cs="Arial"/>
          </w:rPr>
          <w:t>must</w:t>
        </w:r>
      </w:ins>
      <w:ins w:id="275" w:author="Grant Lowe" w:date="2020-10-15T14:07:00Z">
        <w:r>
          <w:rPr>
            <w:rFonts w:ascii="Arial" w:hAnsi="Arial" w:cs="Arial"/>
          </w:rPr>
          <w:t xml:space="preserve"> contain clauses </w:t>
        </w:r>
      </w:ins>
      <w:ins w:id="276" w:author="Grant Lowe" w:date="2020-10-15T14:17:00Z">
        <w:r w:rsidR="00091E4F">
          <w:rPr>
            <w:rFonts w:ascii="Arial" w:hAnsi="Arial" w:cs="Arial"/>
          </w:rPr>
          <w:t xml:space="preserve">that requires the borrower to protect </w:t>
        </w:r>
      </w:ins>
      <w:ins w:id="277" w:author="Grant Lowe" w:date="2020-10-15T14:07:00Z">
        <w:r>
          <w:rPr>
            <w:rFonts w:ascii="Arial" w:hAnsi="Arial" w:cs="Arial"/>
          </w:rPr>
          <w:t xml:space="preserve">the Branch </w:t>
        </w:r>
      </w:ins>
      <w:ins w:id="278" w:author="Grant Lowe" w:date="2020-10-15T14:17:00Z">
        <w:r w:rsidR="00091E4F">
          <w:rPr>
            <w:rFonts w:ascii="Arial" w:hAnsi="Arial" w:cs="Arial"/>
          </w:rPr>
          <w:t xml:space="preserve">and ensure </w:t>
        </w:r>
      </w:ins>
      <w:ins w:id="279" w:author="Grant Lowe" w:date="2020-10-15T14:07:00Z">
        <w:r>
          <w:rPr>
            <w:rFonts w:ascii="Arial" w:hAnsi="Arial" w:cs="Arial"/>
          </w:rPr>
          <w:t>cover</w:t>
        </w:r>
      </w:ins>
      <w:ins w:id="280" w:author="Grant Lowe" w:date="2020-10-15T14:18:00Z">
        <w:r w:rsidR="00091E4F">
          <w:rPr>
            <w:rFonts w:ascii="Arial" w:hAnsi="Arial" w:cs="Arial"/>
          </w:rPr>
          <w:t>age of</w:t>
        </w:r>
      </w:ins>
      <w:ins w:id="281" w:author="Grant Lowe" w:date="2020-10-15T14:07:00Z">
        <w:r>
          <w:rPr>
            <w:rFonts w:ascii="Arial" w:hAnsi="Arial" w:cs="Arial"/>
          </w:rPr>
          <w:t xml:space="preserve"> </w:t>
        </w:r>
      </w:ins>
      <w:commentRangeStart w:id="282"/>
      <w:ins w:id="283" w:author="Grant Lowe" w:date="2020-10-15T14:11:00Z">
        <w:r>
          <w:rPr>
            <w:rFonts w:ascii="Arial" w:hAnsi="Arial" w:cs="Arial"/>
          </w:rPr>
          <w:t>DAC 6</w:t>
        </w:r>
      </w:ins>
      <w:commentRangeEnd w:id="282"/>
      <w:ins w:id="284" w:author="Grant Lowe" w:date="2020-10-15T14:20:00Z">
        <w:r w:rsidR="00091E4F">
          <w:rPr>
            <w:rStyle w:val="CommentReference"/>
          </w:rPr>
          <w:commentReference w:id="282"/>
        </w:r>
      </w:ins>
      <w:ins w:id="285" w:author="Grant Lowe" w:date="2020-10-15T14:11:00Z">
        <w:r>
          <w:rPr>
            <w:rFonts w:ascii="Arial" w:hAnsi="Arial" w:cs="Arial"/>
          </w:rPr>
          <w:t xml:space="preserve"> requirements</w:t>
        </w:r>
      </w:ins>
      <w:ins w:id="286" w:author="Grant Lowe" w:date="2020-10-15T14:18:00Z">
        <w:r w:rsidR="00091E4F">
          <w:rPr>
            <w:rFonts w:ascii="Arial" w:hAnsi="Arial" w:cs="Arial"/>
          </w:rPr>
          <w:t>, this would include</w:t>
        </w:r>
      </w:ins>
      <w:ins w:id="287" w:author="Grant Lowe" w:date="2020-10-15T14:11:00Z">
        <w:r>
          <w:rPr>
            <w:rFonts w:ascii="Arial" w:hAnsi="Arial" w:cs="Arial"/>
          </w:rPr>
          <w:t>:</w:t>
        </w:r>
      </w:ins>
    </w:p>
    <w:p w14:paraId="2A92BA0F" w14:textId="77777777" w:rsidR="009657A3" w:rsidRDefault="009657A3" w:rsidP="002F223F">
      <w:pPr>
        <w:pStyle w:val="BulletsMain"/>
        <w:numPr>
          <w:ilvl w:val="0"/>
          <w:numId w:val="0"/>
        </w:numPr>
        <w:spacing w:before="0" w:after="0" w:line="360" w:lineRule="auto"/>
        <w:jc w:val="left"/>
        <w:rPr>
          <w:ins w:id="288" w:author="Grant Lowe" w:date="2020-10-15T14:11:00Z"/>
          <w:rFonts w:ascii="Arial" w:hAnsi="Arial" w:cs="Arial"/>
        </w:rPr>
      </w:pPr>
    </w:p>
    <w:p w14:paraId="70067E20" w14:textId="19C0AAE8" w:rsidR="001622FF" w:rsidRDefault="001622FF" w:rsidP="00483D8F">
      <w:pPr>
        <w:pStyle w:val="BulletsMain"/>
        <w:numPr>
          <w:ilvl w:val="0"/>
          <w:numId w:val="47"/>
        </w:numPr>
        <w:spacing w:before="0" w:after="0" w:line="360" w:lineRule="auto"/>
        <w:jc w:val="left"/>
        <w:rPr>
          <w:ins w:id="289" w:author="Grant Lowe" w:date="2020-10-15T14:12:00Z"/>
          <w:rFonts w:ascii="Arial" w:hAnsi="Arial" w:cs="Arial"/>
        </w:rPr>
      </w:pPr>
      <w:ins w:id="290" w:author="Grant Lowe" w:date="2020-10-15T14:11:00Z">
        <w:r>
          <w:rPr>
            <w:rFonts w:ascii="Arial" w:hAnsi="Arial" w:cs="Arial"/>
          </w:rPr>
          <w:t>Disclosure permission t</w:t>
        </w:r>
      </w:ins>
      <w:ins w:id="291" w:author="Grant Lowe" w:date="2020-10-15T14:18:00Z">
        <w:r w:rsidR="00091E4F">
          <w:rPr>
            <w:rFonts w:ascii="Arial" w:hAnsi="Arial" w:cs="Arial"/>
          </w:rPr>
          <w:t xml:space="preserve">hat would </w:t>
        </w:r>
      </w:ins>
      <w:ins w:id="292" w:author="Grant Lowe" w:date="2020-10-15T14:11:00Z">
        <w:r>
          <w:rPr>
            <w:rFonts w:ascii="Arial" w:hAnsi="Arial" w:cs="Arial"/>
          </w:rPr>
          <w:t xml:space="preserve">avoid triggering </w:t>
        </w:r>
      </w:ins>
      <w:ins w:id="293" w:author="Grant Lowe" w:date="2020-10-15T14:12:00Z">
        <w:r>
          <w:rPr>
            <w:rFonts w:ascii="Arial" w:hAnsi="Arial" w:cs="Arial"/>
          </w:rPr>
          <w:t>confidentiality</w:t>
        </w:r>
      </w:ins>
      <w:ins w:id="294" w:author="Grant Lowe" w:date="2020-10-15T14:11:00Z">
        <w:r>
          <w:rPr>
            <w:rFonts w:ascii="Arial" w:hAnsi="Arial" w:cs="Arial"/>
          </w:rPr>
          <w:t xml:space="preserve">/ secrecy (Hallmark </w:t>
        </w:r>
      </w:ins>
      <w:ins w:id="295" w:author="Grant Lowe" w:date="2020-10-15T14:12:00Z">
        <w:r>
          <w:rPr>
            <w:rFonts w:ascii="Arial" w:hAnsi="Arial" w:cs="Arial"/>
          </w:rPr>
          <w:t>A1)</w:t>
        </w:r>
      </w:ins>
    </w:p>
    <w:p w14:paraId="3996FD87" w14:textId="2AEE31E6" w:rsidR="001622FF" w:rsidRDefault="001622FF" w:rsidP="00483D8F">
      <w:pPr>
        <w:pStyle w:val="BulletsMain"/>
        <w:numPr>
          <w:ilvl w:val="0"/>
          <w:numId w:val="47"/>
        </w:numPr>
        <w:spacing w:before="0" w:after="0" w:line="360" w:lineRule="auto"/>
        <w:jc w:val="left"/>
        <w:rPr>
          <w:ins w:id="296" w:author="Grant Lowe" w:date="2020-10-15T14:12:00Z"/>
          <w:rFonts w:ascii="Arial" w:hAnsi="Arial" w:cs="Arial"/>
        </w:rPr>
      </w:pPr>
      <w:ins w:id="297" w:author="Grant Lowe" w:date="2020-10-15T14:12:00Z">
        <w:r>
          <w:rPr>
            <w:rFonts w:ascii="Arial" w:hAnsi="Arial" w:cs="Arial"/>
          </w:rPr>
          <w:t>Representation that confirms that hallmarks are not triggered by the borrowers transactions</w:t>
        </w:r>
      </w:ins>
    </w:p>
    <w:p w14:paraId="4F953A66" w14:textId="20230C3A" w:rsidR="001622FF" w:rsidRDefault="001622FF" w:rsidP="00483D8F">
      <w:pPr>
        <w:pStyle w:val="BulletsMain"/>
        <w:numPr>
          <w:ilvl w:val="0"/>
          <w:numId w:val="47"/>
        </w:numPr>
        <w:spacing w:before="0" w:after="0" w:line="360" w:lineRule="auto"/>
        <w:jc w:val="left"/>
        <w:rPr>
          <w:rFonts w:ascii="Arial" w:hAnsi="Arial" w:cs="Arial"/>
        </w:rPr>
      </w:pPr>
      <w:ins w:id="298" w:author="Grant Lowe" w:date="2020-10-15T14:14:00Z">
        <w:r>
          <w:rPr>
            <w:rFonts w:ascii="Arial" w:hAnsi="Arial" w:cs="Arial"/>
          </w:rPr>
          <w:t xml:space="preserve">Undertaking to share advice or reports </w:t>
        </w:r>
      </w:ins>
      <w:ins w:id="299" w:author="Grant Lowe" w:date="2020-10-15T14:19:00Z">
        <w:r w:rsidR="00091E4F">
          <w:rPr>
            <w:rFonts w:ascii="Arial" w:hAnsi="Arial" w:cs="Arial"/>
          </w:rPr>
          <w:t>if made by the borrower that could impact the transaction</w:t>
        </w:r>
      </w:ins>
      <w:ins w:id="300" w:author="Grant Lowe" w:date="2020-10-15T14:14:00Z">
        <w:r>
          <w:rPr>
            <w:rFonts w:ascii="Arial" w:hAnsi="Arial" w:cs="Arial"/>
          </w:rPr>
          <w:t xml:space="preserve"> </w:t>
        </w:r>
      </w:ins>
    </w:p>
    <w:p w14:paraId="63B6624B" w14:textId="77777777" w:rsidR="00A81BE1" w:rsidRDefault="00A81BE1" w:rsidP="002F223F">
      <w:pPr>
        <w:pStyle w:val="BulletsMain"/>
        <w:numPr>
          <w:ilvl w:val="0"/>
          <w:numId w:val="0"/>
        </w:numPr>
        <w:spacing w:before="0" w:after="0" w:line="360" w:lineRule="auto"/>
        <w:jc w:val="left"/>
        <w:rPr>
          <w:rFonts w:ascii="Arial" w:hAnsi="Arial" w:cs="Arial"/>
        </w:rPr>
      </w:pPr>
    </w:p>
    <w:p w14:paraId="75A99B16" w14:textId="3CD1E752" w:rsidR="005D36B2" w:rsidRDefault="00091E4F" w:rsidP="002F223F">
      <w:pPr>
        <w:pStyle w:val="BulletsMain"/>
        <w:numPr>
          <w:ilvl w:val="0"/>
          <w:numId w:val="0"/>
        </w:numPr>
        <w:spacing w:before="0" w:after="0" w:line="360" w:lineRule="auto"/>
        <w:jc w:val="left"/>
        <w:rPr>
          <w:ins w:id="301" w:author="Grant Lowe" w:date="2020-10-23T14:36:00Z"/>
          <w:rFonts w:ascii="Arial" w:hAnsi="Arial" w:cs="Arial"/>
          <w:color w:val="FF0000"/>
        </w:rPr>
      </w:pPr>
      <w:ins w:id="302" w:author="Grant Lowe" w:date="2020-10-15T14:19:00Z">
        <w:r>
          <w:rPr>
            <w:rFonts w:ascii="Arial" w:hAnsi="Arial" w:cs="Arial"/>
          </w:rPr>
          <w:t xml:space="preserve">All </w:t>
        </w:r>
      </w:ins>
      <w:r>
        <w:rPr>
          <w:rFonts w:ascii="Arial" w:hAnsi="Arial" w:cs="Arial"/>
        </w:rPr>
        <w:t>w</w:t>
      </w:r>
      <w:r w:rsidR="00A81BE1">
        <w:rPr>
          <w:rFonts w:ascii="Arial" w:hAnsi="Arial" w:cs="Arial"/>
        </w:rPr>
        <w:t xml:space="preserve">aivers, </w:t>
      </w:r>
      <w:del w:id="303" w:author="Grant Lowe" w:date="2020-10-23T14:30:00Z">
        <w:r w:rsidR="00A81BE1" w:rsidDel="005D36B2">
          <w:rPr>
            <w:rFonts w:ascii="Arial" w:hAnsi="Arial" w:cs="Arial"/>
          </w:rPr>
          <w:delText>information extensions</w:delText>
        </w:r>
      </w:del>
      <w:ins w:id="304" w:author="Grant Lowe" w:date="2020-10-23T14:30:00Z">
        <w:r w:rsidR="005D36B2">
          <w:rPr>
            <w:rFonts w:ascii="Arial" w:hAnsi="Arial" w:cs="Arial"/>
          </w:rPr>
          <w:t>ch</w:t>
        </w:r>
      </w:ins>
      <w:ins w:id="305" w:author="Grant Lowe" w:date="2020-10-23T14:31:00Z">
        <w:r w:rsidR="005D36B2">
          <w:rPr>
            <w:rFonts w:ascii="Arial" w:hAnsi="Arial" w:cs="Arial"/>
          </w:rPr>
          <w:t>a</w:t>
        </w:r>
      </w:ins>
      <w:ins w:id="306" w:author="Grant Lowe" w:date="2020-10-23T14:30:00Z">
        <w:r w:rsidR="005D36B2">
          <w:rPr>
            <w:rFonts w:ascii="Arial" w:hAnsi="Arial" w:cs="Arial"/>
          </w:rPr>
          <w:t>nges to</w:t>
        </w:r>
      </w:ins>
      <w:ins w:id="307" w:author="Grant Lowe" w:date="2020-10-23T14:31:00Z">
        <w:r w:rsidR="005D36B2">
          <w:rPr>
            <w:rFonts w:ascii="Arial" w:hAnsi="Arial" w:cs="Arial"/>
          </w:rPr>
          <w:t xml:space="preserve"> information/financial covenants</w:t>
        </w:r>
      </w:ins>
      <w:r w:rsidR="00A81BE1">
        <w:rPr>
          <w:rFonts w:ascii="Arial" w:hAnsi="Arial" w:cs="Arial"/>
        </w:rPr>
        <w:t xml:space="preserve"> or alterations must be approved by the </w:t>
      </w:r>
      <w:commentRangeStart w:id="308"/>
      <w:r w:rsidR="00A81BE1">
        <w:rPr>
          <w:rFonts w:ascii="Arial" w:hAnsi="Arial" w:cs="Arial"/>
        </w:rPr>
        <w:t>CRO</w:t>
      </w:r>
      <w:commentRangeEnd w:id="308"/>
      <w:r w:rsidR="00467E89" w:rsidRPr="00467E89">
        <w:rPr>
          <w:rFonts w:ascii="Arial" w:hAnsi="Arial" w:cs="Arial"/>
        </w:rPr>
        <w:commentReference w:id="308"/>
      </w:r>
      <w:ins w:id="309" w:author="Grant Lowe" w:date="2020-10-15T14:20:00Z">
        <w:r>
          <w:rPr>
            <w:rFonts w:ascii="Arial" w:hAnsi="Arial" w:cs="Arial"/>
          </w:rPr>
          <w:t xml:space="preserve"> and</w:t>
        </w:r>
      </w:ins>
      <w:ins w:id="310" w:author="Grant Lowe" w:date="2020-10-14T14:21:00Z">
        <w:r w:rsidR="00671BC2" w:rsidRPr="00671BC2">
          <w:rPr>
            <w:rFonts w:ascii="Arial" w:hAnsi="Arial" w:cs="Arial"/>
          </w:rPr>
          <w:t xml:space="preserve"> </w:t>
        </w:r>
        <w:r w:rsidR="00671BC2">
          <w:rPr>
            <w:rFonts w:ascii="Arial" w:hAnsi="Arial" w:cs="Arial"/>
          </w:rPr>
          <w:t xml:space="preserve">if required, the CRO can refer changes to the </w:t>
        </w:r>
        <w:proofErr w:type="spellStart"/>
        <w:r w:rsidR="00671BC2">
          <w:rPr>
            <w:rFonts w:ascii="Arial" w:hAnsi="Arial" w:cs="Arial"/>
          </w:rPr>
          <w:t>CCo</w:t>
        </w:r>
      </w:ins>
      <w:proofErr w:type="spellEnd"/>
      <w:ins w:id="311" w:author="Grant Lowe" w:date="2020-10-15T14:20:00Z">
        <w:r>
          <w:rPr>
            <w:rFonts w:ascii="Arial" w:hAnsi="Arial" w:cs="Arial"/>
          </w:rPr>
          <w:t xml:space="preserve"> for consideration and approval</w:t>
        </w:r>
      </w:ins>
      <w:r w:rsidR="00A81BE1">
        <w:rPr>
          <w:rFonts w:ascii="Arial" w:hAnsi="Arial" w:cs="Arial"/>
        </w:rPr>
        <w:t>.</w:t>
      </w:r>
      <w:r w:rsidR="00A81BE1" w:rsidRPr="00467E89">
        <w:rPr>
          <w:rFonts w:ascii="Arial" w:hAnsi="Arial" w:cs="Arial"/>
          <w:color w:val="FF0000"/>
        </w:rPr>
        <w:t xml:space="preserve"> </w:t>
      </w:r>
      <w:ins w:id="312" w:author="Grant Lowe" w:date="2020-10-23T14:34:00Z">
        <w:r w:rsidR="005D36B2">
          <w:rPr>
            <w:rFonts w:ascii="Arial" w:hAnsi="Arial" w:cs="Arial"/>
            <w:color w:val="FF0000"/>
          </w:rPr>
          <w:t xml:space="preserve">Business Development must formally record </w:t>
        </w:r>
      </w:ins>
      <w:ins w:id="313" w:author="Grant Lowe" w:date="2020-11-05T11:56:00Z">
        <w:r w:rsidR="00C9797F">
          <w:rPr>
            <w:rFonts w:ascii="Arial" w:hAnsi="Arial" w:cs="Arial"/>
            <w:color w:val="FF0000"/>
          </w:rPr>
          <w:t xml:space="preserve">the details of the request </w:t>
        </w:r>
      </w:ins>
      <w:ins w:id="314" w:author="Grant Lowe" w:date="2020-10-23T14:34:00Z">
        <w:r w:rsidR="005D36B2">
          <w:rPr>
            <w:rFonts w:ascii="Arial" w:hAnsi="Arial" w:cs="Arial"/>
            <w:color w:val="FF0000"/>
          </w:rPr>
          <w:t xml:space="preserve">and </w:t>
        </w:r>
      </w:ins>
      <w:ins w:id="315" w:author="Grant Lowe" w:date="2020-11-05T11:56:00Z">
        <w:r w:rsidR="00C9797F">
          <w:rPr>
            <w:rFonts w:ascii="Arial" w:hAnsi="Arial" w:cs="Arial"/>
            <w:color w:val="FF0000"/>
          </w:rPr>
          <w:t xml:space="preserve">complete the </w:t>
        </w:r>
      </w:ins>
      <w:ins w:id="316" w:author="Grant Lowe" w:date="2020-11-05T11:57:00Z">
        <w:r w:rsidR="00C9797F">
          <w:rPr>
            <w:rFonts w:ascii="Arial" w:hAnsi="Arial" w:cs="Arial"/>
            <w:color w:val="FF0000"/>
          </w:rPr>
          <w:t>‘Amendment/Waiver/Consent/Extension’ memo, see Appendix H for the template.</w:t>
        </w:r>
      </w:ins>
    </w:p>
    <w:p w14:paraId="7647F4B2" w14:textId="77777777" w:rsidR="002D15CC" w:rsidRDefault="002D15CC" w:rsidP="002F223F">
      <w:pPr>
        <w:pStyle w:val="BulletsMain"/>
        <w:numPr>
          <w:ilvl w:val="0"/>
          <w:numId w:val="0"/>
        </w:numPr>
        <w:spacing w:before="0" w:after="0" w:line="360" w:lineRule="auto"/>
        <w:jc w:val="left"/>
        <w:rPr>
          <w:ins w:id="317" w:author="Grant Lowe" w:date="2020-10-23T14:34:00Z"/>
          <w:rFonts w:ascii="Arial" w:hAnsi="Arial" w:cs="Arial"/>
          <w:color w:val="FF0000"/>
        </w:rPr>
      </w:pPr>
    </w:p>
    <w:p w14:paraId="24DA6FB4" w14:textId="0492B27B" w:rsidR="007F4695" w:rsidRDefault="00467E89" w:rsidP="002F223F">
      <w:pPr>
        <w:pStyle w:val="BulletsMain"/>
        <w:numPr>
          <w:ilvl w:val="0"/>
          <w:numId w:val="0"/>
        </w:numPr>
        <w:spacing w:before="0" w:after="0" w:line="360" w:lineRule="auto"/>
        <w:jc w:val="left"/>
        <w:rPr>
          <w:rFonts w:ascii="Arial" w:hAnsi="Arial" w:cs="Arial"/>
          <w:color w:val="FF0000"/>
        </w:rPr>
      </w:pPr>
      <w:r w:rsidRPr="00467E89">
        <w:rPr>
          <w:rFonts w:ascii="Arial" w:hAnsi="Arial" w:cs="Arial"/>
          <w:color w:val="FF0000"/>
        </w:rPr>
        <w:t xml:space="preserve">All </w:t>
      </w:r>
      <w:r w:rsidR="005D36B2">
        <w:rPr>
          <w:rFonts w:ascii="Arial" w:hAnsi="Arial" w:cs="Arial"/>
          <w:color w:val="FF0000"/>
        </w:rPr>
        <w:t xml:space="preserve">granting of facilities and </w:t>
      </w:r>
      <w:r w:rsidRPr="00467E89">
        <w:rPr>
          <w:rFonts w:ascii="Arial" w:hAnsi="Arial" w:cs="Arial"/>
          <w:color w:val="FF0000"/>
        </w:rPr>
        <w:t xml:space="preserve">extensions of credit </w:t>
      </w:r>
      <w:r w:rsidR="00671BC2">
        <w:rPr>
          <w:rFonts w:ascii="Arial" w:hAnsi="Arial" w:cs="Arial"/>
          <w:color w:val="FF0000"/>
        </w:rPr>
        <w:t>need to</w:t>
      </w:r>
      <w:r w:rsidRPr="00467E89">
        <w:rPr>
          <w:rFonts w:ascii="Arial" w:hAnsi="Arial" w:cs="Arial"/>
          <w:color w:val="FF0000"/>
        </w:rPr>
        <w:t xml:space="preserve"> be made on an arm's-length basis</w:t>
      </w:r>
      <w:r w:rsidR="007F4695">
        <w:rPr>
          <w:rFonts w:ascii="Arial" w:hAnsi="Arial" w:cs="Arial"/>
          <w:color w:val="FF0000"/>
        </w:rPr>
        <w:t xml:space="preserve"> and must, at a minimum, comply with</w:t>
      </w:r>
      <w:r w:rsidR="00671BC2">
        <w:rPr>
          <w:rFonts w:ascii="Arial" w:hAnsi="Arial" w:cs="Arial"/>
          <w:color w:val="FF0000"/>
        </w:rPr>
        <w:t xml:space="preserve"> the following guidelines</w:t>
      </w:r>
      <w:r w:rsidR="007F4695">
        <w:rPr>
          <w:rFonts w:ascii="Arial" w:hAnsi="Arial" w:cs="Arial"/>
          <w:color w:val="FF0000"/>
        </w:rPr>
        <w:t>:</w:t>
      </w:r>
    </w:p>
    <w:p w14:paraId="62082D29" w14:textId="460F4D75" w:rsidR="007F4695" w:rsidRDefault="007F4695" w:rsidP="00483D8F">
      <w:pPr>
        <w:pStyle w:val="BulletsMain"/>
        <w:numPr>
          <w:ilvl w:val="0"/>
          <w:numId w:val="43"/>
        </w:numPr>
        <w:spacing w:before="0" w:after="0" w:line="360" w:lineRule="auto"/>
        <w:ind w:left="284" w:hanging="284"/>
        <w:jc w:val="left"/>
        <w:rPr>
          <w:rFonts w:ascii="Arial" w:hAnsi="Arial" w:cs="Arial"/>
          <w:color w:val="FF0000"/>
          <w:lang w:val="en-US"/>
        </w:rPr>
      </w:pPr>
      <w:r w:rsidRPr="007F4695">
        <w:rPr>
          <w:rFonts w:ascii="Arial" w:hAnsi="Arial" w:cs="Arial"/>
          <w:color w:val="FF0000"/>
          <w:lang w:val="en-US"/>
        </w:rPr>
        <w:t xml:space="preserve">Terms </w:t>
      </w:r>
      <w:r>
        <w:rPr>
          <w:rFonts w:ascii="Arial" w:hAnsi="Arial" w:cs="Arial"/>
          <w:color w:val="FF0000"/>
          <w:lang w:val="en-US"/>
        </w:rPr>
        <w:t>of the loan must be in-line with the current market</w:t>
      </w:r>
      <w:ins w:id="318" w:author="Grant Lowe" w:date="2020-10-16T09:56:00Z">
        <w:r w:rsidR="008D0F5B">
          <w:rPr>
            <w:rFonts w:ascii="Arial" w:hAnsi="Arial" w:cs="Arial"/>
            <w:color w:val="FF0000"/>
            <w:lang w:val="en-US"/>
          </w:rPr>
          <w:t>;</w:t>
        </w:r>
      </w:ins>
      <w:r>
        <w:rPr>
          <w:rFonts w:ascii="Arial" w:hAnsi="Arial" w:cs="Arial"/>
          <w:color w:val="FF0000"/>
          <w:lang w:val="en-US"/>
        </w:rPr>
        <w:t xml:space="preserve"> </w:t>
      </w:r>
    </w:p>
    <w:p w14:paraId="4F4A0717" w14:textId="541B56B2" w:rsidR="007F4695" w:rsidRDefault="007F4695" w:rsidP="00483D8F">
      <w:pPr>
        <w:pStyle w:val="BulletsMain"/>
        <w:numPr>
          <w:ilvl w:val="0"/>
          <w:numId w:val="43"/>
        </w:numPr>
        <w:spacing w:before="0" w:after="0" w:line="360" w:lineRule="auto"/>
        <w:ind w:left="284" w:hanging="284"/>
        <w:jc w:val="left"/>
        <w:rPr>
          <w:rFonts w:ascii="Arial" w:hAnsi="Arial" w:cs="Arial"/>
          <w:color w:val="FF0000"/>
          <w:lang w:val="en-US"/>
        </w:rPr>
      </w:pPr>
      <w:r>
        <w:rPr>
          <w:rFonts w:ascii="Arial" w:hAnsi="Arial" w:cs="Arial"/>
          <w:color w:val="FF0000"/>
          <w:lang w:val="en-US"/>
        </w:rPr>
        <w:t>Pricing must be in line with current market</w:t>
      </w:r>
      <w:ins w:id="319" w:author="Grant Lowe" w:date="2020-10-16T09:56:00Z">
        <w:r w:rsidR="008D0F5B">
          <w:rPr>
            <w:rFonts w:ascii="Arial" w:hAnsi="Arial" w:cs="Arial"/>
            <w:color w:val="FF0000"/>
            <w:lang w:val="en-US"/>
          </w:rPr>
          <w:t>;</w:t>
        </w:r>
      </w:ins>
    </w:p>
    <w:p w14:paraId="79E2F587" w14:textId="37D9D8A9" w:rsidR="007F4695" w:rsidRDefault="007F4695" w:rsidP="00483D8F">
      <w:pPr>
        <w:pStyle w:val="BulletsMain"/>
        <w:numPr>
          <w:ilvl w:val="0"/>
          <w:numId w:val="43"/>
        </w:numPr>
        <w:spacing w:before="0" w:after="0" w:line="360" w:lineRule="auto"/>
        <w:ind w:left="284" w:hanging="284"/>
        <w:jc w:val="left"/>
        <w:rPr>
          <w:rFonts w:ascii="Arial" w:hAnsi="Arial" w:cs="Arial"/>
          <w:color w:val="FF0000"/>
          <w:lang w:val="en-US"/>
        </w:rPr>
      </w:pPr>
      <w:r>
        <w:rPr>
          <w:rFonts w:ascii="Arial" w:hAnsi="Arial" w:cs="Arial"/>
          <w:color w:val="FF0000"/>
          <w:lang w:val="en-US"/>
        </w:rPr>
        <w:t>Legal documentation must clearly lay-out the contractual obligations and responsibilities</w:t>
      </w:r>
      <w:ins w:id="320" w:author="Grant Lowe" w:date="2020-10-16T09:56:00Z">
        <w:r w:rsidR="008D0F5B">
          <w:rPr>
            <w:rFonts w:ascii="Arial" w:hAnsi="Arial" w:cs="Arial"/>
            <w:color w:val="FF0000"/>
            <w:lang w:val="en-US"/>
          </w:rPr>
          <w:t>; and</w:t>
        </w:r>
      </w:ins>
    </w:p>
    <w:p w14:paraId="7CBD88E5" w14:textId="57AB0836" w:rsidR="007F4695" w:rsidRPr="007F4695" w:rsidRDefault="007F4695" w:rsidP="00483D8F">
      <w:pPr>
        <w:pStyle w:val="BulletsMain"/>
        <w:numPr>
          <w:ilvl w:val="0"/>
          <w:numId w:val="43"/>
        </w:numPr>
        <w:spacing w:before="0" w:after="0" w:line="360" w:lineRule="auto"/>
        <w:ind w:left="284" w:hanging="284"/>
        <w:jc w:val="left"/>
        <w:rPr>
          <w:rFonts w:ascii="Arial" w:hAnsi="Arial" w:cs="Arial"/>
          <w:color w:val="FF0000"/>
          <w:lang w:val="en-US"/>
        </w:rPr>
      </w:pPr>
      <w:r>
        <w:rPr>
          <w:rFonts w:ascii="Arial" w:hAnsi="Arial" w:cs="Arial"/>
          <w:color w:val="FF0000"/>
          <w:lang w:val="en-US"/>
        </w:rPr>
        <w:t xml:space="preserve">All inter/intra Group lending, must comply with the above and will require approval/reporting of related party transactions.  </w:t>
      </w:r>
    </w:p>
    <w:p w14:paraId="5ACF2A5E" w14:textId="77777777" w:rsidR="00671BC2" w:rsidRDefault="00671BC2" w:rsidP="007F4695">
      <w:pPr>
        <w:pStyle w:val="BulletsMain"/>
        <w:numPr>
          <w:ilvl w:val="0"/>
          <w:numId w:val="0"/>
        </w:numPr>
        <w:spacing w:before="0" w:after="0" w:line="360" w:lineRule="auto"/>
        <w:jc w:val="left"/>
        <w:rPr>
          <w:rFonts w:ascii="Arial" w:hAnsi="Arial" w:cs="Arial"/>
        </w:rPr>
      </w:pPr>
    </w:p>
    <w:p w14:paraId="66E5B162" w14:textId="244BD1E4" w:rsidR="00A81BE1" w:rsidRPr="00467E89" w:rsidRDefault="00A81BE1" w:rsidP="007F4695">
      <w:pPr>
        <w:pStyle w:val="BulletsMain"/>
        <w:numPr>
          <w:ilvl w:val="0"/>
          <w:numId w:val="0"/>
        </w:numPr>
        <w:spacing w:before="0" w:after="0" w:line="360" w:lineRule="auto"/>
        <w:jc w:val="left"/>
        <w:rPr>
          <w:rFonts w:ascii="Arial" w:hAnsi="Arial" w:cs="Arial"/>
          <w:lang w:val="en-US"/>
        </w:rPr>
      </w:pPr>
      <w:r>
        <w:rPr>
          <w:rFonts w:ascii="Arial" w:hAnsi="Arial" w:cs="Arial"/>
        </w:rPr>
        <w:t xml:space="preserve">If there is any doubt or concerns that this action may impact the credit quality or approval, the CRO will escalate to the </w:t>
      </w:r>
      <w:proofErr w:type="spellStart"/>
      <w:r>
        <w:rPr>
          <w:rFonts w:ascii="Arial" w:hAnsi="Arial" w:cs="Arial"/>
        </w:rPr>
        <w:t>CCo</w:t>
      </w:r>
      <w:proofErr w:type="spellEnd"/>
      <w:r>
        <w:rPr>
          <w:rFonts w:ascii="Arial" w:hAnsi="Arial" w:cs="Arial"/>
        </w:rPr>
        <w:t xml:space="preserve">. </w:t>
      </w:r>
    </w:p>
    <w:p w14:paraId="5766ED3C" w14:textId="77777777" w:rsidR="007F4695" w:rsidRDefault="007F4695" w:rsidP="00EE31AA">
      <w:pPr>
        <w:pStyle w:val="Heading2"/>
      </w:pPr>
    </w:p>
    <w:p w14:paraId="1ECC10D6" w14:textId="77777777" w:rsidR="001A6C82" w:rsidRPr="00B27979" w:rsidRDefault="001A6C82" w:rsidP="00EE31AA">
      <w:pPr>
        <w:pStyle w:val="Heading2"/>
      </w:pPr>
      <w:bookmarkStart w:id="321" w:name="_Toc55470899"/>
      <w:r w:rsidRPr="00B27979">
        <w:t>External Credit Rating</w:t>
      </w:r>
      <w:bookmarkEnd w:id="321"/>
    </w:p>
    <w:p w14:paraId="5060886C" w14:textId="48298726" w:rsidR="002C1132" w:rsidRDefault="001A6C82" w:rsidP="00196BF8">
      <w:pPr>
        <w:pStyle w:val="BulletsMain"/>
        <w:numPr>
          <w:ilvl w:val="0"/>
          <w:numId w:val="0"/>
        </w:numPr>
        <w:spacing w:before="0" w:after="0" w:line="360" w:lineRule="auto"/>
        <w:ind w:left="284"/>
        <w:jc w:val="left"/>
        <w:rPr>
          <w:rFonts w:ascii="Arial" w:hAnsi="Arial" w:cs="Arial"/>
        </w:rPr>
      </w:pPr>
      <w:r w:rsidRPr="00B27979">
        <w:rPr>
          <w:rFonts w:ascii="Arial" w:hAnsi="Arial" w:cs="Arial"/>
        </w:rPr>
        <w:t xml:space="preserve">External Credit Rating of the following agencies shall be considered for the credit appraisal: </w:t>
      </w:r>
    </w:p>
    <w:p w14:paraId="5DDE2C88" w14:textId="77777777" w:rsidR="002C1132" w:rsidRDefault="001A6C82" w:rsidP="00803A5C">
      <w:pPr>
        <w:pStyle w:val="BulletsMain"/>
        <w:numPr>
          <w:ilvl w:val="0"/>
          <w:numId w:val="16"/>
        </w:numPr>
        <w:spacing w:before="0" w:after="0" w:line="360" w:lineRule="auto"/>
        <w:ind w:left="567" w:hanging="283"/>
        <w:jc w:val="left"/>
        <w:rPr>
          <w:rFonts w:ascii="Arial" w:hAnsi="Arial" w:cs="Arial"/>
        </w:rPr>
      </w:pPr>
      <w:r w:rsidRPr="00B27979">
        <w:rPr>
          <w:rFonts w:ascii="Arial" w:hAnsi="Arial" w:cs="Arial"/>
        </w:rPr>
        <w:t>Moody's</w:t>
      </w:r>
      <w:r w:rsidR="002C1132">
        <w:rPr>
          <w:rFonts w:ascii="Arial" w:hAnsi="Arial" w:cs="Arial"/>
        </w:rPr>
        <w:t>;</w:t>
      </w:r>
    </w:p>
    <w:p w14:paraId="2ACD5F77" w14:textId="77777777" w:rsidR="002C1132" w:rsidRDefault="001A6C82" w:rsidP="00803A5C">
      <w:pPr>
        <w:pStyle w:val="BulletsMain"/>
        <w:numPr>
          <w:ilvl w:val="0"/>
          <w:numId w:val="16"/>
        </w:numPr>
        <w:spacing w:before="0" w:after="0" w:line="360" w:lineRule="auto"/>
        <w:ind w:left="567" w:hanging="283"/>
        <w:jc w:val="left"/>
        <w:rPr>
          <w:rFonts w:ascii="Arial" w:hAnsi="Arial" w:cs="Arial"/>
        </w:rPr>
      </w:pPr>
      <w:r w:rsidRPr="00B27979">
        <w:rPr>
          <w:rFonts w:ascii="Arial" w:hAnsi="Arial" w:cs="Arial"/>
        </w:rPr>
        <w:t>Standard &amp; Poor</w:t>
      </w:r>
      <w:r w:rsidR="002C1132">
        <w:rPr>
          <w:rFonts w:ascii="Arial" w:hAnsi="Arial" w:cs="Arial"/>
        </w:rPr>
        <w:t>;</w:t>
      </w:r>
      <w:r w:rsidRPr="00B27979">
        <w:rPr>
          <w:rFonts w:ascii="Arial" w:hAnsi="Arial" w:cs="Arial"/>
        </w:rPr>
        <w:t xml:space="preserve"> and </w:t>
      </w:r>
    </w:p>
    <w:p w14:paraId="64029C63" w14:textId="4DBEC661" w:rsidR="002C1132" w:rsidRDefault="001A6C82" w:rsidP="00803A5C">
      <w:pPr>
        <w:pStyle w:val="BulletsMain"/>
        <w:numPr>
          <w:ilvl w:val="0"/>
          <w:numId w:val="16"/>
        </w:numPr>
        <w:spacing w:before="0" w:after="0" w:line="360" w:lineRule="auto"/>
        <w:ind w:left="567" w:hanging="283"/>
        <w:jc w:val="left"/>
        <w:rPr>
          <w:rFonts w:ascii="Arial" w:hAnsi="Arial" w:cs="Arial"/>
        </w:rPr>
      </w:pPr>
      <w:r w:rsidRPr="00B27979">
        <w:rPr>
          <w:rFonts w:ascii="Arial" w:hAnsi="Arial" w:cs="Arial"/>
        </w:rPr>
        <w:t xml:space="preserve">FITCH. </w:t>
      </w:r>
    </w:p>
    <w:p w14:paraId="58993595" w14:textId="77777777" w:rsidR="00671BC2" w:rsidRDefault="00671BC2" w:rsidP="00196BF8">
      <w:pPr>
        <w:pStyle w:val="BulletsMain"/>
        <w:numPr>
          <w:ilvl w:val="0"/>
          <w:numId w:val="0"/>
        </w:numPr>
        <w:spacing w:before="0" w:after="0" w:line="360" w:lineRule="auto"/>
        <w:ind w:left="284"/>
        <w:jc w:val="left"/>
        <w:rPr>
          <w:rFonts w:ascii="Arial" w:hAnsi="Arial" w:cs="Arial"/>
        </w:rPr>
      </w:pPr>
    </w:p>
    <w:p w14:paraId="15AE9A51" w14:textId="0D10D1B5" w:rsidR="001A6C82" w:rsidRDefault="001A6C82" w:rsidP="00196BF8">
      <w:pPr>
        <w:pStyle w:val="BulletsMain"/>
        <w:numPr>
          <w:ilvl w:val="0"/>
          <w:numId w:val="0"/>
        </w:numPr>
        <w:spacing w:before="0" w:after="0" w:line="360" w:lineRule="auto"/>
        <w:ind w:left="284"/>
        <w:jc w:val="left"/>
        <w:rPr>
          <w:rFonts w:ascii="Arial" w:hAnsi="Arial" w:cs="Arial"/>
        </w:rPr>
      </w:pPr>
      <w:r w:rsidRPr="00B27979">
        <w:rPr>
          <w:rFonts w:ascii="Arial" w:hAnsi="Arial" w:cs="Arial"/>
        </w:rPr>
        <w:t>If the proposed</w:t>
      </w:r>
      <w:r w:rsidR="004A12DF" w:rsidRPr="00B27979">
        <w:rPr>
          <w:rFonts w:ascii="Arial" w:hAnsi="Arial" w:cs="Arial"/>
        </w:rPr>
        <w:t xml:space="preserve"> client </w:t>
      </w:r>
      <w:r w:rsidRPr="00B27979">
        <w:rPr>
          <w:rFonts w:ascii="Arial" w:hAnsi="Arial" w:cs="Arial"/>
        </w:rPr>
        <w:t xml:space="preserve">is also externally rated, the rating of the </w:t>
      </w:r>
      <w:r w:rsidR="004A12DF" w:rsidRPr="00B27979">
        <w:rPr>
          <w:rFonts w:ascii="Arial" w:hAnsi="Arial" w:cs="Arial"/>
        </w:rPr>
        <w:t>proposed client</w:t>
      </w:r>
      <w:r w:rsidRPr="00B27979">
        <w:rPr>
          <w:rFonts w:ascii="Arial" w:hAnsi="Arial" w:cs="Arial"/>
        </w:rPr>
        <w:t xml:space="preserve"> shall be considered </w:t>
      </w:r>
      <w:r w:rsidR="00803A5C">
        <w:rPr>
          <w:rFonts w:ascii="Arial" w:hAnsi="Arial" w:cs="Arial"/>
        </w:rPr>
        <w:t xml:space="preserve">by Risk department and the </w:t>
      </w:r>
      <w:proofErr w:type="spellStart"/>
      <w:r w:rsidR="00803A5C">
        <w:rPr>
          <w:rFonts w:ascii="Arial" w:hAnsi="Arial" w:cs="Arial"/>
        </w:rPr>
        <w:t>CCo</w:t>
      </w:r>
      <w:proofErr w:type="spellEnd"/>
      <w:r w:rsidR="00803A5C">
        <w:rPr>
          <w:rFonts w:ascii="Arial" w:hAnsi="Arial" w:cs="Arial"/>
        </w:rPr>
        <w:t xml:space="preserve">, but the internal credit risk rating (using HO methodology) will be used to calculate the facility amount as per the DOA, Risk Weighted Assets, </w:t>
      </w:r>
      <w:proofErr w:type="gramStart"/>
      <w:r w:rsidR="00803A5C">
        <w:rPr>
          <w:rFonts w:ascii="Arial" w:hAnsi="Arial" w:cs="Arial"/>
        </w:rPr>
        <w:t>Return</w:t>
      </w:r>
      <w:proofErr w:type="gramEnd"/>
      <w:r w:rsidR="00803A5C">
        <w:rPr>
          <w:rFonts w:ascii="Arial" w:hAnsi="Arial" w:cs="Arial"/>
        </w:rPr>
        <w:t xml:space="preserve"> on Risk Adjusted Capital and Expected Credit Losses.</w:t>
      </w:r>
      <w:r w:rsidRPr="00B27979">
        <w:rPr>
          <w:rFonts w:ascii="Arial" w:hAnsi="Arial" w:cs="Arial"/>
        </w:rPr>
        <w:t xml:space="preserve"> </w:t>
      </w:r>
    </w:p>
    <w:p w14:paraId="22A80D09" w14:textId="77777777" w:rsidR="007F4695" w:rsidRDefault="007F4695" w:rsidP="00196BF8">
      <w:pPr>
        <w:pStyle w:val="BulletsMain"/>
        <w:numPr>
          <w:ilvl w:val="0"/>
          <w:numId w:val="0"/>
        </w:numPr>
        <w:spacing w:before="0" w:after="0" w:line="360" w:lineRule="auto"/>
        <w:ind w:left="284"/>
        <w:jc w:val="left"/>
        <w:rPr>
          <w:rFonts w:ascii="Arial" w:hAnsi="Arial" w:cs="Arial"/>
        </w:rPr>
      </w:pPr>
    </w:p>
    <w:p w14:paraId="6662CE38" w14:textId="77777777" w:rsidR="001A6C82" w:rsidRPr="00B27979" w:rsidRDefault="001A6C82" w:rsidP="00EE31AA">
      <w:pPr>
        <w:pStyle w:val="Heading2"/>
      </w:pPr>
      <w:bookmarkStart w:id="322" w:name="_Toc55470900"/>
      <w:r w:rsidRPr="00B27979">
        <w:t>Internal Credit Rating</w:t>
      </w:r>
      <w:bookmarkEnd w:id="322"/>
      <w:r w:rsidRPr="00B27979">
        <w:t xml:space="preserve"> </w:t>
      </w:r>
    </w:p>
    <w:p w14:paraId="4060025B" w14:textId="0F4BA87A" w:rsidR="007722EA" w:rsidRPr="000C2788" w:rsidRDefault="002F223F" w:rsidP="0096008C">
      <w:pPr>
        <w:pStyle w:val="BulletsMain"/>
        <w:numPr>
          <w:ilvl w:val="0"/>
          <w:numId w:val="17"/>
        </w:numPr>
        <w:spacing w:before="0" w:after="0" w:line="360" w:lineRule="auto"/>
        <w:ind w:left="567" w:hanging="567"/>
        <w:jc w:val="left"/>
        <w:rPr>
          <w:rFonts w:ascii="Arial" w:hAnsi="Arial" w:cs="Arial"/>
        </w:rPr>
      </w:pPr>
      <w:r w:rsidRPr="000C2788">
        <w:rPr>
          <w:rFonts w:ascii="Arial" w:hAnsi="Arial" w:cs="Arial"/>
        </w:rPr>
        <w:t>Corporate customers</w:t>
      </w:r>
      <w:r w:rsidR="007167E3" w:rsidRPr="000C2788">
        <w:rPr>
          <w:rFonts w:ascii="Arial" w:hAnsi="Arial" w:cs="Arial"/>
        </w:rPr>
        <w:t xml:space="preserve"> should be internally rated using </w:t>
      </w:r>
      <w:r w:rsidR="00803A5C">
        <w:rPr>
          <w:rFonts w:ascii="Arial" w:hAnsi="Arial" w:cs="Arial"/>
        </w:rPr>
        <w:t xml:space="preserve">the HO </w:t>
      </w:r>
      <w:r w:rsidR="00305911" w:rsidRPr="000C2788">
        <w:rPr>
          <w:rFonts w:ascii="Arial" w:hAnsi="Arial" w:cs="Arial"/>
        </w:rPr>
        <w:t>approved</w:t>
      </w:r>
      <w:r w:rsidR="007722EA" w:rsidRPr="000C2788">
        <w:rPr>
          <w:rFonts w:ascii="Arial" w:hAnsi="Arial" w:cs="Arial"/>
        </w:rPr>
        <w:t xml:space="preserve"> internal rating model</w:t>
      </w:r>
      <w:r w:rsidR="00803A5C">
        <w:rPr>
          <w:rFonts w:ascii="Arial" w:hAnsi="Arial" w:cs="Arial"/>
        </w:rPr>
        <w:t xml:space="preserve"> and methodology</w:t>
      </w:r>
      <w:r w:rsidRPr="000C2788">
        <w:rPr>
          <w:rFonts w:ascii="Arial" w:hAnsi="Arial" w:cs="Arial"/>
        </w:rPr>
        <w:t xml:space="preserve">, see </w:t>
      </w:r>
      <w:r w:rsidRPr="000C2788">
        <w:rPr>
          <w:rFonts w:ascii="Arial" w:hAnsi="Arial" w:cs="Arial"/>
          <w:b/>
          <w:i/>
        </w:rPr>
        <w:t>Appendix E</w:t>
      </w:r>
      <w:r w:rsidRPr="000C2788">
        <w:rPr>
          <w:rFonts w:ascii="Arial" w:hAnsi="Arial" w:cs="Arial"/>
        </w:rPr>
        <w:t xml:space="preserve"> </w:t>
      </w:r>
      <w:r w:rsidR="007722EA" w:rsidRPr="000C2788">
        <w:rPr>
          <w:rFonts w:ascii="Arial" w:hAnsi="Arial" w:cs="Arial"/>
        </w:rPr>
        <w:t>credit rating methodology</w:t>
      </w:r>
    </w:p>
    <w:p w14:paraId="4C4D7618" w14:textId="3B0253E4" w:rsidR="00305911" w:rsidRDefault="00305911" w:rsidP="00305911">
      <w:pPr>
        <w:pStyle w:val="BulletsMain"/>
        <w:numPr>
          <w:ilvl w:val="0"/>
          <w:numId w:val="0"/>
        </w:numPr>
        <w:spacing w:before="0" w:after="0" w:line="360" w:lineRule="auto"/>
        <w:ind w:left="567"/>
        <w:jc w:val="left"/>
        <w:rPr>
          <w:rFonts w:ascii="Arial" w:hAnsi="Arial" w:cs="Arial"/>
        </w:rPr>
      </w:pPr>
      <w:r>
        <w:rPr>
          <w:rFonts w:ascii="Arial" w:hAnsi="Arial" w:cs="Arial"/>
        </w:rPr>
        <w:t>The credit rating methodology covers the following:</w:t>
      </w:r>
    </w:p>
    <w:p w14:paraId="5BA1062D" w14:textId="5949D3B6" w:rsidR="007722EA" w:rsidRPr="00B27979" w:rsidRDefault="007722EA" w:rsidP="00276ACF">
      <w:pPr>
        <w:pStyle w:val="BulletsMain"/>
        <w:numPr>
          <w:ilvl w:val="0"/>
          <w:numId w:val="32"/>
        </w:numPr>
        <w:spacing w:before="0" w:after="0" w:line="360" w:lineRule="auto"/>
        <w:ind w:left="993" w:hanging="426"/>
        <w:jc w:val="left"/>
        <w:rPr>
          <w:rFonts w:ascii="Arial" w:hAnsi="Arial" w:cs="Arial"/>
        </w:rPr>
      </w:pPr>
      <w:r w:rsidRPr="00B27979">
        <w:rPr>
          <w:rFonts w:ascii="Arial" w:hAnsi="Arial" w:cs="Arial"/>
        </w:rPr>
        <w:t>Chinese Corporate rating</w:t>
      </w:r>
      <w:r w:rsidR="00EE31AA">
        <w:rPr>
          <w:rFonts w:ascii="Arial" w:hAnsi="Arial" w:cs="Arial"/>
        </w:rPr>
        <w:t>s</w:t>
      </w:r>
      <w:r w:rsidRPr="00B27979">
        <w:rPr>
          <w:rFonts w:ascii="Arial" w:hAnsi="Arial" w:cs="Arial"/>
        </w:rPr>
        <w:t xml:space="preserve"> </w:t>
      </w:r>
      <w:r w:rsidR="00305911">
        <w:rPr>
          <w:rFonts w:ascii="Arial" w:hAnsi="Arial" w:cs="Arial"/>
          <w:i/>
        </w:rPr>
        <w:t>-</w:t>
      </w:r>
      <w:r w:rsidRPr="00196BF8">
        <w:rPr>
          <w:rFonts w:ascii="Arial" w:hAnsi="Arial" w:cs="Arial"/>
        </w:rPr>
        <w:t xml:space="preserve"> existing C</w:t>
      </w:r>
      <w:r w:rsidRPr="00B27979">
        <w:rPr>
          <w:rFonts w:ascii="Arial" w:hAnsi="Arial" w:cs="Arial"/>
        </w:rPr>
        <w:t>hina CITIC HO internal rating</w:t>
      </w:r>
      <w:r w:rsidR="00D27CAE" w:rsidRPr="00B27979">
        <w:rPr>
          <w:rFonts w:ascii="Arial" w:hAnsi="Arial" w:cs="Arial"/>
        </w:rPr>
        <w:t>;</w:t>
      </w:r>
      <w:r w:rsidRPr="00B27979">
        <w:rPr>
          <w:rFonts w:ascii="Arial" w:hAnsi="Arial" w:cs="Arial"/>
        </w:rPr>
        <w:t xml:space="preserve"> </w:t>
      </w:r>
    </w:p>
    <w:p w14:paraId="3B889640" w14:textId="763095C4" w:rsidR="007722EA" w:rsidRPr="00B27979" w:rsidRDefault="00EE31AA" w:rsidP="00276ACF">
      <w:pPr>
        <w:pStyle w:val="BulletsMain"/>
        <w:numPr>
          <w:ilvl w:val="0"/>
          <w:numId w:val="32"/>
        </w:numPr>
        <w:spacing w:before="0" w:after="0" w:line="360" w:lineRule="auto"/>
        <w:ind w:left="993" w:hanging="426"/>
        <w:jc w:val="left"/>
        <w:rPr>
          <w:rFonts w:ascii="Arial" w:hAnsi="Arial" w:cs="Arial"/>
        </w:rPr>
      </w:pPr>
      <w:r>
        <w:rPr>
          <w:rFonts w:ascii="Arial" w:hAnsi="Arial" w:cs="Arial"/>
        </w:rPr>
        <w:t>International</w:t>
      </w:r>
      <w:r w:rsidRPr="00B27979">
        <w:rPr>
          <w:rFonts w:ascii="Arial" w:hAnsi="Arial" w:cs="Arial"/>
        </w:rPr>
        <w:t xml:space="preserve"> </w:t>
      </w:r>
      <w:r w:rsidR="007722EA" w:rsidRPr="00B27979">
        <w:rPr>
          <w:rFonts w:ascii="Arial" w:hAnsi="Arial" w:cs="Arial"/>
        </w:rPr>
        <w:t xml:space="preserve">Corporate rating </w:t>
      </w:r>
      <w:r>
        <w:rPr>
          <w:rFonts w:ascii="Arial" w:hAnsi="Arial" w:cs="Arial"/>
        </w:rPr>
        <w:t>s</w:t>
      </w:r>
      <w:r w:rsidR="00305911">
        <w:rPr>
          <w:rFonts w:ascii="Arial" w:hAnsi="Arial" w:cs="Arial"/>
          <w:i/>
        </w:rPr>
        <w:t>-</w:t>
      </w:r>
      <w:r w:rsidR="007722EA" w:rsidRPr="00B27979">
        <w:rPr>
          <w:rFonts w:ascii="Arial" w:hAnsi="Arial" w:cs="Arial"/>
        </w:rPr>
        <w:t xml:space="preserve">China CITIC HO internal rating model </w:t>
      </w:r>
      <w:r>
        <w:rPr>
          <w:rFonts w:ascii="Arial" w:hAnsi="Arial" w:cs="Arial"/>
        </w:rPr>
        <w:t>developed for international business, using both qualitative and quantitative criteria</w:t>
      </w:r>
      <w:r w:rsidR="00D27CAE" w:rsidRPr="00B27979">
        <w:rPr>
          <w:rFonts w:ascii="Arial" w:hAnsi="Arial" w:cs="Arial"/>
        </w:rPr>
        <w:t>;</w:t>
      </w:r>
    </w:p>
    <w:p w14:paraId="019C8278" w14:textId="68C0512C" w:rsidR="007722EA" w:rsidRDefault="007722EA" w:rsidP="00276ACF">
      <w:pPr>
        <w:pStyle w:val="BulletsMain"/>
        <w:numPr>
          <w:ilvl w:val="0"/>
          <w:numId w:val="32"/>
        </w:numPr>
        <w:spacing w:before="0" w:after="0" w:line="360" w:lineRule="auto"/>
        <w:ind w:left="993" w:hanging="426"/>
        <w:jc w:val="left"/>
        <w:rPr>
          <w:rFonts w:ascii="Arial" w:hAnsi="Arial" w:cs="Arial"/>
        </w:rPr>
      </w:pPr>
      <w:r w:rsidRPr="00B27979">
        <w:rPr>
          <w:rFonts w:ascii="Arial" w:hAnsi="Arial" w:cs="Arial"/>
        </w:rPr>
        <w:t xml:space="preserve">Real Estate </w:t>
      </w:r>
      <w:r w:rsidR="004566B9" w:rsidRPr="00B27979">
        <w:rPr>
          <w:rFonts w:ascii="Arial" w:hAnsi="Arial" w:cs="Arial"/>
        </w:rPr>
        <w:t>scoring-card model</w:t>
      </w:r>
      <w:r w:rsidR="00EE31AA">
        <w:rPr>
          <w:rFonts w:ascii="Arial" w:hAnsi="Arial" w:cs="Arial"/>
        </w:rPr>
        <w:t xml:space="preserve"> using HO developed ‘Qualitative Criteria’</w:t>
      </w:r>
      <w:r w:rsidR="004566B9" w:rsidRPr="00B27979">
        <w:rPr>
          <w:rFonts w:ascii="Arial" w:hAnsi="Arial" w:cs="Arial"/>
        </w:rPr>
        <w:t xml:space="preserve">. </w:t>
      </w:r>
    </w:p>
    <w:p w14:paraId="0E65DB09" w14:textId="77777777" w:rsidR="000C2788" w:rsidRPr="00B27979" w:rsidRDefault="000C2788" w:rsidP="000C2788">
      <w:pPr>
        <w:pStyle w:val="BulletsMain"/>
        <w:numPr>
          <w:ilvl w:val="0"/>
          <w:numId w:val="0"/>
        </w:numPr>
        <w:spacing w:before="0" w:after="0" w:line="360" w:lineRule="auto"/>
        <w:ind w:left="644" w:hanging="360"/>
        <w:jc w:val="left"/>
        <w:rPr>
          <w:rFonts w:ascii="Arial" w:hAnsi="Arial" w:cs="Arial"/>
        </w:rPr>
      </w:pPr>
    </w:p>
    <w:p w14:paraId="3F13A370" w14:textId="5AFB1320" w:rsidR="00EE31AA" w:rsidRDefault="00305911" w:rsidP="00EE31AA">
      <w:pPr>
        <w:pStyle w:val="BulletsMain"/>
        <w:spacing w:before="0" w:after="0" w:line="360" w:lineRule="auto"/>
        <w:ind w:left="567" w:hanging="567"/>
        <w:jc w:val="left"/>
        <w:rPr>
          <w:rFonts w:ascii="Arial" w:hAnsi="Arial" w:cs="Arial"/>
        </w:rPr>
      </w:pPr>
      <w:r>
        <w:rPr>
          <w:rFonts w:ascii="Arial" w:hAnsi="Arial" w:cs="Arial"/>
        </w:rPr>
        <w:t xml:space="preserve">Financial Institutions: </w:t>
      </w:r>
      <w:r w:rsidR="007722EA" w:rsidRPr="00B27979">
        <w:rPr>
          <w:rFonts w:ascii="Arial" w:hAnsi="Arial" w:cs="Arial"/>
        </w:rPr>
        <w:t xml:space="preserve">No internal rating model </w:t>
      </w:r>
      <w:r w:rsidR="00EE31AA">
        <w:rPr>
          <w:rFonts w:ascii="Arial" w:hAnsi="Arial" w:cs="Arial"/>
        </w:rPr>
        <w:t xml:space="preserve">is currently </w:t>
      </w:r>
      <w:r w:rsidR="007722EA" w:rsidRPr="00B27979">
        <w:rPr>
          <w:rFonts w:ascii="Arial" w:hAnsi="Arial" w:cs="Arial"/>
        </w:rPr>
        <w:t>available for</w:t>
      </w:r>
      <w:r w:rsidR="004566B9" w:rsidRPr="00B27979">
        <w:rPr>
          <w:rFonts w:ascii="Arial" w:hAnsi="Arial" w:cs="Arial"/>
        </w:rPr>
        <w:t xml:space="preserve"> </w:t>
      </w:r>
      <w:r w:rsidR="00D902D0" w:rsidRPr="00B27979">
        <w:rPr>
          <w:rFonts w:ascii="Arial" w:hAnsi="Arial" w:cs="Arial"/>
        </w:rPr>
        <w:t xml:space="preserve">Financial Institutions and </w:t>
      </w:r>
      <w:r w:rsidR="004A12DF" w:rsidRPr="00B27979">
        <w:rPr>
          <w:rFonts w:ascii="Arial" w:hAnsi="Arial" w:cs="Arial"/>
        </w:rPr>
        <w:t>Sovereign</w:t>
      </w:r>
      <w:r>
        <w:rPr>
          <w:rFonts w:ascii="Arial" w:hAnsi="Arial" w:cs="Arial"/>
        </w:rPr>
        <w:t xml:space="preserve"> credit counterparties/issuers. </w:t>
      </w:r>
      <w:r w:rsidR="00EE31AA">
        <w:rPr>
          <w:rFonts w:ascii="Arial" w:hAnsi="Arial" w:cs="Arial"/>
        </w:rPr>
        <w:t>Approved e</w:t>
      </w:r>
      <w:r>
        <w:rPr>
          <w:rFonts w:ascii="Arial" w:hAnsi="Arial" w:cs="Arial"/>
        </w:rPr>
        <w:t xml:space="preserve">xternal rating agencies </w:t>
      </w:r>
      <w:r w:rsidR="00335EBD">
        <w:rPr>
          <w:rFonts w:ascii="Arial" w:hAnsi="Arial" w:cs="Arial"/>
        </w:rPr>
        <w:t>will be used to determine credit quality and mapped to HO Internal ratings to determine acceptable credit limits</w:t>
      </w:r>
      <w:r w:rsidR="00EE31AA">
        <w:rPr>
          <w:rFonts w:ascii="Arial" w:hAnsi="Arial" w:cs="Arial"/>
        </w:rPr>
        <w:t xml:space="preserve"> under the DOA, Risk Weighted Assets, Return on Risk Adjusted Capital and Expected Credit Losses</w:t>
      </w:r>
      <w:r w:rsidR="00335EBD">
        <w:rPr>
          <w:rFonts w:ascii="Arial" w:hAnsi="Arial" w:cs="Arial"/>
        </w:rPr>
        <w:t>.</w:t>
      </w:r>
    </w:p>
    <w:p w14:paraId="778E2E68" w14:textId="6F71E2D1" w:rsidR="001A6C82" w:rsidRPr="00B27979" w:rsidRDefault="007722EA" w:rsidP="00EE31AA">
      <w:pPr>
        <w:pStyle w:val="BulletsMain"/>
        <w:numPr>
          <w:ilvl w:val="0"/>
          <w:numId w:val="0"/>
        </w:numPr>
        <w:spacing w:before="0" w:after="0" w:line="360" w:lineRule="auto"/>
        <w:ind w:left="567"/>
        <w:jc w:val="left"/>
        <w:rPr>
          <w:rFonts w:ascii="Arial" w:hAnsi="Arial" w:cs="Arial"/>
        </w:rPr>
      </w:pPr>
      <w:r w:rsidRPr="00B27979">
        <w:rPr>
          <w:rFonts w:ascii="Arial" w:hAnsi="Arial" w:cs="Arial"/>
        </w:rPr>
        <w:t xml:space="preserve"> </w:t>
      </w:r>
    </w:p>
    <w:p w14:paraId="73C26C9A" w14:textId="46D33462" w:rsidR="004A12DF" w:rsidRPr="00B27979" w:rsidRDefault="004A12DF" w:rsidP="00EE31AA">
      <w:pPr>
        <w:pStyle w:val="Heading2"/>
      </w:pPr>
      <w:bookmarkStart w:id="323" w:name="_Toc55470901"/>
      <w:r w:rsidRPr="00B27979">
        <w:t xml:space="preserve">New Credit </w:t>
      </w:r>
      <w:r w:rsidR="000B49E4" w:rsidRPr="00B27979">
        <w:t>Facility Approval Process</w:t>
      </w:r>
      <w:bookmarkEnd w:id="323"/>
      <w:r w:rsidR="000B49E4" w:rsidRPr="00B27979">
        <w:t xml:space="preserve"> </w:t>
      </w:r>
    </w:p>
    <w:p w14:paraId="2E7512AE" w14:textId="4AB54C19" w:rsidR="00335EBD" w:rsidRDefault="00335EBD" w:rsidP="00335EBD">
      <w:pPr>
        <w:pStyle w:val="BulletsMain"/>
        <w:numPr>
          <w:ilvl w:val="0"/>
          <w:numId w:val="0"/>
        </w:numPr>
        <w:spacing w:before="0" w:after="0" w:line="360" w:lineRule="auto"/>
        <w:jc w:val="left"/>
        <w:rPr>
          <w:rFonts w:ascii="Arial" w:hAnsi="Arial" w:cs="Arial"/>
        </w:rPr>
      </w:pPr>
      <w:r>
        <w:rPr>
          <w:rFonts w:ascii="Arial" w:hAnsi="Arial" w:cs="Arial"/>
        </w:rPr>
        <w:t>All new credit requests must be initiated by the risk owners, this would normally be Business Development or Financial Markets. The credit approval process is covered in the following:</w:t>
      </w:r>
    </w:p>
    <w:p w14:paraId="283531ED" w14:textId="77777777" w:rsidR="00335EBD" w:rsidRDefault="00335EBD" w:rsidP="00335EBD">
      <w:pPr>
        <w:pStyle w:val="BulletsMain"/>
        <w:numPr>
          <w:ilvl w:val="0"/>
          <w:numId w:val="0"/>
        </w:numPr>
        <w:spacing w:before="0" w:after="0" w:line="360" w:lineRule="auto"/>
        <w:jc w:val="left"/>
        <w:rPr>
          <w:rFonts w:ascii="Arial" w:hAnsi="Arial" w:cs="Arial"/>
        </w:rPr>
      </w:pPr>
    </w:p>
    <w:p w14:paraId="31865F38" w14:textId="200BDDA2" w:rsidR="000B49E4" w:rsidRDefault="00335EBD" w:rsidP="00335EBD">
      <w:pPr>
        <w:pStyle w:val="BulletsMain"/>
        <w:spacing w:before="0" w:after="0" w:line="360" w:lineRule="auto"/>
        <w:ind w:left="567" w:hanging="567"/>
        <w:jc w:val="left"/>
        <w:rPr>
          <w:rFonts w:ascii="Arial" w:hAnsi="Arial" w:cs="Arial"/>
        </w:rPr>
      </w:pPr>
      <w:r w:rsidRPr="000C2788">
        <w:rPr>
          <w:rFonts w:ascii="Arial" w:hAnsi="Arial" w:cs="Arial"/>
          <w:b/>
          <w:i/>
        </w:rPr>
        <w:t xml:space="preserve">Appendix </w:t>
      </w:r>
      <w:r w:rsidR="00BC5935">
        <w:rPr>
          <w:rFonts w:ascii="Arial" w:hAnsi="Arial" w:cs="Arial"/>
          <w:b/>
          <w:i/>
        </w:rPr>
        <w:t>E</w:t>
      </w:r>
      <w:r>
        <w:rPr>
          <w:rFonts w:ascii="Arial" w:hAnsi="Arial" w:cs="Arial"/>
        </w:rPr>
        <w:t xml:space="preserve"> - </w:t>
      </w:r>
      <w:r w:rsidR="000B49E4" w:rsidRPr="00B27979">
        <w:rPr>
          <w:rFonts w:ascii="Arial" w:hAnsi="Arial" w:cs="Arial"/>
        </w:rPr>
        <w:t>Corporate Lending credit approval process</w:t>
      </w:r>
    </w:p>
    <w:p w14:paraId="41C95AB2" w14:textId="43517CDC" w:rsidR="00335EBD" w:rsidRPr="00B27979" w:rsidRDefault="00335EBD" w:rsidP="00335EBD">
      <w:pPr>
        <w:pStyle w:val="BulletsMain"/>
        <w:spacing w:before="0" w:after="0" w:line="360" w:lineRule="auto"/>
        <w:ind w:left="567" w:hanging="567"/>
        <w:jc w:val="left"/>
        <w:rPr>
          <w:rFonts w:ascii="Arial" w:hAnsi="Arial" w:cs="Arial"/>
        </w:rPr>
      </w:pPr>
      <w:r w:rsidRPr="000C2788">
        <w:rPr>
          <w:rFonts w:ascii="Arial" w:hAnsi="Arial" w:cs="Arial"/>
          <w:b/>
          <w:i/>
        </w:rPr>
        <w:t xml:space="preserve">Appendix </w:t>
      </w:r>
      <w:r w:rsidR="00BC5935">
        <w:rPr>
          <w:rFonts w:ascii="Arial" w:hAnsi="Arial" w:cs="Arial"/>
          <w:b/>
          <w:i/>
        </w:rPr>
        <w:t>F</w:t>
      </w:r>
      <w:r>
        <w:rPr>
          <w:rFonts w:ascii="Arial" w:hAnsi="Arial" w:cs="Arial"/>
        </w:rPr>
        <w:t xml:space="preserve"> – Sovereign and Corporate Bond issuers </w:t>
      </w:r>
    </w:p>
    <w:p w14:paraId="0AB9B4FC" w14:textId="4FABE6E5" w:rsidR="000B49E4" w:rsidRPr="00B27979" w:rsidRDefault="00335EBD" w:rsidP="00335EBD">
      <w:pPr>
        <w:pStyle w:val="BulletsMain"/>
        <w:spacing w:before="0" w:after="0" w:line="360" w:lineRule="auto"/>
        <w:ind w:left="567" w:hanging="567"/>
        <w:jc w:val="left"/>
        <w:rPr>
          <w:rFonts w:ascii="Arial" w:hAnsi="Arial" w:cs="Arial"/>
        </w:rPr>
      </w:pPr>
      <w:r w:rsidRPr="000C2788">
        <w:rPr>
          <w:rFonts w:ascii="Arial" w:hAnsi="Arial" w:cs="Arial"/>
          <w:b/>
          <w:i/>
        </w:rPr>
        <w:t xml:space="preserve">Appendix </w:t>
      </w:r>
      <w:r w:rsidR="00BC5935">
        <w:rPr>
          <w:rFonts w:ascii="Arial" w:hAnsi="Arial" w:cs="Arial"/>
          <w:b/>
          <w:i/>
        </w:rPr>
        <w:t>G</w:t>
      </w:r>
      <w:r>
        <w:rPr>
          <w:rFonts w:ascii="Arial" w:hAnsi="Arial" w:cs="Arial"/>
        </w:rPr>
        <w:t xml:space="preserve"> - </w:t>
      </w:r>
      <w:r w:rsidR="000B49E4" w:rsidRPr="00B27979">
        <w:rPr>
          <w:rFonts w:ascii="Arial" w:hAnsi="Arial" w:cs="Arial"/>
        </w:rPr>
        <w:t>Financial Institution credit approval process</w:t>
      </w:r>
    </w:p>
    <w:p w14:paraId="6956BF4A" w14:textId="77777777" w:rsidR="008C21D4" w:rsidRDefault="008C21D4" w:rsidP="002B2229">
      <w:pPr>
        <w:rPr>
          <w:rFonts w:ascii="Arial" w:hAnsi="Arial" w:cs="Arial"/>
        </w:rPr>
      </w:pPr>
    </w:p>
    <w:p w14:paraId="0D04F735" w14:textId="77777777" w:rsidR="00EE31AA" w:rsidRPr="002B2229" w:rsidRDefault="00EE31AA" w:rsidP="002B2229">
      <w:pPr>
        <w:rPr>
          <w:rFonts w:ascii="Arial" w:hAnsi="Arial" w:cs="Arial"/>
        </w:rPr>
      </w:pPr>
      <w:r w:rsidRPr="002B2229">
        <w:rPr>
          <w:rFonts w:ascii="Arial" w:hAnsi="Arial" w:cs="Arial"/>
        </w:rPr>
        <w:t xml:space="preserve">Risk Department will log all credit applications which will be presented at the Credit Committee for discussion and challenge. </w:t>
      </w:r>
    </w:p>
    <w:p w14:paraId="473F7AD0" w14:textId="54676EF5" w:rsidR="0001213C" w:rsidRPr="00B27979" w:rsidRDefault="0001213C" w:rsidP="0001213C">
      <w:pPr>
        <w:pStyle w:val="Heading2"/>
      </w:pPr>
      <w:bookmarkStart w:id="324" w:name="_Toc55470902"/>
      <w:r w:rsidRPr="00B27979">
        <w:t xml:space="preserve">Credit </w:t>
      </w:r>
      <w:r>
        <w:t>classification</w:t>
      </w:r>
      <w:bookmarkEnd w:id="324"/>
      <w:r>
        <w:t xml:space="preserve"> </w:t>
      </w:r>
    </w:p>
    <w:p w14:paraId="3FF578D0" w14:textId="77777777" w:rsidR="008C21D4" w:rsidRDefault="0001213C" w:rsidP="0001213C">
      <w:pPr>
        <w:rPr>
          <w:rFonts w:ascii="Arial" w:hAnsi="Arial" w:cs="Arial"/>
          <w:b/>
        </w:rPr>
      </w:pPr>
      <w:r w:rsidRPr="0001213C">
        <w:rPr>
          <w:rFonts w:ascii="Arial" w:hAnsi="Arial" w:cs="Arial"/>
        </w:rPr>
        <w:t xml:space="preserve">All credit </w:t>
      </w:r>
      <w:r>
        <w:rPr>
          <w:rFonts w:ascii="Arial" w:hAnsi="Arial" w:cs="Arial"/>
        </w:rPr>
        <w:t xml:space="preserve">obligors, counterparties and issuers will be classified as per the following in </w:t>
      </w:r>
      <w:r w:rsidRPr="0001213C">
        <w:rPr>
          <w:rFonts w:ascii="Arial" w:hAnsi="Arial" w:cs="Arial"/>
          <w:b/>
        </w:rPr>
        <w:t xml:space="preserve">Appendix H – </w:t>
      </w:r>
    </w:p>
    <w:p w14:paraId="7A709E01" w14:textId="77777777" w:rsidR="008C21D4" w:rsidRDefault="008C21D4" w:rsidP="0001213C">
      <w:pPr>
        <w:rPr>
          <w:rFonts w:ascii="Arial" w:hAnsi="Arial" w:cs="Arial"/>
          <w:b/>
        </w:rPr>
      </w:pPr>
    </w:p>
    <w:p w14:paraId="3D4516EB" w14:textId="77777777" w:rsidR="002D15CC" w:rsidRDefault="002D15CC" w:rsidP="0001213C">
      <w:pPr>
        <w:rPr>
          <w:ins w:id="325" w:author="Grant Lowe" w:date="2020-10-23T14:37:00Z"/>
          <w:rFonts w:ascii="Arial" w:hAnsi="Arial" w:cs="Arial"/>
          <w:b/>
        </w:rPr>
      </w:pPr>
    </w:p>
    <w:p w14:paraId="1E8D0147" w14:textId="77777777" w:rsidR="002D15CC" w:rsidRDefault="002D15CC" w:rsidP="0001213C">
      <w:pPr>
        <w:rPr>
          <w:ins w:id="326" w:author="Grant Lowe" w:date="2020-10-23T14:37:00Z"/>
          <w:rFonts w:ascii="Arial" w:hAnsi="Arial" w:cs="Arial"/>
          <w:b/>
        </w:rPr>
      </w:pPr>
    </w:p>
    <w:p w14:paraId="2276B459" w14:textId="77777777" w:rsidR="002D15CC" w:rsidRDefault="002D15CC" w:rsidP="0001213C">
      <w:pPr>
        <w:rPr>
          <w:ins w:id="327" w:author="Grant Lowe" w:date="2020-10-23T14:37:00Z"/>
          <w:rFonts w:ascii="Arial" w:hAnsi="Arial" w:cs="Arial"/>
          <w:b/>
        </w:rPr>
      </w:pPr>
    </w:p>
    <w:p w14:paraId="3EF16C9C" w14:textId="77777777" w:rsidR="002D15CC" w:rsidRDefault="002D15CC" w:rsidP="0001213C">
      <w:pPr>
        <w:rPr>
          <w:ins w:id="328" w:author="Grant Lowe" w:date="2020-10-23T14:37:00Z"/>
          <w:rFonts w:ascii="Arial" w:hAnsi="Arial" w:cs="Arial"/>
          <w:b/>
        </w:rPr>
      </w:pPr>
    </w:p>
    <w:p w14:paraId="4EE071F1" w14:textId="77777777" w:rsidR="002D15CC" w:rsidRDefault="002D15CC" w:rsidP="0001213C">
      <w:pPr>
        <w:rPr>
          <w:ins w:id="329" w:author="Grant Lowe" w:date="2020-10-23T14:37:00Z"/>
          <w:rFonts w:ascii="Arial" w:hAnsi="Arial" w:cs="Arial"/>
          <w:b/>
        </w:rPr>
      </w:pPr>
    </w:p>
    <w:p w14:paraId="3F9E9488" w14:textId="472891DD" w:rsidR="0001213C" w:rsidRPr="0001213C" w:rsidRDefault="0001213C" w:rsidP="0001213C">
      <w:pPr>
        <w:rPr>
          <w:rFonts w:ascii="Arial" w:hAnsi="Arial" w:cs="Arial"/>
          <w:b/>
        </w:rPr>
      </w:pPr>
      <w:r w:rsidRPr="0001213C">
        <w:rPr>
          <w:rFonts w:ascii="Arial" w:hAnsi="Arial" w:cs="Arial"/>
          <w:b/>
        </w:rPr>
        <w:t>Credit Classifications</w:t>
      </w:r>
      <w:r>
        <w:rPr>
          <w:rFonts w:ascii="Arial" w:hAnsi="Arial" w:cs="Arial"/>
          <w:b/>
        </w:rPr>
        <w:t>.</w:t>
      </w:r>
    </w:p>
    <w:p w14:paraId="5483754D" w14:textId="0B5BCB8B" w:rsidR="0001213C" w:rsidRPr="0001213C" w:rsidRDefault="0001213C" w:rsidP="0001213C">
      <w:pPr>
        <w:rPr>
          <w:rFonts w:ascii="Arial" w:hAnsi="Arial" w:cs="Arial"/>
        </w:rPr>
      </w:pPr>
      <w:r>
        <w:rPr>
          <w:rFonts w:ascii="Arial" w:hAnsi="Arial" w:cs="Arial"/>
        </w:rPr>
        <w:t>In summary, the credit classification will be as follows:</w:t>
      </w:r>
    </w:p>
    <w:tbl>
      <w:tblPr>
        <w:tblW w:w="9080" w:type="dxa"/>
        <w:tblCellMar>
          <w:left w:w="0" w:type="dxa"/>
          <w:right w:w="0" w:type="dxa"/>
        </w:tblCellMar>
        <w:tblLook w:val="04A0" w:firstRow="1" w:lastRow="0" w:firstColumn="1" w:lastColumn="0" w:noHBand="0" w:noVBand="1"/>
      </w:tblPr>
      <w:tblGrid>
        <w:gridCol w:w="4850"/>
        <w:gridCol w:w="4230"/>
      </w:tblGrid>
      <w:tr w:rsidR="0001213C" w:rsidRPr="0001213C" w14:paraId="68AD88AE" w14:textId="77777777" w:rsidTr="00F03681">
        <w:trPr>
          <w:trHeight w:val="283"/>
        </w:trPr>
        <w:tc>
          <w:tcPr>
            <w:tcW w:w="4850" w:type="dxa"/>
            <w:tcBorders>
              <w:top w:val="single" w:sz="8" w:space="0" w:color="000000"/>
              <w:left w:val="single" w:sz="8" w:space="0" w:color="000000"/>
              <w:bottom w:val="single" w:sz="8" w:space="0" w:color="000000"/>
              <w:right w:val="single" w:sz="8" w:space="0" w:color="000000"/>
            </w:tcBorders>
            <w:shd w:val="clear" w:color="auto" w:fill="404040" w:themeFill="text1" w:themeFillTint="BF"/>
            <w:tcMar>
              <w:top w:w="15" w:type="dxa"/>
              <w:left w:w="108" w:type="dxa"/>
              <w:bottom w:w="0" w:type="dxa"/>
              <w:right w:w="108" w:type="dxa"/>
            </w:tcMar>
            <w:vAlign w:val="center"/>
            <w:hideMark/>
          </w:tcPr>
          <w:p w14:paraId="7DB85404" w14:textId="3258F65F" w:rsidR="0001213C" w:rsidRPr="00F03681" w:rsidRDefault="0001213C" w:rsidP="0001213C">
            <w:pPr>
              <w:spacing w:before="0" w:after="0" w:line="240" w:lineRule="auto"/>
              <w:jc w:val="left"/>
              <w:rPr>
                <w:rFonts w:ascii="Arial" w:hAnsi="Arial" w:cs="Arial"/>
                <w:color w:val="FFFFFF" w:themeColor="background1"/>
                <w:sz w:val="16"/>
                <w:szCs w:val="16"/>
                <w:lang w:val="en-US"/>
              </w:rPr>
            </w:pPr>
            <w:r w:rsidRPr="00F03681">
              <w:rPr>
                <w:rFonts w:ascii="Arial" w:hAnsi="Arial" w:cs="Arial"/>
                <w:b/>
                <w:bCs/>
                <w:color w:val="FFFFFF" w:themeColor="background1"/>
                <w:sz w:val="16"/>
                <w:szCs w:val="16"/>
              </w:rPr>
              <w:t>Credit classifications</w:t>
            </w:r>
          </w:p>
        </w:tc>
        <w:tc>
          <w:tcPr>
            <w:tcW w:w="4230" w:type="dxa"/>
            <w:tcBorders>
              <w:top w:val="single" w:sz="8" w:space="0" w:color="000000"/>
              <w:left w:val="single" w:sz="8" w:space="0" w:color="000000"/>
              <w:bottom w:val="single" w:sz="8" w:space="0" w:color="000000"/>
              <w:right w:val="single" w:sz="8" w:space="0" w:color="000000"/>
            </w:tcBorders>
            <w:shd w:val="clear" w:color="auto" w:fill="404040" w:themeFill="text1" w:themeFillTint="BF"/>
            <w:tcMar>
              <w:top w:w="15" w:type="dxa"/>
              <w:left w:w="108" w:type="dxa"/>
              <w:bottom w:w="0" w:type="dxa"/>
              <w:right w:w="108" w:type="dxa"/>
            </w:tcMar>
            <w:vAlign w:val="center"/>
            <w:hideMark/>
          </w:tcPr>
          <w:p w14:paraId="237C0A8D" w14:textId="77777777" w:rsidR="0001213C" w:rsidRPr="00F03681" w:rsidRDefault="0001213C" w:rsidP="00F03681">
            <w:pPr>
              <w:spacing w:before="0" w:after="0" w:line="240" w:lineRule="auto"/>
              <w:jc w:val="center"/>
              <w:rPr>
                <w:rFonts w:ascii="Arial" w:hAnsi="Arial" w:cs="Arial"/>
                <w:color w:val="FFFFFF" w:themeColor="background1"/>
                <w:sz w:val="16"/>
                <w:szCs w:val="16"/>
                <w:lang w:val="en-US"/>
              </w:rPr>
            </w:pPr>
            <w:r w:rsidRPr="00F03681">
              <w:rPr>
                <w:rFonts w:ascii="Arial" w:hAnsi="Arial" w:cs="Arial"/>
                <w:b/>
                <w:bCs/>
                <w:color w:val="FFFFFF" w:themeColor="background1"/>
                <w:sz w:val="16"/>
                <w:szCs w:val="16"/>
              </w:rPr>
              <w:t>IFRS 9 CLASSIFICATIONS</w:t>
            </w:r>
          </w:p>
        </w:tc>
      </w:tr>
      <w:tr w:rsidR="0001213C" w:rsidRPr="0001213C" w14:paraId="376095C3" w14:textId="77777777" w:rsidTr="00F03681">
        <w:trPr>
          <w:trHeight w:val="238"/>
        </w:trPr>
        <w:tc>
          <w:tcPr>
            <w:tcW w:w="4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46163A9" w14:textId="77777777" w:rsidR="0001213C" w:rsidRPr="0001213C" w:rsidRDefault="0001213C" w:rsidP="0001213C">
            <w:pPr>
              <w:spacing w:before="0" w:after="0" w:line="240" w:lineRule="auto"/>
              <w:jc w:val="left"/>
              <w:rPr>
                <w:rFonts w:ascii="Arial" w:hAnsi="Arial" w:cs="Arial"/>
                <w:sz w:val="16"/>
                <w:szCs w:val="16"/>
                <w:lang w:val="en-US"/>
              </w:rPr>
            </w:pPr>
            <w:r w:rsidRPr="0001213C">
              <w:rPr>
                <w:rFonts w:ascii="Arial" w:hAnsi="Arial" w:cs="Arial"/>
                <w:b/>
                <w:bCs/>
                <w:sz w:val="16"/>
                <w:szCs w:val="16"/>
              </w:rPr>
              <w:t>NORMAL</w:t>
            </w:r>
          </w:p>
        </w:tc>
        <w:tc>
          <w:tcPr>
            <w:tcW w:w="42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7392C2E" w14:textId="77777777" w:rsidR="0001213C" w:rsidRPr="0001213C" w:rsidRDefault="0001213C" w:rsidP="00F03681">
            <w:pPr>
              <w:spacing w:before="0" w:after="0" w:line="240" w:lineRule="auto"/>
              <w:jc w:val="center"/>
              <w:rPr>
                <w:rFonts w:ascii="Arial" w:hAnsi="Arial" w:cs="Arial"/>
                <w:sz w:val="16"/>
                <w:szCs w:val="16"/>
                <w:lang w:val="en-US"/>
              </w:rPr>
            </w:pPr>
            <w:r w:rsidRPr="0001213C">
              <w:rPr>
                <w:rFonts w:ascii="Arial" w:hAnsi="Arial" w:cs="Arial"/>
                <w:sz w:val="16"/>
                <w:szCs w:val="16"/>
              </w:rPr>
              <w:t>1</w:t>
            </w:r>
          </w:p>
        </w:tc>
      </w:tr>
      <w:tr w:rsidR="0001213C" w:rsidRPr="0001213C" w14:paraId="07A834CD" w14:textId="77777777" w:rsidTr="00F03681">
        <w:trPr>
          <w:trHeight w:val="238"/>
        </w:trPr>
        <w:tc>
          <w:tcPr>
            <w:tcW w:w="4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F5E2466" w14:textId="77777777" w:rsidR="0001213C" w:rsidRPr="0001213C" w:rsidRDefault="0001213C" w:rsidP="0001213C">
            <w:pPr>
              <w:spacing w:before="0" w:after="0" w:line="240" w:lineRule="auto"/>
              <w:jc w:val="left"/>
              <w:rPr>
                <w:rFonts w:ascii="Arial" w:hAnsi="Arial" w:cs="Arial"/>
                <w:sz w:val="16"/>
                <w:szCs w:val="16"/>
                <w:lang w:val="en-US"/>
              </w:rPr>
            </w:pPr>
            <w:r w:rsidRPr="0001213C">
              <w:rPr>
                <w:rFonts w:ascii="Arial" w:hAnsi="Arial" w:cs="Arial"/>
                <w:b/>
                <w:bCs/>
                <w:sz w:val="16"/>
                <w:szCs w:val="16"/>
              </w:rPr>
              <w:t>NORMAL (-)</w:t>
            </w:r>
          </w:p>
        </w:tc>
        <w:tc>
          <w:tcPr>
            <w:tcW w:w="42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9A70644" w14:textId="77777777" w:rsidR="0001213C" w:rsidRPr="0001213C" w:rsidRDefault="0001213C" w:rsidP="00F03681">
            <w:pPr>
              <w:spacing w:before="0" w:after="0" w:line="240" w:lineRule="auto"/>
              <w:jc w:val="center"/>
              <w:rPr>
                <w:rFonts w:ascii="Arial" w:hAnsi="Arial" w:cs="Arial"/>
                <w:sz w:val="16"/>
                <w:szCs w:val="16"/>
                <w:lang w:val="en-US"/>
              </w:rPr>
            </w:pPr>
            <w:r w:rsidRPr="0001213C">
              <w:rPr>
                <w:rFonts w:ascii="Arial" w:hAnsi="Arial" w:cs="Arial"/>
                <w:sz w:val="16"/>
                <w:szCs w:val="16"/>
              </w:rPr>
              <w:t>1</w:t>
            </w:r>
          </w:p>
        </w:tc>
      </w:tr>
      <w:tr w:rsidR="0001213C" w:rsidRPr="0001213C" w14:paraId="624C442D" w14:textId="77777777" w:rsidTr="00F03681">
        <w:trPr>
          <w:trHeight w:val="220"/>
        </w:trPr>
        <w:tc>
          <w:tcPr>
            <w:tcW w:w="4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AFE44A2" w14:textId="77777777" w:rsidR="0001213C" w:rsidRPr="0001213C" w:rsidRDefault="0001213C" w:rsidP="0001213C">
            <w:pPr>
              <w:spacing w:before="0" w:after="0" w:line="240" w:lineRule="auto"/>
              <w:jc w:val="left"/>
              <w:rPr>
                <w:rFonts w:ascii="Arial" w:hAnsi="Arial" w:cs="Arial"/>
                <w:sz w:val="16"/>
                <w:szCs w:val="16"/>
                <w:lang w:val="en-US"/>
              </w:rPr>
            </w:pPr>
            <w:r w:rsidRPr="0001213C">
              <w:rPr>
                <w:rFonts w:ascii="Arial" w:hAnsi="Arial" w:cs="Arial"/>
                <w:b/>
                <w:bCs/>
                <w:sz w:val="16"/>
                <w:szCs w:val="16"/>
              </w:rPr>
              <w:t>SPECIAL MENTION</w:t>
            </w:r>
          </w:p>
        </w:tc>
        <w:tc>
          <w:tcPr>
            <w:tcW w:w="42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9BE27A" w14:textId="77777777" w:rsidR="0001213C" w:rsidRPr="0001213C" w:rsidRDefault="0001213C" w:rsidP="00F03681">
            <w:pPr>
              <w:spacing w:before="0" w:after="0" w:line="240" w:lineRule="auto"/>
              <w:jc w:val="center"/>
              <w:rPr>
                <w:rFonts w:ascii="Arial" w:hAnsi="Arial" w:cs="Arial"/>
                <w:sz w:val="16"/>
                <w:szCs w:val="16"/>
                <w:lang w:val="en-US"/>
              </w:rPr>
            </w:pPr>
            <w:r w:rsidRPr="0001213C">
              <w:rPr>
                <w:rFonts w:ascii="Arial" w:hAnsi="Arial" w:cs="Arial"/>
                <w:sz w:val="16"/>
                <w:szCs w:val="16"/>
              </w:rPr>
              <w:t>2</w:t>
            </w:r>
          </w:p>
        </w:tc>
      </w:tr>
      <w:tr w:rsidR="0001213C" w:rsidRPr="0001213C" w14:paraId="335AF619" w14:textId="77777777" w:rsidTr="00F03681">
        <w:trPr>
          <w:trHeight w:val="238"/>
        </w:trPr>
        <w:tc>
          <w:tcPr>
            <w:tcW w:w="4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2E054BB" w14:textId="77777777" w:rsidR="0001213C" w:rsidRPr="0001213C" w:rsidRDefault="0001213C" w:rsidP="0001213C">
            <w:pPr>
              <w:spacing w:before="0" w:after="0" w:line="240" w:lineRule="auto"/>
              <w:jc w:val="left"/>
              <w:rPr>
                <w:rFonts w:ascii="Arial" w:hAnsi="Arial" w:cs="Arial"/>
                <w:sz w:val="16"/>
                <w:szCs w:val="16"/>
                <w:lang w:val="en-US"/>
              </w:rPr>
            </w:pPr>
            <w:r w:rsidRPr="0001213C">
              <w:rPr>
                <w:rFonts w:ascii="Arial" w:hAnsi="Arial" w:cs="Arial"/>
                <w:b/>
                <w:bCs/>
                <w:sz w:val="16"/>
                <w:szCs w:val="16"/>
              </w:rPr>
              <w:t>SPECIAL MENTION (-)</w:t>
            </w:r>
          </w:p>
        </w:tc>
        <w:tc>
          <w:tcPr>
            <w:tcW w:w="42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1F505F" w14:textId="77777777" w:rsidR="0001213C" w:rsidRPr="0001213C" w:rsidRDefault="0001213C" w:rsidP="00F03681">
            <w:pPr>
              <w:spacing w:before="0" w:after="0" w:line="240" w:lineRule="auto"/>
              <w:jc w:val="center"/>
              <w:rPr>
                <w:rFonts w:ascii="Arial" w:hAnsi="Arial" w:cs="Arial"/>
                <w:sz w:val="16"/>
                <w:szCs w:val="16"/>
                <w:lang w:val="en-US"/>
              </w:rPr>
            </w:pPr>
            <w:r w:rsidRPr="0001213C">
              <w:rPr>
                <w:rFonts w:ascii="Arial" w:hAnsi="Arial" w:cs="Arial"/>
                <w:sz w:val="16"/>
                <w:szCs w:val="16"/>
              </w:rPr>
              <w:t>2</w:t>
            </w:r>
          </w:p>
        </w:tc>
      </w:tr>
      <w:tr w:rsidR="0001213C" w:rsidRPr="0001213C" w14:paraId="151F88C8" w14:textId="77777777" w:rsidTr="00F03681">
        <w:trPr>
          <w:trHeight w:val="238"/>
        </w:trPr>
        <w:tc>
          <w:tcPr>
            <w:tcW w:w="4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39FEFA7" w14:textId="77777777" w:rsidR="0001213C" w:rsidRPr="0001213C" w:rsidRDefault="0001213C" w:rsidP="0001213C">
            <w:pPr>
              <w:spacing w:before="0" w:after="0" w:line="240" w:lineRule="auto"/>
              <w:jc w:val="left"/>
              <w:rPr>
                <w:rFonts w:ascii="Arial" w:hAnsi="Arial" w:cs="Arial"/>
                <w:sz w:val="16"/>
                <w:szCs w:val="16"/>
                <w:lang w:val="en-US"/>
              </w:rPr>
            </w:pPr>
            <w:r w:rsidRPr="0001213C">
              <w:rPr>
                <w:rFonts w:ascii="Arial" w:hAnsi="Arial" w:cs="Arial"/>
                <w:b/>
                <w:bCs/>
                <w:sz w:val="16"/>
                <w:szCs w:val="16"/>
              </w:rPr>
              <w:t>SUB-STANDARD (+)</w:t>
            </w:r>
          </w:p>
        </w:tc>
        <w:tc>
          <w:tcPr>
            <w:tcW w:w="42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9B9B9F3" w14:textId="77777777" w:rsidR="0001213C" w:rsidRPr="0001213C" w:rsidRDefault="0001213C" w:rsidP="00F03681">
            <w:pPr>
              <w:spacing w:before="0" w:after="0" w:line="240" w:lineRule="auto"/>
              <w:jc w:val="center"/>
              <w:rPr>
                <w:rFonts w:ascii="Arial" w:hAnsi="Arial" w:cs="Arial"/>
                <w:sz w:val="16"/>
                <w:szCs w:val="16"/>
                <w:lang w:val="en-US"/>
              </w:rPr>
            </w:pPr>
            <w:r w:rsidRPr="0001213C">
              <w:rPr>
                <w:rFonts w:ascii="Arial" w:hAnsi="Arial" w:cs="Arial"/>
                <w:sz w:val="16"/>
                <w:szCs w:val="16"/>
              </w:rPr>
              <w:t>3</w:t>
            </w:r>
          </w:p>
        </w:tc>
      </w:tr>
      <w:tr w:rsidR="0001213C" w:rsidRPr="0001213C" w14:paraId="437183B7" w14:textId="77777777" w:rsidTr="00F03681">
        <w:trPr>
          <w:trHeight w:val="238"/>
        </w:trPr>
        <w:tc>
          <w:tcPr>
            <w:tcW w:w="4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5CF0A8A" w14:textId="77777777" w:rsidR="0001213C" w:rsidRPr="0001213C" w:rsidRDefault="0001213C" w:rsidP="0001213C">
            <w:pPr>
              <w:spacing w:before="0" w:after="0" w:line="240" w:lineRule="auto"/>
              <w:jc w:val="left"/>
              <w:rPr>
                <w:rFonts w:ascii="Arial" w:hAnsi="Arial" w:cs="Arial"/>
                <w:sz w:val="16"/>
                <w:szCs w:val="16"/>
                <w:lang w:val="en-US"/>
              </w:rPr>
            </w:pPr>
            <w:r w:rsidRPr="0001213C">
              <w:rPr>
                <w:rFonts w:ascii="Arial" w:hAnsi="Arial" w:cs="Arial"/>
                <w:b/>
                <w:bCs/>
                <w:sz w:val="16"/>
                <w:szCs w:val="16"/>
              </w:rPr>
              <w:t>SUB-STANDARD</w:t>
            </w:r>
          </w:p>
        </w:tc>
        <w:tc>
          <w:tcPr>
            <w:tcW w:w="42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2D43E94" w14:textId="77777777" w:rsidR="0001213C" w:rsidRPr="0001213C" w:rsidRDefault="0001213C" w:rsidP="00F03681">
            <w:pPr>
              <w:spacing w:before="0" w:after="0" w:line="240" w:lineRule="auto"/>
              <w:jc w:val="center"/>
              <w:rPr>
                <w:rFonts w:ascii="Arial" w:hAnsi="Arial" w:cs="Arial"/>
                <w:sz w:val="16"/>
                <w:szCs w:val="16"/>
                <w:lang w:val="en-US"/>
              </w:rPr>
            </w:pPr>
            <w:r w:rsidRPr="0001213C">
              <w:rPr>
                <w:rFonts w:ascii="Arial" w:hAnsi="Arial" w:cs="Arial"/>
                <w:sz w:val="16"/>
                <w:szCs w:val="16"/>
              </w:rPr>
              <w:t>3</w:t>
            </w:r>
          </w:p>
        </w:tc>
      </w:tr>
      <w:tr w:rsidR="0001213C" w:rsidRPr="0001213C" w14:paraId="256DBCF0" w14:textId="77777777" w:rsidTr="00F03681">
        <w:trPr>
          <w:trHeight w:val="238"/>
        </w:trPr>
        <w:tc>
          <w:tcPr>
            <w:tcW w:w="4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4D6D60C" w14:textId="77777777" w:rsidR="0001213C" w:rsidRPr="0001213C" w:rsidRDefault="0001213C" w:rsidP="0001213C">
            <w:pPr>
              <w:spacing w:before="0" w:after="0" w:line="240" w:lineRule="auto"/>
              <w:jc w:val="left"/>
              <w:rPr>
                <w:rFonts w:ascii="Arial" w:hAnsi="Arial" w:cs="Arial"/>
                <w:sz w:val="16"/>
                <w:szCs w:val="16"/>
                <w:lang w:val="en-US"/>
              </w:rPr>
            </w:pPr>
            <w:r w:rsidRPr="0001213C">
              <w:rPr>
                <w:rFonts w:ascii="Arial" w:hAnsi="Arial" w:cs="Arial"/>
                <w:b/>
                <w:bCs/>
                <w:sz w:val="16"/>
                <w:szCs w:val="16"/>
              </w:rPr>
              <w:t>DOUBTFUL</w:t>
            </w:r>
          </w:p>
        </w:tc>
        <w:tc>
          <w:tcPr>
            <w:tcW w:w="42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DE9101" w14:textId="77777777" w:rsidR="0001213C" w:rsidRPr="0001213C" w:rsidRDefault="0001213C" w:rsidP="00F03681">
            <w:pPr>
              <w:spacing w:before="0" w:after="0" w:line="240" w:lineRule="auto"/>
              <w:jc w:val="center"/>
              <w:rPr>
                <w:rFonts w:ascii="Arial" w:hAnsi="Arial" w:cs="Arial"/>
                <w:sz w:val="16"/>
                <w:szCs w:val="16"/>
                <w:lang w:val="en-US"/>
              </w:rPr>
            </w:pPr>
            <w:r w:rsidRPr="0001213C">
              <w:rPr>
                <w:rFonts w:ascii="Arial" w:hAnsi="Arial" w:cs="Arial"/>
                <w:sz w:val="16"/>
                <w:szCs w:val="16"/>
              </w:rPr>
              <w:t>3</w:t>
            </w:r>
          </w:p>
        </w:tc>
      </w:tr>
      <w:tr w:rsidR="0001213C" w:rsidRPr="0001213C" w14:paraId="155E7217" w14:textId="77777777" w:rsidTr="00F03681">
        <w:trPr>
          <w:trHeight w:val="238"/>
        </w:trPr>
        <w:tc>
          <w:tcPr>
            <w:tcW w:w="4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DF61A7A" w14:textId="77777777" w:rsidR="0001213C" w:rsidRPr="0001213C" w:rsidRDefault="0001213C" w:rsidP="0001213C">
            <w:pPr>
              <w:spacing w:before="0" w:after="0" w:line="240" w:lineRule="auto"/>
              <w:jc w:val="left"/>
              <w:rPr>
                <w:rFonts w:ascii="Arial" w:hAnsi="Arial" w:cs="Arial"/>
                <w:sz w:val="16"/>
                <w:szCs w:val="16"/>
                <w:lang w:val="en-US"/>
              </w:rPr>
            </w:pPr>
            <w:r w:rsidRPr="0001213C">
              <w:rPr>
                <w:rFonts w:ascii="Arial" w:hAnsi="Arial" w:cs="Arial"/>
                <w:b/>
                <w:bCs/>
                <w:sz w:val="16"/>
                <w:szCs w:val="16"/>
              </w:rPr>
              <w:t>LOSS</w:t>
            </w:r>
          </w:p>
        </w:tc>
        <w:tc>
          <w:tcPr>
            <w:tcW w:w="42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62AB9C" w14:textId="77777777" w:rsidR="0001213C" w:rsidRPr="0001213C" w:rsidRDefault="0001213C" w:rsidP="00F03681">
            <w:pPr>
              <w:spacing w:before="0" w:after="0" w:line="240" w:lineRule="auto"/>
              <w:jc w:val="center"/>
              <w:rPr>
                <w:rFonts w:ascii="Arial" w:hAnsi="Arial" w:cs="Arial"/>
                <w:sz w:val="16"/>
                <w:szCs w:val="16"/>
                <w:lang w:val="en-US"/>
              </w:rPr>
            </w:pPr>
            <w:r w:rsidRPr="0001213C">
              <w:rPr>
                <w:rFonts w:ascii="Arial" w:hAnsi="Arial" w:cs="Arial"/>
                <w:sz w:val="16"/>
                <w:szCs w:val="16"/>
              </w:rPr>
              <w:t>3</w:t>
            </w:r>
          </w:p>
        </w:tc>
      </w:tr>
    </w:tbl>
    <w:p w14:paraId="25BBCF75" w14:textId="77777777" w:rsidR="00276ACF" w:rsidRDefault="00276ACF" w:rsidP="005437D8">
      <w:pPr>
        <w:spacing w:before="0" w:after="0" w:line="360" w:lineRule="auto"/>
        <w:rPr>
          <w:rFonts w:ascii="Arial" w:hAnsi="Arial" w:cs="Arial"/>
        </w:rPr>
      </w:pPr>
    </w:p>
    <w:p w14:paraId="776A13D5" w14:textId="77777777" w:rsidR="009A37E5" w:rsidRDefault="00D97C5B" w:rsidP="005437D8">
      <w:pPr>
        <w:spacing w:before="0" w:after="0" w:line="360" w:lineRule="auto"/>
        <w:rPr>
          <w:ins w:id="330" w:author="Grant Lowe" w:date="2020-10-16T14:18:00Z"/>
          <w:rFonts w:ascii="Arial" w:hAnsi="Arial" w:cs="Arial"/>
        </w:rPr>
      </w:pPr>
      <w:ins w:id="331" w:author="Grant Lowe" w:date="2020-10-16T13:45:00Z">
        <w:r>
          <w:rPr>
            <w:rFonts w:ascii="Arial" w:hAnsi="Arial" w:cs="Arial"/>
          </w:rPr>
          <w:t>Risk assets classified as ‘Normal &amp; Normal (-)</w:t>
        </w:r>
      </w:ins>
      <w:ins w:id="332" w:author="Grant Lowe" w:date="2020-10-16T13:46:00Z">
        <w:r>
          <w:rPr>
            <w:rFonts w:ascii="Arial" w:hAnsi="Arial" w:cs="Arial"/>
          </w:rPr>
          <w:t>’ will be managed by Business Development Department</w:t>
        </w:r>
      </w:ins>
      <w:ins w:id="333" w:author="Grant Lowe" w:date="2020-10-16T14:01:00Z">
        <w:r w:rsidR="005437D8">
          <w:rPr>
            <w:rFonts w:ascii="Arial" w:hAnsi="Arial" w:cs="Arial"/>
          </w:rPr>
          <w:t xml:space="preserve"> (“</w:t>
        </w:r>
      </w:ins>
      <w:ins w:id="334" w:author="Grant Lowe" w:date="2020-10-16T14:02:00Z">
        <w:r w:rsidR="005437D8">
          <w:rPr>
            <w:rFonts w:ascii="Arial" w:hAnsi="Arial" w:cs="Arial"/>
          </w:rPr>
          <w:t>BD</w:t>
        </w:r>
      </w:ins>
      <w:ins w:id="335" w:author="Grant Lowe" w:date="2020-10-16T14:01:00Z">
        <w:r w:rsidR="005437D8">
          <w:rPr>
            <w:rFonts w:ascii="Arial" w:hAnsi="Arial" w:cs="Arial"/>
          </w:rPr>
          <w:t>”)</w:t>
        </w:r>
      </w:ins>
      <w:ins w:id="336" w:author="Grant Lowe" w:date="2020-10-16T13:46:00Z">
        <w:r>
          <w:rPr>
            <w:rFonts w:ascii="Arial" w:hAnsi="Arial" w:cs="Arial"/>
          </w:rPr>
          <w:t xml:space="preserve">. If any risk assets is downgraded by the </w:t>
        </w:r>
        <w:proofErr w:type="spellStart"/>
        <w:r>
          <w:rPr>
            <w:rFonts w:ascii="Arial" w:hAnsi="Arial" w:cs="Arial"/>
          </w:rPr>
          <w:t>CCo</w:t>
        </w:r>
        <w:proofErr w:type="spellEnd"/>
        <w:r w:rsidR="005437D8">
          <w:rPr>
            <w:rFonts w:ascii="Arial" w:hAnsi="Arial" w:cs="Arial"/>
          </w:rPr>
          <w:t>,</w:t>
        </w:r>
      </w:ins>
      <w:ins w:id="337" w:author="Grant Lowe" w:date="2020-10-16T14:02:00Z">
        <w:r w:rsidR="005437D8">
          <w:rPr>
            <w:rFonts w:ascii="Arial" w:hAnsi="Arial" w:cs="Arial"/>
          </w:rPr>
          <w:t xml:space="preserve"> BD will </w:t>
        </w:r>
      </w:ins>
      <w:ins w:id="338" w:author="Grant Lowe" w:date="2020-10-16T14:17:00Z">
        <w:r w:rsidR="009A37E5">
          <w:rPr>
            <w:rFonts w:ascii="Arial" w:hAnsi="Arial" w:cs="Arial"/>
          </w:rPr>
          <w:t xml:space="preserve">immediately (within 5 days) </w:t>
        </w:r>
      </w:ins>
      <w:ins w:id="339" w:author="Grant Lowe" w:date="2020-10-16T14:02:00Z">
        <w:r w:rsidR="005437D8">
          <w:rPr>
            <w:rFonts w:ascii="Arial" w:hAnsi="Arial" w:cs="Arial"/>
          </w:rPr>
          <w:t xml:space="preserve">formally hand the asset over to RMD post-loan management department. </w:t>
        </w:r>
      </w:ins>
    </w:p>
    <w:p w14:paraId="60BE1CE1" w14:textId="77777777" w:rsidR="009A37E5" w:rsidRDefault="009A37E5" w:rsidP="005437D8">
      <w:pPr>
        <w:spacing w:before="0" w:after="0" w:line="360" w:lineRule="auto"/>
        <w:rPr>
          <w:ins w:id="340" w:author="Grant Lowe" w:date="2020-10-16T14:18:00Z"/>
          <w:rFonts w:ascii="Arial" w:hAnsi="Arial" w:cs="Arial"/>
        </w:rPr>
      </w:pPr>
    </w:p>
    <w:p w14:paraId="2448FAA0" w14:textId="3B87B882" w:rsidR="005437D8" w:rsidRDefault="005437D8" w:rsidP="005437D8">
      <w:pPr>
        <w:spacing w:before="0" w:after="0" w:line="360" w:lineRule="auto"/>
        <w:rPr>
          <w:ins w:id="341" w:author="Grant Lowe" w:date="2020-10-16T14:04:00Z"/>
          <w:rFonts w:ascii="Arial" w:hAnsi="Arial" w:cs="Arial"/>
        </w:rPr>
      </w:pPr>
      <w:ins w:id="342" w:author="Grant Lowe" w:date="2020-10-16T14:03:00Z">
        <w:r>
          <w:rPr>
            <w:rFonts w:ascii="Arial" w:hAnsi="Arial" w:cs="Arial"/>
          </w:rPr>
          <w:t xml:space="preserve">This process would require BD to complete a </w:t>
        </w:r>
      </w:ins>
      <w:ins w:id="343" w:author="Grant Lowe" w:date="2020-10-16T14:04:00Z">
        <w:r>
          <w:rPr>
            <w:rFonts w:ascii="Arial" w:hAnsi="Arial" w:cs="Arial"/>
          </w:rPr>
          <w:t>memorandum</w:t>
        </w:r>
      </w:ins>
      <w:ins w:id="344" w:author="Grant Lowe" w:date="2020-10-16T14:03:00Z">
        <w:r>
          <w:rPr>
            <w:rFonts w:ascii="Arial" w:hAnsi="Arial" w:cs="Arial"/>
          </w:rPr>
          <w:t xml:space="preserve"> </w:t>
        </w:r>
      </w:ins>
      <w:ins w:id="345" w:author="Grant Lowe" w:date="2020-10-16T14:04:00Z">
        <w:r>
          <w:rPr>
            <w:rFonts w:ascii="Arial" w:hAnsi="Arial" w:cs="Arial"/>
          </w:rPr>
          <w:t>to RMD covering the following:</w:t>
        </w:r>
      </w:ins>
    </w:p>
    <w:p w14:paraId="05324352" w14:textId="2DCBBE51" w:rsidR="005437D8" w:rsidRDefault="005437D8" w:rsidP="005437D8">
      <w:pPr>
        <w:pStyle w:val="ListParagraph"/>
        <w:numPr>
          <w:ilvl w:val="0"/>
          <w:numId w:val="53"/>
        </w:numPr>
        <w:spacing w:before="0" w:after="0" w:line="360" w:lineRule="auto"/>
        <w:rPr>
          <w:ins w:id="346" w:author="Grant Lowe" w:date="2020-10-16T14:04:00Z"/>
          <w:rFonts w:ascii="Arial" w:hAnsi="Arial" w:cs="Arial"/>
        </w:rPr>
      </w:pPr>
      <w:ins w:id="347" w:author="Grant Lowe" w:date="2020-10-16T14:04:00Z">
        <w:r>
          <w:rPr>
            <w:rFonts w:ascii="Arial" w:hAnsi="Arial" w:cs="Arial"/>
          </w:rPr>
          <w:t>Customer details</w:t>
        </w:r>
      </w:ins>
    </w:p>
    <w:p w14:paraId="3F2E75FF" w14:textId="7C51013D" w:rsidR="005437D8" w:rsidRDefault="005437D8" w:rsidP="005437D8">
      <w:pPr>
        <w:pStyle w:val="ListParagraph"/>
        <w:numPr>
          <w:ilvl w:val="0"/>
          <w:numId w:val="53"/>
        </w:numPr>
        <w:spacing w:before="0" w:after="0" w:line="360" w:lineRule="auto"/>
        <w:rPr>
          <w:ins w:id="348" w:author="Grant Lowe" w:date="2020-10-16T14:04:00Z"/>
          <w:rFonts w:ascii="Arial" w:hAnsi="Arial" w:cs="Arial"/>
        </w:rPr>
      </w:pPr>
      <w:ins w:id="349" w:author="Grant Lowe" w:date="2020-10-16T14:04:00Z">
        <w:r>
          <w:rPr>
            <w:rFonts w:ascii="Arial" w:hAnsi="Arial" w:cs="Arial"/>
          </w:rPr>
          <w:t xml:space="preserve">Loan / transaction details </w:t>
        </w:r>
      </w:ins>
    </w:p>
    <w:p w14:paraId="03AB4588" w14:textId="5C980824" w:rsidR="005437D8" w:rsidRDefault="005437D8" w:rsidP="005437D8">
      <w:pPr>
        <w:pStyle w:val="ListParagraph"/>
        <w:numPr>
          <w:ilvl w:val="0"/>
          <w:numId w:val="53"/>
        </w:numPr>
        <w:spacing w:before="0" w:after="0" w:line="360" w:lineRule="auto"/>
        <w:rPr>
          <w:ins w:id="350" w:author="Grant Lowe" w:date="2020-10-16T14:05:00Z"/>
          <w:rFonts w:ascii="Arial" w:hAnsi="Arial" w:cs="Arial"/>
        </w:rPr>
      </w:pPr>
      <w:ins w:id="351" w:author="Grant Lowe" w:date="2020-10-16T14:05:00Z">
        <w:r>
          <w:rPr>
            <w:rFonts w:ascii="Arial" w:hAnsi="Arial" w:cs="Arial"/>
          </w:rPr>
          <w:t>Issues and/or cause for the downgrading of the asset</w:t>
        </w:r>
      </w:ins>
    </w:p>
    <w:p w14:paraId="4AA97CDE" w14:textId="329427AF" w:rsidR="005437D8" w:rsidRDefault="00711B6D" w:rsidP="005437D8">
      <w:pPr>
        <w:pStyle w:val="ListParagraph"/>
        <w:numPr>
          <w:ilvl w:val="0"/>
          <w:numId w:val="53"/>
        </w:numPr>
        <w:spacing w:before="0" w:after="0" w:line="360" w:lineRule="auto"/>
        <w:rPr>
          <w:ins w:id="352" w:author="Grant Lowe" w:date="2020-10-16T14:06:00Z"/>
          <w:rFonts w:ascii="Arial" w:hAnsi="Arial" w:cs="Arial"/>
        </w:rPr>
      </w:pPr>
      <w:ins w:id="353" w:author="Grant Lowe" w:date="2020-10-16T14:06:00Z">
        <w:r>
          <w:rPr>
            <w:rFonts w:ascii="Arial" w:hAnsi="Arial" w:cs="Arial"/>
          </w:rPr>
          <w:t xml:space="preserve">Key actions taken and timelines </w:t>
        </w:r>
      </w:ins>
    </w:p>
    <w:p w14:paraId="15FD5435" w14:textId="77777777" w:rsidR="00711B6D" w:rsidRDefault="00711B6D" w:rsidP="00711B6D">
      <w:pPr>
        <w:spacing w:before="0" w:after="0" w:line="360" w:lineRule="auto"/>
        <w:ind w:left="465"/>
        <w:rPr>
          <w:ins w:id="354" w:author="Grant Lowe" w:date="2020-10-16T14:07:00Z"/>
          <w:rFonts w:ascii="Arial" w:hAnsi="Arial" w:cs="Arial"/>
        </w:rPr>
      </w:pPr>
    </w:p>
    <w:p w14:paraId="0BF170AF" w14:textId="7480EDB5" w:rsidR="00711B6D" w:rsidRDefault="00711B6D" w:rsidP="00711B6D">
      <w:pPr>
        <w:spacing w:before="0" w:after="0" w:line="360" w:lineRule="auto"/>
        <w:rPr>
          <w:rFonts w:ascii="Arial" w:hAnsi="Arial" w:cs="Arial"/>
        </w:rPr>
      </w:pPr>
      <w:ins w:id="355" w:author="Grant Lowe" w:date="2020-10-16T14:07:00Z">
        <w:r>
          <w:rPr>
            <w:rFonts w:ascii="Arial" w:hAnsi="Arial" w:cs="Arial"/>
          </w:rPr>
          <w:t xml:space="preserve">RMD will take-over the management of the account and report to the </w:t>
        </w:r>
        <w:proofErr w:type="spellStart"/>
        <w:r>
          <w:rPr>
            <w:rFonts w:ascii="Arial" w:hAnsi="Arial" w:cs="Arial"/>
          </w:rPr>
          <w:t>CCo</w:t>
        </w:r>
        <w:proofErr w:type="spellEnd"/>
        <w:r>
          <w:rPr>
            <w:rFonts w:ascii="Arial" w:hAnsi="Arial" w:cs="Arial"/>
          </w:rPr>
          <w:t xml:space="preserve"> as agreed. </w:t>
        </w:r>
      </w:ins>
    </w:p>
    <w:p w14:paraId="75B8B935" w14:textId="77777777" w:rsidR="009A37E5" w:rsidRDefault="009A37E5" w:rsidP="00711B6D">
      <w:pPr>
        <w:spacing w:before="0" w:after="0" w:line="360" w:lineRule="auto"/>
        <w:rPr>
          <w:rFonts w:ascii="Arial" w:hAnsi="Arial" w:cs="Arial"/>
        </w:rPr>
      </w:pPr>
    </w:p>
    <w:p w14:paraId="65280810" w14:textId="133ED136" w:rsidR="00711B6D" w:rsidRPr="00711B6D" w:rsidRDefault="00711B6D" w:rsidP="00711B6D">
      <w:pPr>
        <w:spacing w:before="0" w:after="0" w:line="360" w:lineRule="auto"/>
        <w:rPr>
          <w:ins w:id="356" w:author="Grant Lowe" w:date="2020-10-16T14:06:00Z"/>
          <w:rFonts w:ascii="Arial" w:hAnsi="Arial" w:cs="Arial"/>
        </w:rPr>
      </w:pPr>
      <w:ins w:id="357" w:author="Grant Lowe" w:date="2020-10-16T14:08:00Z">
        <w:r>
          <w:rPr>
            <w:rFonts w:ascii="Arial" w:hAnsi="Arial" w:cs="Arial"/>
          </w:rPr>
          <w:t xml:space="preserve">If the risk asset is deemed by the </w:t>
        </w:r>
        <w:proofErr w:type="spellStart"/>
        <w:r>
          <w:rPr>
            <w:rFonts w:ascii="Arial" w:hAnsi="Arial" w:cs="Arial"/>
          </w:rPr>
          <w:t>CCo</w:t>
        </w:r>
        <w:proofErr w:type="spellEnd"/>
        <w:r>
          <w:rPr>
            <w:rFonts w:ascii="Arial" w:hAnsi="Arial" w:cs="Arial"/>
          </w:rPr>
          <w:t xml:space="preserve"> to be </w:t>
        </w:r>
      </w:ins>
      <w:ins w:id="358" w:author="Grant Lowe" w:date="2020-10-16T14:13:00Z">
        <w:r>
          <w:rPr>
            <w:rFonts w:ascii="Arial" w:hAnsi="Arial" w:cs="Arial"/>
          </w:rPr>
          <w:t xml:space="preserve">rehabilitated </w:t>
        </w:r>
      </w:ins>
      <w:ins w:id="359" w:author="Grant Lowe" w:date="2020-10-16T14:14:00Z">
        <w:r>
          <w:rPr>
            <w:rFonts w:ascii="Arial" w:hAnsi="Arial" w:cs="Arial"/>
          </w:rPr>
          <w:t xml:space="preserve">and </w:t>
        </w:r>
      </w:ins>
      <w:ins w:id="360" w:author="Grant Lowe" w:date="2020-10-16T14:16:00Z">
        <w:r w:rsidR="009A37E5">
          <w:rPr>
            <w:rFonts w:ascii="Arial" w:hAnsi="Arial" w:cs="Arial"/>
          </w:rPr>
          <w:t xml:space="preserve">that it </w:t>
        </w:r>
      </w:ins>
      <w:ins w:id="361" w:author="Grant Lowe" w:date="2020-10-16T14:14:00Z">
        <w:r>
          <w:rPr>
            <w:rFonts w:ascii="Arial" w:hAnsi="Arial" w:cs="Arial"/>
          </w:rPr>
          <w:t>can be re</w:t>
        </w:r>
      </w:ins>
      <w:ins w:id="362" w:author="Grant Lowe" w:date="2020-10-16T14:15:00Z">
        <w:r>
          <w:rPr>
            <w:rFonts w:ascii="Arial" w:hAnsi="Arial" w:cs="Arial"/>
          </w:rPr>
          <w:t>s</w:t>
        </w:r>
      </w:ins>
      <w:ins w:id="363" w:author="Grant Lowe" w:date="2020-10-16T14:14:00Z">
        <w:r>
          <w:rPr>
            <w:rFonts w:ascii="Arial" w:hAnsi="Arial" w:cs="Arial"/>
          </w:rPr>
          <w:t>tored to ‘Normal</w:t>
        </w:r>
      </w:ins>
      <w:ins w:id="364" w:author="Grant Lowe" w:date="2020-10-16T14:15:00Z">
        <w:r>
          <w:rPr>
            <w:rFonts w:ascii="Arial" w:hAnsi="Arial" w:cs="Arial"/>
          </w:rPr>
          <w:t xml:space="preserve">’ the RMD will prepare a similar report back to BD covering </w:t>
        </w:r>
        <w:r w:rsidR="009A37E5">
          <w:rPr>
            <w:rFonts w:ascii="Arial" w:hAnsi="Arial" w:cs="Arial"/>
          </w:rPr>
          <w:t>the reasons and</w:t>
        </w:r>
      </w:ins>
      <w:ins w:id="365" w:author="Grant Lowe" w:date="2020-10-16T14:16:00Z">
        <w:r w:rsidR="009A37E5">
          <w:rPr>
            <w:rFonts w:ascii="Arial" w:hAnsi="Arial" w:cs="Arial"/>
          </w:rPr>
          <w:t xml:space="preserve"> actions required for this risk asset. RMD and BD will have a hand-over period of 30 days to ensure there is a full understanding of the requirements of this </w:t>
        </w:r>
      </w:ins>
      <w:ins w:id="366" w:author="Grant Lowe" w:date="2020-10-16T14:17:00Z">
        <w:r w:rsidR="009A37E5">
          <w:rPr>
            <w:rFonts w:ascii="Arial" w:hAnsi="Arial" w:cs="Arial"/>
          </w:rPr>
          <w:t>upgrade</w:t>
        </w:r>
      </w:ins>
      <w:ins w:id="367" w:author="Grant Lowe" w:date="2020-10-16T14:16:00Z">
        <w:r w:rsidR="009A37E5">
          <w:rPr>
            <w:rFonts w:ascii="Arial" w:hAnsi="Arial" w:cs="Arial"/>
          </w:rPr>
          <w:t>.</w:t>
        </w:r>
      </w:ins>
      <w:ins w:id="368" w:author="Grant Lowe" w:date="2020-10-16T14:15:00Z">
        <w:r w:rsidR="009A37E5">
          <w:rPr>
            <w:rFonts w:ascii="Arial" w:hAnsi="Arial" w:cs="Arial"/>
          </w:rPr>
          <w:t xml:space="preserve"> </w:t>
        </w:r>
      </w:ins>
    </w:p>
    <w:p w14:paraId="64B7F489" w14:textId="1BB123D7" w:rsidR="00D97C5B" w:rsidDel="009A37E5" w:rsidRDefault="00D97C5B" w:rsidP="009A37E5">
      <w:pPr>
        <w:spacing w:before="0" w:after="0" w:line="360" w:lineRule="auto"/>
        <w:rPr>
          <w:del w:id="369" w:author="Grant Lowe" w:date="2020-10-16T14:18:00Z"/>
          <w:rFonts w:ascii="Arial" w:hAnsi="Arial" w:cs="Arial"/>
        </w:rPr>
      </w:pPr>
    </w:p>
    <w:p w14:paraId="0B6DC3CB" w14:textId="02ABB321" w:rsidR="009A37E5" w:rsidRDefault="009A37E5" w:rsidP="009A37E5">
      <w:pPr>
        <w:spacing w:before="0" w:after="0" w:line="360" w:lineRule="auto"/>
        <w:rPr>
          <w:ins w:id="370" w:author="Grant Lowe" w:date="2020-10-16T14:23:00Z"/>
          <w:rFonts w:ascii="Arial" w:hAnsi="Arial" w:cs="Arial"/>
        </w:rPr>
      </w:pPr>
      <w:ins w:id="371" w:author="Grant Lowe" w:date="2020-10-16T14:23:00Z">
        <w:r>
          <w:rPr>
            <w:rFonts w:ascii="Arial" w:hAnsi="Arial" w:cs="Arial"/>
          </w:rPr>
          <w:t xml:space="preserve">If the assets is irrecoverable or and part of the risk asset is considered irrecoverable, RMD and the CRO will present the case to the </w:t>
        </w:r>
        <w:proofErr w:type="spellStart"/>
        <w:r>
          <w:rPr>
            <w:rFonts w:ascii="Arial" w:hAnsi="Arial" w:cs="Arial"/>
          </w:rPr>
          <w:t>CCo</w:t>
        </w:r>
      </w:ins>
      <w:proofErr w:type="spellEnd"/>
      <w:ins w:id="372" w:author="Grant Lowe" w:date="2020-10-16T14:24:00Z">
        <w:r>
          <w:rPr>
            <w:rFonts w:ascii="Arial" w:hAnsi="Arial" w:cs="Arial"/>
          </w:rPr>
          <w:t xml:space="preserve"> for consideration.</w:t>
        </w:r>
      </w:ins>
      <w:ins w:id="373" w:author="Grant Lowe" w:date="2020-10-16T14:25:00Z">
        <w:r>
          <w:rPr>
            <w:rFonts w:ascii="Arial" w:hAnsi="Arial" w:cs="Arial"/>
          </w:rPr>
          <w:t xml:space="preserve"> If agreed, a formal request will need to be drafted by the CRO to the President to authorise the write-off.</w:t>
        </w:r>
      </w:ins>
      <w:ins w:id="374" w:author="Grant Lowe" w:date="2020-10-16T14:23:00Z">
        <w:r>
          <w:rPr>
            <w:rFonts w:ascii="Arial" w:hAnsi="Arial" w:cs="Arial"/>
          </w:rPr>
          <w:t xml:space="preserve"> </w:t>
        </w:r>
      </w:ins>
    </w:p>
    <w:p w14:paraId="0CFCF21B" w14:textId="77777777" w:rsidR="009A37E5" w:rsidRDefault="009A37E5" w:rsidP="009A37E5">
      <w:pPr>
        <w:spacing w:before="0" w:after="0" w:line="360" w:lineRule="auto"/>
        <w:rPr>
          <w:ins w:id="375" w:author="Grant Lowe" w:date="2020-10-16T14:23:00Z"/>
          <w:rFonts w:ascii="Arial" w:hAnsi="Arial" w:cs="Arial"/>
        </w:rPr>
      </w:pPr>
    </w:p>
    <w:p w14:paraId="1C2B0DA0" w14:textId="77777777" w:rsidR="007536D4" w:rsidRDefault="007536D4" w:rsidP="0001213C">
      <w:pPr>
        <w:rPr>
          <w:ins w:id="376" w:author="Grant Lowe" w:date="2020-10-14T14:36:00Z"/>
          <w:rFonts w:ascii="Arial" w:hAnsi="Arial" w:cs="Arial"/>
        </w:rPr>
      </w:pPr>
      <w:ins w:id="377" w:author="Grant Lowe" w:date="2020-10-14T14:35:00Z">
        <w:r>
          <w:rPr>
            <w:rFonts w:ascii="Arial" w:hAnsi="Arial" w:cs="Arial"/>
          </w:rPr>
          <w:t>See Appendix H for the detailed breakdown for Credit Classifications</w:t>
        </w:r>
      </w:ins>
      <w:ins w:id="378" w:author="Grant Lowe" w:date="2020-10-14T14:36:00Z">
        <w:r>
          <w:rPr>
            <w:rFonts w:ascii="Arial" w:hAnsi="Arial" w:cs="Arial"/>
          </w:rPr>
          <w:t>.</w:t>
        </w:r>
      </w:ins>
    </w:p>
    <w:p w14:paraId="2FC4907B" w14:textId="77777777" w:rsidR="00276ACF" w:rsidRDefault="00276ACF" w:rsidP="00B1332A">
      <w:pPr>
        <w:spacing w:before="0" w:after="0" w:line="360" w:lineRule="auto"/>
        <w:jc w:val="left"/>
        <w:rPr>
          <w:rFonts w:ascii="Arial" w:hAnsi="Arial" w:cs="Arial"/>
          <w:b/>
          <w:color w:val="FF0000"/>
        </w:rPr>
      </w:pPr>
    </w:p>
    <w:p w14:paraId="137FF927" w14:textId="77777777" w:rsidR="002D15CC" w:rsidRDefault="002D15CC" w:rsidP="00B1332A">
      <w:pPr>
        <w:spacing w:before="0" w:after="0" w:line="360" w:lineRule="auto"/>
        <w:jc w:val="left"/>
        <w:rPr>
          <w:ins w:id="379" w:author="Grant Lowe" w:date="2020-10-23T14:40:00Z"/>
          <w:rFonts w:ascii="Arial" w:hAnsi="Arial" w:cs="Arial"/>
          <w:b/>
          <w:color w:val="FF0000"/>
        </w:rPr>
      </w:pPr>
    </w:p>
    <w:p w14:paraId="2F861566" w14:textId="77777777" w:rsidR="002D15CC" w:rsidRDefault="002D15CC" w:rsidP="00B1332A">
      <w:pPr>
        <w:spacing w:before="0" w:after="0" w:line="360" w:lineRule="auto"/>
        <w:jc w:val="left"/>
        <w:rPr>
          <w:ins w:id="380" w:author="Grant Lowe" w:date="2020-10-23T14:40:00Z"/>
          <w:rFonts w:ascii="Arial" w:hAnsi="Arial" w:cs="Arial"/>
          <w:b/>
          <w:color w:val="FF0000"/>
        </w:rPr>
      </w:pPr>
    </w:p>
    <w:p w14:paraId="22A2F243" w14:textId="50526E51" w:rsidR="00B1332A" w:rsidRPr="007536D4" w:rsidRDefault="00B1332A" w:rsidP="00B1332A">
      <w:pPr>
        <w:spacing w:before="0" w:after="0" w:line="360" w:lineRule="auto"/>
        <w:jc w:val="left"/>
        <w:rPr>
          <w:rFonts w:ascii="Arial" w:hAnsi="Arial" w:cs="Arial"/>
          <w:b/>
          <w:color w:val="FF0000"/>
        </w:rPr>
      </w:pPr>
      <w:r>
        <w:rPr>
          <w:rFonts w:ascii="Arial" w:hAnsi="Arial" w:cs="Arial"/>
          <w:b/>
          <w:color w:val="FF0000"/>
        </w:rPr>
        <w:t>Non-Performing Loans</w:t>
      </w:r>
      <w:r w:rsidR="00B31A2F">
        <w:rPr>
          <w:rFonts w:ascii="Arial" w:hAnsi="Arial" w:cs="Arial"/>
          <w:b/>
          <w:color w:val="FF0000"/>
        </w:rPr>
        <w:t xml:space="preserve"> (“NPL”)</w:t>
      </w:r>
    </w:p>
    <w:p w14:paraId="6430D73D" w14:textId="22E784AB" w:rsidR="00B31A2F" w:rsidRDefault="00B1332A" w:rsidP="00B1332A">
      <w:pPr>
        <w:spacing w:before="0" w:after="0" w:line="360" w:lineRule="auto"/>
        <w:jc w:val="left"/>
        <w:rPr>
          <w:rFonts w:ascii="Arial" w:hAnsi="Arial" w:cs="Arial"/>
          <w:color w:val="FF0000"/>
        </w:rPr>
      </w:pPr>
      <w:r>
        <w:rPr>
          <w:rFonts w:ascii="Arial" w:hAnsi="Arial" w:cs="Arial"/>
          <w:color w:val="FF0000"/>
        </w:rPr>
        <w:t>All credit risk classifications</w:t>
      </w:r>
      <w:r w:rsidR="00637564">
        <w:rPr>
          <w:rFonts w:ascii="Arial" w:hAnsi="Arial" w:cs="Arial"/>
          <w:color w:val="FF0000"/>
        </w:rPr>
        <w:t xml:space="preserve"> below stage 1 (IFRS9) or ‘Normal’ will be classified as non-performing </w:t>
      </w:r>
      <w:r w:rsidR="00276ACF">
        <w:rPr>
          <w:rFonts w:ascii="Arial" w:hAnsi="Arial" w:cs="Arial"/>
          <w:color w:val="FF0000"/>
        </w:rPr>
        <w:t xml:space="preserve">exposure </w:t>
      </w:r>
      <w:r w:rsidR="00637564">
        <w:rPr>
          <w:rFonts w:ascii="Arial" w:hAnsi="Arial" w:cs="Arial"/>
          <w:color w:val="FF0000"/>
        </w:rPr>
        <w:t>and managed by RMD.</w:t>
      </w:r>
      <w:r w:rsidR="00B31A2F">
        <w:rPr>
          <w:rFonts w:ascii="Arial" w:hAnsi="Arial" w:cs="Arial"/>
          <w:color w:val="FF0000"/>
        </w:rPr>
        <w:t xml:space="preserve"> Impairments and provisions will be raised using the IFRS 9 calculations in the HO approved models.</w:t>
      </w:r>
    </w:p>
    <w:p w14:paraId="121E83F5" w14:textId="77777777" w:rsidR="000A2BF1" w:rsidRDefault="000A2BF1" w:rsidP="00B1332A">
      <w:pPr>
        <w:spacing w:before="0" w:after="0" w:line="360" w:lineRule="auto"/>
        <w:jc w:val="left"/>
        <w:rPr>
          <w:rFonts w:ascii="Arial" w:hAnsi="Arial" w:cs="Arial"/>
          <w:color w:val="FF0000"/>
        </w:rPr>
      </w:pPr>
    </w:p>
    <w:p w14:paraId="6034B4C7" w14:textId="5B1B43B0" w:rsidR="00B1332A" w:rsidRPr="00B31A2F" w:rsidRDefault="00B1332A" w:rsidP="00B1332A">
      <w:pPr>
        <w:spacing w:before="0" w:after="0" w:line="360" w:lineRule="auto"/>
        <w:jc w:val="left"/>
        <w:rPr>
          <w:rFonts w:ascii="Arial" w:hAnsi="Arial" w:cs="Arial"/>
          <w:color w:val="FF0000"/>
          <w:u w:val="single"/>
        </w:rPr>
      </w:pPr>
      <w:r>
        <w:rPr>
          <w:rFonts w:ascii="Arial" w:hAnsi="Arial" w:cs="Arial"/>
          <w:color w:val="FF0000"/>
        </w:rPr>
        <w:t xml:space="preserve"> </w:t>
      </w:r>
      <w:r w:rsidR="00B31A2F" w:rsidRPr="00B31A2F">
        <w:rPr>
          <w:rFonts w:ascii="Arial" w:hAnsi="Arial" w:cs="Arial"/>
          <w:color w:val="FF0000"/>
          <w:u w:val="single"/>
        </w:rPr>
        <w:t>NPL management</w:t>
      </w:r>
    </w:p>
    <w:p w14:paraId="055F07E0" w14:textId="21CC7DF3" w:rsidR="00B31A2F" w:rsidRDefault="00B31A2F" w:rsidP="00483D8F">
      <w:pPr>
        <w:pStyle w:val="ListParagraph"/>
        <w:numPr>
          <w:ilvl w:val="0"/>
          <w:numId w:val="46"/>
        </w:numPr>
        <w:spacing w:before="0" w:after="0" w:line="360" w:lineRule="auto"/>
        <w:jc w:val="left"/>
        <w:rPr>
          <w:rFonts w:ascii="Arial" w:hAnsi="Arial" w:cs="Arial"/>
          <w:color w:val="FF0000"/>
        </w:rPr>
      </w:pPr>
      <w:r>
        <w:rPr>
          <w:rFonts w:ascii="Arial" w:hAnsi="Arial" w:cs="Arial"/>
          <w:color w:val="FF0000"/>
        </w:rPr>
        <w:t xml:space="preserve">All assets in Stage 2 or </w:t>
      </w:r>
      <w:ins w:id="381" w:author="Grant Lowe" w:date="2020-10-16T14:26:00Z">
        <w:r w:rsidR="00903F6A">
          <w:rPr>
            <w:rFonts w:ascii="Arial" w:hAnsi="Arial" w:cs="Arial"/>
            <w:color w:val="FF0000"/>
          </w:rPr>
          <w:t xml:space="preserve">classified </w:t>
        </w:r>
      </w:ins>
      <w:r>
        <w:rPr>
          <w:rFonts w:ascii="Arial" w:hAnsi="Arial" w:cs="Arial"/>
          <w:color w:val="FF0000"/>
        </w:rPr>
        <w:t>below ‘Normal</w:t>
      </w:r>
      <w:ins w:id="382" w:author="Grant Lowe" w:date="2020-10-16T14:26:00Z">
        <w:r w:rsidR="00903F6A">
          <w:rPr>
            <w:rFonts w:ascii="Arial" w:hAnsi="Arial" w:cs="Arial"/>
            <w:color w:val="FF0000"/>
          </w:rPr>
          <w:t xml:space="preserve"> or Normal (-)</w:t>
        </w:r>
      </w:ins>
      <w:r>
        <w:rPr>
          <w:rFonts w:ascii="Arial" w:hAnsi="Arial" w:cs="Arial"/>
          <w:color w:val="FF0000"/>
        </w:rPr>
        <w:t>’ will be managed by the ‘Post-Loan Department’ in RMD</w:t>
      </w:r>
    </w:p>
    <w:p w14:paraId="7530212D" w14:textId="00DCD971" w:rsidR="002D15CC" w:rsidRDefault="00B31A2F" w:rsidP="002D15CC">
      <w:pPr>
        <w:pStyle w:val="ListParagraph"/>
        <w:numPr>
          <w:ilvl w:val="0"/>
          <w:numId w:val="46"/>
        </w:numPr>
        <w:spacing w:before="0" w:after="0" w:line="360" w:lineRule="auto"/>
        <w:jc w:val="left"/>
        <w:rPr>
          <w:rFonts w:ascii="Arial" w:hAnsi="Arial" w:cs="Arial"/>
          <w:color w:val="FF0000"/>
        </w:rPr>
      </w:pPr>
      <w:r>
        <w:rPr>
          <w:rFonts w:ascii="Arial" w:hAnsi="Arial" w:cs="Arial"/>
          <w:color w:val="FF0000"/>
        </w:rPr>
        <w:t xml:space="preserve">RMD will use the standard 4 step NPL management methodology to manage NPL assets and present a plan to the </w:t>
      </w:r>
      <w:proofErr w:type="spellStart"/>
      <w:r>
        <w:rPr>
          <w:rFonts w:ascii="Arial" w:hAnsi="Arial" w:cs="Arial"/>
          <w:color w:val="FF0000"/>
        </w:rPr>
        <w:t>CCo</w:t>
      </w:r>
      <w:proofErr w:type="spellEnd"/>
      <w:r>
        <w:rPr>
          <w:rFonts w:ascii="Arial" w:hAnsi="Arial" w:cs="Arial"/>
          <w:color w:val="FF0000"/>
        </w:rPr>
        <w:t xml:space="preserve"> members for approval:</w:t>
      </w:r>
    </w:p>
    <w:p w14:paraId="338E8790" w14:textId="77777777" w:rsidR="002D15CC" w:rsidRPr="002D15CC" w:rsidRDefault="002D15CC" w:rsidP="002D15CC">
      <w:pPr>
        <w:pStyle w:val="ListParagraph"/>
        <w:spacing w:before="0" w:after="0" w:line="360" w:lineRule="auto"/>
        <w:jc w:val="left"/>
        <w:rPr>
          <w:rFonts w:ascii="Arial" w:hAnsi="Arial" w:cs="Arial"/>
          <w:color w:val="FF0000"/>
        </w:rPr>
      </w:pPr>
    </w:p>
    <w:p w14:paraId="56D5DDE6" w14:textId="33033D0C" w:rsidR="00B31A2F" w:rsidRDefault="00B31A2F" w:rsidP="002D15CC">
      <w:pPr>
        <w:pStyle w:val="ListParagraph"/>
        <w:numPr>
          <w:ilvl w:val="1"/>
          <w:numId w:val="46"/>
        </w:numPr>
        <w:spacing w:before="0" w:after="0" w:line="360" w:lineRule="auto"/>
        <w:ind w:left="1134" w:hanging="425"/>
        <w:jc w:val="left"/>
        <w:rPr>
          <w:rFonts w:ascii="Arial" w:hAnsi="Arial" w:cs="Arial"/>
          <w:color w:val="FF0000"/>
        </w:rPr>
      </w:pPr>
      <w:r>
        <w:rPr>
          <w:rFonts w:ascii="Arial" w:hAnsi="Arial" w:cs="Arial"/>
          <w:color w:val="FF0000"/>
        </w:rPr>
        <w:t>Identify strategy for NPL assets (dependent on type of loan - restructure/exit/write-off</w:t>
      </w:r>
      <w:r w:rsidR="00381B61">
        <w:rPr>
          <w:rFonts w:ascii="Arial" w:hAnsi="Arial" w:cs="Arial"/>
          <w:color w:val="FF0000"/>
        </w:rPr>
        <w:t xml:space="preserve"> </w:t>
      </w:r>
      <w:r w:rsidR="00381B61" w:rsidRPr="00381B61">
        <w:rPr>
          <w:rFonts w:ascii="Arial" w:hAnsi="Arial" w:cs="Arial"/>
          <w:color w:val="FF0000"/>
        </w:rPr>
        <w:sym w:font="Wingdings" w:char="F0E8"/>
      </w:r>
      <w:r w:rsidR="00381B61">
        <w:rPr>
          <w:rFonts w:ascii="Arial" w:hAnsi="Arial" w:cs="Arial"/>
          <w:color w:val="FF0000"/>
        </w:rPr>
        <w:t xml:space="preserve"> unsecured/ secured –legal action/collateral/sale</w:t>
      </w:r>
      <w:r>
        <w:rPr>
          <w:rFonts w:ascii="Arial" w:hAnsi="Arial" w:cs="Arial"/>
          <w:color w:val="FF0000"/>
        </w:rPr>
        <w:t>)</w:t>
      </w:r>
      <w:r w:rsidR="000C11A5">
        <w:rPr>
          <w:rFonts w:ascii="Arial" w:hAnsi="Arial" w:cs="Arial"/>
          <w:color w:val="FF0000"/>
        </w:rPr>
        <w:t>, this will include the valuation or revaluation of any collateral/security</w:t>
      </w:r>
      <w:r w:rsidR="00381B61">
        <w:rPr>
          <w:rFonts w:ascii="Arial" w:hAnsi="Arial" w:cs="Arial"/>
          <w:color w:val="FF0000"/>
        </w:rPr>
        <w:t>;</w:t>
      </w:r>
    </w:p>
    <w:p w14:paraId="6574D1D7" w14:textId="1CF88DEB" w:rsidR="00B31A2F" w:rsidRDefault="00B31A2F" w:rsidP="002D15CC">
      <w:pPr>
        <w:pStyle w:val="ListParagraph"/>
        <w:numPr>
          <w:ilvl w:val="1"/>
          <w:numId w:val="46"/>
        </w:numPr>
        <w:spacing w:before="0" w:after="0" w:line="360" w:lineRule="auto"/>
        <w:ind w:left="1134" w:hanging="425"/>
        <w:jc w:val="left"/>
        <w:rPr>
          <w:rFonts w:ascii="Arial" w:hAnsi="Arial" w:cs="Arial"/>
          <w:color w:val="FF0000"/>
        </w:rPr>
      </w:pPr>
      <w:r>
        <w:rPr>
          <w:rFonts w:ascii="Arial" w:hAnsi="Arial" w:cs="Arial"/>
          <w:color w:val="FF0000"/>
        </w:rPr>
        <w:t>Identify routes to recovery/exit</w:t>
      </w:r>
      <w:r w:rsidR="00381B61">
        <w:rPr>
          <w:rFonts w:ascii="Arial" w:hAnsi="Arial" w:cs="Arial"/>
          <w:color w:val="FF0000"/>
        </w:rPr>
        <w:t xml:space="preserve"> (explore regulatory requirements, legal impediments, economic conditions for work-out, immediate sale, hybrid strategy, restructuring);</w:t>
      </w:r>
    </w:p>
    <w:p w14:paraId="03B63D96" w14:textId="3BDFD87F" w:rsidR="00B31A2F" w:rsidRDefault="00B31A2F" w:rsidP="002D15CC">
      <w:pPr>
        <w:pStyle w:val="ListParagraph"/>
        <w:numPr>
          <w:ilvl w:val="1"/>
          <w:numId w:val="46"/>
        </w:numPr>
        <w:spacing w:before="0" w:after="0" w:line="360" w:lineRule="auto"/>
        <w:ind w:left="1134" w:hanging="425"/>
        <w:jc w:val="left"/>
        <w:rPr>
          <w:rFonts w:ascii="Arial" w:hAnsi="Arial" w:cs="Arial"/>
          <w:color w:val="FF0000"/>
        </w:rPr>
      </w:pPr>
      <w:r>
        <w:rPr>
          <w:rFonts w:ascii="Arial" w:hAnsi="Arial" w:cs="Arial"/>
          <w:color w:val="FF0000"/>
        </w:rPr>
        <w:t xml:space="preserve">Develop operating model </w:t>
      </w:r>
      <w:r w:rsidR="00381B61">
        <w:rPr>
          <w:rFonts w:ascii="Arial" w:hAnsi="Arial" w:cs="Arial"/>
          <w:color w:val="FF0000"/>
        </w:rPr>
        <w:t xml:space="preserve">for NPL Asset </w:t>
      </w:r>
      <w:r>
        <w:rPr>
          <w:rFonts w:ascii="Arial" w:hAnsi="Arial" w:cs="Arial"/>
          <w:color w:val="FF0000"/>
        </w:rPr>
        <w:t xml:space="preserve">and </w:t>
      </w:r>
      <w:r w:rsidR="00381B61">
        <w:rPr>
          <w:rFonts w:ascii="Arial" w:hAnsi="Arial" w:cs="Arial"/>
          <w:color w:val="FF0000"/>
        </w:rPr>
        <w:t xml:space="preserve">if an option, a </w:t>
      </w:r>
      <w:r>
        <w:rPr>
          <w:rFonts w:ascii="Arial" w:hAnsi="Arial" w:cs="Arial"/>
          <w:color w:val="FF0000"/>
        </w:rPr>
        <w:t>work-out solution</w:t>
      </w:r>
      <w:r w:rsidR="00381B61">
        <w:rPr>
          <w:rFonts w:ascii="Arial" w:hAnsi="Arial" w:cs="Arial"/>
          <w:color w:val="FF0000"/>
        </w:rPr>
        <w:t xml:space="preserve"> with detailed monitoring process for tracking and reporting; and </w:t>
      </w:r>
    </w:p>
    <w:p w14:paraId="2827F55F" w14:textId="7F3E69F7" w:rsidR="00B31A2F" w:rsidRDefault="00381B61" w:rsidP="002D15CC">
      <w:pPr>
        <w:pStyle w:val="ListParagraph"/>
        <w:numPr>
          <w:ilvl w:val="1"/>
          <w:numId w:val="46"/>
        </w:numPr>
        <w:spacing w:before="0" w:after="0" w:line="360" w:lineRule="auto"/>
        <w:ind w:left="1134" w:hanging="425"/>
        <w:jc w:val="left"/>
        <w:rPr>
          <w:rFonts w:ascii="Arial" w:hAnsi="Arial" w:cs="Arial"/>
          <w:color w:val="FF0000"/>
        </w:rPr>
      </w:pPr>
      <w:r>
        <w:rPr>
          <w:rFonts w:ascii="Arial" w:hAnsi="Arial" w:cs="Arial"/>
          <w:color w:val="FF0000"/>
        </w:rPr>
        <w:t>Ensure sufficient skilled staff available for feedback to m</w:t>
      </w:r>
      <w:r w:rsidR="00B31A2F">
        <w:rPr>
          <w:rFonts w:ascii="Arial" w:hAnsi="Arial" w:cs="Arial"/>
          <w:color w:val="FF0000"/>
        </w:rPr>
        <w:t>easure</w:t>
      </w:r>
      <w:r w:rsidR="00CA3C03">
        <w:rPr>
          <w:rFonts w:ascii="Arial" w:hAnsi="Arial" w:cs="Arial"/>
          <w:color w:val="FF0000"/>
        </w:rPr>
        <w:t>, monitor</w:t>
      </w:r>
      <w:r w:rsidR="00B31A2F">
        <w:rPr>
          <w:rFonts w:ascii="Arial" w:hAnsi="Arial" w:cs="Arial"/>
          <w:color w:val="FF0000"/>
        </w:rPr>
        <w:t xml:space="preserve"> and refine strategy/action plans</w:t>
      </w:r>
      <w:r w:rsidR="00CA3C03">
        <w:rPr>
          <w:rFonts w:ascii="Arial" w:hAnsi="Arial" w:cs="Arial"/>
          <w:color w:val="FF0000"/>
        </w:rPr>
        <w:t>, if required.</w:t>
      </w:r>
    </w:p>
    <w:p w14:paraId="36CFF15A" w14:textId="77777777" w:rsidR="008D0F5B" w:rsidRDefault="008D0F5B" w:rsidP="00CA3C03">
      <w:pPr>
        <w:spacing w:before="0" w:after="0" w:line="360" w:lineRule="auto"/>
        <w:jc w:val="left"/>
        <w:rPr>
          <w:rFonts w:ascii="Arial" w:hAnsi="Arial" w:cs="Arial"/>
          <w:color w:val="FF0000"/>
        </w:rPr>
      </w:pPr>
    </w:p>
    <w:p w14:paraId="681A191A" w14:textId="5AC0DAE9" w:rsidR="00B31A2F" w:rsidRDefault="00CA3C03" w:rsidP="00CA3C03">
      <w:pPr>
        <w:spacing w:before="0" w:after="0" w:line="360" w:lineRule="auto"/>
        <w:jc w:val="left"/>
        <w:rPr>
          <w:rFonts w:ascii="Arial" w:hAnsi="Arial" w:cs="Arial"/>
          <w:color w:val="FF0000"/>
        </w:rPr>
      </w:pPr>
      <w:r w:rsidRPr="00CA3C03">
        <w:rPr>
          <w:rFonts w:ascii="Arial" w:hAnsi="Arial" w:cs="Arial"/>
          <w:color w:val="FF0000"/>
        </w:rPr>
        <w:t xml:space="preserve">The </w:t>
      </w:r>
      <w:proofErr w:type="spellStart"/>
      <w:r w:rsidRPr="00CA3C03">
        <w:rPr>
          <w:rFonts w:ascii="Arial" w:hAnsi="Arial" w:cs="Arial"/>
          <w:color w:val="FF0000"/>
        </w:rPr>
        <w:t>CCo</w:t>
      </w:r>
      <w:proofErr w:type="spellEnd"/>
      <w:r w:rsidRPr="00CA3C03">
        <w:rPr>
          <w:rFonts w:ascii="Arial" w:hAnsi="Arial" w:cs="Arial"/>
          <w:color w:val="FF0000"/>
        </w:rPr>
        <w:t xml:space="preserve"> may allocate resources from any department</w:t>
      </w:r>
      <w:r w:rsidR="00BB1BC2">
        <w:rPr>
          <w:rFonts w:ascii="Arial" w:hAnsi="Arial" w:cs="Arial"/>
          <w:color w:val="FF0000"/>
        </w:rPr>
        <w:t>,</w:t>
      </w:r>
      <w:r w:rsidRPr="00CA3C03">
        <w:rPr>
          <w:rFonts w:ascii="Arial" w:hAnsi="Arial" w:cs="Arial"/>
          <w:color w:val="FF0000"/>
        </w:rPr>
        <w:t xml:space="preserve"> request HO support </w:t>
      </w:r>
      <w:r w:rsidR="00BB1BC2">
        <w:rPr>
          <w:rFonts w:ascii="Arial" w:hAnsi="Arial" w:cs="Arial"/>
          <w:color w:val="FF0000"/>
        </w:rPr>
        <w:t xml:space="preserve">or appoint an external consultant </w:t>
      </w:r>
      <w:r w:rsidRPr="00CA3C03">
        <w:rPr>
          <w:rFonts w:ascii="Arial" w:hAnsi="Arial" w:cs="Arial"/>
          <w:color w:val="FF0000"/>
        </w:rPr>
        <w:t>to manage NPL’s</w:t>
      </w:r>
      <w:r w:rsidR="000C11A5">
        <w:rPr>
          <w:rFonts w:ascii="Arial" w:hAnsi="Arial" w:cs="Arial"/>
          <w:color w:val="FF0000"/>
        </w:rPr>
        <w:t xml:space="preserve"> and assist with the strategy agreed, this could include:</w:t>
      </w:r>
    </w:p>
    <w:p w14:paraId="3EEFE29F" w14:textId="77777777" w:rsidR="000C11A5" w:rsidRDefault="000C11A5" w:rsidP="00CA3C03">
      <w:pPr>
        <w:spacing w:before="0" w:after="0" w:line="360" w:lineRule="auto"/>
        <w:jc w:val="left"/>
        <w:rPr>
          <w:rFonts w:ascii="Arial" w:hAnsi="Arial" w:cs="Arial"/>
          <w:color w:val="FF0000"/>
        </w:rPr>
      </w:pPr>
    </w:p>
    <w:p w14:paraId="49A9CEAC" w14:textId="77777777" w:rsidR="000C11A5" w:rsidRDefault="000C11A5" w:rsidP="000C11A5">
      <w:pPr>
        <w:pStyle w:val="ListParagraph"/>
        <w:numPr>
          <w:ilvl w:val="0"/>
          <w:numId w:val="54"/>
        </w:numPr>
        <w:spacing w:before="0" w:after="0" w:line="360" w:lineRule="auto"/>
        <w:jc w:val="left"/>
        <w:rPr>
          <w:rFonts w:ascii="Arial" w:hAnsi="Arial" w:cs="Arial"/>
          <w:color w:val="FF0000"/>
        </w:rPr>
      </w:pPr>
      <w:r w:rsidRPr="000C11A5">
        <w:rPr>
          <w:rFonts w:ascii="Arial" w:hAnsi="Arial" w:cs="Arial"/>
          <w:color w:val="FF0000"/>
        </w:rPr>
        <w:t xml:space="preserve">Hold/forbearance strategy: A hold strategy option is strongly linked to operating model, forbearance and borrower assessment expertise, operational NPL management capabilities, outsourcing of servicing and write-off policies. </w:t>
      </w:r>
    </w:p>
    <w:p w14:paraId="7EF59D9D" w14:textId="77777777" w:rsidR="000C11A5" w:rsidRDefault="000C11A5" w:rsidP="000C11A5">
      <w:pPr>
        <w:pStyle w:val="ListParagraph"/>
        <w:numPr>
          <w:ilvl w:val="0"/>
          <w:numId w:val="54"/>
        </w:numPr>
        <w:spacing w:before="0" w:after="0" w:line="360" w:lineRule="auto"/>
        <w:jc w:val="left"/>
        <w:rPr>
          <w:rFonts w:ascii="Arial" w:hAnsi="Arial" w:cs="Arial"/>
          <w:color w:val="FF0000"/>
        </w:rPr>
      </w:pPr>
      <w:r w:rsidRPr="000C11A5">
        <w:rPr>
          <w:rFonts w:ascii="Arial" w:hAnsi="Arial" w:cs="Arial"/>
          <w:color w:val="FF0000"/>
        </w:rPr>
        <w:t xml:space="preserve">Active portfolio reductions: These can be achieved either through sales and/or writing off provisioned NPL exposures that are deemed unrecoverable. This option is strongly linked to provision adequacy, collateral valuations, quality exposure data and NPL investor demand. </w:t>
      </w:r>
    </w:p>
    <w:p w14:paraId="0B9872F6" w14:textId="77777777" w:rsidR="000C11A5" w:rsidRDefault="000C11A5" w:rsidP="000C11A5">
      <w:pPr>
        <w:pStyle w:val="ListParagraph"/>
        <w:numPr>
          <w:ilvl w:val="0"/>
          <w:numId w:val="54"/>
        </w:numPr>
        <w:spacing w:before="0" w:after="0" w:line="360" w:lineRule="auto"/>
        <w:jc w:val="left"/>
        <w:rPr>
          <w:rFonts w:ascii="Arial" w:hAnsi="Arial" w:cs="Arial"/>
          <w:color w:val="FF0000"/>
        </w:rPr>
      </w:pPr>
      <w:r w:rsidRPr="000C11A5">
        <w:rPr>
          <w:rFonts w:ascii="Arial" w:hAnsi="Arial" w:cs="Arial"/>
          <w:color w:val="FF0000"/>
        </w:rPr>
        <w:t xml:space="preserve">Change of exposure type: This includes foreclosure, debt to equity swapping, debt to asset swapping, or collateral substitution. </w:t>
      </w:r>
    </w:p>
    <w:p w14:paraId="345201BF" w14:textId="77777777" w:rsidR="000C11A5" w:rsidRDefault="000C11A5" w:rsidP="000C11A5">
      <w:pPr>
        <w:pStyle w:val="ListParagraph"/>
        <w:numPr>
          <w:ilvl w:val="0"/>
          <w:numId w:val="54"/>
        </w:numPr>
        <w:spacing w:before="0" w:after="0" w:line="360" w:lineRule="auto"/>
        <w:jc w:val="left"/>
        <w:rPr>
          <w:rFonts w:ascii="Arial" w:hAnsi="Arial" w:cs="Arial"/>
          <w:color w:val="FF0000"/>
        </w:rPr>
      </w:pPr>
      <w:r w:rsidRPr="000C11A5">
        <w:rPr>
          <w:rFonts w:ascii="Arial" w:hAnsi="Arial" w:cs="Arial"/>
          <w:color w:val="FF0000"/>
        </w:rPr>
        <w:t xml:space="preserve">Legal options: This includes insolvency proceedings or out-of-court solutions. </w:t>
      </w:r>
    </w:p>
    <w:p w14:paraId="0F6F5233" w14:textId="77777777" w:rsidR="000C11A5" w:rsidRDefault="000C11A5" w:rsidP="000C11A5">
      <w:pPr>
        <w:spacing w:before="0" w:after="0" w:line="360" w:lineRule="auto"/>
        <w:ind w:left="360"/>
        <w:jc w:val="left"/>
        <w:rPr>
          <w:rFonts w:ascii="Arial" w:hAnsi="Arial" w:cs="Arial"/>
          <w:color w:val="FF0000"/>
        </w:rPr>
      </w:pPr>
    </w:p>
    <w:p w14:paraId="0FB8B38C" w14:textId="42748F85" w:rsidR="000C11A5" w:rsidRDefault="000C11A5" w:rsidP="00F75EDC">
      <w:pPr>
        <w:spacing w:before="0" w:after="0" w:line="360" w:lineRule="auto"/>
        <w:jc w:val="left"/>
        <w:rPr>
          <w:rFonts w:ascii="Arial" w:hAnsi="Arial" w:cs="Arial"/>
          <w:color w:val="FF0000"/>
        </w:rPr>
      </w:pPr>
      <w:r>
        <w:rPr>
          <w:rFonts w:ascii="Arial" w:hAnsi="Arial" w:cs="Arial"/>
          <w:color w:val="FF0000"/>
        </w:rPr>
        <w:t>The Branch will</w:t>
      </w:r>
      <w:r w:rsidRPr="000C11A5">
        <w:rPr>
          <w:rFonts w:ascii="Arial" w:hAnsi="Arial" w:cs="Arial"/>
          <w:color w:val="FF0000"/>
        </w:rPr>
        <w:t xml:space="preserve"> ensure that </w:t>
      </w:r>
      <w:r>
        <w:rPr>
          <w:rFonts w:ascii="Arial" w:hAnsi="Arial" w:cs="Arial"/>
          <w:color w:val="FF0000"/>
        </w:rPr>
        <w:t xml:space="preserve">the </w:t>
      </w:r>
      <w:r w:rsidRPr="000C11A5">
        <w:rPr>
          <w:rFonts w:ascii="Arial" w:hAnsi="Arial" w:cs="Arial"/>
          <w:color w:val="FF0000"/>
        </w:rPr>
        <w:t>NPL strategy includes not just a single strategic option but rather combinations of strategies/options to best achieve their objectives over the short, medium and long term and explore which options are advantageous for different portfolios or segments and under different conditions.</w:t>
      </w:r>
    </w:p>
    <w:p w14:paraId="3BCCCBAA" w14:textId="77777777" w:rsidR="000C11A5" w:rsidRDefault="000C11A5" w:rsidP="00CA3C03">
      <w:pPr>
        <w:spacing w:before="0" w:after="0" w:line="360" w:lineRule="auto"/>
        <w:jc w:val="left"/>
        <w:rPr>
          <w:rFonts w:ascii="Arial" w:hAnsi="Arial" w:cs="Arial"/>
          <w:color w:val="FF0000"/>
        </w:rPr>
      </w:pPr>
    </w:p>
    <w:p w14:paraId="7830F1F7" w14:textId="77777777" w:rsidR="00F75EDC" w:rsidRDefault="00F75EDC" w:rsidP="00CA3C03">
      <w:pPr>
        <w:spacing w:before="0" w:after="0" w:line="360" w:lineRule="auto"/>
        <w:jc w:val="left"/>
        <w:rPr>
          <w:rFonts w:ascii="Arial" w:hAnsi="Arial" w:cs="Arial"/>
          <w:color w:val="FF0000"/>
        </w:rPr>
      </w:pPr>
      <w:r w:rsidRPr="00F75EDC">
        <w:rPr>
          <w:rFonts w:ascii="Arial" w:hAnsi="Arial" w:cs="Arial"/>
          <w:b/>
          <w:color w:val="FF0000"/>
        </w:rPr>
        <w:t xml:space="preserve">Forbearance </w:t>
      </w:r>
    </w:p>
    <w:p w14:paraId="62DB87B7" w14:textId="77777777" w:rsidR="00F75EDC" w:rsidRDefault="00F75EDC" w:rsidP="00CA3C03">
      <w:pPr>
        <w:spacing w:before="0" w:after="0" w:line="360" w:lineRule="auto"/>
        <w:jc w:val="left"/>
        <w:rPr>
          <w:rFonts w:ascii="Arial" w:hAnsi="Arial" w:cs="Arial"/>
          <w:color w:val="FF0000"/>
        </w:rPr>
      </w:pPr>
      <w:r>
        <w:rPr>
          <w:rFonts w:ascii="Arial" w:hAnsi="Arial" w:cs="Arial"/>
          <w:color w:val="FF0000"/>
        </w:rPr>
        <w:t>The Branch may use a k</w:t>
      </w:r>
      <w:r w:rsidRPr="00F75EDC">
        <w:rPr>
          <w:rFonts w:ascii="Arial" w:hAnsi="Arial" w:cs="Arial"/>
          <w:color w:val="FF0000"/>
        </w:rPr>
        <w:t xml:space="preserve">ey </w:t>
      </w:r>
      <w:r>
        <w:rPr>
          <w:rFonts w:ascii="Arial" w:hAnsi="Arial" w:cs="Arial"/>
          <w:color w:val="FF0000"/>
        </w:rPr>
        <w:t xml:space="preserve">risk management </w:t>
      </w:r>
      <w:r w:rsidRPr="00F75EDC">
        <w:rPr>
          <w:rFonts w:ascii="Arial" w:hAnsi="Arial" w:cs="Arial"/>
          <w:color w:val="FF0000"/>
        </w:rPr>
        <w:t>tool available to banks to resolve or limit the impact of NPLs</w:t>
      </w:r>
      <w:r>
        <w:rPr>
          <w:rFonts w:ascii="Arial" w:hAnsi="Arial" w:cs="Arial"/>
          <w:color w:val="FF0000"/>
        </w:rPr>
        <w:t xml:space="preserve">, this </w:t>
      </w:r>
      <w:r w:rsidRPr="00F75EDC">
        <w:rPr>
          <w:rFonts w:ascii="Arial" w:hAnsi="Arial" w:cs="Arial"/>
          <w:color w:val="FF0000"/>
        </w:rPr>
        <w:t>is forbearance</w:t>
      </w:r>
      <w:r>
        <w:rPr>
          <w:rFonts w:ascii="Arial" w:hAnsi="Arial" w:cs="Arial"/>
          <w:color w:val="FF0000"/>
        </w:rPr>
        <w:t xml:space="preserve">, and this includes waivers of covenants, reducing or pausing payments, reducing interest rates or full moratorium. </w:t>
      </w:r>
    </w:p>
    <w:p w14:paraId="62A70917" w14:textId="77777777" w:rsidR="00F75EDC" w:rsidRDefault="00F75EDC" w:rsidP="00CA3C03">
      <w:pPr>
        <w:spacing w:before="0" w:after="0" w:line="360" w:lineRule="auto"/>
        <w:jc w:val="left"/>
        <w:rPr>
          <w:rFonts w:ascii="Arial" w:hAnsi="Arial" w:cs="Arial"/>
          <w:color w:val="FF0000"/>
        </w:rPr>
      </w:pPr>
    </w:p>
    <w:p w14:paraId="776D0115" w14:textId="77777777" w:rsidR="00F75EDC" w:rsidRPr="00F75EDC" w:rsidRDefault="00F75EDC" w:rsidP="00F75EDC">
      <w:pPr>
        <w:spacing w:before="0" w:after="0" w:line="360" w:lineRule="auto"/>
        <w:jc w:val="left"/>
        <w:rPr>
          <w:rFonts w:ascii="Arial" w:hAnsi="Arial" w:cs="Arial"/>
          <w:color w:val="FF0000"/>
        </w:rPr>
      </w:pPr>
      <w:r w:rsidRPr="00F75EDC">
        <w:rPr>
          <w:rFonts w:ascii="Arial" w:hAnsi="Arial" w:cs="Arial"/>
          <w:color w:val="FF0000"/>
        </w:rPr>
        <w:t>If agreed, RMD will monitor forbearance activity in two ways: efficiency and effectiveness.</w:t>
      </w:r>
    </w:p>
    <w:p w14:paraId="09B33E85" w14:textId="77777777" w:rsidR="00F75EDC" w:rsidRDefault="00F75EDC" w:rsidP="00F75EDC">
      <w:pPr>
        <w:pStyle w:val="ListParagraph"/>
        <w:numPr>
          <w:ilvl w:val="0"/>
          <w:numId w:val="55"/>
        </w:numPr>
        <w:spacing w:before="0" w:after="0" w:line="360" w:lineRule="auto"/>
        <w:jc w:val="left"/>
        <w:rPr>
          <w:rFonts w:ascii="Arial" w:hAnsi="Arial" w:cs="Arial"/>
          <w:color w:val="FF0000"/>
        </w:rPr>
      </w:pPr>
      <w:r w:rsidRPr="00F75EDC">
        <w:rPr>
          <w:rFonts w:ascii="Arial" w:hAnsi="Arial" w:cs="Arial"/>
          <w:color w:val="FF0000"/>
        </w:rPr>
        <w:t>Efficiency relates mainly to the volume of credit facilities offered forbearance and the time needed to negotiate with the borrower</w:t>
      </w:r>
      <w:r>
        <w:rPr>
          <w:rFonts w:ascii="Arial" w:hAnsi="Arial" w:cs="Arial"/>
          <w:color w:val="FF0000"/>
        </w:rPr>
        <w:t xml:space="preserve">; and </w:t>
      </w:r>
    </w:p>
    <w:p w14:paraId="2B43A6AA" w14:textId="77777777" w:rsidR="00F75EDC" w:rsidRDefault="00F75EDC" w:rsidP="00F75EDC">
      <w:pPr>
        <w:pStyle w:val="ListParagraph"/>
        <w:numPr>
          <w:ilvl w:val="0"/>
          <w:numId w:val="55"/>
        </w:numPr>
        <w:spacing w:before="0" w:after="0" w:line="360" w:lineRule="auto"/>
        <w:jc w:val="left"/>
        <w:rPr>
          <w:rFonts w:ascii="Arial" w:hAnsi="Arial" w:cs="Arial"/>
          <w:color w:val="FF0000"/>
        </w:rPr>
      </w:pPr>
      <w:r>
        <w:rPr>
          <w:rFonts w:ascii="Arial" w:hAnsi="Arial" w:cs="Arial"/>
          <w:color w:val="FF0000"/>
        </w:rPr>
        <w:t>E</w:t>
      </w:r>
      <w:r w:rsidRPr="00F75EDC">
        <w:rPr>
          <w:rFonts w:ascii="Arial" w:hAnsi="Arial" w:cs="Arial"/>
          <w:color w:val="FF0000"/>
        </w:rPr>
        <w:t xml:space="preserve">ffectiveness relates to the degree of success of the forbearance option (i.e. whether the revised/modified contractual obligations of the borrower are met). </w:t>
      </w:r>
    </w:p>
    <w:p w14:paraId="1AD07324" w14:textId="77777777" w:rsidR="002D15CC" w:rsidRDefault="002D15CC" w:rsidP="002D15CC">
      <w:pPr>
        <w:spacing w:before="0" w:after="0" w:line="360" w:lineRule="auto"/>
        <w:jc w:val="left"/>
        <w:rPr>
          <w:ins w:id="383" w:author="Grant Lowe" w:date="2020-10-23T14:42:00Z"/>
          <w:rFonts w:ascii="Arial" w:hAnsi="Arial" w:cs="Arial"/>
          <w:color w:val="FF0000"/>
        </w:rPr>
      </w:pPr>
    </w:p>
    <w:p w14:paraId="5FAB1CAC" w14:textId="110EE68D" w:rsidR="00F75EDC" w:rsidRPr="00F75EDC" w:rsidRDefault="00F75EDC" w:rsidP="002D15CC">
      <w:pPr>
        <w:spacing w:before="0" w:after="0" w:line="360" w:lineRule="auto"/>
        <w:jc w:val="left"/>
        <w:rPr>
          <w:rFonts w:ascii="Arial" w:hAnsi="Arial" w:cs="Arial"/>
          <w:color w:val="FF0000"/>
        </w:rPr>
      </w:pPr>
      <w:r w:rsidRPr="00F75EDC">
        <w:rPr>
          <w:rFonts w:ascii="Arial" w:hAnsi="Arial" w:cs="Arial"/>
          <w:color w:val="FF0000"/>
        </w:rPr>
        <w:t>In addition, proper monitoring of the quality of the forbearance is needed to ensure that the ultimate outcome of the forbearance measures is the repayment of the amount due and not a delaying of the assessment that the exposure is uncollectable. In this regard, the type of solutions agreed should be monitored and long-term (sustainable structural) solutions should be separated from short-term (temporary) solutions.</w:t>
      </w:r>
    </w:p>
    <w:p w14:paraId="3AAE0F60" w14:textId="77777777" w:rsidR="000C11A5" w:rsidRDefault="000C11A5" w:rsidP="00CA3C03">
      <w:pPr>
        <w:spacing w:before="0" w:after="0" w:line="360" w:lineRule="auto"/>
        <w:jc w:val="left"/>
        <w:rPr>
          <w:rFonts w:ascii="Arial" w:hAnsi="Arial" w:cs="Arial"/>
          <w:color w:val="FF0000"/>
        </w:rPr>
      </w:pPr>
    </w:p>
    <w:p w14:paraId="3E8B8E39" w14:textId="5C6928EE" w:rsidR="00CA3C03" w:rsidRDefault="00CA3C03" w:rsidP="00CA3C03">
      <w:pPr>
        <w:spacing w:before="0" w:after="0" w:line="360" w:lineRule="auto"/>
        <w:jc w:val="left"/>
        <w:rPr>
          <w:rFonts w:ascii="Arial" w:hAnsi="Arial" w:cs="Arial"/>
          <w:color w:val="FF0000"/>
        </w:rPr>
      </w:pPr>
      <w:r>
        <w:rPr>
          <w:rFonts w:ascii="Arial" w:hAnsi="Arial" w:cs="Arial"/>
          <w:color w:val="FF0000"/>
        </w:rPr>
        <w:t>See Section 10 for details on Credit impairment/Expected Credit Loss methodology</w:t>
      </w:r>
    </w:p>
    <w:p w14:paraId="05B48FFE" w14:textId="77777777" w:rsidR="001B6569" w:rsidRDefault="001B6569" w:rsidP="00EE31AA">
      <w:pPr>
        <w:pStyle w:val="Heading2"/>
        <w:rPr>
          <w:ins w:id="384" w:author="Grant Lowe" w:date="2020-10-15T17:04:00Z"/>
        </w:rPr>
      </w:pPr>
    </w:p>
    <w:p w14:paraId="2497337C" w14:textId="691BFBA6" w:rsidR="001A6C82" w:rsidRPr="00B27979" w:rsidRDefault="001A6C82" w:rsidP="009A37E5">
      <w:pPr>
        <w:pStyle w:val="Heading2"/>
      </w:pPr>
      <w:bookmarkStart w:id="385" w:name="_Toc55470903"/>
      <w:r w:rsidRPr="00B27979">
        <w:t xml:space="preserve">Credit </w:t>
      </w:r>
      <w:r w:rsidR="0042491D">
        <w:t xml:space="preserve">Monitoring </w:t>
      </w:r>
      <w:r w:rsidR="00A6604E">
        <w:t xml:space="preserve">and </w:t>
      </w:r>
      <w:r w:rsidRPr="00B27979">
        <w:t>Review Process</w:t>
      </w:r>
      <w:bookmarkEnd w:id="385"/>
    </w:p>
    <w:p w14:paraId="34E8E034" w14:textId="77777777" w:rsidR="009A37E5" w:rsidRDefault="009A37E5" w:rsidP="009A37E5">
      <w:pPr>
        <w:spacing w:before="0" w:after="0" w:line="360" w:lineRule="auto"/>
        <w:jc w:val="left"/>
        <w:rPr>
          <w:rFonts w:ascii="Arial" w:hAnsi="Arial" w:cs="Arial"/>
          <w:b/>
        </w:rPr>
      </w:pPr>
    </w:p>
    <w:p w14:paraId="780198EB" w14:textId="090CC577" w:rsidR="00786A54" w:rsidRDefault="00786A54" w:rsidP="009A37E5">
      <w:pPr>
        <w:spacing w:before="0" w:after="0" w:line="360" w:lineRule="auto"/>
        <w:jc w:val="left"/>
        <w:rPr>
          <w:ins w:id="386" w:author="Grant Lowe" w:date="2020-10-15T17:26:00Z"/>
          <w:rFonts w:ascii="Arial" w:hAnsi="Arial" w:cs="Arial"/>
          <w:b/>
        </w:rPr>
      </w:pPr>
      <w:ins w:id="387" w:author="Grant Lowe" w:date="2020-10-15T17:26:00Z">
        <w:r>
          <w:rPr>
            <w:rFonts w:ascii="Arial" w:hAnsi="Arial" w:cs="Arial"/>
            <w:b/>
          </w:rPr>
          <w:t xml:space="preserve">Credit </w:t>
        </w:r>
      </w:ins>
      <w:ins w:id="388" w:author="Grant Lowe" w:date="2020-10-15T17:27:00Z">
        <w:r>
          <w:rPr>
            <w:rFonts w:ascii="Arial" w:hAnsi="Arial" w:cs="Arial"/>
            <w:b/>
          </w:rPr>
          <w:t>Administration</w:t>
        </w:r>
      </w:ins>
    </w:p>
    <w:p w14:paraId="57FBE818" w14:textId="2FEC1829" w:rsidR="00786A54" w:rsidRPr="006964F8" w:rsidRDefault="00786A54" w:rsidP="009A37E5">
      <w:pPr>
        <w:autoSpaceDE w:val="0"/>
        <w:autoSpaceDN w:val="0"/>
        <w:adjustRightInd w:val="0"/>
        <w:spacing w:before="0" w:after="0" w:line="360" w:lineRule="auto"/>
        <w:jc w:val="left"/>
        <w:rPr>
          <w:ins w:id="389" w:author="Grant Lowe" w:date="2020-10-15T17:29:00Z"/>
          <w:rFonts w:ascii="Arial" w:hAnsi="Arial" w:cs="Arial"/>
          <w:color w:val="000000"/>
          <w:lang w:val="en-US" w:bidi="ar-SA"/>
        </w:rPr>
      </w:pPr>
      <w:ins w:id="390" w:author="Grant Lowe" w:date="2020-10-15T17:28:00Z">
        <w:r w:rsidRPr="006964F8">
          <w:rPr>
            <w:rFonts w:ascii="Arial" w:hAnsi="Arial" w:cs="Arial"/>
            <w:iCs/>
            <w:color w:val="000000"/>
            <w:lang w:val="en-US" w:bidi="ar-SA"/>
          </w:rPr>
          <w:t>RMD</w:t>
        </w:r>
      </w:ins>
      <w:ins w:id="391" w:author="Grant Lowe" w:date="2020-10-15T17:27:00Z">
        <w:r w:rsidRPr="006964F8">
          <w:rPr>
            <w:rFonts w:ascii="Arial" w:hAnsi="Arial" w:cs="Arial"/>
            <w:iCs/>
            <w:color w:val="000000"/>
            <w:lang w:val="en-US" w:bidi="ar-SA"/>
          </w:rPr>
          <w:t xml:space="preserve"> have in place a</w:t>
        </w:r>
      </w:ins>
      <w:ins w:id="392" w:author="Grant Lowe" w:date="2020-10-15T17:28:00Z">
        <w:r w:rsidRPr="006964F8">
          <w:rPr>
            <w:rFonts w:ascii="Arial" w:hAnsi="Arial" w:cs="Arial"/>
            <w:iCs/>
            <w:color w:val="000000"/>
            <w:lang w:val="en-US" w:bidi="ar-SA"/>
          </w:rPr>
          <w:t xml:space="preserve"> ‘Post-Loan Management’</w:t>
        </w:r>
      </w:ins>
      <w:ins w:id="393" w:author="Grant Lowe" w:date="2020-10-15T17:27:00Z">
        <w:r w:rsidRPr="006964F8">
          <w:rPr>
            <w:rFonts w:ascii="Arial" w:hAnsi="Arial" w:cs="Arial"/>
            <w:iCs/>
            <w:color w:val="000000"/>
            <w:lang w:val="en-US" w:bidi="ar-SA"/>
          </w:rPr>
          <w:t xml:space="preserve"> system </w:t>
        </w:r>
      </w:ins>
      <w:ins w:id="394" w:author="Grant Lowe" w:date="2020-10-15T17:28:00Z">
        <w:r w:rsidRPr="006964F8">
          <w:rPr>
            <w:rFonts w:ascii="Arial" w:hAnsi="Arial" w:cs="Arial"/>
            <w:iCs/>
            <w:color w:val="000000"/>
            <w:lang w:val="en-US" w:bidi="ar-SA"/>
          </w:rPr>
          <w:t xml:space="preserve">that monitors and manages </w:t>
        </w:r>
      </w:ins>
      <w:ins w:id="395" w:author="Grant Lowe" w:date="2020-10-15T17:27:00Z">
        <w:r w:rsidRPr="006964F8">
          <w:rPr>
            <w:rFonts w:ascii="Arial" w:hAnsi="Arial" w:cs="Arial"/>
            <w:iCs/>
            <w:color w:val="000000"/>
            <w:lang w:val="en-US" w:bidi="ar-SA"/>
          </w:rPr>
          <w:t xml:space="preserve">the ongoing administration of the credit-risk bearing portfolios. </w:t>
        </w:r>
        <w:r w:rsidRPr="006964F8">
          <w:rPr>
            <w:rFonts w:ascii="Arial" w:hAnsi="Arial" w:cs="Arial"/>
            <w:color w:val="000000"/>
            <w:lang w:val="en-US" w:bidi="ar-SA"/>
          </w:rPr>
          <w:t xml:space="preserve">The credit administration includes </w:t>
        </w:r>
      </w:ins>
      <w:ins w:id="396" w:author="Grant Lowe" w:date="2020-10-15T18:13:00Z">
        <w:r w:rsidR="00D6196E">
          <w:rPr>
            <w:rFonts w:ascii="Arial" w:hAnsi="Arial" w:cs="Arial"/>
            <w:color w:val="000000"/>
            <w:lang w:val="en-US" w:bidi="ar-SA"/>
          </w:rPr>
          <w:t xml:space="preserve">the management </w:t>
        </w:r>
      </w:ins>
      <w:ins w:id="397" w:author="Grant Lowe" w:date="2020-10-15T18:10:00Z">
        <w:r w:rsidR="00D6196E">
          <w:rPr>
            <w:rFonts w:ascii="Arial" w:hAnsi="Arial" w:cs="Arial"/>
            <w:color w:val="000000"/>
            <w:lang w:val="en-US" w:bidi="ar-SA"/>
          </w:rPr>
          <w:t xml:space="preserve">all post loan administration including, but not limited to updating </w:t>
        </w:r>
      </w:ins>
      <w:ins w:id="398" w:author="Grant Lowe" w:date="2020-10-15T17:27:00Z">
        <w:r w:rsidRPr="006964F8">
          <w:rPr>
            <w:rFonts w:ascii="Arial" w:hAnsi="Arial" w:cs="Arial"/>
            <w:color w:val="000000"/>
            <w:lang w:val="en-US" w:bidi="ar-SA"/>
          </w:rPr>
          <w:t xml:space="preserve">credit </w:t>
        </w:r>
      </w:ins>
      <w:ins w:id="399" w:author="Grant Lowe" w:date="2020-10-15T18:11:00Z">
        <w:r w:rsidR="00D6196E">
          <w:rPr>
            <w:rFonts w:ascii="Arial" w:hAnsi="Arial" w:cs="Arial"/>
            <w:color w:val="000000"/>
            <w:lang w:val="en-US" w:bidi="ar-SA"/>
          </w:rPr>
          <w:t>information</w:t>
        </w:r>
      </w:ins>
      <w:ins w:id="400" w:author="Grant Lowe" w:date="2020-10-15T17:27:00Z">
        <w:r w:rsidRPr="006964F8">
          <w:rPr>
            <w:rFonts w:ascii="Arial" w:hAnsi="Arial" w:cs="Arial"/>
            <w:color w:val="000000"/>
            <w:lang w:val="en-US" w:bidi="ar-SA"/>
          </w:rPr>
          <w:t xml:space="preserve">, </w:t>
        </w:r>
      </w:ins>
      <w:ins w:id="401" w:author="Grant Lowe" w:date="2020-10-15T18:11:00Z">
        <w:r w:rsidR="00D6196E">
          <w:rPr>
            <w:rFonts w:ascii="Arial" w:hAnsi="Arial" w:cs="Arial"/>
            <w:color w:val="000000"/>
            <w:lang w:val="en-US" w:bidi="ar-SA"/>
          </w:rPr>
          <w:t>reviewing</w:t>
        </w:r>
      </w:ins>
      <w:ins w:id="402" w:author="Grant Lowe" w:date="2020-10-15T17:27:00Z">
        <w:r w:rsidRPr="006964F8">
          <w:rPr>
            <w:rFonts w:ascii="Arial" w:hAnsi="Arial" w:cs="Arial"/>
            <w:color w:val="000000"/>
            <w:lang w:val="en-US" w:bidi="ar-SA"/>
          </w:rPr>
          <w:t xml:space="preserve"> current financial information, </w:t>
        </w:r>
      </w:ins>
      <w:ins w:id="403" w:author="Grant Lowe" w:date="2020-10-15T18:13:00Z">
        <w:r w:rsidR="00D6196E">
          <w:rPr>
            <w:rFonts w:ascii="Arial" w:hAnsi="Arial" w:cs="Arial"/>
            <w:color w:val="000000"/>
            <w:lang w:val="en-US" w:bidi="ar-SA"/>
          </w:rPr>
          <w:t xml:space="preserve">financial covenant compliance certificates, </w:t>
        </w:r>
      </w:ins>
      <w:ins w:id="404" w:author="Grant Lowe" w:date="2020-10-15T17:27:00Z">
        <w:r w:rsidRPr="006964F8">
          <w:rPr>
            <w:rFonts w:ascii="Arial" w:hAnsi="Arial" w:cs="Arial"/>
            <w:color w:val="000000"/>
            <w:lang w:val="en-US" w:bidi="ar-SA"/>
          </w:rPr>
          <w:t xml:space="preserve">sending out renewal notices and preparing </w:t>
        </w:r>
      </w:ins>
      <w:ins w:id="405" w:author="Grant Lowe" w:date="2020-10-15T18:11:00Z">
        <w:r w:rsidR="00D6196E">
          <w:rPr>
            <w:rFonts w:ascii="Arial" w:hAnsi="Arial" w:cs="Arial"/>
            <w:color w:val="000000"/>
            <w:lang w:val="en-US" w:bidi="ar-SA"/>
          </w:rPr>
          <w:t>any d</w:t>
        </w:r>
      </w:ins>
      <w:ins w:id="406" w:author="Grant Lowe" w:date="2020-10-15T17:27:00Z">
        <w:r w:rsidRPr="006964F8">
          <w:rPr>
            <w:rFonts w:ascii="Arial" w:hAnsi="Arial" w:cs="Arial"/>
            <w:color w:val="000000"/>
            <w:lang w:val="en-US" w:bidi="ar-SA"/>
          </w:rPr>
          <w:t>ocuments</w:t>
        </w:r>
      </w:ins>
      <w:ins w:id="407" w:author="Grant Lowe" w:date="2020-10-15T18:12:00Z">
        <w:r w:rsidR="00D6196E">
          <w:rPr>
            <w:rFonts w:ascii="Arial" w:hAnsi="Arial" w:cs="Arial"/>
            <w:color w:val="000000"/>
            <w:lang w:val="en-US" w:bidi="ar-SA"/>
          </w:rPr>
          <w:t xml:space="preserve"> (</w:t>
        </w:r>
        <w:proofErr w:type="spellStart"/>
        <w:r w:rsidR="00D6196E">
          <w:rPr>
            <w:rFonts w:ascii="Arial" w:hAnsi="Arial" w:cs="Arial"/>
            <w:color w:val="000000"/>
            <w:lang w:val="en-US" w:bidi="ar-SA"/>
          </w:rPr>
          <w:t>eg</w:t>
        </w:r>
        <w:proofErr w:type="spellEnd"/>
        <w:r w:rsidR="00D6196E">
          <w:rPr>
            <w:rFonts w:ascii="Arial" w:hAnsi="Arial" w:cs="Arial"/>
            <w:color w:val="000000"/>
            <w:lang w:val="en-US" w:bidi="ar-SA"/>
          </w:rPr>
          <w:t>: waivers)</w:t>
        </w:r>
      </w:ins>
      <w:ins w:id="408" w:author="Grant Lowe" w:date="2020-10-15T17:27:00Z">
        <w:r w:rsidRPr="006964F8">
          <w:rPr>
            <w:rFonts w:ascii="Arial" w:hAnsi="Arial" w:cs="Arial"/>
            <w:color w:val="000000"/>
            <w:lang w:val="en-US" w:bidi="ar-SA"/>
          </w:rPr>
          <w:t xml:space="preserve"> </w:t>
        </w:r>
      </w:ins>
      <w:ins w:id="409" w:author="Grant Lowe" w:date="2020-10-15T17:29:00Z">
        <w:r w:rsidRPr="006964F8">
          <w:rPr>
            <w:rFonts w:ascii="Arial" w:hAnsi="Arial" w:cs="Arial"/>
            <w:color w:val="000000"/>
            <w:lang w:val="en-US" w:bidi="ar-SA"/>
          </w:rPr>
          <w:t>after the loan agreements are signed and drawdown has occurred</w:t>
        </w:r>
      </w:ins>
      <w:ins w:id="410" w:author="Grant Lowe" w:date="2020-10-15T17:27:00Z">
        <w:r w:rsidRPr="006964F8">
          <w:rPr>
            <w:rFonts w:ascii="Arial" w:hAnsi="Arial" w:cs="Arial"/>
            <w:color w:val="000000"/>
            <w:lang w:val="en-US" w:bidi="ar-SA"/>
          </w:rPr>
          <w:t>.</w:t>
        </w:r>
      </w:ins>
    </w:p>
    <w:p w14:paraId="78B62D1F" w14:textId="77777777" w:rsidR="00892A02" w:rsidRDefault="00892A02" w:rsidP="009A37E5">
      <w:pPr>
        <w:spacing w:before="0" w:after="0" w:line="360" w:lineRule="auto"/>
        <w:jc w:val="left"/>
        <w:rPr>
          <w:rFonts w:ascii="Arial" w:hAnsi="Arial" w:cs="Arial"/>
        </w:rPr>
      </w:pPr>
    </w:p>
    <w:p w14:paraId="328BF39F" w14:textId="77777777" w:rsidR="004569CC" w:rsidRDefault="004569CC" w:rsidP="009A37E5">
      <w:pPr>
        <w:spacing w:before="0" w:after="0" w:line="360" w:lineRule="auto"/>
        <w:jc w:val="left"/>
        <w:rPr>
          <w:ins w:id="411" w:author="Grant Lowe" w:date="2020-10-15T18:05:00Z"/>
          <w:rFonts w:ascii="Arial" w:hAnsi="Arial" w:cs="Arial"/>
        </w:rPr>
      </w:pPr>
      <w:ins w:id="412" w:author="Grant Lowe" w:date="2020-10-15T18:05:00Z">
        <w:r>
          <w:rPr>
            <w:rFonts w:ascii="Arial" w:hAnsi="Arial" w:cs="Arial"/>
          </w:rPr>
          <w:t>The Post-loan credit management department is independent from the credit grant department and reports directly to the CRO and is responsible for m</w:t>
        </w:r>
        <w:r w:rsidRPr="00892A02">
          <w:rPr>
            <w:rFonts w:ascii="Arial" w:hAnsi="Arial" w:cs="Arial"/>
          </w:rPr>
          <w:t xml:space="preserve">aintaining </w:t>
        </w:r>
        <w:r>
          <w:rPr>
            <w:rFonts w:ascii="Arial" w:hAnsi="Arial" w:cs="Arial"/>
          </w:rPr>
          <w:t xml:space="preserve">the portfolio </w:t>
        </w:r>
        <w:r w:rsidRPr="00892A02">
          <w:rPr>
            <w:rFonts w:ascii="Arial" w:hAnsi="Arial" w:cs="Arial"/>
          </w:rPr>
          <w:t xml:space="preserve">credit administration, measurement and monitoring </w:t>
        </w:r>
        <w:r>
          <w:rPr>
            <w:rFonts w:ascii="Arial" w:hAnsi="Arial" w:cs="Arial"/>
          </w:rPr>
          <w:t>of all the credit risk-bearing assets.</w:t>
        </w:r>
      </w:ins>
    </w:p>
    <w:p w14:paraId="3E0DE6AA" w14:textId="77777777" w:rsidR="004569CC" w:rsidRDefault="004569CC" w:rsidP="009A37E5">
      <w:pPr>
        <w:spacing w:before="0" w:after="0" w:line="360" w:lineRule="auto"/>
        <w:jc w:val="left"/>
        <w:rPr>
          <w:ins w:id="413" w:author="Grant Lowe" w:date="2020-10-15T18:05:00Z"/>
          <w:rFonts w:ascii="Arial" w:hAnsi="Arial" w:cs="Arial"/>
        </w:rPr>
      </w:pPr>
    </w:p>
    <w:p w14:paraId="3656E1AC" w14:textId="77777777" w:rsidR="004569CC" w:rsidRPr="00903F6A" w:rsidRDefault="004569CC" w:rsidP="009A37E5">
      <w:pPr>
        <w:spacing w:before="0" w:after="0" w:line="360" w:lineRule="auto"/>
        <w:jc w:val="left"/>
        <w:rPr>
          <w:ins w:id="414" w:author="Grant Lowe" w:date="2020-10-15T18:05:00Z"/>
          <w:rFonts w:ascii="Arial" w:hAnsi="Arial" w:cs="Arial"/>
        </w:rPr>
      </w:pPr>
      <w:ins w:id="415" w:author="Grant Lowe" w:date="2020-10-15T18:05:00Z">
        <w:r w:rsidRPr="00903F6A">
          <w:rPr>
            <w:rFonts w:ascii="Arial" w:hAnsi="Arial" w:cs="Arial"/>
          </w:rPr>
          <w:t>The credit administration system includes:</w:t>
        </w:r>
      </w:ins>
    </w:p>
    <w:p w14:paraId="0C45DEDB" w14:textId="5FA8DA20" w:rsidR="00903F6A" w:rsidRPr="00903F6A" w:rsidRDefault="00903F6A" w:rsidP="009A37E5">
      <w:pPr>
        <w:pStyle w:val="ListParagraph"/>
        <w:numPr>
          <w:ilvl w:val="0"/>
          <w:numId w:val="48"/>
        </w:numPr>
        <w:spacing w:before="0" w:after="0" w:line="360" w:lineRule="auto"/>
        <w:ind w:left="567" w:hanging="425"/>
        <w:jc w:val="left"/>
        <w:rPr>
          <w:ins w:id="416" w:author="Grant Lowe" w:date="2020-10-16T14:27:00Z"/>
          <w:rFonts w:ascii="Arial" w:hAnsi="Arial" w:cs="Arial"/>
        </w:rPr>
      </w:pPr>
      <w:ins w:id="417" w:author="Grant Lowe" w:date="2020-10-16T14:27:00Z">
        <w:r w:rsidRPr="00903F6A">
          <w:rPr>
            <w:rFonts w:ascii="Arial" w:hAnsi="Arial" w:cs="Arial"/>
          </w:rPr>
          <w:t>Monitoring</w:t>
        </w:r>
      </w:ins>
      <w:ins w:id="418" w:author="Grant Lowe" w:date="2020-10-16T14:28:00Z">
        <w:r>
          <w:rPr>
            <w:rFonts w:ascii="Arial" w:hAnsi="Arial" w:cs="Arial"/>
          </w:rPr>
          <w:t xml:space="preserve"> and ensuring </w:t>
        </w:r>
      </w:ins>
      <w:ins w:id="419" w:author="Grant Lowe" w:date="2020-10-16T14:29:00Z">
        <w:r>
          <w:rPr>
            <w:rFonts w:ascii="Arial" w:hAnsi="Arial" w:cs="Arial"/>
          </w:rPr>
          <w:t xml:space="preserve">compliance with </w:t>
        </w:r>
      </w:ins>
      <w:ins w:id="420" w:author="Grant Lowe" w:date="2020-10-16T14:28:00Z">
        <w:r>
          <w:rPr>
            <w:rFonts w:ascii="Arial" w:hAnsi="Arial" w:cs="Arial"/>
          </w:rPr>
          <w:t>all Credit policies, processes and procedures;</w:t>
        </w:r>
      </w:ins>
      <w:ins w:id="421" w:author="Grant Lowe" w:date="2020-10-16T14:27:00Z">
        <w:r w:rsidRPr="00903F6A">
          <w:rPr>
            <w:rFonts w:ascii="Arial" w:hAnsi="Arial" w:cs="Arial"/>
          </w:rPr>
          <w:t xml:space="preserve"> </w:t>
        </w:r>
      </w:ins>
    </w:p>
    <w:p w14:paraId="3E1C5C20" w14:textId="76051109" w:rsidR="004569CC" w:rsidRPr="004569CC" w:rsidRDefault="004569CC" w:rsidP="009A37E5">
      <w:pPr>
        <w:pStyle w:val="ListParagraph"/>
        <w:numPr>
          <w:ilvl w:val="0"/>
          <w:numId w:val="48"/>
        </w:numPr>
        <w:spacing w:before="0" w:after="0" w:line="360" w:lineRule="auto"/>
        <w:ind w:left="567" w:hanging="425"/>
        <w:jc w:val="left"/>
        <w:rPr>
          <w:ins w:id="422" w:author="Grant Lowe" w:date="2020-10-15T18:05:00Z"/>
          <w:rFonts w:ascii="Arial" w:hAnsi="Arial" w:cs="Arial"/>
          <w:b/>
        </w:rPr>
      </w:pPr>
      <w:ins w:id="423" w:author="Grant Lowe" w:date="2020-10-15T18:05:00Z">
        <w:r w:rsidRPr="00903F6A">
          <w:rPr>
            <w:rFonts w:ascii="Arial" w:hAnsi="Arial" w:cs="Arial"/>
          </w:rPr>
          <w:t>Monitoring the condition</w:t>
        </w:r>
        <w:r w:rsidRPr="004569CC">
          <w:rPr>
            <w:rFonts w:ascii="Arial" w:hAnsi="Arial" w:cs="Arial"/>
          </w:rPr>
          <w:t xml:space="preserve"> of individual credits, including </w:t>
        </w:r>
      </w:ins>
      <w:ins w:id="424" w:author="Grant Lowe" w:date="2020-10-16T14:30:00Z">
        <w:r w:rsidR="00903F6A">
          <w:rPr>
            <w:rFonts w:ascii="Arial" w:hAnsi="Arial" w:cs="Arial"/>
          </w:rPr>
          <w:t xml:space="preserve">compliance with legal documentation and </w:t>
        </w:r>
      </w:ins>
      <w:ins w:id="425" w:author="Grant Lowe" w:date="2020-10-15T18:05:00Z">
        <w:r w:rsidRPr="004569CC">
          <w:rPr>
            <w:rFonts w:ascii="Arial" w:hAnsi="Arial" w:cs="Arial"/>
          </w:rPr>
          <w:t>determining the adequacy of provisions and reserves</w:t>
        </w:r>
      </w:ins>
      <w:ins w:id="426" w:author="Grant Lowe" w:date="2020-10-16T14:28:00Z">
        <w:r w:rsidR="00903F6A">
          <w:rPr>
            <w:rFonts w:ascii="Arial" w:hAnsi="Arial" w:cs="Arial"/>
          </w:rPr>
          <w:t>;</w:t>
        </w:r>
      </w:ins>
      <w:ins w:id="427" w:author="Grant Lowe" w:date="2020-10-15T18:05:00Z">
        <w:r w:rsidRPr="004569CC">
          <w:rPr>
            <w:rFonts w:ascii="Arial" w:hAnsi="Arial" w:cs="Arial"/>
          </w:rPr>
          <w:t xml:space="preserve"> </w:t>
        </w:r>
      </w:ins>
    </w:p>
    <w:p w14:paraId="61070CE4" w14:textId="1D9D9CED" w:rsidR="004569CC" w:rsidRPr="004569CC" w:rsidRDefault="004569CC" w:rsidP="009A37E5">
      <w:pPr>
        <w:pStyle w:val="ListParagraph"/>
        <w:numPr>
          <w:ilvl w:val="0"/>
          <w:numId w:val="48"/>
        </w:numPr>
        <w:spacing w:before="0" w:after="0" w:line="360" w:lineRule="auto"/>
        <w:ind w:left="567" w:hanging="425"/>
        <w:jc w:val="left"/>
        <w:rPr>
          <w:ins w:id="428" w:author="Grant Lowe" w:date="2020-10-15T18:05:00Z"/>
          <w:rFonts w:ascii="Arial" w:hAnsi="Arial" w:cs="Arial"/>
          <w:b/>
        </w:rPr>
      </w:pPr>
      <w:ins w:id="429" w:author="Grant Lowe" w:date="2020-10-15T18:05:00Z">
        <w:r w:rsidRPr="004569CC">
          <w:rPr>
            <w:rFonts w:ascii="Arial" w:hAnsi="Arial" w:cs="Arial"/>
          </w:rPr>
          <w:t>Developing and utilis</w:t>
        </w:r>
        <w:r>
          <w:rPr>
            <w:rFonts w:ascii="Arial" w:hAnsi="Arial" w:cs="Arial"/>
          </w:rPr>
          <w:t>ing</w:t>
        </w:r>
        <w:r w:rsidRPr="004569CC">
          <w:rPr>
            <w:rFonts w:ascii="Arial" w:hAnsi="Arial" w:cs="Arial"/>
          </w:rPr>
          <w:t xml:space="preserve"> an internal risk rating system in managing credit risk. The rating system </w:t>
        </w:r>
        <w:r>
          <w:rPr>
            <w:rFonts w:ascii="Arial" w:hAnsi="Arial" w:cs="Arial"/>
          </w:rPr>
          <w:t>is provided by HO and is</w:t>
        </w:r>
        <w:r w:rsidRPr="004569CC">
          <w:rPr>
            <w:rFonts w:ascii="Arial" w:hAnsi="Arial" w:cs="Arial"/>
          </w:rPr>
          <w:t xml:space="preserve"> consistent with the nature, size and complexity of a bank’s activities</w:t>
        </w:r>
      </w:ins>
      <w:ins w:id="430" w:author="Grant Lowe" w:date="2020-10-16T14:28:00Z">
        <w:r w:rsidR="00903F6A">
          <w:rPr>
            <w:rFonts w:ascii="Arial" w:hAnsi="Arial" w:cs="Arial"/>
          </w:rPr>
          <w:t xml:space="preserve">; </w:t>
        </w:r>
      </w:ins>
    </w:p>
    <w:p w14:paraId="4299F7BB" w14:textId="77777777" w:rsidR="00903F6A" w:rsidRPr="00903F6A" w:rsidRDefault="004569CC" w:rsidP="009A37E5">
      <w:pPr>
        <w:pStyle w:val="ListParagraph"/>
        <w:numPr>
          <w:ilvl w:val="0"/>
          <w:numId w:val="48"/>
        </w:numPr>
        <w:spacing w:before="0" w:after="0" w:line="360" w:lineRule="auto"/>
        <w:ind w:left="567" w:hanging="425"/>
        <w:jc w:val="left"/>
        <w:rPr>
          <w:ins w:id="431" w:author="Grant Lowe" w:date="2020-10-16T14:30:00Z"/>
          <w:rFonts w:ascii="Arial" w:hAnsi="Arial" w:cs="Arial"/>
          <w:b/>
        </w:rPr>
      </w:pPr>
      <w:ins w:id="432" w:author="Grant Lowe" w:date="2020-10-15T18:05:00Z">
        <w:r>
          <w:rPr>
            <w:rFonts w:ascii="Arial" w:hAnsi="Arial" w:cs="Arial"/>
          </w:rPr>
          <w:t>I</w:t>
        </w:r>
        <w:r w:rsidRPr="004569CC">
          <w:rPr>
            <w:rFonts w:ascii="Arial" w:hAnsi="Arial" w:cs="Arial"/>
          </w:rPr>
          <w:t xml:space="preserve">nformation systems and analytical techniques </w:t>
        </w:r>
        <w:r>
          <w:rPr>
            <w:rFonts w:ascii="Arial" w:hAnsi="Arial" w:cs="Arial"/>
          </w:rPr>
          <w:t xml:space="preserve">are in place </w:t>
        </w:r>
        <w:r w:rsidRPr="004569CC">
          <w:rPr>
            <w:rFonts w:ascii="Arial" w:hAnsi="Arial" w:cs="Arial"/>
          </w:rPr>
          <w:t>that enable</w:t>
        </w:r>
        <w:r>
          <w:rPr>
            <w:rFonts w:ascii="Arial" w:hAnsi="Arial" w:cs="Arial"/>
          </w:rPr>
          <w:t>s</w:t>
        </w:r>
        <w:r w:rsidRPr="004569CC">
          <w:rPr>
            <w:rFonts w:ascii="Arial" w:hAnsi="Arial" w:cs="Arial"/>
          </w:rPr>
          <w:t xml:space="preserve"> management to measure the credit risk inherent in all on- and off-balance sheet activities. The management information system should provide adequate information on the composition of the credit portfolio, including identification of any concentrations of risk</w:t>
        </w:r>
      </w:ins>
      <w:ins w:id="433" w:author="Grant Lowe" w:date="2020-10-16T14:30:00Z">
        <w:r w:rsidR="00903F6A">
          <w:rPr>
            <w:rFonts w:ascii="Arial" w:hAnsi="Arial" w:cs="Arial"/>
          </w:rPr>
          <w:t xml:space="preserve">; and </w:t>
        </w:r>
      </w:ins>
    </w:p>
    <w:p w14:paraId="66867BCA" w14:textId="2D8F637E" w:rsidR="004569CC" w:rsidRPr="004569CC" w:rsidRDefault="00903F6A" w:rsidP="009A37E5">
      <w:pPr>
        <w:pStyle w:val="ListParagraph"/>
        <w:numPr>
          <w:ilvl w:val="0"/>
          <w:numId w:val="48"/>
        </w:numPr>
        <w:spacing w:before="0" w:after="0" w:line="360" w:lineRule="auto"/>
        <w:ind w:left="567" w:hanging="425"/>
        <w:jc w:val="left"/>
        <w:rPr>
          <w:ins w:id="434" w:author="Grant Lowe" w:date="2020-10-15T18:05:00Z"/>
          <w:rFonts w:ascii="Arial" w:hAnsi="Arial" w:cs="Arial"/>
          <w:b/>
        </w:rPr>
      </w:pPr>
      <w:ins w:id="435" w:author="Grant Lowe" w:date="2020-10-16T14:30:00Z">
        <w:r>
          <w:rPr>
            <w:rFonts w:ascii="Arial" w:hAnsi="Arial" w:cs="Arial"/>
          </w:rPr>
          <w:t>Monitoring</w:t>
        </w:r>
      </w:ins>
      <w:ins w:id="436" w:author="Grant Lowe" w:date="2020-10-16T14:35:00Z">
        <w:r>
          <w:rPr>
            <w:rFonts w:ascii="Arial" w:hAnsi="Arial" w:cs="Arial"/>
          </w:rPr>
          <w:t xml:space="preserve"> of applicable laws and regulations to ensure Credit policies are</w:t>
        </w:r>
      </w:ins>
      <w:ins w:id="437" w:author="Grant Lowe" w:date="2020-10-16T14:36:00Z">
        <w:r>
          <w:rPr>
            <w:rFonts w:ascii="Arial" w:hAnsi="Arial" w:cs="Arial"/>
          </w:rPr>
          <w:t xml:space="preserve"> up to date</w:t>
        </w:r>
      </w:ins>
      <w:ins w:id="438" w:author="Grant Lowe" w:date="2020-10-15T18:05:00Z">
        <w:r w:rsidR="004569CC" w:rsidRPr="004569CC">
          <w:rPr>
            <w:rFonts w:ascii="Arial" w:hAnsi="Arial" w:cs="Arial"/>
          </w:rPr>
          <w:t xml:space="preserve">. </w:t>
        </w:r>
      </w:ins>
    </w:p>
    <w:p w14:paraId="626ACA22" w14:textId="77777777" w:rsidR="008D0F5B" w:rsidRDefault="008D0F5B" w:rsidP="009A37E5">
      <w:pPr>
        <w:spacing w:before="0" w:after="0" w:line="360" w:lineRule="auto"/>
        <w:jc w:val="left"/>
        <w:rPr>
          <w:rFonts w:ascii="Arial" w:hAnsi="Arial" w:cs="Arial"/>
          <w:b/>
        </w:rPr>
      </w:pPr>
    </w:p>
    <w:p w14:paraId="01026E66" w14:textId="77777777" w:rsidR="00080156" w:rsidRDefault="00080156" w:rsidP="009A37E5">
      <w:pPr>
        <w:spacing w:before="0" w:after="0" w:line="360" w:lineRule="auto"/>
        <w:jc w:val="left"/>
        <w:rPr>
          <w:ins w:id="439" w:author="Grant Lowe" w:date="2020-10-15T17:26:00Z"/>
          <w:rFonts w:ascii="Arial" w:hAnsi="Arial" w:cs="Arial"/>
          <w:b/>
        </w:rPr>
      </w:pPr>
    </w:p>
    <w:p w14:paraId="0A1C4EE7" w14:textId="6ECF704E" w:rsidR="00A6604E" w:rsidRPr="00092937" w:rsidRDefault="00092937" w:rsidP="009A37E5">
      <w:pPr>
        <w:spacing w:before="0" w:after="0" w:line="360" w:lineRule="auto"/>
        <w:jc w:val="left"/>
        <w:rPr>
          <w:rFonts w:ascii="Arial" w:hAnsi="Arial" w:cs="Arial"/>
          <w:b/>
        </w:rPr>
      </w:pPr>
      <w:r w:rsidRPr="00092937">
        <w:rPr>
          <w:rFonts w:ascii="Arial" w:hAnsi="Arial" w:cs="Arial"/>
          <w:b/>
        </w:rPr>
        <w:t xml:space="preserve">Credit </w:t>
      </w:r>
      <w:ins w:id="440" w:author="Grant Lowe" w:date="2020-10-15T17:26:00Z">
        <w:r w:rsidR="00786A54">
          <w:rPr>
            <w:rFonts w:ascii="Arial" w:hAnsi="Arial" w:cs="Arial"/>
            <w:b/>
          </w:rPr>
          <w:t xml:space="preserve">Exposure </w:t>
        </w:r>
      </w:ins>
      <w:r w:rsidRPr="00092937">
        <w:rPr>
          <w:rFonts w:ascii="Arial" w:hAnsi="Arial" w:cs="Arial"/>
          <w:b/>
        </w:rPr>
        <w:t>Monitoring</w:t>
      </w:r>
    </w:p>
    <w:p w14:paraId="74F404CF" w14:textId="6DF87ACB" w:rsidR="00BB5114" w:rsidRDefault="00092937" w:rsidP="009A37E5">
      <w:pPr>
        <w:spacing w:before="0" w:after="0" w:line="360" w:lineRule="auto"/>
        <w:jc w:val="left"/>
        <w:rPr>
          <w:rFonts w:ascii="Arial" w:hAnsi="Arial" w:cs="Arial"/>
        </w:rPr>
      </w:pPr>
      <w:r>
        <w:rPr>
          <w:rFonts w:ascii="Arial" w:hAnsi="Arial" w:cs="Arial"/>
        </w:rPr>
        <w:t xml:space="preserve">Credit exposures </w:t>
      </w:r>
      <w:del w:id="441" w:author="Grant Lowe" w:date="2020-10-15T18:04:00Z">
        <w:r w:rsidDel="004569CC">
          <w:rPr>
            <w:rFonts w:ascii="Arial" w:hAnsi="Arial" w:cs="Arial"/>
          </w:rPr>
          <w:delText>will be</w:delText>
        </w:r>
      </w:del>
      <w:ins w:id="442" w:author="Grant Lowe" w:date="2020-10-15T18:04:00Z">
        <w:r w:rsidR="004569CC">
          <w:rPr>
            <w:rFonts w:ascii="Arial" w:hAnsi="Arial" w:cs="Arial"/>
          </w:rPr>
          <w:t>are</w:t>
        </w:r>
      </w:ins>
      <w:r>
        <w:rPr>
          <w:rFonts w:ascii="Arial" w:hAnsi="Arial" w:cs="Arial"/>
        </w:rPr>
        <w:t xml:space="preserve"> monitored daily against approved limits</w:t>
      </w:r>
      <w:r w:rsidR="00EE31AA">
        <w:rPr>
          <w:rFonts w:ascii="Arial" w:hAnsi="Arial" w:cs="Arial"/>
        </w:rPr>
        <w:t xml:space="preserve"> and reported, at least weekly, to the Credit Committee members, Business Development and Financial Market departments</w:t>
      </w:r>
      <w:r>
        <w:rPr>
          <w:rFonts w:ascii="Arial" w:hAnsi="Arial" w:cs="Arial"/>
        </w:rPr>
        <w:t xml:space="preserve">. </w:t>
      </w:r>
    </w:p>
    <w:p w14:paraId="757DC2F7" w14:textId="77777777" w:rsidR="00BB5114" w:rsidRDefault="00BB5114" w:rsidP="009A37E5">
      <w:pPr>
        <w:spacing w:before="0" w:after="0" w:line="360" w:lineRule="auto"/>
        <w:jc w:val="left"/>
        <w:rPr>
          <w:rFonts w:ascii="Arial" w:hAnsi="Arial" w:cs="Arial"/>
        </w:rPr>
      </w:pPr>
    </w:p>
    <w:p w14:paraId="76FCBB8F" w14:textId="50695F67" w:rsidR="00BB5114" w:rsidRPr="00092937" w:rsidRDefault="00092937" w:rsidP="009A37E5">
      <w:pPr>
        <w:spacing w:before="0" w:after="0" w:line="360" w:lineRule="auto"/>
        <w:jc w:val="left"/>
        <w:rPr>
          <w:rFonts w:ascii="Arial" w:hAnsi="Arial" w:cs="Arial"/>
        </w:rPr>
      </w:pPr>
      <w:r>
        <w:rPr>
          <w:rFonts w:ascii="Arial" w:hAnsi="Arial" w:cs="Arial"/>
        </w:rPr>
        <w:t>Any credit limit breaches will be treated as a serious event and must be reported to the CRO.</w:t>
      </w:r>
      <w:r w:rsidR="00BB5114">
        <w:rPr>
          <w:rFonts w:ascii="Arial" w:hAnsi="Arial" w:cs="Arial"/>
        </w:rPr>
        <w:t xml:space="preserve"> I</w:t>
      </w:r>
      <w:r w:rsidR="0006187B">
        <w:rPr>
          <w:rFonts w:ascii="Arial" w:hAnsi="Arial" w:cs="Arial"/>
        </w:rPr>
        <w:t>n the case of a breach</w:t>
      </w:r>
      <w:r w:rsidR="00BB5114">
        <w:rPr>
          <w:rFonts w:ascii="Arial" w:hAnsi="Arial" w:cs="Arial"/>
        </w:rPr>
        <w:t>, r</w:t>
      </w:r>
      <w:r>
        <w:rPr>
          <w:rFonts w:ascii="Arial" w:hAnsi="Arial" w:cs="Arial"/>
        </w:rPr>
        <w:t>isk department will work with the risk owner to determine</w:t>
      </w:r>
      <w:r w:rsidR="00BB5114">
        <w:rPr>
          <w:rFonts w:ascii="Arial" w:hAnsi="Arial" w:cs="Arial"/>
        </w:rPr>
        <w:t xml:space="preserve"> the reason for breach, rectification and approval authority. </w:t>
      </w:r>
    </w:p>
    <w:p w14:paraId="5047E2FA" w14:textId="77777777" w:rsidR="004569CC" w:rsidRDefault="004569CC" w:rsidP="00823164">
      <w:pPr>
        <w:spacing w:before="0" w:after="0" w:line="360" w:lineRule="auto"/>
        <w:rPr>
          <w:rFonts w:ascii="Arial" w:hAnsi="Arial" w:cs="Arial"/>
          <w:b/>
        </w:rPr>
      </w:pPr>
    </w:p>
    <w:p w14:paraId="00688B7A" w14:textId="1052D435" w:rsidR="00823164" w:rsidRPr="00823164" w:rsidRDefault="00823164" w:rsidP="00823164">
      <w:pPr>
        <w:spacing w:before="0" w:after="0" w:line="360" w:lineRule="auto"/>
        <w:rPr>
          <w:rFonts w:ascii="Arial" w:hAnsi="Arial" w:cs="Arial"/>
          <w:b/>
        </w:rPr>
      </w:pPr>
      <w:r w:rsidRPr="00823164">
        <w:rPr>
          <w:rFonts w:ascii="Arial" w:hAnsi="Arial" w:cs="Arial"/>
          <w:b/>
        </w:rPr>
        <w:t>Reporting of Breaches</w:t>
      </w:r>
    </w:p>
    <w:p w14:paraId="37779456" w14:textId="77777777" w:rsidR="00EE31AA" w:rsidRDefault="00823164" w:rsidP="00B27979">
      <w:pPr>
        <w:spacing w:before="0" w:after="0" w:line="360" w:lineRule="auto"/>
        <w:jc w:val="left"/>
        <w:rPr>
          <w:rFonts w:ascii="Arial" w:hAnsi="Arial" w:cs="Arial"/>
        </w:rPr>
      </w:pPr>
      <w:r w:rsidRPr="00B27979">
        <w:rPr>
          <w:rFonts w:ascii="Arial" w:hAnsi="Arial" w:cs="Arial"/>
        </w:rPr>
        <w:t xml:space="preserve">A breach is where activities are undertaken in a manner which is not compliant with the requirements set out in this policy and underlying documentation, such as generating an exposure that is higher than the approved limits. If an individual becomes aware of a breach, they must notify the Risk department immediately. </w:t>
      </w:r>
    </w:p>
    <w:p w14:paraId="06628E06" w14:textId="77777777" w:rsidR="00EE31AA" w:rsidRDefault="00EE31AA" w:rsidP="00B27979">
      <w:pPr>
        <w:spacing w:before="0" w:after="0" w:line="360" w:lineRule="auto"/>
        <w:jc w:val="left"/>
        <w:rPr>
          <w:rFonts w:ascii="Arial" w:hAnsi="Arial" w:cs="Arial"/>
        </w:rPr>
      </w:pPr>
    </w:p>
    <w:p w14:paraId="579EDE82" w14:textId="5BE38089" w:rsidR="001A6C82" w:rsidRDefault="00823164" w:rsidP="00B27979">
      <w:pPr>
        <w:spacing w:before="0" w:after="0" w:line="360" w:lineRule="auto"/>
        <w:jc w:val="left"/>
        <w:rPr>
          <w:rFonts w:ascii="Arial" w:hAnsi="Arial" w:cs="Arial"/>
        </w:rPr>
      </w:pPr>
      <w:r w:rsidRPr="00B27979">
        <w:rPr>
          <w:rFonts w:ascii="Arial" w:hAnsi="Arial" w:cs="Arial"/>
        </w:rPr>
        <w:t xml:space="preserve">At the point of an audit being conducted in respect of any department, it is the responsibility of Internal Audit to inform the Risk department of any breaches identified in compliance with the terms of the Credit </w:t>
      </w:r>
      <w:r>
        <w:rPr>
          <w:rFonts w:ascii="Arial" w:hAnsi="Arial" w:cs="Arial"/>
        </w:rPr>
        <w:t xml:space="preserve">Risk </w:t>
      </w:r>
      <w:r w:rsidRPr="00B27979">
        <w:rPr>
          <w:rFonts w:ascii="Arial" w:hAnsi="Arial" w:cs="Arial"/>
        </w:rPr>
        <w:t xml:space="preserve">Policy. Furthermore, any breaches in respect of subject matter covered within this policy documents identified as part of the Branch’s Compliance Monitoring Programme will be escalated to the </w:t>
      </w:r>
      <w:proofErr w:type="spellStart"/>
      <w:r w:rsidRPr="00B27979">
        <w:rPr>
          <w:rFonts w:ascii="Arial" w:hAnsi="Arial" w:cs="Arial"/>
        </w:rPr>
        <w:t>ARCo</w:t>
      </w:r>
      <w:proofErr w:type="spellEnd"/>
      <w:r w:rsidRPr="00B27979">
        <w:rPr>
          <w:rFonts w:ascii="Arial" w:hAnsi="Arial" w:cs="Arial"/>
        </w:rPr>
        <w:t>.</w:t>
      </w:r>
      <w:r w:rsidR="000C2788">
        <w:rPr>
          <w:rFonts w:ascii="Arial" w:hAnsi="Arial" w:cs="Arial"/>
        </w:rPr>
        <w:t xml:space="preserve"> </w:t>
      </w:r>
      <w:r w:rsidR="00BB5114">
        <w:rPr>
          <w:rFonts w:ascii="Arial" w:hAnsi="Arial" w:cs="Arial"/>
        </w:rPr>
        <w:t xml:space="preserve">Credit </w:t>
      </w:r>
      <w:r w:rsidR="00D27CAE" w:rsidRPr="00B27979">
        <w:rPr>
          <w:rFonts w:ascii="Arial" w:hAnsi="Arial" w:cs="Arial"/>
        </w:rPr>
        <w:t xml:space="preserve">Portfolio </w:t>
      </w:r>
      <w:r w:rsidR="001A6C82" w:rsidRPr="00B27979">
        <w:rPr>
          <w:rFonts w:ascii="Arial" w:hAnsi="Arial" w:cs="Arial"/>
        </w:rPr>
        <w:t xml:space="preserve">reviews </w:t>
      </w:r>
      <w:r w:rsidR="00BB5114">
        <w:rPr>
          <w:rFonts w:ascii="Arial" w:hAnsi="Arial" w:cs="Arial"/>
        </w:rPr>
        <w:t>will</w:t>
      </w:r>
      <w:r w:rsidR="00BB5114" w:rsidRPr="00B27979">
        <w:rPr>
          <w:rFonts w:ascii="Arial" w:hAnsi="Arial" w:cs="Arial"/>
        </w:rPr>
        <w:t xml:space="preserve"> </w:t>
      </w:r>
      <w:r w:rsidR="001A6C82" w:rsidRPr="00B27979">
        <w:rPr>
          <w:rFonts w:ascii="Arial" w:hAnsi="Arial" w:cs="Arial"/>
        </w:rPr>
        <w:t xml:space="preserve">be submitted by the </w:t>
      </w:r>
      <w:r w:rsidR="008D0F5B">
        <w:rPr>
          <w:rFonts w:ascii="Arial" w:hAnsi="Arial" w:cs="Arial"/>
        </w:rPr>
        <w:t>RMD</w:t>
      </w:r>
      <w:r w:rsidR="00BB5114">
        <w:rPr>
          <w:rFonts w:ascii="Arial" w:hAnsi="Arial" w:cs="Arial"/>
        </w:rPr>
        <w:t xml:space="preserve"> to the </w:t>
      </w:r>
      <w:proofErr w:type="spellStart"/>
      <w:r w:rsidR="00BB5114">
        <w:rPr>
          <w:rFonts w:ascii="Arial" w:hAnsi="Arial" w:cs="Arial"/>
        </w:rPr>
        <w:t>CCo</w:t>
      </w:r>
      <w:proofErr w:type="spellEnd"/>
      <w:r w:rsidR="00BB5114">
        <w:rPr>
          <w:rFonts w:ascii="Arial" w:hAnsi="Arial" w:cs="Arial"/>
        </w:rPr>
        <w:t xml:space="preserve"> and </w:t>
      </w:r>
      <w:proofErr w:type="spellStart"/>
      <w:r w:rsidR="00BB5114">
        <w:rPr>
          <w:rFonts w:ascii="Arial" w:hAnsi="Arial" w:cs="Arial"/>
        </w:rPr>
        <w:t>ManCo</w:t>
      </w:r>
      <w:proofErr w:type="spellEnd"/>
      <w:r w:rsidR="00BB5114">
        <w:rPr>
          <w:rFonts w:ascii="Arial" w:hAnsi="Arial" w:cs="Arial"/>
        </w:rPr>
        <w:t xml:space="preserve"> monthly.</w:t>
      </w:r>
      <w:r w:rsidR="001A6C82" w:rsidRPr="00B27979">
        <w:rPr>
          <w:rFonts w:ascii="Arial" w:hAnsi="Arial" w:cs="Arial"/>
        </w:rPr>
        <w:t xml:space="preserve"> </w:t>
      </w:r>
    </w:p>
    <w:p w14:paraId="64EDED20" w14:textId="77777777" w:rsidR="009A37E5" w:rsidRDefault="009A37E5" w:rsidP="00701D20">
      <w:pPr>
        <w:spacing w:before="0" w:after="0" w:line="360" w:lineRule="auto"/>
        <w:jc w:val="left"/>
        <w:rPr>
          <w:rFonts w:ascii="Arial" w:hAnsi="Arial" w:cs="Arial"/>
          <w:b/>
          <w:color w:val="FF0000"/>
        </w:rPr>
      </w:pPr>
    </w:p>
    <w:p w14:paraId="7B43F860" w14:textId="77777777" w:rsidR="00701D20" w:rsidRPr="007536D4" w:rsidRDefault="00701D20" w:rsidP="00701D20">
      <w:pPr>
        <w:spacing w:before="0" w:after="0" w:line="360" w:lineRule="auto"/>
        <w:jc w:val="left"/>
        <w:rPr>
          <w:rFonts w:ascii="Arial" w:hAnsi="Arial" w:cs="Arial"/>
          <w:b/>
          <w:color w:val="FF0000"/>
        </w:rPr>
      </w:pPr>
      <w:r w:rsidRPr="007536D4">
        <w:rPr>
          <w:rFonts w:ascii="Arial" w:hAnsi="Arial" w:cs="Arial"/>
          <w:b/>
          <w:color w:val="FF0000"/>
        </w:rPr>
        <w:t xml:space="preserve">Early warning Signals </w:t>
      </w:r>
    </w:p>
    <w:p w14:paraId="799C6891" w14:textId="59AD63C7" w:rsidR="00701D20" w:rsidRDefault="00701D20" w:rsidP="00701D20">
      <w:pPr>
        <w:spacing w:before="0" w:after="0" w:line="360" w:lineRule="auto"/>
        <w:jc w:val="left"/>
        <w:rPr>
          <w:rFonts w:ascii="Arial" w:hAnsi="Arial" w:cs="Arial"/>
          <w:color w:val="FF0000"/>
        </w:rPr>
      </w:pPr>
      <w:r>
        <w:rPr>
          <w:rFonts w:ascii="Arial" w:hAnsi="Arial" w:cs="Arial"/>
          <w:color w:val="FF0000"/>
        </w:rPr>
        <w:t>Using the methodology developed by HO, even though some aspects may not b</w:t>
      </w:r>
      <w:r w:rsidR="0012587D">
        <w:rPr>
          <w:rFonts w:ascii="Arial" w:hAnsi="Arial" w:cs="Arial"/>
          <w:color w:val="FF0000"/>
        </w:rPr>
        <w:t>e applicable, both BD and RMD will manage</w:t>
      </w:r>
      <w:r>
        <w:rPr>
          <w:rFonts w:ascii="Arial" w:hAnsi="Arial" w:cs="Arial"/>
          <w:color w:val="FF0000"/>
        </w:rPr>
        <w:t xml:space="preserve"> and monitor the loan book using the following tools:</w:t>
      </w:r>
    </w:p>
    <w:p w14:paraId="00647FE3" w14:textId="77777777" w:rsidR="00701D20" w:rsidRDefault="00701D20" w:rsidP="00701D20">
      <w:pPr>
        <w:spacing w:before="0" w:after="0" w:line="360" w:lineRule="auto"/>
        <w:jc w:val="left"/>
        <w:rPr>
          <w:rFonts w:ascii="Arial" w:hAnsi="Arial" w:cs="Arial"/>
          <w:color w:val="FF0000"/>
        </w:rPr>
      </w:pPr>
    </w:p>
    <w:p w14:paraId="2A8AC8A9" w14:textId="77777777" w:rsidR="00701D20" w:rsidRDefault="00701D20" w:rsidP="00701D20">
      <w:pPr>
        <w:spacing w:before="0" w:after="0" w:line="360" w:lineRule="auto"/>
        <w:jc w:val="left"/>
        <w:rPr>
          <w:rFonts w:ascii="Arial" w:hAnsi="Arial" w:cs="Arial"/>
          <w:color w:val="FF0000"/>
        </w:rPr>
      </w:pPr>
      <w:r>
        <w:rPr>
          <w:rFonts w:ascii="Arial" w:hAnsi="Arial" w:cs="Arial"/>
          <w:color w:val="FF0000"/>
        </w:rPr>
        <w:t xml:space="preserve">Depending on </w:t>
      </w:r>
      <w:r w:rsidRPr="0088414E">
        <w:rPr>
          <w:rFonts w:ascii="Arial" w:hAnsi="Arial" w:cs="Arial"/>
          <w:color w:val="FF0000"/>
        </w:rPr>
        <w:t xml:space="preserve">the severity of risk warning signals and the impact on the safety of bank assets, the alerts are divided into three levels: </w:t>
      </w:r>
    </w:p>
    <w:p w14:paraId="2AC647A6" w14:textId="77777777" w:rsidR="00CD0A5A" w:rsidRPr="0088414E" w:rsidRDefault="00CD0A5A" w:rsidP="00701D20">
      <w:pPr>
        <w:spacing w:before="0" w:after="0" w:line="360" w:lineRule="auto"/>
        <w:jc w:val="left"/>
        <w:rPr>
          <w:rFonts w:ascii="Arial" w:hAnsi="Arial" w:cs="Arial"/>
          <w:color w:val="FF0000"/>
        </w:rPr>
      </w:pPr>
    </w:p>
    <w:p w14:paraId="2940C0C8" w14:textId="77777777" w:rsidR="00701D20" w:rsidRPr="007536D4" w:rsidRDefault="00701D20" w:rsidP="00483D8F">
      <w:pPr>
        <w:pStyle w:val="ListParagraph"/>
        <w:numPr>
          <w:ilvl w:val="0"/>
          <w:numId w:val="45"/>
        </w:numPr>
        <w:spacing w:before="0" w:after="0" w:line="360" w:lineRule="auto"/>
        <w:ind w:left="567" w:hanging="567"/>
        <w:jc w:val="left"/>
        <w:rPr>
          <w:rFonts w:ascii="Arial" w:hAnsi="Arial" w:cs="Arial"/>
          <w:color w:val="FF0000"/>
        </w:rPr>
      </w:pPr>
      <w:r w:rsidRPr="007536D4">
        <w:rPr>
          <w:rFonts w:ascii="Arial" w:hAnsi="Arial" w:cs="Arial"/>
          <w:color w:val="FF0000"/>
          <w:u w:val="single"/>
        </w:rPr>
        <w:t>Red alert</w:t>
      </w:r>
      <w:r w:rsidRPr="007536D4">
        <w:rPr>
          <w:rFonts w:ascii="Arial" w:hAnsi="Arial" w:cs="Arial"/>
          <w:color w:val="FF0000"/>
        </w:rPr>
        <w:t xml:space="preserve"> refers to customers who are likely to caus</w:t>
      </w:r>
      <w:r>
        <w:rPr>
          <w:rFonts w:ascii="Arial" w:hAnsi="Arial" w:cs="Arial"/>
          <w:color w:val="FF0000"/>
        </w:rPr>
        <w:t>e losses to our credit assets. I</w:t>
      </w:r>
      <w:r w:rsidRPr="007536D4">
        <w:rPr>
          <w:rFonts w:ascii="Arial" w:hAnsi="Arial" w:cs="Arial"/>
          <w:color w:val="FF0000"/>
        </w:rPr>
        <w:t>n principle, customers with serious warning signs should be identified as red warning level.</w:t>
      </w:r>
    </w:p>
    <w:p w14:paraId="34308229" w14:textId="77777777" w:rsidR="00701D20" w:rsidRPr="007536D4" w:rsidRDefault="00701D20" w:rsidP="00483D8F">
      <w:pPr>
        <w:pStyle w:val="ListParagraph"/>
        <w:numPr>
          <w:ilvl w:val="0"/>
          <w:numId w:val="45"/>
        </w:numPr>
        <w:spacing w:before="0" w:after="0" w:line="360" w:lineRule="auto"/>
        <w:ind w:left="567" w:hanging="567"/>
        <w:jc w:val="left"/>
        <w:rPr>
          <w:rFonts w:ascii="Arial" w:hAnsi="Arial" w:cs="Arial"/>
          <w:color w:val="FF0000"/>
        </w:rPr>
      </w:pPr>
      <w:r w:rsidRPr="007536D4">
        <w:rPr>
          <w:rFonts w:ascii="Arial" w:hAnsi="Arial" w:cs="Arial"/>
          <w:color w:val="FF0000"/>
          <w:u w:val="single"/>
        </w:rPr>
        <w:t>Orange alert</w:t>
      </w:r>
      <w:r w:rsidRPr="007536D4">
        <w:rPr>
          <w:rFonts w:ascii="Arial" w:hAnsi="Arial" w:cs="Arial"/>
          <w:color w:val="FF0000"/>
        </w:rPr>
        <w:t xml:space="preserve"> refers to a customer whose credit assets may not be recovered normally. In principle, customers with general warning signals should be identified as orange warning level.</w:t>
      </w:r>
    </w:p>
    <w:p w14:paraId="43FE4000" w14:textId="77777777" w:rsidR="00701D20" w:rsidRPr="007536D4" w:rsidRDefault="00701D20" w:rsidP="00483D8F">
      <w:pPr>
        <w:pStyle w:val="ListParagraph"/>
        <w:numPr>
          <w:ilvl w:val="0"/>
          <w:numId w:val="45"/>
        </w:numPr>
        <w:spacing w:before="0" w:after="0" w:line="360" w:lineRule="auto"/>
        <w:ind w:left="567" w:hanging="567"/>
        <w:jc w:val="left"/>
        <w:rPr>
          <w:rFonts w:ascii="Arial" w:hAnsi="Arial" w:cs="Arial"/>
          <w:color w:val="FF0000"/>
        </w:rPr>
      </w:pPr>
      <w:r w:rsidRPr="007536D4">
        <w:rPr>
          <w:rFonts w:ascii="Arial" w:hAnsi="Arial" w:cs="Arial"/>
          <w:color w:val="FF0000"/>
          <w:u w:val="single"/>
        </w:rPr>
        <w:t>Yellow alert</w:t>
      </w:r>
      <w:r w:rsidRPr="007536D4">
        <w:rPr>
          <w:rFonts w:ascii="Arial" w:hAnsi="Arial" w:cs="Arial"/>
          <w:color w:val="FF0000"/>
        </w:rPr>
        <w:t xml:space="preserve"> refers to customers with certain risks and hidden dangers that need to be paid close attention to. In principle, customers with warning signals should be identified as yellow warning level.</w:t>
      </w:r>
    </w:p>
    <w:p w14:paraId="0BEA296D" w14:textId="77777777" w:rsidR="00701D20" w:rsidRDefault="00701D20" w:rsidP="00701D20">
      <w:pPr>
        <w:spacing w:before="0" w:after="0" w:line="360" w:lineRule="auto"/>
        <w:jc w:val="left"/>
        <w:rPr>
          <w:rFonts w:ascii="Arial" w:hAnsi="Arial" w:cs="Arial"/>
          <w:color w:val="FF0000"/>
        </w:rPr>
      </w:pPr>
    </w:p>
    <w:p w14:paraId="314403E1" w14:textId="7CAD355D" w:rsidR="00701D20" w:rsidRDefault="00701D20" w:rsidP="00701D20">
      <w:pPr>
        <w:spacing w:before="0" w:after="0" w:line="360" w:lineRule="auto"/>
        <w:jc w:val="left"/>
        <w:rPr>
          <w:rFonts w:ascii="Arial" w:hAnsi="Arial" w:cs="Arial"/>
          <w:color w:val="FF0000"/>
        </w:rPr>
      </w:pPr>
      <w:r w:rsidRPr="008D0F5B">
        <w:rPr>
          <w:rFonts w:ascii="Arial" w:hAnsi="Arial" w:cs="Arial"/>
          <w:b/>
          <w:i/>
          <w:color w:val="FF0000"/>
        </w:rPr>
        <w:t xml:space="preserve">See Appendix </w:t>
      </w:r>
      <w:r w:rsidR="009657A3">
        <w:rPr>
          <w:rFonts w:ascii="Arial" w:hAnsi="Arial" w:cs="Arial"/>
          <w:b/>
          <w:i/>
          <w:color w:val="FF0000"/>
        </w:rPr>
        <w:t xml:space="preserve">J </w:t>
      </w:r>
      <w:r>
        <w:rPr>
          <w:rFonts w:ascii="Arial" w:hAnsi="Arial" w:cs="Arial"/>
          <w:color w:val="FF0000"/>
        </w:rPr>
        <w:t>for a detailed breakdown of Early Warning indicators. In summary the following applies:</w:t>
      </w:r>
    </w:p>
    <w:p w14:paraId="19559AF1" w14:textId="77777777" w:rsidR="00701D20" w:rsidRPr="0088414E" w:rsidRDefault="00701D20" w:rsidP="00701D20">
      <w:pPr>
        <w:spacing w:before="0" w:after="0" w:line="360" w:lineRule="auto"/>
        <w:jc w:val="left"/>
        <w:rPr>
          <w:rFonts w:ascii="Arial" w:hAnsi="Arial" w:cs="Arial"/>
          <w:color w:val="FF0000"/>
        </w:rPr>
      </w:pPr>
    </w:p>
    <w:p w14:paraId="0425DEFB" w14:textId="77777777" w:rsidR="00701D20" w:rsidRDefault="00701D20" w:rsidP="00701D20">
      <w:pPr>
        <w:spacing w:before="0" w:after="0" w:line="360" w:lineRule="auto"/>
        <w:jc w:val="left"/>
        <w:rPr>
          <w:rFonts w:ascii="Arial" w:hAnsi="Arial" w:cs="Arial"/>
          <w:color w:val="FF0000"/>
        </w:rPr>
      </w:pPr>
      <w:r w:rsidRPr="0088414E">
        <w:rPr>
          <w:rFonts w:ascii="Arial" w:hAnsi="Arial" w:cs="Arial"/>
          <w:color w:val="FF0000"/>
        </w:rPr>
        <w:t xml:space="preserve">For the red alert customers, the credit </w:t>
      </w:r>
      <w:r>
        <w:rPr>
          <w:rFonts w:ascii="Arial" w:hAnsi="Arial" w:cs="Arial"/>
          <w:color w:val="FF0000"/>
        </w:rPr>
        <w:t>facility</w:t>
      </w:r>
      <w:r w:rsidRPr="0088414E">
        <w:rPr>
          <w:rFonts w:ascii="Arial" w:hAnsi="Arial" w:cs="Arial"/>
          <w:color w:val="FF0000"/>
        </w:rPr>
        <w:t xml:space="preserve"> will be frozen and other measures </w:t>
      </w:r>
      <w:r>
        <w:rPr>
          <w:rFonts w:ascii="Arial" w:hAnsi="Arial" w:cs="Arial"/>
          <w:color w:val="FF0000"/>
        </w:rPr>
        <w:t xml:space="preserve">could </w:t>
      </w:r>
      <w:r w:rsidRPr="0088414E">
        <w:rPr>
          <w:rFonts w:ascii="Arial" w:hAnsi="Arial" w:cs="Arial"/>
          <w:color w:val="FF0000"/>
        </w:rPr>
        <w:t>include: freezing the deposit account opened by the borrower in the bank (if applicable), deduction and repayment, initiating application for asset risk classification adjustment, announcing the maturity of the loan in advance, asset preservation intervention, organizing the withdrawal, etc.</w:t>
      </w:r>
    </w:p>
    <w:p w14:paraId="3BE7E4FA" w14:textId="77777777" w:rsidR="00701D20" w:rsidRPr="0088414E" w:rsidRDefault="00701D20" w:rsidP="00701D20">
      <w:pPr>
        <w:spacing w:before="0" w:after="0" w:line="360" w:lineRule="auto"/>
        <w:jc w:val="left"/>
        <w:rPr>
          <w:rFonts w:ascii="Arial" w:hAnsi="Arial" w:cs="Arial"/>
          <w:color w:val="FF0000"/>
        </w:rPr>
      </w:pPr>
    </w:p>
    <w:p w14:paraId="4A482196" w14:textId="77777777" w:rsidR="00701D20" w:rsidRDefault="00701D20" w:rsidP="00701D20">
      <w:pPr>
        <w:spacing w:before="0" w:after="0" w:line="360" w:lineRule="auto"/>
        <w:jc w:val="left"/>
        <w:rPr>
          <w:rFonts w:ascii="Arial" w:hAnsi="Arial" w:cs="Arial"/>
          <w:color w:val="FF0000"/>
        </w:rPr>
      </w:pPr>
      <w:r w:rsidRPr="0088414E">
        <w:rPr>
          <w:rFonts w:ascii="Arial" w:hAnsi="Arial" w:cs="Arial"/>
          <w:color w:val="FF0000"/>
        </w:rPr>
        <w:t xml:space="preserve">For the orange alert customers, </w:t>
      </w:r>
      <w:r>
        <w:rPr>
          <w:rFonts w:ascii="Arial" w:hAnsi="Arial" w:cs="Arial"/>
          <w:color w:val="FF0000"/>
        </w:rPr>
        <w:t xml:space="preserve">if possible </w:t>
      </w:r>
      <w:r w:rsidRPr="0088414E">
        <w:rPr>
          <w:rFonts w:ascii="Arial" w:hAnsi="Arial" w:cs="Arial"/>
          <w:color w:val="FF0000"/>
        </w:rPr>
        <w:t>conduct on-site investigation and increase the frequency of post-loan inspection</w:t>
      </w:r>
      <w:r>
        <w:rPr>
          <w:rFonts w:ascii="Arial" w:hAnsi="Arial" w:cs="Arial"/>
          <w:color w:val="FF0000"/>
        </w:rPr>
        <w:t>s/reviews</w:t>
      </w:r>
      <w:r w:rsidRPr="0088414E">
        <w:rPr>
          <w:rFonts w:ascii="Arial" w:hAnsi="Arial" w:cs="Arial"/>
          <w:color w:val="FF0000"/>
        </w:rPr>
        <w:t>. Other recommended measures include increasing collateral or guarantee against pledge</w:t>
      </w:r>
      <w:r>
        <w:rPr>
          <w:rFonts w:ascii="Arial" w:hAnsi="Arial" w:cs="Arial"/>
          <w:color w:val="FF0000"/>
        </w:rPr>
        <w:t>s</w:t>
      </w:r>
      <w:r w:rsidRPr="0088414E">
        <w:rPr>
          <w:rFonts w:ascii="Arial" w:hAnsi="Arial" w:cs="Arial"/>
          <w:color w:val="FF0000"/>
        </w:rPr>
        <w:t xml:space="preserve">, adjusting the pricing and submitting application for asset risk classification adjustment. </w:t>
      </w:r>
    </w:p>
    <w:p w14:paraId="4C3D5E5E" w14:textId="77777777" w:rsidR="00701D20" w:rsidRPr="0088414E" w:rsidRDefault="00701D20" w:rsidP="00701D20">
      <w:pPr>
        <w:spacing w:before="0" w:after="0" w:line="360" w:lineRule="auto"/>
        <w:jc w:val="left"/>
        <w:rPr>
          <w:rFonts w:ascii="Arial" w:hAnsi="Arial" w:cs="Arial"/>
          <w:color w:val="FF0000"/>
        </w:rPr>
      </w:pPr>
    </w:p>
    <w:p w14:paraId="695A250C" w14:textId="77777777" w:rsidR="00701D20" w:rsidRPr="0088414E" w:rsidRDefault="00701D20" w:rsidP="00701D20">
      <w:pPr>
        <w:spacing w:before="0" w:after="0" w:line="360" w:lineRule="auto"/>
        <w:jc w:val="left"/>
        <w:rPr>
          <w:rFonts w:ascii="Arial" w:hAnsi="Arial" w:cs="Arial"/>
          <w:color w:val="FF0000"/>
        </w:rPr>
      </w:pPr>
      <w:r w:rsidRPr="0088414E">
        <w:rPr>
          <w:rFonts w:ascii="Arial" w:hAnsi="Arial" w:cs="Arial"/>
          <w:color w:val="FF0000"/>
        </w:rPr>
        <w:t xml:space="preserve">For yellow alert customers, the proposed disposal measures include investigating and analysing the causes and </w:t>
      </w:r>
      <w:r>
        <w:rPr>
          <w:rFonts w:ascii="Arial" w:hAnsi="Arial" w:cs="Arial"/>
          <w:color w:val="FF0000"/>
        </w:rPr>
        <w:t xml:space="preserve">degree of </w:t>
      </w:r>
      <w:r w:rsidRPr="0088414E">
        <w:rPr>
          <w:rFonts w:ascii="Arial" w:hAnsi="Arial" w:cs="Arial"/>
          <w:color w:val="FF0000"/>
        </w:rPr>
        <w:t xml:space="preserve">the warning signal, strengthening the monitoring frequency, </w:t>
      </w:r>
      <w:r>
        <w:rPr>
          <w:rFonts w:ascii="Arial" w:hAnsi="Arial" w:cs="Arial"/>
          <w:color w:val="FF0000"/>
        </w:rPr>
        <w:t xml:space="preserve">monitoring </w:t>
      </w:r>
      <w:r w:rsidRPr="0088414E">
        <w:rPr>
          <w:rFonts w:ascii="Arial" w:hAnsi="Arial" w:cs="Arial"/>
          <w:color w:val="FF0000"/>
        </w:rPr>
        <w:t>capital inflow and outflow, increasing agreed withdrawal conditions, etc.</w:t>
      </w:r>
    </w:p>
    <w:p w14:paraId="424C2296" w14:textId="77777777" w:rsidR="00701D20" w:rsidRPr="0088414E" w:rsidRDefault="00701D20" w:rsidP="00701D20">
      <w:pPr>
        <w:spacing w:before="0" w:after="0" w:line="360" w:lineRule="auto"/>
        <w:jc w:val="left"/>
        <w:rPr>
          <w:rFonts w:ascii="Arial" w:hAnsi="Arial" w:cs="Arial"/>
          <w:color w:val="FF0000"/>
        </w:rPr>
      </w:pPr>
    </w:p>
    <w:p w14:paraId="7DD7BD8A" w14:textId="77777777" w:rsidR="00701D20" w:rsidRPr="0088414E" w:rsidRDefault="00701D20" w:rsidP="00701D20">
      <w:pPr>
        <w:spacing w:before="0" w:after="0" w:line="360" w:lineRule="auto"/>
        <w:jc w:val="left"/>
        <w:rPr>
          <w:rFonts w:ascii="Arial" w:hAnsi="Arial" w:cs="Arial"/>
          <w:color w:val="FF0000"/>
        </w:rPr>
      </w:pPr>
      <w:r w:rsidRPr="0088414E">
        <w:rPr>
          <w:rFonts w:ascii="Arial" w:hAnsi="Arial" w:cs="Arial"/>
          <w:color w:val="FF0000"/>
        </w:rPr>
        <w:t>The credit exposure as the matrix below.</w:t>
      </w:r>
    </w:p>
    <w:tbl>
      <w:tblPr>
        <w:tblW w:w="0" w:type="auto"/>
        <w:tblLook w:val="04A0" w:firstRow="1" w:lastRow="0" w:firstColumn="1" w:lastColumn="0" w:noHBand="0" w:noVBand="1"/>
      </w:tblPr>
      <w:tblGrid>
        <w:gridCol w:w="1056"/>
        <w:gridCol w:w="2405"/>
        <w:gridCol w:w="3192"/>
        <w:gridCol w:w="2580"/>
      </w:tblGrid>
      <w:tr w:rsidR="00701D20" w:rsidRPr="0032398B" w14:paraId="417F06E4" w14:textId="77777777" w:rsidTr="00276ACF">
        <w:trPr>
          <w:cantSplit/>
          <w:trHeight w:val="20"/>
        </w:trPr>
        <w:tc>
          <w:tcPr>
            <w:tcW w:w="1056" w:type="dxa"/>
            <w:vMerge w:val="restart"/>
            <w:tcBorders>
              <w:top w:val="single" w:sz="4" w:space="0" w:color="auto"/>
              <w:left w:val="single" w:sz="4" w:space="0" w:color="auto"/>
              <w:right w:val="single" w:sz="4" w:space="0" w:color="auto"/>
            </w:tcBorders>
            <w:shd w:val="clear" w:color="auto" w:fill="auto"/>
            <w:noWrap/>
            <w:vAlign w:val="center"/>
            <w:hideMark/>
          </w:tcPr>
          <w:p w14:paraId="588F4A4C" w14:textId="77777777" w:rsidR="00701D20" w:rsidRPr="0097553E" w:rsidRDefault="00701D20" w:rsidP="00276ACF">
            <w:pPr>
              <w:spacing w:before="0" w:after="0" w:line="240" w:lineRule="auto"/>
              <w:jc w:val="left"/>
              <w:rPr>
                <w:rFonts w:ascii="Arial" w:hAnsi="Arial" w:cs="Arial"/>
                <w:color w:val="FF0000"/>
                <w:sz w:val="20"/>
                <w:szCs w:val="20"/>
                <w:lang w:val="en-US" w:bidi="ar-SA"/>
              </w:rPr>
            </w:pPr>
            <w:r w:rsidRPr="0097553E">
              <w:rPr>
                <w:rFonts w:ascii="Arial" w:hAnsi="Arial" w:cs="Arial"/>
                <w:color w:val="FF0000"/>
                <w:sz w:val="20"/>
                <w:szCs w:val="20"/>
                <w:lang w:val="en-US" w:bidi="ar-SA"/>
              </w:rPr>
              <w:t xml:space="preserve">　</w:t>
            </w:r>
          </w:p>
          <w:p w14:paraId="0C22267F" w14:textId="77777777" w:rsidR="00701D20" w:rsidRPr="0097553E" w:rsidRDefault="00701D20" w:rsidP="00276ACF">
            <w:pPr>
              <w:spacing w:before="0" w:after="0" w:line="240" w:lineRule="auto"/>
              <w:jc w:val="left"/>
              <w:rPr>
                <w:rFonts w:ascii="Arial" w:hAnsi="Arial" w:cs="Arial"/>
                <w:color w:val="FF0000"/>
                <w:sz w:val="20"/>
                <w:szCs w:val="20"/>
                <w:lang w:val="en-US" w:bidi="ar-SA"/>
              </w:rPr>
            </w:pPr>
            <w:r w:rsidRPr="0097553E">
              <w:rPr>
                <w:rFonts w:ascii="Arial" w:hAnsi="Arial" w:cs="Arial"/>
                <w:color w:val="FF0000"/>
                <w:sz w:val="20"/>
                <w:szCs w:val="20"/>
                <w:lang w:val="en-US" w:bidi="ar-SA"/>
              </w:rPr>
              <w:t xml:space="preserve">　</w:t>
            </w:r>
          </w:p>
        </w:tc>
        <w:tc>
          <w:tcPr>
            <w:tcW w:w="8177" w:type="dxa"/>
            <w:gridSpan w:val="3"/>
            <w:tcBorders>
              <w:top w:val="single" w:sz="4" w:space="0" w:color="auto"/>
              <w:left w:val="nil"/>
              <w:bottom w:val="single" w:sz="4" w:space="0" w:color="auto"/>
              <w:right w:val="single" w:sz="4" w:space="0" w:color="auto"/>
            </w:tcBorders>
            <w:shd w:val="clear" w:color="auto" w:fill="auto"/>
            <w:noWrap/>
            <w:vAlign w:val="center"/>
            <w:hideMark/>
          </w:tcPr>
          <w:p w14:paraId="152B844C" w14:textId="77777777" w:rsidR="00701D20" w:rsidRPr="0032398B" w:rsidRDefault="00701D20" w:rsidP="00276ACF">
            <w:pPr>
              <w:spacing w:before="0" w:after="0" w:line="240" w:lineRule="auto"/>
              <w:jc w:val="center"/>
              <w:rPr>
                <w:rFonts w:ascii="Arial" w:hAnsi="Arial" w:cs="Arial"/>
                <w:color w:val="FF0000"/>
                <w:sz w:val="20"/>
                <w:szCs w:val="20"/>
                <w:lang w:val="en-US" w:bidi="ar-SA"/>
              </w:rPr>
            </w:pPr>
            <w:r w:rsidRPr="0032398B">
              <w:rPr>
                <w:rFonts w:ascii="Arial" w:hAnsi="Arial" w:cs="Arial"/>
                <w:color w:val="FF0000"/>
                <w:sz w:val="20"/>
                <w:szCs w:val="20"/>
                <w:lang w:val="en-US" w:bidi="ar-SA"/>
              </w:rPr>
              <w:t>EAD(risk exposures</w:t>
            </w:r>
            <w:r w:rsidRPr="0032398B">
              <w:rPr>
                <w:rFonts w:ascii="Arial" w:hAnsi="Arial" w:cs="Arial"/>
                <w:color w:val="FF0000"/>
                <w:sz w:val="20"/>
                <w:szCs w:val="20"/>
                <w:lang w:val="en-US" w:bidi="ar-SA"/>
              </w:rPr>
              <w:t>）</w:t>
            </w:r>
          </w:p>
        </w:tc>
      </w:tr>
      <w:tr w:rsidR="00701D20" w:rsidRPr="0032398B" w14:paraId="14B2BD9D" w14:textId="77777777" w:rsidTr="00276ACF">
        <w:trPr>
          <w:cantSplit/>
          <w:trHeight w:val="20"/>
        </w:trPr>
        <w:tc>
          <w:tcPr>
            <w:tcW w:w="1056" w:type="dxa"/>
            <w:vMerge/>
            <w:tcBorders>
              <w:left w:val="single" w:sz="4" w:space="0" w:color="auto"/>
              <w:bottom w:val="single" w:sz="4" w:space="0" w:color="auto"/>
              <w:right w:val="single" w:sz="4" w:space="0" w:color="auto"/>
            </w:tcBorders>
            <w:shd w:val="clear" w:color="auto" w:fill="auto"/>
            <w:noWrap/>
            <w:vAlign w:val="center"/>
            <w:hideMark/>
          </w:tcPr>
          <w:p w14:paraId="413823E8" w14:textId="77777777" w:rsidR="00701D20" w:rsidRPr="0097553E" w:rsidRDefault="00701D20" w:rsidP="00276ACF">
            <w:pPr>
              <w:spacing w:before="0" w:after="0" w:line="240" w:lineRule="auto"/>
              <w:jc w:val="left"/>
              <w:rPr>
                <w:rFonts w:ascii="Arial" w:hAnsi="Arial" w:cs="Arial"/>
                <w:color w:val="FF0000"/>
                <w:sz w:val="20"/>
                <w:szCs w:val="20"/>
                <w:lang w:val="en-US" w:bidi="ar-SA"/>
              </w:rPr>
            </w:pPr>
          </w:p>
        </w:tc>
        <w:tc>
          <w:tcPr>
            <w:tcW w:w="2405" w:type="dxa"/>
            <w:tcBorders>
              <w:top w:val="nil"/>
              <w:left w:val="nil"/>
              <w:bottom w:val="single" w:sz="4" w:space="0" w:color="auto"/>
              <w:right w:val="single" w:sz="4" w:space="0" w:color="auto"/>
            </w:tcBorders>
            <w:shd w:val="clear" w:color="auto" w:fill="auto"/>
            <w:noWrap/>
            <w:vAlign w:val="center"/>
            <w:hideMark/>
          </w:tcPr>
          <w:p w14:paraId="21C65546" w14:textId="77777777" w:rsidR="00701D20" w:rsidRPr="0032398B" w:rsidRDefault="00701D20" w:rsidP="00276ACF">
            <w:pPr>
              <w:spacing w:before="0" w:after="0" w:line="240" w:lineRule="auto"/>
              <w:jc w:val="center"/>
              <w:rPr>
                <w:rFonts w:ascii="Arial" w:hAnsi="Arial" w:cs="Arial"/>
                <w:color w:val="FF0000"/>
                <w:sz w:val="20"/>
                <w:szCs w:val="20"/>
                <w:lang w:val="en-US" w:bidi="ar-SA"/>
              </w:rPr>
            </w:pPr>
            <w:r w:rsidRPr="0032398B">
              <w:rPr>
                <w:rFonts w:ascii="Arial" w:hAnsi="Arial" w:cs="Arial"/>
                <w:color w:val="FF0000"/>
                <w:sz w:val="20"/>
                <w:szCs w:val="20"/>
                <w:lang w:val="en-US" w:bidi="ar-SA"/>
              </w:rPr>
              <w:t>Large</w:t>
            </w:r>
            <w:r>
              <w:rPr>
                <w:rFonts w:ascii="Arial" w:hAnsi="Arial" w:cs="Arial"/>
                <w:color w:val="FF0000"/>
                <w:sz w:val="20"/>
                <w:szCs w:val="20"/>
                <w:lang w:val="en-US" w:bidi="ar-SA"/>
              </w:rPr>
              <w:t>(EAD</w:t>
            </w:r>
            <w:r w:rsidRPr="00CE4495">
              <w:rPr>
                <w:rFonts w:ascii="Arial" w:hAnsi="Arial" w:cs="Arial" w:hint="eastAsia"/>
                <w:color w:val="FF0000"/>
                <w:sz w:val="20"/>
                <w:szCs w:val="20"/>
                <w:lang w:val="en-US" w:bidi="ar-SA"/>
              </w:rPr>
              <w:t>≥</w:t>
            </w:r>
            <w:r>
              <w:rPr>
                <w:rFonts w:ascii="Arial" w:hAnsi="Arial" w:cs="Arial" w:hint="eastAsia"/>
                <w:color w:val="FF0000"/>
                <w:sz w:val="20"/>
                <w:szCs w:val="20"/>
                <w:lang w:val="en-US" w:bidi="ar-SA"/>
              </w:rPr>
              <w:t>R</w:t>
            </w:r>
            <w:r>
              <w:rPr>
                <w:rFonts w:ascii="Arial" w:hAnsi="Arial" w:cs="Arial"/>
                <w:color w:val="FF0000"/>
                <w:sz w:val="20"/>
                <w:szCs w:val="20"/>
                <w:lang w:val="en-US" w:bidi="ar-SA"/>
              </w:rPr>
              <w:t>MB500mn)</w:t>
            </w:r>
          </w:p>
        </w:tc>
        <w:tc>
          <w:tcPr>
            <w:tcW w:w="3192" w:type="dxa"/>
            <w:tcBorders>
              <w:top w:val="nil"/>
              <w:left w:val="nil"/>
              <w:bottom w:val="single" w:sz="4" w:space="0" w:color="auto"/>
              <w:right w:val="single" w:sz="4" w:space="0" w:color="auto"/>
            </w:tcBorders>
            <w:shd w:val="clear" w:color="auto" w:fill="auto"/>
            <w:noWrap/>
            <w:vAlign w:val="center"/>
            <w:hideMark/>
          </w:tcPr>
          <w:p w14:paraId="50C217AD" w14:textId="77777777" w:rsidR="00701D20" w:rsidRPr="0032398B" w:rsidRDefault="00701D20" w:rsidP="00276ACF">
            <w:pPr>
              <w:spacing w:before="0" w:after="0" w:line="240" w:lineRule="auto"/>
              <w:jc w:val="center"/>
              <w:rPr>
                <w:rFonts w:ascii="Arial" w:hAnsi="Arial" w:cs="Arial"/>
                <w:color w:val="FF0000"/>
                <w:sz w:val="20"/>
                <w:szCs w:val="20"/>
                <w:lang w:val="en-US" w:bidi="ar-SA"/>
              </w:rPr>
            </w:pPr>
            <w:r w:rsidRPr="0032398B">
              <w:rPr>
                <w:rFonts w:ascii="Arial" w:hAnsi="Arial" w:cs="Arial"/>
                <w:color w:val="FF0000"/>
                <w:sz w:val="20"/>
                <w:szCs w:val="20"/>
                <w:lang w:val="en-US" w:bidi="ar-SA"/>
              </w:rPr>
              <w:t>Medium</w:t>
            </w:r>
            <w:r>
              <w:rPr>
                <w:rFonts w:ascii="Arial" w:hAnsi="Arial" w:cs="Arial"/>
                <w:color w:val="FF0000"/>
                <w:sz w:val="20"/>
                <w:szCs w:val="20"/>
                <w:lang w:val="en-US" w:bidi="ar-SA"/>
              </w:rPr>
              <w:t>(</w:t>
            </w:r>
            <w:r>
              <w:rPr>
                <w:rFonts w:ascii="Arial" w:hAnsi="Arial" w:cs="Arial" w:hint="eastAsia"/>
                <w:color w:val="FF0000"/>
                <w:sz w:val="20"/>
                <w:szCs w:val="20"/>
                <w:lang w:val="en-US" w:bidi="ar-SA"/>
              </w:rPr>
              <w:t>R</w:t>
            </w:r>
            <w:r>
              <w:rPr>
                <w:rFonts w:ascii="Arial" w:hAnsi="Arial" w:cs="Arial"/>
                <w:color w:val="FF0000"/>
                <w:sz w:val="20"/>
                <w:szCs w:val="20"/>
                <w:lang w:val="en-US" w:bidi="ar-SA"/>
              </w:rPr>
              <w:t>MB300mn</w:t>
            </w:r>
            <w:r w:rsidRPr="00CE4495">
              <w:rPr>
                <w:rFonts w:ascii="Arial" w:hAnsi="Arial" w:cs="Arial" w:hint="eastAsia"/>
                <w:color w:val="FF0000"/>
                <w:sz w:val="20"/>
                <w:szCs w:val="20"/>
                <w:lang w:val="en-US" w:bidi="ar-SA"/>
              </w:rPr>
              <w:t>≤</w:t>
            </w:r>
            <w:r>
              <w:rPr>
                <w:rFonts w:ascii="Arial" w:hAnsi="Arial" w:cs="Arial" w:hint="eastAsia"/>
                <w:color w:val="FF0000"/>
                <w:sz w:val="20"/>
                <w:szCs w:val="20"/>
                <w:lang w:val="en-US" w:bidi="ar-SA"/>
              </w:rPr>
              <w:t>E</w:t>
            </w:r>
            <w:r>
              <w:rPr>
                <w:rFonts w:ascii="Arial" w:hAnsi="Arial" w:cs="Arial"/>
                <w:color w:val="FF0000"/>
                <w:sz w:val="20"/>
                <w:szCs w:val="20"/>
                <w:lang w:val="en-US" w:bidi="ar-SA"/>
              </w:rPr>
              <w:t>AD</w:t>
            </w:r>
            <w:r>
              <w:t xml:space="preserve"> </w:t>
            </w:r>
            <w:r w:rsidRPr="00CE4495">
              <w:rPr>
                <w:rFonts w:ascii="Arial" w:hAnsi="Arial" w:cs="Arial"/>
                <w:color w:val="FF0000"/>
                <w:sz w:val="20"/>
                <w:szCs w:val="20"/>
                <w:lang w:val="en-US" w:bidi="ar-SA"/>
              </w:rPr>
              <w:t>&lt;</w:t>
            </w:r>
            <w:r w:rsidRPr="00CE4495">
              <w:rPr>
                <w:rFonts w:ascii="Arial" w:hAnsi="Arial" w:cs="Arial" w:hint="eastAsia"/>
                <w:color w:val="FF0000"/>
                <w:sz w:val="20"/>
                <w:szCs w:val="20"/>
                <w:lang w:val="en-US" w:bidi="ar-SA"/>
              </w:rPr>
              <w:t xml:space="preserve"> </w:t>
            </w:r>
            <w:r>
              <w:rPr>
                <w:rFonts w:ascii="Arial" w:hAnsi="Arial" w:cs="Arial" w:hint="eastAsia"/>
                <w:color w:val="FF0000"/>
                <w:sz w:val="20"/>
                <w:szCs w:val="20"/>
                <w:lang w:val="en-US" w:bidi="ar-SA"/>
              </w:rPr>
              <w:t>R</w:t>
            </w:r>
            <w:r>
              <w:rPr>
                <w:rFonts w:ascii="Arial" w:hAnsi="Arial" w:cs="Arial"/>
                <w:color w:val="FF0000"/>
                <w:sz w:val="20"/>
                <w:szCs w:val="20"/>
                <w:lang w:val="en-US" w:bidi="ar-SA"/>
              </w:rPr>
              <w:t>MB500mn</w:t>
            </w:r>
            <w:r>
              <w:rPr>
                <w:rFonts w:ascii="Arial" w:hAnsi="Arial" w:cs="Arial" w:hint="eastAsia"/>
                <w:color w:val="FF0000"/>
                <w:sz w:val="20"/>
                <w:szCs w:val="20"/>
                <w:lang w:val="en-US" w:bidi="ar-SA"/>
              </w:rPr>
              <w:t>)</w:t>
            </w:r>
          </w:p>
        </w:tc>
        <w:tc>
          <w:tcPr>
            <w:tcW w:w="2580" w:type="dxa"/>
            <w:tcBorders>
              <w:top w:val="nil"/>
              <w:left w:val="nil"/>
              <w:bottom w:val="single" w:sz="4" w:space="0" w:color="auto"/>
              <w:right w:val="single" w:sz="4" w:space="0" w:color="auto"/>
            </w:tcBorders>
            <w:shd w:val="clear" w:color="auto" w:fill="auto"/>
            <w:noWrap/>
            <w:vAlign w:val="center"/>
            <w:hideMark/>
          </w:tcPr>
          <w:p w14:paraId="411318FF" w14:textId="77777777" w:rsidR="00701D20" w:rsidRPr="0032398B" w:rsidRDefault="00701D20" w:rsidP="00276ACF">
            <w:pPr>
              <w:spacing w:before="0" w:after="0" w:line="240" w:lineRule="auto"/>
              <w:jc w:val="center"/>
              <w:rPr>
                <w:rFonts w:ascii="Arial" w:hAnsi="Arial" w:cs="Arial"/>
                <w:color w:val="FF0000"/>
                <w:sz w:val="20"/>
                <w:szCs w:val="20"/>
                <w:lang w:val="en-US" w:bidi="ar-SA"/>
              </w:rPr>
            </w:pPr>
            <w:r w:rsidRPr="0032398B">
              <w:rPr>
                <w:rFonts w:ascii="Arial" w:hAnsi="Arial" w:cs="Arial"/>
                <w:color w:val="FF0000"/>
                <w:sz w:val="20"/>
                <w:szCs w:val="20"/>
                <w:lang w:val="en-US" w:bidi="ar-SA"/>
              </w:rPr>
              <w:t>Small</w:t>
            </w:r>
            <w:r w:rsidRPr="0032398B">
              <w:rPr>
                <w:rFonts w:ascii="Arial" w:hAnsi="Arial" w:cs="Arial"/>
                <w:color w:val="FF0000"/>
                <w:sz w:val="20"/>
                <w:szCs w:val="20"/>
                <w:lang w:val="en-US" w:bidi="ar-SA"/>
              </w:rPr>
              <w:t>（</w:t>
            </w:r>
            <w:r>
              <w:rPr>
                <w:rFonts w:ascii="Arial" w:hAnsi="Arial" w:cs="Arial" w:hint="eastAsia"/>
                <w:color w:val="FF0000"/>
                <w:sz w:val="20"/>
                <w:szCs w:val="20"/>
                <w:lang w:val="en-US" w:bidi="ar-SA"/>
              </w:rPr>
              <w:t>E</w:t>
            </w:r>
            <w:r>
              <w:rPr>
                <w:rFonts w:ascii="Arial" w:hAnsi="Arial" w:cs="Arial"/>
                <w:color w:val="FF0000"/>
                <w:sz w:val="20"/>
                <w:szCs w:val="20"/>
                <w:lang w:val="en-US" w:bidi="ar-SA"/>
              </w:rPr>
              <w:t>AD</w:t>
            </w:r>
            <w:r w:rsidRPr="00CE4495">
              <w:rPr>
                <w:rFonts w:ascii="Arial" w:hAnsi="Arial" w:cs="Arial"/>
                <w:color w:val="FF0000"/>
                <w:sz w:val="20"/>
                <w:szCs w:val="20"/>
                <w:lang w:val="en-US" w:bidi="ar-SA"/>
              </w:rPr>
              <w:t>&lt;</w:t>
            </w:r>
            <w:r>
              <w:rPr>
                <w:rFonts w:ascii="Arial" w:hAnsi="Arial" w:cs="Arial" w:hint="eastAsia"/>
                <w:color w:val="FF0000"/>
                <w:sz w:val="20"/>
                <w:szCs w:val="20"/>
                <w:lang w:val="en-US" w:bidi="ar-SA"/>
              </w:rPr>
              <w:t xml:space="preserve"> R</w:t>
            </w:r>
            <w:r>
              <w:rPr>
                <w:rFonts w:ascii="Arial" w:hAnsi="Arial" w:cs="Arial"/>
                <w:color w:val="FF0000"/>
                <w:sz w:val="20"/>
                <w:szCs w:val="20"/>
                <w:lang w:val="en-US" w:bidi="ar-SA"/>
              </w:rPr>
              <w:t>MB300mn</w:t>
            </w:r>
            <w:r w:rsidRPr="0032398B">
              <w:rPr>
                <w:rFonts w:ascii="Arial" w:hAnsi="Arial" w:cs="Arial"/>
                <w:color w:val="FF0000"/>
                <w:sz w:val="20"/>
                <w:szCs w:val="20"/>
                <w:lang w:val="en-US" w:bidi="ar-SA"/>
              </w:rPr>
              <w:t>）</w:t>
            </w:r>
          </w:p>
        </w:tc>
      </w:tr>
      <w:tr w:rsidR="00701D20" w:rsidRPr="0032398B" w14:paraId="0D194085" w14:textId="77777777" w:rsidTr="00276ACF">
        <w:trPr>
          <w:cantSplit/>
          <w:trHeight w:val="20"/>
        </w:trPr>
        <w:tc>
          <w:tcPr>
            <w:tcW w:w="10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20F4BF" w14:textId="77777777" w:rsidR="00701D20" w:rsidRPr="0032398B" w:rsidRDefault="00701D20" w:rsidP="00276ACF">
            <w:pPr>
              <w:spacing w:before="0" w:after="0" w:line="240" w:lineRule="auto"/>
              <w:jc w:val="center"/>
              <w:rPr>
                <w:rFonts w:ascii="Arial" w:hAnsi="Arial" w:cs="Arial"/>
                <w:color w:val="FF0000"/>
                <w:sz w:val="20"/>
                <w:szCs w:val="20"/>
                <w:lang w:val="en-US" w:bidi="ar-SA"/>
              </w:rPr>
            </w:pPr>
            <w:r w:rsidRPr="0032398B">
              <w:rPr>
                <w:rFonts w:ascii="Arial" w:hAnsi="Arial" w:cs="Arial"/>
                <w:color w:val="FF0000"/>
                <w:sz w:val="20"/>
                <w:szCs w:val="20"/>
                <w:lang w:val="en-US" w:bidi="ar-SA"/>
              </w:rPr>
              <w:t>Red</w:t>
            </w:r>
          </w:p>
        </w:tc>
        <w:tc>
          <w:tcPr>
            <w:tcW w:w="2405" w:type="dxa"/>
            <w:tcBorders>
              <w:top w:val="nil"/>
              <w:left w:val="nil"/>
              <w:bottom w:val="single" w:sz="4" w:space="0" w:color="auto"/>
              <w:right w:val="single" w:sz="4" w:space="0" w:color="auto"/>
            </w:tcBorders>
            <w:shd w:val="clear" w:color="auto" w:fill="auto"/>
            <w:noWrap/>
            <w:vAlign w:val="center"/>
            <w:hideMark/>
          </w:tcPr>
          <w:p w14:paraId="135A0C85" w14:textId="77777777" w:rsidR="00701D20" w:rsidRPr="0032398B" w:rsidRDefault="00701D20" w:rsidP="00276ACF">
            <w:pPr>
              <w:spacing w:before="0" w:after="0" w:line="240" w:lineRule="auto"/>
              <w:jc w:val="center"/>
              <w:rPr>
                <w:rFonts w:ascii="Arial" w:hAnsi="Arial" w:cs="Arial"/>
                <w:color w:val="FF0000"/>
                <w:sz w:val="20"/>
                <w:szCs w:val="20"/>
                <w:lang w:val="en-US" w:bidi="ar-SA"/>
              </w:rPr>
            </w:pPr>
            <w:r w:rsidRPr="0032398B">
              <w:rPr>
                <w:rFonts w:ascii="Arial" w:hAnsi="Arial" w:cs="Arial"/>
                <w:color w:val="FF0000"/>
                <w:sz w:val="20"/>
                <w:szCs w:val="20"/>
                <w:lang w:val="en-US" w:bidi="ar-SA"/>
              </w:rPr>
              <w:t>HO level</w:t>
            </w:r>
          </w:p>
        </w:tc>
        <w:tc>
          <w:tcPr>
            <w:tcW w:w="3192" w:type="dxa"/>
            <w:tcBorders>
              <w:top w:val="nil"/>
              <w:left w:val="nil"/>
              <w:bottom w:val="single" w:sz="4" w:space="0" w:color="auto"/>
              <w:right w:val="single" w:sz="4" w:space="0" w:color="auto"/>
            </w:tcBorders>
            <w:shd w:val="clear" w:color="auto" w:fill="auto"/>
            <w:noWrap/>
            <w:vAlign w:val="center"/>
            <w:hideMark/>
          </w:tcPr>
          <w:p w14:paraId="009F0896" w14:textId="77777777" w:rsidR="00701D20" w:rsidRPr="0032398B" w:rsidRDefault="00701D20" w:rsidP="00276ACF">
            <w:pPr>
              <w:spacing w:before="0" w:after="0" w:line="240" w:lineRule="auto"/>
              <w:jc w:val="center"/>
              <w:rPr>
                <w:rFonts w:ascii="Arial" w:hAnsi="Arial" w:cs="Arial"/>
                <w:color w:val="FF0000"/>
                <w:sz w:val="20"/>
                <w:szCs w:val="20"/>
                <w:lang w:val="en-US" w:bidi="ar-SA"/>
              </w:rPr>
            </w:pPr>
            <w:r w:rsidRPr="0032398B">
              <w:rPr>
                <w:rFonts w:ascii="Arial" w:hAnsi="Arial" w:cs="Arial"/>
                <w:color w:val="FF0000"/>
                <w:sz w:val="20"/>
                <w:szCs w:val="20"/>
                <w:lang w:val="en-US" w:bidi="ar-SA"/>
              </w:rPr>
              <w:t>HO level</w:t>
            </w:r>
          </w:p>
        </w:tc>
        <w:tc>
          <w:tcPr>
            <w:tcW w:w="2580" w:type="dxa"/>
            <w:tcBorders>
              <w:top w:val="nil"/>
              <w:left w:val="nil"/>
              <w:bottom w:val="single" w:sz="4" w:space="0" w:color="auto"/>
              <w:right w:val="single" w:sz="4" w:space="0" w:color="auto"/>
            </w:tcBorders>
            <w:shd w:val="clear" w:color="auto" w:fill="auto"/>
            <w:noWrap/>
            <w:vAlign w:val="center"/>
            <w:hideMark/>
          </w:tcPr>
          <w:p w14:paraId="701913CB" w14:textId="77777777" w:rsidR="00701D20" w:rsidRPr="0032398B" w:rsidRDefault="00701D20" w:rsidP="00276ACF">
            <w:pPr>
              <w:spacing w:before="0" w:after="0" w:line="240" w:lineRule="auto"/>
              <w:jc w:val="center"/>
              <w:rPr>
                <w:rFonts w:ascii="Arial" w:hAnsi="Arial" w:cs="Arial"/>
                <w:color w:val="FF0000"/>
                <w:sz w:val="20"/>
                <w:szCs w:val="20"/>
                <w:lang w:val="en-US" w:bidi="ar-SA"/>
              </w:rPr>
            </w:pPr>
            <w:r w:rsidRPr="0032398B">
              <w:rPr>
                <w:rFonts w:ascii="Arial" w:hAnsi="Arial" w:cs="Arial"/>
                <w:color w:val="FF0000"/>
                <w:sz w:val="20"/>
                <w:szCs w:val="20"/>
                <w:lang w:val="en-US" w:bidi="ar-SA"/>
              </w:rPr>
              <w:t>Branch level</w:t>
            </w:r>
          </w:p>
        </w:tc>
      </w:tr>
      <w:tr w:rsidR="00701D20" w:rsidRPr="0032398B" w14:paraId="1C032F0D" w14:textId="77777777" w:rsidTr="00276ACF">
        <w:trPr>
          <w:cantSplit/>
          <w:trHeight w:val="20"/>
        </w:trPr>
        <w:tc>
          <w:tcPr>
            <w:tcW w:w="10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CCF161" w14:textId="77777777" w:rsidR="00701D20" w:rsidRPr="0032398B" w:rsidRDefault="00701D20" w:rsidP="00276ACF">
            <w:pPr>
              <w:spacing w:before="0" w:after="0" w:line="240" w:lineRule="auto"/>
              <w:jc w:val="center"/>
              <w:rPr>
                <w:rFonts w:ascii="Arial" w:hAnsi="Arial" w:cs="Arial"/>
                <w:color w:val="FF0000"/>
                <w:sz w:val="20"/>
                <w:szCs w:val="20"/>
                <w:lang w:val="en-US" w:bidi="ar-SA"/>
              </w:rPr>
            </w:pPr>
            <w:r w:rsidRPr="0032398B">
              <w:rPr>
                <w:rFonts w:ascii="Arial" w:hAnsi="Arial" w:cs="Arial"/>
                <w:color w:val="FF0000"/>
                <w:sz w:val="20"/>
                <w:szCs w:val="20"/>
                <w:lang w:val="en-US" w:bidi="ar-SA"/>
              </w:rPr>
              <w:t>Orange</w:t>
            </w:r>
          </w:p>
        </w:tc>
        <w:tc>
          <w:tcPr>
            <w:tcW w:w="2405" w:type="dxa"/>
            <w:tcBorders>
              <w:top w:val="nil"/>
              <w:left w:val="nil"/>
              <w:bottom w:val="single" w:sz="4" w:space="0" w:color="auto"/>
              <w:right w:val="single" w:sz="4" w:space="0" w:color="auto"/>
            </w:tcBorders>
            <w:shd w:val="clear" w:color="auto" w:fill="auto"/>
            <w:noWrap/>
            <w:hideMark/>
          </w:tcPr>
          <w:p w14:paraId="7D54DF84" w14:textId="77777777" w:rsidR="00701D20" w:rsidRPr="0032398B" w:rsidRDefault="00701D20" w:rsidP="00276ACF">
            <w:pPr>
              <w:spacing w:before="0" w:after="0" w:line="240" w:lineRule="auto"/>
              <w:jc w:val="center"/>
              <w:rPr>
                <w:rFonts w:ascii="Arial" w:hAnsi="Arial" w:cs="Arial"/>
                <w:color w:val="FF0000"/>
                <w:sz w:val="20"/>
                <w:szCs w:val="20"/>
                <w:lang w:val="en-US" w:bidi="ar-SA"/>
              </w:rPr>
            </w:pPr>
            <w:r w:rsidRPr="0032398B">
              <w:rPr>
                <w:rFonts w:ascii="Arial" w:hAnsi="Arial" w:cs="Arial"/>
                <w:color w:val="FF0000"/>
                <w:sz w:val="20"/>
                <w:szCs w:val="20"/>
                <w:lang w:val="en-US" w:bidi="ar-SA"/>
              </w:rPr>
              <w:t>HO level</w:t>
            </w:r>
          </w:p>
        </w:tc>
        <w:tc>
          <w:tcPr>
            <w:tcW w:w="3192" w:type="dxa"/>
            <w:tcBorders>
              <w:top w:val="nil"/>
              <w:left w:val="nil"/>
              <w:bottom w:val="single" w:sz="4" w:space="0" w:color="auto"/>
              <w:right w:val="single" w:sz="4" w:space="0" w:color="auto"/>
            </w:tcBorders>
            <w:shd w:val="clear" w:color="auto" w:fill="auto"/>
            <w:noWrap/>
            <w:hideMark/>
          </w:tcPr>
          <w:p w14:paraId="3C0FBD85" w14:textId="77777777" w:rsidR="00701D20" w:rsidRPr="0032398B" w:rsidRDefault="00701D20" w:rsidP="00276ACF">
            <w:pPr>
              <w:spacing w:before="0" w:after="0" w:line="240" w:lineRule="auto"/>
              <w:jc w:val="center"/>
              <w:rPr>
                <w:rFonts w:ascii="Arial" w:hAnsi="Arial" w:cs="Arial"/>
                <w:color w:val="FF0000"/>
                <w:sz w:val="20"/>
                <w:szCs w:val="20"/>
                <w:lang w:val="en-US" w:bidi="ar-SA"/>
              </w:rPr>
            </w:pPr>
            <w:r w:rsidRPr="0032398B">
              <w:rPr>
                <w:rFonts w:ascii="Arial" w:hAnsi="Arial" w:cs="Arial"/>
                <w:color w:val="FF0000"/>
                <w:sz w:val="20"/>
                <w:szCs w:val="20"/>
                <w:lang w:val="en-US" w:bidi="ar-SA"/>
              </w:rPr>
              <w:t>HO level</w:t>
            </w:r>
          </w:p>
        </w:tc>
        <w:tc>
          <w:tcPr>
            <w:tcW w:w="2580" w:type="dxa"/>
            <w:tcBorders>
              <w:top w:val="nil"/>
              <w:left w:val="nil"/>
              <w:bottom w:val="single" w:sz="4" w:space="0" w:color="auto"/>
              <w:right w:val="single" w:sz="4" w:space="0" w:color="auto"/>
            </w:tcBorders>
            <w:shd w:val="clear" w:color="auto" w:fill="auto"/>
            <w:noWrap/>
            <w:vAlign w:val="center"/>
            <w:hideMark/>
          </w:tcPr>
          <w:p w14:paraId="42E666D1" w14:textId="77777777" w:rsidR="00701D20" w:rsidRPr="0032398B" w:rsidRDefault="00701D20" w:rsidP="00276ACF">
            <w:pPr>
              <w:spacing w:before="0" w:after="0" w:line="240" w:lineRule="auto"/>
              <w:jc w:val="center"/>
              <w:rPr>
                <w:rFonts w:ascii="Arial" w:hAnsi="Arial" w:cs="Arial"/>
                <w:color w:val="FF0000"/>
                <w:sz w:val="20"/>
                <w:szCs w:val="20"/>
                <w:lang w:val="en-US" w:bidi="ar-SA"/>
              </w:rPr>
            </w:pPr>
            <w:r w:rsidRPr="0032398B">
              <w:rPr>
                <w:rFonts w:ascii="Arial" w:hAnsi="Arial" w:cs="Arial"/>
                <w:color w:val="FF0000"/>
                <w:sz w:val="20"/>
                <w:szCs w:val="20"/>
                <w:lang w:val="en-US" w:bidi="ar-SA"/>
              </w:rPr>
              <w:t>Branch level</w:t>
            </w:r>
          </w:p>
        </w:tc>
      </w:tr>
      <w:tr w:rsidR="00701D20" w:rsidRPr="0032398B" w14:paraId="40DCFFD6" w14:textId="77777777" w:rsidTr="00276ACF">
        <w:trPr>
          <w:cantSplit/>
          <w:trHeight w:val="20"/>
        </w:trPr>
        <w:tc>
          <w:tcPr>
            <w:tcW w:w="10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30D85E" w14:textId="77777777" w:rsidR="00701D20" w:rsidRPr="0032398B" w:rsidRDefault="00701D20" w:rsidP="00276ACF">
            <w:pPr>
              <w:spacing w:before="0" w:after="0" w:line="240" w:lineRule="auto"/>
              <w:jc w:val="center"/>
              <w:rPr>
                <w:rFonts w:ascii="Arial" w:hAnsi="Arial" w:cs="Arial"/>
                <w:color w:val="FF0000"/>
                <w:sz w:val="20"/>
                <w:szCs w:val="20"/>
                <w:lang w:val="en-US" w:bidi="ar-SA"/>
              </w:rPr>
            </w:pPr>
            <w:r w:rsidRPr="0032398B">
              <w:rPr>
                <w:rFonts w:ascii="Arial" w:hAnsi="Arial" w:cs="Arial"/>
                <w:color w:val="FF0000"/>
                <w:sz w:val="20"/>
                <w:szCs w:val="20"/>
                <w:lang w:val="en-US" w:bidi="ar-SA"/>
              </w:rPr>
              <w:t>Yellow</w:t>
            </w:r>
          </w:p>
        </w:tc>
        <w:tc>
          <w:tcPr>
            <w:tcW w:w="2405" w:type="dxa"/>
            <w:tcBorders>
              <w:top w:val="nil"/>
              <w:left w:val="nil"/>
              <w:bottom w:val="single" w:sz="4" w:space="0" w:color="auto"/>
              <w:right w:val="single" w:sz="4" w:space="0" w:color="auto"/>
            </w:tcBorders>
            <w:shd w:val="clear" w:color="auto" w:fill="auto"/>
            <w:noWrap/>
            <w:vAlign w:val="center"/>
            <w:hideMark/>
          </w:tcPr>
          <w:p w14:paraId="09E97567" w14:textId="77777777" w:rsidR="00701D20" w:rsidRPr="0032398B" w:rsidRDefault="00701D20" w:rsidP="00276ACF">
            <w:pPr>
              <w:spacing w:before="0" w:after="0" w:line="240" w:lineRule="auto"/>
              <w:jc w:val="center"/>
              <w:rPr>
                <w:rFonts w:ascii="Arial" w:hAnsi="Arial" w:cs="Arial"/>
                <w:color w:val="FF0000"/>
                <w:sz w:val="20"/>
                <w:szCs w:val="20"/>
                <w:lang w:val="en-US" w:bidi="ar-SA"/>
              </w:rPr>
            </w:pPr>
            <w:r w:rsidRPr="0032398B">
              <w:rPr>
                <w:rFonts w:ascii="Arial" w:hAnsi="Arial" w:cs="Arial"/>
                <w:color w:val="FF0000"/>
                <w:sz w:val="20"/>
                <w:szCs w:val="20"/>
                <w:lang w:val="en-US" w:bidi="ar-SA"/>
              </w:rPr>
              <w:t>Branch level</w:t>
            </w:r>
          </w:p>
        </w:tc>
        <w:tc>
          <w:tcPr>
            <w:tcW w:w="3192" w:type="dxa"/>
            <w:tcBorders>
              <w:top w:val="nil"/>
              <w:left w:val="nil"/>
              <w:bottom w:val="single" w:sz="4" w:space="0" w:color="auto"/>
              <w:right w:val="single" w:sz="4" w:space="0" w:color="auto"/>
            </w:tcBorders>
            <w:shd w:val="clear" w:color="auto" w:fill="auto"/>
            <w:noWrap/>
            <w:vAlign w:val="center"/>
            <w:hideMark/>
          </w:tcPr>
          <w:p w14:paraId="5C49AF6E" w14:textId="77777777" w:rsidR="00701D20" w:rsidRPr="0032398B" w:rsidRDefault="00701D20" w:rsidP="00276ACF">
            <w:pPr>
              <w:spacing w:before="0" w:after="0" w:line="240" w:lineRule="auto"/>
              <w:jc w:val="center"/>
              <w:rPr>
                <w:rFonts w:ascii="Arial" w:hAnsi="Arial" w:cs="Arial"/>
                <w:color w:val="FF0000"/>
                <w:sz w:val="20"/>
                <w:szCs w:val="20"/>
                <w:lang w:val="en-US" w:bidi="ar-SA"/>
              </w:rPr>
            </w:pPr>
            <w:r w:rsidRPr="0032398B">
              <w:rPr>
                <w:rFonts w:ascii="Arial" w:hAnsi="Arial" w:cs="Arial"/>
                <w:color w:val="FF0000"/>
                <w:sz w:val="20"/>
                <w:szCs w:val="20"/>
                <w:lang w:val="en-US" w:bidi="ar-SA"/>
              </w:rPr>
              <w:t>Branch level</w:t>
            </w:r>
          </w:p>
        </w:tc>
        <w:tc>
          <w:tcPr>
            <w:tcW w:w="2580" w:type="dxa"/>
            <w:tcBorders>
              <w:top w:val="nil"/>
              <w:left w:val="nil"/>
              <w:bottom w:val="single" w:sz="4" w:space="0" w:color="auto"/>
              <w:right w:val="single" w:sz="4" w:space="0" w:color="auto"/>
            </w:tcBorders>
            <w:shd w:val="clear" w:color="auto" w:fill="auto"/>
            <w:noWrap/>
            <w:vAlign w:val="center"/>
            <w:hideMark/>
          </w:tcPr>
          <w:p w14:paraId="11DC05F3" w14:textId="77777777" w:rsidR="00701D20" w:rsidRPr="0032398B" w:rsidRDefault="00701D20" w:rsidP="00276ACF">
            <w:pPr>
              <w:spacing w:before="0" w:after="0" w:line="240" w:lineRule="auto"/>
              <w:jc w:val="center"/>
              <w:rPr>
                <w:rFonts w:ascii="Arial" w:hAnsi="Arial" w:cs="Arial"/>
                <w:color w:val="FF0000"/>
                <w:sz w:val="20"/>
                <w:szCs w:val="20"/>
                <w:lang w:val="en-US" w:bidi="ar-SA"/>
              </w:rPr>
            </w:pPr>
            <w:r w:rsidRPr="0032398B">
              <w:rPr>
                <w:rFonts w:ascii="Arial" w:hAnsi="Arial" w:cs="Arial"/>
                <w:color w:val="FF0000"/>
                <w:sz w:val="20"/>
                <w:szCs w:val="20"/>
                <w:lang w:val="en-US" w:bidi="ar-SA"/>
              </w:rPr>
              <w:t>Branch level</w:t>
            </w:r>
          </w:p>
        </w:tc>
      </w:tr>
    </w:tbl>
    <w:p w14:paraId="794F964C" w14:textId="77777777" w:rsidR="00701D20" w:rsidRDefault="00701D20" w:rsidP="00701D20">
      <w:pPr>
        <w:spacing w:before="0" w:after="0" w:line="360" w:lineRule="auto"/>
        <w:jc w:val="left"/>
        <w:rPr>
          <w:rFonts w:ascii="Arial" w:hAnsi="Arial" w:cs="Arial"/>
          <w:color w:val="FF0000"/>
        </w:rPr>
      </w:pPr>
    </w:p>
    <w:p w14:paraId="7D45CE7A" w14:textId="77777777" w:rsidR="00701D20" w:rsidRDefault="00701D20" w:rsidP="00701D20">
      <w:pPr>
        <w:spacing w:before="0" w:after="0" w:line="360" w:lineRule="auto"/>
        <w:jc w:val="left"/>
        <w:rPr>
          <w:ins w:id="443" w:author="Grant Lowe" w:date="2020-10-15T17:04:00Z"/>
          <w:rFonts w:ascii="Arial" w:hAnsi="Arial" w:cs="Arial"/>
          <w:color w:val="FF0000"/>
        </w:rPr>
      </w:pPr>
      <w:r w:rsidRPr="0088414E">
        <w:rPr>
          <w:rFonts w:ascii="Arial" w:hAnsi="Arial" w:cs="Arial"/>
          <w:color w:val="FF0000"/>
        </w:rPr>
        <w:t>According to the authorization, the early warnings are divided into HO level early warning and Branch level early warning. HO level early warning refers to the risk that needs to be reported to HO; the Branch level warning refers to the risk warning which need not report to the HO and can be disposed by the branch itself.</w:t>
      </w:r>
    </w:p>
    <w:p w14:paraId="1211C7F8" w14:textId="77777777" w:rsidR="00A81BE1" w:rsidRDefault="00A81BE1" w:rsidP="00B27979">
      <w:pPr>
        <w:spacing w:before="0" w:after="0" w:line="360" w:lineRule="auto"/>
        <w:jc w:val="left"/>
        <w:rPr>
          <w:rFonts w:ascii="Arial" w:hAnsi="Arial" w:cs="Arial"/>
        </w:rPr>
      </w:pPr>
    </w:p>
    <w:p w14:paraId="2B06ED8B" w14:textId="1162EAD0" w:rsidR="00BB5114" w:rsidRPr="00BB5114" w:rsidRDefault="00BB5114" w:rsidP="00B27979">
      <w:pPr>
        <w:spacing w:before="0" w:after="0" w:line="360" w:lineRule="auto"/>
        <w:jc w:val="left"/>
        <w:rPr>
          <w:rFonts w:ascii="Arial" w:hAnsi="Arial" w:cs="Arial"/>
          <w:b/>
          <w:u w:val="single"/>
        </w:rPr>
      </w:pPr>
      <w:r w:rsidRPr="00BB5114">
        <w:rPr>
          <w:rFonts w:ascii="Arial" w:hAnsi="Arial" w:cs="Arial"/>
          <w:b/>
          <w:u w:val="single"/>
        </w:rPr>
        <w:t>Credit Limit Review</w:t>
      </w:r>
    </w:p>
    <w:p w14:paraId="5DCC114E" w14:textId="02A6CC2D" w:rsidR="00D27CAE" w:rsidRDefault="001A6C82" w:rsidP="00B27979">
      <w:pPr>
        <w:spacing w:before="0" w:after="0" w:line="360" w:lineRule="auto"/>
        <w:jc w:val="left"/>
        <w:rPr>
          <w:rFonts w:ascii="Arial" w:hAnsi="Arial" w:cs="Arial"/>
        </w:rPr>
      </w:pPr>
      <w:r w:rsidRPr="00B27979">
        <w:rPr>
          <w:rFonts w:ascii="Arial" w:hAnsi="Arial" w:cs="Arial"/>
        </w:rPr>
        <w:t xml:space="preserve">Limits for facilities need to be reviewed </w:t>
      </w:r>
      <w:r w:rsidR="00BB5114">
        <w:rPr>
          <w:rFonts w:ascii="Arial" w:hAnsi="Arial" w:cs="Arial"/>
        </w:rPr>
        <w:t>annually and must be submitted</w:t>
      </w:r>
      <w:r w:rsidRPr="00B27979">
        <w:rPr>
          <w:rFonts w:ascii="Arial" w:hAnsi="Arial" w:cs="Arial"/>
        </w:rPr>
        <w:t xml:space="preserve"> one month before their maturity date or as otherwise directed in the terms of the original credit approval. </w:t>
      </w:r>
      <w:r w:rsidR="00BB5114">
        <w:rPr>
          <w:rFonts w:ascii="Arial" w:hAnsi="Arial" w:cs="Arial"/>
        </w:rPr>
        <w:t>Risk department will</w:t>
      </w:r>
      <w:r w:rsidR="00042417" w:rsidRPr="00B27979">
        <w:rPr>
          <w:rFonts w:ascii="Arial" w:hAnsi="Arial" w:cs="Arial"/>
        </w:rPr>
        <w:t xml:space="preserve"> re-access the internal </w:t>
      </w:r>
      <w:r w:rsidR="00BB5114">
        <w:rPr>
          <w:rFonts w:ascii="Arial" w:hAnsi="Arial" w:cs="Arial"/>
        </w:rPr>
        <w:t xml:space="preserve">credit </w:t>
      </w:r>
      <w:r w:rsidR="00042417" w:rsidRPr="00B27979">
        <w:rPr>
          <w:rFonts w:ascii="Arial" w:hAnsi="Arial" w:cs="Arial"/>
        </w:rPr>
        <w:t xml:space="preserve">rating </w:t>
      </w:r>
      <w:r w:rsidR="00BB5114">
        <w:rPr>
          <w:rFonts w:ascii="Arial" w:hAnsi="Arial" w:cs="Arial"/>
        </w:rPr>
        <w:t>with updated financial information</w:t>
      </w:r>
      <w:r w:rsidR="00042417" w:rsidRPr="00B27979">
        <w:rPr>
          <w:rFonts w:ascii="Arial" w:hAnsi="Arial" w:cs="Arial"/>
        </w:rPr>
        <w:t xml:space="preserve">. </w:t>
      </w:r>
      <w:r w:rsidRPr="00B27979">
        <w:rPr>
          <w:rFonts w:ascii="Arial" w:hAnsi="Arial" w:cs="Arial"/>
        </w:rPr>
        <w:t xml:space="preserve">As a result of the review, the </w:t>
      </w:r>
      <w:proofErr w:type="spellStart"/>
      <w:r w:rsidRPr="00B27979">
        <w:rPr>
          <w:rFonts w:ascii="Arial" w:hAnsi="Arial" w:cs="Arial"/>
        </w:rPr>
        <w:t>CCo</w:t>
      </w:r>
      <w:proofErr w:type="spellEnd"/>
      <w:r w:rsidRPr="00B27979">
        <w:rPr>
          <w:rFonts w:ascii="Arial" w:hAnsi="Arial" w:cs="Arial"/>
        </w:rPr>
        <w:t xml:space="preserve"> may suggest action plans with regard</w:t>
      </w:r>
      <w:r w:rsidR="00BB5114">
        <w:rPr>
          <w:rFonts w:ascii="Arial" w:hAnsi="Arial" w:cs="Arial"/>
        </w:rPr>
        <w:t xml:space="preserve">s to the original facility that could include </w:t>
      </w:r>
      <w:r w:rsidRPr="00B27979">
        <w:rPr>
          <w:rFonts w:ascii="Arial" w:hAnsi="Arial" w:cs="Arial"/>
        </w:rPr>
        <w:t xml:space="preserve">continuation, close monitoring or </w:t>
      </w:r>
      <w:r w:rsidR="00BB5114">
        <w:rPr>
          <w:rFonts w:ascii="Arial" w:hAnsi="Arial" w:cs="Arial"/>
        </w:rPr>
        <w:t xml:space="preserve">an </w:t>
      </w:r>
      <w:r w:rsidRPr="00B27979">
        <w:rPr>
          <w:rFonts w:ascii="Arial" w:hAnsi="Arial" w:cs="Arial"/>
        </w:rPr>
        <w:t>exit</w:t>
      </w:r>
      <w:r w:rsidR="00BB5114">
        <w:rPr>
          <w:rFonts w:ascii="Arial" w:hAnsi="Arial" w:cs="Arial"/>
        </w:rPr>
        <w:t xml:space="preserve"> plan.</w:t>
      </w:r>
      <w:r w:rsidR="00D27CAE" w:rsidRPr="00B27979">
        <w:rPr>
          <w:rFonts w:ascii="Arial" w:hAnsi="Arial" w:cs="Arial"/>
        </w:rPr>
        <w:t xml:space="preserve"> </w:t>
      </w:r>
    </w:p>
    <w:p w14:paraId="30AE1537" w14:textId="77777777" w:rsidR="00BB5114" w:rsidRPr="00B27979" w:rsidRDefault="00BB5114" w:rsidP="00B27979">
      <w:pPr>
        <w:spacing w:before="0" w:after="0" w:line="360" w:lineRule="auto"/>
        <w:jc w:val="left"/>
        <w:rPr>
          <w:rFonts w:ascii="Arial" w:hAnsi="Arial" w:cs="Arial"/>
        </w:rPr>
      </w:pPr>
    </w:p>
    <w:p w14:paraId="181256F5" w14:textId="77777777" w:rsidR="00060006" w:rsidRDefault="00D27CAE" w:rsidP="00BB5114">
      <w:pPr>
        <w:spacing w:before="0" w:after="0" w:line="360" w:lineRule="auto"/>
        <w:jc w:val="left"/>
        <w:rPr>
          <w:rFonts w:ascii="Arial" w:hAnsi="Arial" w:cs="Arial"/>
        </w:rPr>
      </w:pPr>
      <w:r w:rsidRPr="00B27979">
        <w:rPr>
          <w:rFonts w:ascii="Arial" w:hAnsi="Arial" w:cs="Arial"/>
        </w:rPr>
        <w:t>The Risk department may initiate ad hoc reviews prior to the next review date if there are significant changes in market conditions</w:t>
      </w:r>
      <w:r w:rsidR="00042417" w:rsidRPr="00B27979">
        <w:rPr>
          <w:rFonts w:ascii="Arial" w:hAnsi="Arial" w:cs="Arial"/>
        </w:rPr>
        <w:t xml:space="preserve"> or </w:t>
      </w:r>
      <w:r w:rsidR="00BB5114">
        <w:rPr>
          <w:rFonts w:ascii="Arial" w:hAnsi="Arial" w:cs="Arial"/>
        </w:rPr>
        <w:t xml:space="preserve">a </w:t>
      </w:r>
      <w:r w:rsidR="00042417" w:rsidRPr="00B27979">
        <w:rPr>
          <w:rFonts w:ascii="Arial" w:hAnsi="Arial" w:cs="Arial"/>
        </w:rPr>
        <w:t>corporate event.</w:t>
      </w:r>
      <w:r w:rsidRPr="00B27979">
        <w:rPr>
          <w:rFonts w:ascii="Arial" w:hAnsi="Arial" w:cs="Arial"/>
        </w:rPr>
        <w:t xml:space="preserve"> </w:t>
      </w:r>
    </w:p>
    <w:p w14:paraId="304A41B2" w14:textId="77777777" w:rsidR="00CA3C03" w:rsidRDefault="00CA3C03" w:rsidP="00BB5114">
      <w:pPr>
        <w:spacing w:before="0" w:after="0" w:line="360" w:lineRule="auto"/>
        <w:jc w:val="left"/>
        <w:rPr>
          <w:rFonts w:ascii="Arial" w:hAnsi="Arial" w:cs="Arial"/>
          <w:b/>
          <w:u w:val="single"/>
        </w:rPr>
      </w:pPr>
    </w:p>
    <w:p w14:paraId="0578A1C6" w14:textId="129EA1D1" w:rsidR="001A6C82" w:rsidRPr="00BB5114" w:rsidRDefault="001A6C82" w:rsidP="00BB5114">
      <w:pPr>
        <w:spacing w:before="0" w:after="0" w:line="360" w:lineRule="auto"/>
        <w:jc w:val="left"/>
        <w:rPr>
          <w:rFonts w:ascii="Arial" w:hAnsi="Arial" w:cs="Arial"/>
          <w:b/>
          <w:u w:val="single"/>
        </w:rPr>
      </w:pPr>
      <w:r w:rsidRPr="00BB5114">
        <w:rPr>
          <w:rFonts w:ascii="Arial" w:hAnsi="Arial" w:cs="Arial"/>
          <w:b/>
          <w:u w:val="single"/>
        </w:rPr>
        <w:t>Review Frequency</w:t>
      </w:r>
    </w:p>
    <w:p w14:paraId="2B8A7BFF" w14:textId="53161622" w:rsidR="00F03681" w:rsidRPr="00B27979" w:rsidRDefault="001A6C82" w:rsidP="00B27979">
      <w:pPr>
        <w:spacing w:before="0" w:after="0" w:line="360" w:lineRule="auto"/>
        <w:jc w:val="left"/>
        <w:rPr>
          <w:rFonts w:ascii="Arial" w:hAnsi="Arial" w:cs="Arial"/>
        </w:rPr>
      </w:pPr>
      <w:r w:rsidRPr="00BB5114">
        <w:rPr>
          <w:rFonts w:ascii="Arial" w:hAnsi="Arial" w:cs="Arial"/>
        </w:rPr>
        <w:t xml:space="preserve">Written reviews of approved credit facilities are required as follows, except as otherwise approved by </w:t>
      </w:r>
      <w:proofErr w:type="spellStart"/>
      <w:r w:rsidRPr="00BB5114">
        <w:rPr>
          <w:rFonts w:ascii="Arial" w:hAnsi="Arial" w:cs="Arial"/>
        </w:rPr>
        <w:t>CCo</w:t>
      </w:r>
      <w:proofErr w:type="spellEnd"/>
      <w:r w:rsidRPr="00BB5114">
        <w:rPr>
          <w:rFonts w:ascii="Arial" w:hAnsi="Arial" w:cs="Arial"/>
        </w:rPr>
        <w:t>:</w:t>
      </w:r>
    </w:p>
    <w:tbl>
      <w:tblPr>
        <w:tblStyle w:val="TableGrid"/>
        <w:tblW w:w="0" w:type="auto"/>
        <w:tblLook w:val="04A0" w:firstRow="1" w:lastRow="0" w:firstColumn="1" w:lastColumn="0" w:noHBand="0" w:noVBand="1"/>
      </w:tblPr>
      <w:tblGrid>
        <w:gridCol w:w="1980"/>
        <w:gridCol w:w="2126"/>
        <w:gridCol w:w="2923"/>
        <w:gridCol w:w="2376"/>
      </w:tblGrid>
      <w:tr w:rsidR="00B27979" w:rsidRPr="00B27979" w14:paraId="31739898" w14:textId="77777777" w:rsidTr="000A2BF1">
        <w:trPr>
          <w:trHeight w:val="473"/>
        </w:trPr>
        <w:tc>
          <w:tcPr>
            <w:tcW w:w="1980" w:type="dxa"/>
            <w:shd w:val="clear" w:color="auto" w:fill="595959" w:themeFill="text1" w:themeFillTint="A6"/>
          </w:tcPr>
          <w:p w14:paraId="3EC0C159" w14:textId="77777777" w:rsidR="001A6C82" w:rsidRPr="00511F41" w:rsidRDefault="001A6C82" w:rsidP="00196BF8">
            <w:pPr>
              <w:spacing w:before="0" w:after="0" w:line="360" w:lineRule="auto"/>
              <w:jc w:val="left"/>
              <w:rPr>
                <w:rFonts w:ascii="Arial" w:hAnsi="Arial" w:cs="Arial"/>
                <w:b/>
                <w:color w:val="FFFFFF" w:themeColor="background1"/>
              </w:rPr>
            </w:pPr>
            <w:r w:rsidRPr="00511F41">
              <w:rPr>
                <w:rFonts w:ascii="Arial" w:hAnsi="Arial" w:cs="Arial"/>
                <w:b/>
                <w:color w:val="FFFFFF" w:themeColor="background1"/>
              </w:rPr>
              <w:t>Exposure Type</w:t>
            </w:r>
          </w:p>
        </w:tc>
        <w:tc>
          <w:tcPr>
            <w:tcW w:w="2126" w:type="dxa"/>
            <w:shd w:val="clear" w:color="auto" w:fill="595959" w:themeFill="text1" w:themeFillTint="A6"/>
          </w:tcPr>
          <w:p w14:paraId="03C64B60" w14:textId="77777777" w:rsidR="001A6C82" w:rsidRPr="00511F41" w:rsidRDefault="001A6C82" w:rsidP="00196BF8">
            <w:pPr>
              <w:spacing w:before="0" w:after="0" w:line="360" w:lineRule="auto"/>
              <w:jc w:val="left"/>
              <w:rPr>
                <w:rFonts w:ascii="Arial" w:hAnsi="Arial" w:cs="Arial"/>
                <w:b/>
                <w:color w:val="FFFFFF" w:themeColor="background1"/>
              </w:rPr>
            </w:pPr>
            <w:r w:rsidRPr="00511F41">
              <w:rPr>
                <w:rFonts w:ascii="Arial" w:hAnsi="Arial" w:cs="Arial"/>
                <w:b/>
                <w:color w:val="FFFFFF" w:themeColor="background1"/>
              </w:rPr>
              <w:t>Type of review</w:t>
            </w:r>
          </w:p>
        </w:tc>
        <w:tc>
          <w:tcPr>
            <w:tcW w:w="2923" w:type="dxa"/>
            <w:shd w:val="clear" w:color="auto" w:fill="595959" w:themeFill="text1" w:themeFillTint="A6"/>
          </w:tcPr>
          <w:p w14:paraId="694665C2" w14:textId="77777777" w:rsidR="001A6C82" w:rsidRPr="00511F41" w:rsidRDefault="001A6C82" w:rsidP="00196BF8">
            <w:pPr>
              <w:spacing w:before="0" w:after="0" w:line="360" w:lineRule="auto"/>
              <w:ind w:left="161"/>
              <w:jc w:val="left"/>
              <w:rPr>
                <w:rFonts w:ascii="Arial" w:hAnsi="Arial" w:cs="Arial"/>
                <w:b/>
                <w:color w:val="FFFFFF" w:themeColor="background1"/>
              </w:rPr>
            </w:pPr>
            <w:r w:rsidRPr="00511F41">
              <w:rPr>
                <w:rFonts w:ascii="Arial" w:hAnsi="Arial" w:cs="Arial"/>
                <w:b/>
                <w:color w:val="FFFFFF" w:themeColor="background1"/>
              </w:rPr>
              <w:t>Review frequency</w:t>
            </w:r>
          </w:p>
        </w:tc>
        <w:tc>
          <w:tcPr>
            <w:tcW w:w="2376" w:type="dxa"/>
            <w:shd w:val="clear" w:color="auto" w:fill="595959" w:themeFill="text1" w:themeFillTint="A6"/>
          </w:tcPr>
          <w:p w14:paraId="4CBAB30B" w14:textId="77777777" w:rsidR="001A6C82" w:rsidRPr="00511F41" w:rsidRDefault="001A6C82" w:rsidP="00196BF8">
            <w:pPr>
              <w:spacing w:before="0" w:after="0" w:line="360" w:lineRule="auto"/>
              <w:jc w:val="left"/>
              <w:rPr>
                <w:rFonts w:ascii="Arial" w:hAnsi="Arial" w:cs="Arial"/>
                <w:b/>
                <w:color w:val="FFFFFF" w:themeColor="background1"/>
              </w:rPr>
            </w:pPr>
            <w:r w:rsidRPr="00511F41">
              <w:rPr>
                <w:rFonts w:ascii="Arial" w:hAnsi="Arial" w:cs="Arial"/>
                <w:b/>
                <w:color w:val="FFFFFF" w:themeColor="background1"/>
              </w:rPr>
              <w:t>Proposer</w:t>
            </w:r>
          </w:p>
        </w:tc>
      </w:tr>
      <w:tr w:rsidR="00B27979" w:rsidRPr="00B27979" w14:paraId="7E74E1F2" w14:textId="77777777" w:rsidTr="000A2BF1">
        <w:trPr>
          <w:trHeight w:val="912"/>
        </w:trPr>
        <w:tc>
          <w:tcPr>
            <w:tcW w:w="1980" w:type="dxa"/>
          </w:tcPr>
          <w:p w14:paraId="3AB1D2C4" w14:textId="77777777" w:rsidR="001A6C82" w:rsidRPr="00B27979" w:rsidRDefault="001A6C82" w:rsidP="00196BF8">
            <w:pPr>
              <w:spacing w:before="0" w:after="0" w:line="360" w:lineRule="auto"/>
              <w:jc w:val="left"/>
              <w:rPr>
                <w:rFonts w:ascii="Arial" w:hAnsi="Arial" w:cs="Arial"/>
              </w:rPr>
            </w:pPr>
            <w:r w:rsidRPr="00B27979">
              <w:rPr>
                <w:rFonts w:ascii="Arial" w:hAnsi="Arial" w:cs="Arial"/>
              </w:rPr>
              <w:t>Revolving Credit Facilities</w:t>
            </w:r>
          </w:p>
        </w:tc>
        <w:tc>
          <w:tcPr>
            <w:tcW w:w="2126" w:type="dxa"/>
          </w:tcPr>
          <w:p w14:paraId="52EF70FC" w14:textId="77777777" w:rsidR="001A6C82" w:rsidRPr="00B27979" w:rsidRDefault="001A6C82" w:rsidP="00196BF8">
            <w:pPr>
              <w:spacing w:before="0" w:after="0" w:line="360" w:lineRule="auto"/>
              <w:jc w:val="left"/>
              <w:rPr>
                <w:rFonts w:ascii="Arial" w:hAnsi="Arial" w:cs="Arial"/>
              </w:rPr>
            </w:pPr>
            <w:r w:rsidRPr="00B27979">
              <w:rPr>
                <w:rFonts w:ascii="Arial" w:hAnsi="Arial" w:cs="Arial"/>
              </w:rPr>
              <w:t>Full Review</w:t>
            </w:r>
          </w:p>
        </w:tc>
        <w:tc>
          <w:tcPr>
            <w:tcW w:w="2923" w:type="dxa"/>
          </w:tcPr>
          <w:p w14:paraId="46CE4DD6" w14:textId="77777777" w:rsidR="001A6C82" w:rsidRPr="00B27979" w:rsidRDefault="001A6C82" w:rsidP="00196BF8">
            <w:pPr>
              <w:spacing w:before="0" w:after="0" w:line="360" w:lineRule="auto"/>
              <w:jc w:val="left"/>
              <w:rPr>
                <w:rFonts w:ascii="Arial" w:hAnsi="Arial" w:cs="Arial"/>
              </w:rPr>
            </w:pPr>
            <w:r w:rsidRPr="00B27979">
              <w:rPr>
                <w:rFonts w:ascii="Arial" w:hAnsi="Arial" w:cs="Arial"/>
              </w:rPr>
              <w:t>Annually or at point of any credit event or rating change.</w:t>
            </w:r>
          </w:p>
        </w:tc>
        <w:tc>
          <w:tcPr>
            <w:tcW w:w="2376" w:type="dxa"/>
          </w:tcPr>
          <w:p w14:paraId="738CDFDC" w14:textId="7535B28A" w:rsidR="001A6C82" w:rsidRPr="00B27979" w:rsidRDefault="00F11B96" w:rsidP="00196BF8">
            <w:pPr>
              <w:spacing w:before="0" w:after="0" w:line="360" w:lineRule="auto"/>
              <w:jc w:val="left"/>
              <w:rPr>
                <w:rFonts w:ascii="Arial" w:hAnsi="Arial" w:cs="Arial"/>
              </w:rPr>
            </w:pPr>
            <w:r w:rsidRPr="00B27979">
              <w:rPr>
                <w:rFonts w:ascii="Arial" w:hAnsi="Arial" w:cs="Arial"/>
              </w:rPr>
              <w:t>Relationship Manager (“</w:t>
            </w:r>
            <w:r w:rsidR="001A6C82" w:rsidRPr="00B27979">
              <w:rPr>
                <w:rFonts w:ascii="Arial" w:hAnsi="Arial" w:cs="Arial"/>
              </w:rPr>
              <w:t>RM</w:t>
            </w:r>
            <w:r w:rsidRPr="00B27979">
              <w:rPr>
                <w:rFonts w:ascii="Arial" w:hAnsi="Arial" w:cs="Arial"/>
              </w:rPr>
              <w:t>”)</w:t>
            </w:r>
          </w:p>
        </w:tc>
      </w:tr>
      <w:tr w:rsidR="00B27979" w:rsidRPr="00B27979" w14:paraId="2B8948A4" w14:textId="77777777" w:rsidTr="000A2BF1">
        <w:trPr>
          <w:trHeight w:val="850"/>
        </w:trPr>
        <w:tc>
          <w:tcPr>
            <w:tcW w:w="1980" w:type="dxa"/>
          </w:tcPr>
          <w:p w14:paraId="650CF7D3" w14:textId="77777777" w:rsidR="001A6C82" w:rsidRPr="00B27979" w:rsidRDefault="001A6C82" w:rsidP="00196BF8">
            <w:pPr>
              <w:spacing w:before="0" w:after="0" w:line="360" w:lineRule="auto"/>
              <w:jc w:val="left"/>
              <w:rPr>
                <w:rFonts w:ascii="Arial" w:hAnsi="Arial" w:cs="Arial"/>
              </w:rPr>
            </w:pPr>
            <w:r w:rsidRPr="00B27979">
              <w:rPr>
                <w:rFonts w:ascii="Arial" w:hAnsi="Arial" w:cs="Arial"/>
              </w:rPr>
              <w:t xml:space="preserve">Bilateral and syndicated loans  </w:t>
            </w:r>
          </w:p>
        </w:tc>
        <w:tc>
          <w:tcPr>
            <w:tcW w:w="2126" w:type="dxa"/>
          </w:tcPr>
          <w:p w14:paraId="3D8C3DAF" w14:textId="77777777" w:rsidR="001A6C82" w:rsidRPr="00B27979" w:rsidRDefault="001A6C82" w:rsidP="00196BF8">
            <w:pPr>
              <w:spacing w:before="0" w:after="0" w:line="360" w:lineRule="auto"/>
              <w:jc w:val="left"/>
              <w:rPr>
                <w:rFonts w:ascii="Arial" w:hAnsi="Arial" w:cs="Arial"/>
              </w:rPr>
            </w:pPr>
            <w:r w:rsidRPr="00B27979">
              <w:rPr>
                <w:rFonts w:ascii="Arial" w:hAnsi="Arial" w:cs="Arial"/>
              </w:rPr>
              <w:t>Full Review</w:t>
            </w:r>
          </w:p>
        </w:tc>
        <w:tc>
          <w:tcPr>
            <w:tcW w:w="2923" w:type="dxa"/>
          </w:tcPr>
          <w:p w14:paraId="482728DB" w14:textId="77777777" w:rsidR="001A6C82" w:rsidRPr="00B27979" w:rsidRDefault="001A6C82" w:rsidP="00196BF8">
            <w:pPr>
              <w:spacing w:before="0" w:after="0" w:line="360" w:lineRule="auto"/>
              <w:jc w:val="left"/>
              <w:rPr>
                <w:rFonts w:ascii="Arial" w:hAnsi="Arial" w:cs="Arial"/>
              </w:rPr>
            </w:pPr>
            <w:r w:rsidRPr="00B27979">
              <w:rPr>
                <w:rFonts w:ascii="Arial" w:hAnsi="Arial" w:cs="Arial"/>
              </w:rPr>
              <w:t>Annually or at point of any credit event or rating change.</w:t>
            </w:r>
          </w:p>
        </w:tc>
        <w:tc>
          <w:tcPr>
            <w:tcW w:w="2376" w:type="dxa"/>
          </w:tcPr>
          <w:p w14:paraId="215741F0" w14:textId="77777777" w:rsidR="001A6C82" w:rsidRPr="00B27979" w:rsidRDefault="001A6C82" w:rsidP="00196BF8">
            <w:pPr>
              <w:spacing w:before="0" w:after="0" w:line="360" w:lineRule="auto"/>
              <w:jc w:val="left"/>
              <w:rPr>
                <w:rFonts w:ascii="Arial" w:hAnsi="Arial" w:cs="Arial"/>
              </w:rPr>
            </w:pPr>
            <w:r w:rsidRPr="00B27979">
              <w:rPr>
                <w:rFonts w:ascii="Arial" w:hAnsi="Arial" w:cs="Arial"/>
              </w:rPr>
              <w:t>RM</w:t>
            </w:r>
          </w:p>
        </w:tc>
      </w:tr>
      <w:tr w:rsidR="00B27979" w:rsidRPr="00B27979" w14:paraId="08D18B2D" w14:textId="77777777" w:rsidTr="000A2BF1">
        <w:trPr>
          <w:trHeight w:val="1075"/>
        </w:trPr>
        <w:tc>
          <w:tcPr>
            <w:tcW w:w="1980" w:type="dxa"/>
          </w:tcPr>
          <w:p w14:paraId="4CB474BF" w14:textId="77777777" w:rsidR="001A6C82" w:rsidRPr="00B27979" w:rsidRDefault="001A6C82" w:rsidP="00196BF8">
            <w:pPr>
              <w:spacing w:before="0" w:after="0" w:line="360" w:lineRule="auto"/>
              <w:jc w:val="left"/>
              <w:rPr>
                <w:rFonts w:ascii="Arial" w:hAnsi="Arial" w:cs="Arial"/>
              </w:rPr>
            </w:pPr>
          </w:p>
        </w:tc>
        <w:tc>
          <w:tcPr>
            <w:tcW w:w="2126" w:type="dxa"/>
          </w:tcPr>
          <w:p w14:paraId="41EFB3EE" w14:textId="77777777" w:rsidR="001A6C82" w:rsidRPr="00B27979" w:rsidRDefault="001A6C82" w:rsidP="00196BF8">
            <w:pPr>
              <w:spacing w:before="0" w:after="0" w:line="360" w:lineRule="auto"/>
              <w:jc w:val="left"/>
              <w:rPr>
                <w:rFonts w:ascii="Arial" w:hAnsi="Arial" w:cs="Arial"/>
              </w:rPr>
            </w:pPr>
            <w:r w:rsidRPr="00B27979">
              <w:rPr>
                <w:rFonts w:ascii="Arial" w:hAnsi="Arial" w:cs="Arial"/>
              </w:rPr>
              <w:t>Updates or Rating Reviews</w:t>
            </w:r>
          </w:p>
        </w:tc>
        <w:tc>
          <w:tcPr>
            <w:tcW w:w="2923" w:type="dxa"/>
          </w:tcPr>
          <w:p w14:paraId="23D6848F" w14:textId="418A1245" w:rsidR="001A6C82" w:rsidRPr="00B27979" w:rsidRDefault="00042417" w:rsidP="00196BF8">
            <w:pPr>
              <w:spacing w:before="0" w:after="0" w:line="360" w:lineRule="auto"/>
              <w:jc w:val="left"/>
              <w:rPr>
                <w:rFonts w:ascii="Arial" w:hAnsi="Arial" w:cs="Arial"/>
              </w:rPr>
            </w:pPr>
            <w:r w:rsidRPr="00B27979">
              <w:rPr>
                <w:rFonts w:ascii="Arial" w:hAnsi="Arial" w:cs="Arial"/>
              </w:rPr>
              <w:t>At point of any credit event or rating change, and upon BD and/or Risk decision.</w:t>
            </w:r>
          </w:p>
        </w:tc>
        <w:tc>
          <w:tcPr>
            <w:tcW w:w="2376" w:type="dxa"/>
          </w:tcPr>
          <w:p w14:paraId="77A82648" w14:textId="77777777" w:rsidR="001A6C82" w:rsidRPr="00B27979" w:rsidRDefault="001A6C82" w:rsidP="00196BF8">
            <w:pPr>
              <w:spacing w:before="0" w:after="0" w:line="360" w:lineRule="auto"/>
              <w:jc w:val="left"/>
              <w:rPr>
                <w:rFonts w:ascii="Arial" w:hAnsi="Arial" w:cs="Arial"/>
              </w:rPr>
            </w:pPr>
            <w:r w:rsidRPr="00B27979">
              <w:rPr>
                <w:rFonts w:ascii="Arial" w:hAnsi="Arial" w:cs="Arial"/>
              </w:rPr>
              <w:t>RM</w:t>
            </w:r>
          </w:p>
        </w:tc>
      </w:tr>
      <w:tr w:rsidR="00B27979" w:rsidRPr="00B27979" w14:paraId="1E246A04" w14:textId="77777777" w:rsidTr="000A2BF1">
        <w:trPr>
          <w:trHeight w:val="462"/>
        </w:trPr>
        <w:tc>
          <w:tcPr>
            <w:tcW w:w="1980" w:type="dxa"/>
          </w:tcPr>
          <w:p w14:paraId="69D4E9EE" w14:textId="77777777" w:rsidR="001A6C82" w:rsidRPr="00B27979" w:rsidRDefault="001A6C82" w:rsidP="00196BF8">
            <w:pPr>
              <w:spacing w:before="0" w:after="0" w:line="360" w:lineRule="auto"/>
              <w:jc w:val="left"/>
              <w:rPr>
                <w:rFonts w:ascii="Arial" w:hAnsi="Arial" w:cs="Arial"/>
              </w:rPr>
            </w:pPr>
          </w:p>
        </w:tc>
        <w:tc>
          <w:tcPr>
            <w:tcW w:w="2126" w:type="dxa"/>
          </w:tcPr>
          <w:p w14:paraId="281F2C39" w14:textId="68EBC0F9" w:rsidR="001A6C82" w:rsidRPr="00B27979" w:rsidRDefault="00042417" w:rsidP="00196BF8">
            <w:pPr>
              <w:spacing w:before="0" w:after="0" w:line="360" w:lineRule="auto"/>
              <w:jc w:val="left"/>
              <w:rPr>
                <w:rFonts w:ascii="Arial" w:hAnsi="Arial" w:cs="Arial"/>
              </w:rPr>
            </w:pPr>
            <w:r w:rsidRPr="00B27979">
              <w:rPr>
                <w:rFonts w:ascii="Arial" w:hAnsi="Arial" w:cs="Arial"/>
              </w:rPr>
              <w:t>Portfolio</w:t>
            </w:r>
            <w:r w:rsidR="001A6C82" w:rsidRPr="00B27979">
              <w:rPr>
                <w:rFonts w:ascii="Arial" w:hAnsi="Arial" w:cs="Arial"/>
              </w:rPr>
              <w:t xml:space="preserve"> Review</w:t>
            </w:r>
          </w:p>
        </w:tc>
        <w:tc>
          <w:tcPr>
            <w:tcW w:w="2923" w:type="dxa"/>
          </w:tcPr>
          <w:p w14:paraId="4EF05B9A" w14:textId="1F47162D" w:rsidR="001A6C82" w:rsidRPr="00B27979" w:rsidRDefault="00511F41" w:rsidP="00196BF8">
            <w:pPr>
              <w:spacing w:before="0" w:after="0" w:line="360" w:lineRule="auto"/>
              <w:jc w:val="left"/>
              <w:rPr>
                <w:rFonts w:ascii="Arial" w:hAnsi="Arial" w:cs="Arial"/>
              </w:rPr>
            </w:pPr>
            <w:r>
              <w:rPr>
                <w:rFonts w:ascii="Arial" w:hAnsi="Arial" w:cs="Arial"/>
              </w:rPr>
              <w:t>Monthly</w:t>
            </w:r>
            <w:r w:rsidR="00042417" w:rsidRPr="00B27979">
              <w:rPr>
                <w:rFonts w:ascii="Arial" w:hAnsi="Arial" w:cs="Arial"/>
              </w:rPr>
              <w:t xml:space="preserve"> basis</w:t>
            </w:r>
          </w:p>
        </w:tc>
        <w:tc>
          <w:tcPr>
            <w:tcW w:w="2376" w:type="dxa"/>
          </w:tcPr>
          <w:p w14:paraId="75F6F510" w14:textId="3FEB55C6" w:rsidR="001A6C82" w:rsidRPr="00B27979" w:rsidRDefault="00511F41" w:rsidP="000A2BF1">
            <w:pPr>
              <w:spacing w:before="0" w:after="0" w:line="360" w:lineRule="auto"/>
              <w:jc w:val="left"/>
              <w:rPr>
                <w:rFonts w:ascii="Arial" w:hAnsi="Arial" w:cs="Arial"/>
              </w:rPr>
            </w:pPr>
            <w:r>
              <w:rPr>
                <w:rFonts w:ascii="Arial" w:hAnsi="Arial" w:cs="Arial"/>
              </w:rPr>
              <w:t>Risk Department</w:t>
            </w:r>
          </w:p>
        </w:tc>
      </w:tr>
    </w:tbl>
    <w:p w14:paraId="1FAAE2E0" w14:textId="737248F3" w:rsidR="001A6C82" w:rsidRPr="00511F41" w:rsidRDefault="001A6C82" w:rsidP="00511F41">
      <w:pPr>
        <w:spacing w:before="0" w:after="0" w:line="360" w:lineRule="auto"/>
        <w:jc w:val="left"/>
        <w:rPr>
          <w:rFonts w:ascii="Arial" w:hAnsi="Arial" w:cs="Arial"/>
          <w:b/>
          <w:u w:val="single"/>
        </w:rPr>
      </w:pPr>
      <w:r w:rsidRPr="00511F41">
        <w:rPr>
          <w:rFonts w:ascii="Arial" w:hAnsi="Arial" w:cs="Arial"/>
          <w:b/>
          <w:u w:val="single"/>
        </w:rPr>
        <w:t>Interim Review</w:t>
      </w:r>
      <w:r w:rsidR="00511F41">
        <w:rPr>
          <w:rFonts w:ascii="Arial" w:hAnsi="Arial" w:cs="Arial"/>
          <w:b/>
          <w:u w:val="single"/>
        </w:rPr>
        <w:t>s</w:t>
      </w:r>
    </w:p>
    <w:p w14:paraId="79CE63A5" w14:textId="643EFA63" w:rsidR="001A6C82" w:rsidRDefault="001A6C82" w:rsidP="00511F41">
      <w:pPr>
        <w:spacing w:before="0" w:after="0" w:line="360" w:lineRule="auto"/>
        <w:jc w:val="left"/>
        <w:rPr>
          <w:rFonts w:ascii="Arial" w:hAnsi="Arial" w:cs="Arial"/>
        </w:rPr>
      </w:pPr>
      <w:r w:rsidRPr="00511F41">
        <w:rPr>
          <w:rFonts w:ascii="Arial" w:hAnsi="Arial" w:cs="Arial"/>
        </w:rPr>
        <w:t>For some credit facilities</w:t>
      </w:r>
      <w:r w:rsidRPr="00B27979">
        <w:rPr>
          <w:rFonts w:ascii="Arial" w:hAnsi="Arial" w:cs="Arial"/>
        </w:rPr>
        <w:t xml:space="preserve">, interim reviews that fall outside of the annual review cycle may need to be conducted. Interim reviews can be triggered in the following circumstances: </w:t>
      </w:r>
    </w:p>
    <w:p w14:paraId="7DD19A96" w14:textId="77777777" w:rsidR="001A6C82" w:rsidRPr="00B27979" w:rsidRDefault="001A6C82" w:rsidP="00B27979">
      <w:pPr>
        <w:pStyle w:val="BulletsMain"/>
        <w:spacing w:before="0" w:after="0" w:line="360" w:lineRule="auto"/>
        <w:jc w:val="left"/>
        <w:rPr>
          <w:rFonts w:ascii="Arial" w:hAnsi="Arial" w:cs="Arial"/>
        </w:rPr>
      </w:pPr>
      <w:r w:rsidRPr="00B27979">
        <w:rPr>
          <w:rFonts w:ascii="Arial" w:hAnsi="Arial" w:cs="Arial"/>
        </w:rPr>
        <w:t xml:space="preserve">If required as per initial approval by </w:t>
      </w:r>
      <w:proofErr w:type="spellStart"/>
      <w:r w:rsidRPr="00B27979">
        <w:rPr>
          <w:rFonts w:ascii="Arial" w:hAnsi="Arial" w:cs="Arial"/>
        </w:rPr>
        <w:t>CCo</w:t>
      </w:r>
      <w:proofErr w:type="spellEnd"/>
      <w:r w:rsidRPr="00B27979">
        <w:rPr>
          <w:rFonts w:ascii="Arial" w:hAnsi="Arial" w:cs="Arial"/>
        </w:rPr>
        <w:t xml:space="preserve"> due to higher risks perceived;</w:t>
      </w:r>
    </w:p>
    <w:p w14:paraId="6D247130" w14:textId="77777777" w:rsidR="001A6C82" w:rsidRPr="00B27979" w:rsidRDefault="001A6C82" w:rsidP="00B27979">
      <w:pPr>
        <w:pStyle w:val="BulletsMain"/>
        <w:spacing w:before="0" w:after="0" w:line="360" w:lineRule="auto"/>
        <w:jc w:val="left"/>
        <w:rPr>
          <w:rFonts w:ascii="Arial" w:hAnsi="Arial" w:cs="Arial"/>
        </w:rPr>
      </w:pPr>
      <w:r w:rsidRPr="00B27979">
        <w:rPr>
          <w:rFonts w:ascii="Arial" w:hAnsi="Arial" w:cs="Arial"/>
        </w:rPr>
        <w:t>If the previously approved facilities have been restructured; and</w:t>
      </w:r>
    </w:p>
    <w:p w14:paraId="2A1732A7" w14:textId="77777777" w:rsidR="001A6C82" w:rsidRPr="00B27979" w:rsidRDefault="001A6C82" w:rsidP="00B27979">
      <w:pPr>
        <w:pStyle w:val="BulletsMain"/>
        <w:spacing w:before="0" w:after="0" w:line="360" w:lineRule="auto"/>
        <w:jc w:val="left"/>
        <w:rPr>
          <w:rFonts w:ascii="Arial" w:hAnsi="Arial" w:cs="Arial"/>
        </w:rPr>
      </w:pPr>
      <w:r w:rsidRPr="00B27979">
        <w:rPr>
          <w:rFonts w:ascii="Arial" w:hAnsi="Arial" w:cs="Arial"/>
        </w:rPr>
        <w:t>If the account is specifically classified or is further downgraded in asset classification.</w:t>
      </w:r>
    </w:p>
    <w:p w14:paraId="18C4CEE5" w14:textId="77777777" w:rsidR="00511F41" w:rsidRDefault="00511F41" w:rsidP="00B27979">
      <w:pPr>
        <w:spacing w:before="0" w:after="0" w:line="360" w:lineRule="auto"/>
        <w:jc w:val="left"/>
        <w:rPr>
          <w:rFonts w:ascii="Arial" w:hAnsi="Arial" w:cs="Arial"/>
        </w:rPr>
      </w:pPr>
    </w:p>
    <w:p w14:paraId="56FF0004" w14:textId="4E0704E0" w:rsidR="001A6C82" w:rsidRDefault="001A6C82" w:rsidP="00B27979">
      <w:pPr>
        <w:spacing w:before="0" w:after="0" w:line="360" w:lineRule="auto"/>
        <w:jc w:val="left"/>
        <w:rPr>
          <w:rFonts w:ascii="Arial" w:hAnsi="Arial" w:cs="Arial"/>
        </w:rPr>
      </w:pPr>
      <w:r w:rsidRPr="00B27979">
        <w:rPr>
          <w:rFonts w:ascii="Arial" w:hAnsi="Arial" w:cs="Arial"/>
        </w:rPr>
        <w:t xml:space="preserve">The Interim Reviews will be carried out by </w:t>
      </w:r>
      <w:r w:rsidR="00363357" w:rsidRPr="00B27979">
        <w:rPr>
          <w:rFonts w:ascii="Arial" w:hAnsi="Arial" w:cs="Arial"/>
        </w:rPr>
        <w:t xml:space="preserve">both </w:t>
      </w:r>
      <w:r w:rsidR="00C2453D" w:rsidRPr="00B27979">
        <w:rPr>
          <w:rFonts w:ascii="Arial" w:hAnsi="Arial" w:cs="Arial"/>
        </w:rPr>
        <w:t>B</w:t>
      </w:r>
      <w:r w:rsidR="00363357" w:rsidRPr="00B27979">
        <w:rPr>
          <w:rFonts w:ascii="Arial" w:hAnsi="Arial" w:cs="Arial"/>
        </w:rPr>
        <w:t>usiness Development</w:t>
      </w:r>
      <w:r w:rsidR="00C2453D" w:rsidRPr="00B27979">
        <w:rPr>
          <w:rFonts w:ascii="Arial" w:hAnsi="Arial" w:cs="Arial"/>
        </w:rPr>
        <w:t xml:space="preserve"> and Risk</w:t>
      </w:r>
      <w:r w:rsidR="00363357" w:rsidRPr="00B27979">
        <w:rPr>
          <w:rFonts w:ascii="Arial" w:hAnsi="Arial" w:cs="Arial"/>
        </w:rPr>
        <w:t xml:space="preserve"> Management,</w:t>
      </w:r>
      <w:r w:rsidR="00C2453D" w:rsidRPr="00B27979">
        <w:rPr>
          <w:rFonts w:ascii="Arial" w:hAnsi="Arial" w:cs="Arial"/>
        </w:rPr>
        <w:t xml:space="preserve"> </w:t>
      </w:r>
      <w:r w:rsidRPr="00B27979">
        <w:rPr>
          <w:rFonts w:ascii="Arial" w:hAnsi="Arial" w:cs="Arial"/>
        </w:rPr>
        <w:t xml:space="preserve">and must be signed off by the </w:t>
      </w:r>
      <w:proofErr w:type="spellStart"/>
      <w:r w:rsidRPr="00B27979">
        <w:rPr>
          <w:rFonts w:ascii="Arial" w:hAnsi="Arial" w:cs="Arial"/>
        </w:rPr>
        <w:t>CCo</w:t>
      </w:r>
      <w:proofErr w:type="spellEnd"/>
      <w:r w:rsidRPr="00B27979">
        <w:rPr>
          <w:rFonts w:ascii="Arial" w:hAnsi="Arial" w:cs="Arial"/>
        </w:rPr>
        <w:t xml:space="preserve">. </w:t>
      </w:r>
    </w:p>
    <w:p w14:paraId="68C768C3" w14:textId="77777777" w:rsidR="00511F41" w:rsidRPr="00B27979" w:rsidRDefault="00511F41" w:rsidP="00B27979">
      <w:pPr>
        <w:spacing w:before="0" w:after="0" w:line="360" w:lineRule="auto"/>
        <w:jc w:val="left"/>
        <w:rPr>
          <w:rFonts w:ascii="Arial" w:hAnsi="Arial" w:cs="Arial"/>
        </w:rPr>
      </w:pPr>
    </w:p>
    <w:p w14:paraId="0FB08102" w14:textId="77777777" w:rsidR="001A6C82" w:rsidRPr="00511F41" w:rsidRDefault="001A6C82" w:rsidP="00511F41">
      <w:pPr>
        <w:spacing w:before="0" w:after="0" w:line="360" w:lineRule="auto"/>
        <w:jc w:val="left"/>
        <w:rPr>
          <w:rFonts w:ascii="Arial" w:hAnsi="Arial" w:cs="Arial"/>
          <w:b/>
          <w:u w:val="single"/>
        </w:rPr>
      </w:pPr>
      <w:r w:rsidRPr="00511F41">
        <w:rPr>
          <w:rFonts w:ascii="Arial" w:hAnsi="Arial" w:cs="Arial"/>
          <w:b/>
          <w:u w:val="single"/>
        </w:rPr>
        <w:t>Overdue Reviews</w:t>
      </w:r>
    </w:p>
    <w:p w14:paraId="1A93CC68" w14:textId="35AA9020" w:rsidR="00060006" w:rsidRDefault="001A6C82" w:rsidP="00B27979">
      <w:pPr>
        <w:spacing w:before="0" w:after="0" w:line="360" w:lineRule="auto"/>
        <w:jc w:val="left"/>
        <w:rPr>
          <w:rFonts w:ascii="Arial" w:hAnsi="Arial" w:cs="Arial"/>
        </w:rPr>
      </w:pPr>
      <w:r w:rsidRPr="00B27979">
        <w:rPr>
          <w:rFonts w:ascii="Arial" w:hAnsi="Arial" w:cs="Arial"/>
        </w:rPr>
        <w:t xml:space="preserve">A master record of all annual reviews is to be maintained by the Risk department. </w:t>
      </w:r>
    </w:p>
    <w:p w14:paraId="4170D3ED" w14:textId="77777777" w:rsidR="00846422" w:rsidRDefault="00846422" w:rsidP="00B27979">
      <w:pPr>
        <w:spacing w:before="0" w:after="0" w:line="360" w:lineRule="auto"/>
        <w:jc w:val="left"/>
        <w:rPr>
          <w:ins w:id="444" w:author="Grant Lowe" w:date="2020-10-23T15:05:00Z"/>
          <w:rFonts w:ascii="Arial" w:hAnsi="Arial" w:cs="Arial"/>
        </w:rPr>
      </w:pPr>
    </w:p>
    <w:p w14:paraId="0601D5A9" w14:textId="3908D2D7" w:rsidR="00511F41" w:rsidRDefault="00511F41" w:rsidP="00B27979">
      <w:pPr>
        <w:spacing w:before="0" w:after="0" w:line="360" w:lineRule="auto"/>
        <w:jc w:val="left"/>
        <w:rPr>
          <w:rFonts w:ascii="Arial" w:hAnsi="Arial" w:cs="Arial"/>
        </w:rPr>
      </w:pPr>
      <w:r w:rsidRPr="00B27979">
        <w:rPr>
          <w:rFonts w:ascii="Arial" w:hAnsi="Arial" w:cs="Arial"/>
        </w:rPr>
        <w:t xml:space="preserve">A list of “expected reviews” </w:t>
      </w:r>
      <w:r>
        <w:rPr>
          <w:rFonts w:ascii="Arial" w:hAnsi="Arial" w:cs="Arial"/>
        </w:rPr>
        <w:t xml:space="preserve">will </w:t>
      </w:r>
      <w:r w:rsidRPr="00B27979">
        <w:rPr>
          <w:rFonts w:ascii="Arial" w:hAnsi="Arial" w:cs="Arial"/>
        </w:rPr>
        <w:t xml:space="preserve">be circulated monthly by the Risk department to </w:t>
      </w:r>
      <w:proofErr w:type="spellStart"/>
      <w:r w:rsidRPr="00B27979">
        <w:rPr>
          <w:rFonts w:ascii="Arial" w:hAnsi="Arial" w:cs="Arial"/>
        </w:rPr>
        <w:t>RMs.</w:t>
      </w:r>
      <w:proofErr w:type="spellEnd"/>
      <w:r>
        <w:rPr>
          <w:rFonts w:ascii="Arial" w:hAnsi="Arial" w:cs="Arial"/>
        </w:rPr>
        <w:t xml:space="preserve"> The </w:t>
      </w:r>
      <w:r w:rsidR="001A6C82" w:rsidRPr="00B27979">
        <w:rPr>
          <w:rFonts w:ascii="Arial" w:hAnsi="Arial" w:cs="Arial"/>
        </w:rPr>
        <w:t xml:space="preserve">RM’s should maintain a diary note for each </w:t>
      </w:r>
      <w:r>
        <w:rPr>
          <w:rFonts w:ascii="Arial" w:hAnsi="Arial" w:cs="Arial"/>
        </w:rPr>
        <w:t>customer</w:t>
      </w:r>
      <w:r w:rsidRPr="00B27979">
        <w:rPr>
          <w:rFonts w:ascii="Arial" w:hAnsi="Arial" w:cs="Arial"/>
        </w:rPr>
        <w:t xml:space="preserve"> </w:t>
      </w:r>
      <w:r w:rsidR="001A6C82" w:rsidRPr="00B27979">
        <w:rPr>
          <w:rFonts w:ascii="Arial" w:hAnsi="Arial" w:cs="Arial"/>
        </w:rPr>
        <w:t xml:space="preserve">annual review </w:t>
      </w:r>
      <w:r>
        <w:rPr>
          <w:rFonts w:ascii="Arial" w:hAnsi="Arial" w:cs="Arial"/>
        </w:rPr>
        <w:t>and provide</w:t>
      </w:r>
      <w:r w:rsidR="001A6C82" w:rsidRPr="00B27979">
        <w:rPr>
          <w:rFonts w:ascii="Arial" w:hAnsi="Arial" w:cs="Arial"/>
        </w:rPr>
        <w:t xml:space="preserve"> ample time to collect </w:t>
      </w:r>
      <w:r>
        <w:rPr>
          <w:rFonts w:ascii="Arial" w:hAnsi="Arial" w:cs="Arial"/>
        </w:rPr>
        <w:t xml:space="preserve">the required </w:t>
      </w:r>
      <w:r w:rsidR="001A6C82" w:rsidRPr="00B27979">
        <w:rPr>
          <w:rFonts w:ascii="Arial" w:hAnsi="Arial" w:cs="Arial"/>
        </w:rPr>
        <w:t>information and to prepare the review</w:t>
      </w:r>
      <w:r>
        <w:rPr>
          <w:rFonts w:ascii="Arial" w:hAnsi="Arial" w:cs="Arial"/>
        </w:rPr>
        <w:t xml:space="preserve">, risk department to assess and </w:t>
      </w:r>
      <w:proofErr w:type="spellStart"/>
      <w:r>
        <w:rPr>
          <w:rFonts w:ascii="Arial" w:hAnsi="Arial" w:cs="Arial"/>
        </w:rPr>
        <w:t>CCo</w:t>
      </w:r>
      <w:proofErr w:type="spellEnd"/>
      <w:r>
        <w:rPr>
          <w:rFonts w:ascii="Arial" w:hAnsi="Arial" w:cs="Arial"/>
        </w:rPr>
        <w:t xml:space="preserve"> to consider</w:t>
      </w:r>
      <w:r w:rsidR="001A6C82" w:rsidRPr="00B27979">
        <w:rPr>
          <w:rFonts w:ascii="Arial" w:hAnsi="Arial" w:cs="Arial"/>
        </w:rPr>
        <w:t xml:space="preserve">. </w:t>
      </w:r>
    </w:p>
    <w:p w14:paraId="16CAC7C2" w14:textId="77777777" w:rsidR="00511F41" w:rsidRDefault="00511F41" w:rsidP="00B27979">
      <w:pPr>
        <w:spacing w:before="0" w:after="0" w:line="360" w:lineRule="auto"/>
        <w:jc w:val="left"/>
        <w:rPr>
          <w:rFonts w:ascii="Arial" w:hAnsi="Arial" w:cs="Arial"/>
        </w:rPr>
      </w:pPr>
    </w:p>
    <w:p w14:paraId="2446C3FC" w14:textId="60F81CFF" w:rsidR="00846422" w:rsidRDefault="001A6C82" w:rsidP="00846422">
      <w:pPr>
        <w:pStyle w:val="BulletsMain"/>
        <w:numPr>
          <w:ilvl w:val="0"/>
          <w:numId w:val="0"/>
        </w:numPr>
        <w:spacing w:before="0" w:after="0" w:line="360" w:lineRule="auto"/>
        <w:jc w:val="left"/>
        <w:rPr>
          <w:ins w:id="445" w:author="Grant Lowe" w:date="2020-10-23T14:36:00Z"/>
          <w:rFonts w:ascii="Arial" w:hAnsi="Arial" w:cs="Arial"/>
          <w:color w:val="FF0000"/>
        </w:rPr>
      </w:pPr>
      <w:r w:rsidRPr="00B27979">
        <w:rPr>
          <w:rFonts w:ascii="Arial" w:hAnsi="Arial" w:cs="Arial"/>
        </w:rPr>
        <w:t>Reviews must be completed by the annual review date</w:t>
      </w:r>
      <w:ins w:id="446" w:author="Grant Lowe" w:date="2020-10-23T15:07:00Z">
        <w:r w:rsidR="00846422">
          <w:rPr>
            <w:rFonts w:ascii="Arial" w:hAnsi="Arial" w:cs="Arial"/>
          </w:rPr>
          <w:t xml:space="preserve"> and can be deferred by the CRO for a maximum of 3 months, if an acceptable r</w:t>
        </w:r>
      </w:ins>
      <w:ins w:id="447" w:author="Grant Lowe" w:date="2020-10-23T15:08:00Z">
        <w:r w:rsidR="00846422">
          <w:rPr>
            <w:rFonts w:ascii="Arial" w:hAnsi="Arial" w:cs="Arial"/>
          </w:rPr>
          <w:t>e</w:t>
        </w:r>
      </w:ins>
      <w:ins w:id="448" w:author="Grant Lowe" w:date="2020-10-23T15:07:00Z">
        <w:r w:rsidR="00846422">
          <w:rPr>
            <w:rFonts w:ascii="Arial" w:hAnsi="Arial" w:cs="Arial"/>
          </w:rPr>
          <w:t>ason is given (</w:t>
        </w:r>
        <w:proofErr w:type="spellStart"/>
        <w:r w:rsidR="00846422">
          <w:rPr>
            <w:rFonts w:ascii="Arial" w:hAnsi="Arial" w:cs="Arial"/>
          </w:rPr>
          <w:t>eg</w:t>
        </w:r>
        <w:proofErr w:type="spellEnd"/>
        <w:r w:rsidR="00846422">
          <w:rPr>
            <w:rFonts w:ascii="Arial" w:hAnsi="Arial" w:cs="Arial"/>
          </w:rPr>
          <w:t>:</w:t>
        </w:r>
      </w:ins>
      <w:ins w:id="449" w:author="Grant Lowe" w:date="2020-10-23T15:08:00Z">
        <w:r w:rsidR="00846422">
          <w:rPr>
            <w:rFonts w:ascii="Arial" w:hAnsi="Arial" w:cs="Arial"/>
          </w:rPr>
          <w:t xml:space="preserve"> delayed financial statements, refinancing, new request in pipeline, </w:t>
        </w:r>
        <w:proofErr w:type="spellStart"/>
        <w:r w:rsidR="00846422">
          <w:rPr>
            <w:rFonts w:ascii="Arial" w:hAnsi="Arial" w:cs="Arial"/>
          </w:rPr>
          <w:t>etc</w:t>
        </w:r>
        <w:proofErr w:type="spellEnd"/>
        <w:r w:rsidR="00846422">
          <w:rPr>
            <w:rFonts w:ascii="Arial" w:hAnsi="Arial" w:cs="Arial"/>
          </w:rPr>
          <w:t xml:space="preserve">). </w:t>
        </w:r>
      </w:ins>
      <w:ins w:id="450" w:author="Grant Lowe" w:date="2020-10-23T14:34:00Z">
        <w:r w:rsidR="00846422">
          <w:rPr>
            <w:rFonts w:ascii="Arial" w:hAnsi="Arial" w:cs="Arial"/>
            <w:color w:val="FF0000"/>
          </w:rPr>
          <w:t xml:space="preserve">Business Development must formally record and request the approval </w:t>
        </w:r>
      </w:ins>
      <w:ins w:id="451" w:author="Grant Lowe" w:date="2020-10-23T15:12:00Z">
        <w:r w:rsidR="00846422">
          <w:rPr>
            <w:rFonts w:ascii="Arial" w:hAnsi="Arial" w:cs="Arial"/>
            <w:color w:val="FF0000"/>
          </w:rPr>
          <w:t xml:space="preserve">for the extension and this must </w:t>
        </w:r>
      </w:ins>
      <w:ins w:id="452" w:author="Grant Lowe" w:date="2020-10-23T14:34:00Z">
        <w:r w:rsidR="00846422">
          <w:rPr>
            <w:rFonts w:ascii="Arial" w:hAnsi="Arial" w:cs="Arial"/>
            <w:color w:val="FF0000"/>
          </w:rPr>
          <w:t>include, at least the following:</w:t>
        </w:r>
      </w:ins>
    </w:p>
    <w:p w14:paraId="49D95631" w14:textId="77777777" w:rsidR="00846422" w:rsidRDefault="00846422" w:rsidP="00846422">
      <w:pPr>
        <w:pStyle w:val="BulletsMain"/>
        <w:numPr>
          <w:ilvl w:val="0"/>
          <w:numId w:val="0"/>
        </w:numPr>
        <w:spacing w:before="0" w:after="0" w:line="360" w:lineRule="auto"/>
        <w:jc w:val="left"/>
        <w:rPr>
          <w:ins w:id="453" w:author="Grant Lowe" w:date="2020-10-23T14:34:00Z"/>
          <w:rFonts w:ascii="Arial" w:hAnsi="Arial" w:cs="Arial"/>
          <w:color w:val="FF0000"/>
        </w:rPr>
      </w:pPr>
    </w:p>
    <w:p w14:paraId="31CC5FC2" w14:textId="77777777" w:rsidR="00846422" w:rsidRDefault="00846422" w:rsidP="0012587D">
      <w:pPr>
        <w:pStyle w:val="BulletsMain"/>
        <w:numPr>
          <w:ilvl w:val="0"/>
          <w:numId w:val="56"/>
        </w:numPr>
        <w:spacing w:before="0" w:after="0" w:line="360" w:lineRule="auto"/>
        <w:jc w:val="left"/>
        <w:rPr>
          <w:ins w:id="454" w:author="Grant Lowe" w:date="2020-10-23T14:35:00Z"/>
          <w:rFonts w:ascii="Arial" w:hAnsi="Arial" w:cs="Arial"/>
          <w:color w:val="FF0000"/>
        </w:rPr>
      </w:pPr>
      <w:ins w:id="455" w:author="Grant Lowe" w:date="2020-10-23T14:35:00Z">
        <w:r>
          <w:rPr>
            <w:rFonts w:ascii="Arial" w:hAnsi="Arial" w:cs="Arial"/>
            <w:color w:val="FF0000"/>
          </w:rPr>
          <w:t>Nature of request (provide full details)</w:t>
        </w:r>
      </w:ins>
    </w:p>
    <w:p w14:paraId="088253AC" w14:textId="77777777" w:rsidR="00846422" w:rsidRDefault="00846422" w:rsidP="0012587D">
      <w:pPr>
        <w:pStyle w:val="BulletsMain"/>
        <w:numPr>
          <w:ilvl w:val="0"/>
          <w:numId w:val="56"/>
        </w:numPr>
        <w:spacing w:before="0" w:after="0" w:line="360" w:lineRule="auto"/>
        <w:jc w:val="left"/>
        <w:rPr>
          <w:ins w:id="456" w:author="Grant Lowe" w:date="2020-10-23T14:35:00Z"/>
          <w:rFonts w:ascii="Arial" w:hAnsi="Arial" w:cs="Arial"/>
          <w:color w:val="FF0000"/>
        </w:rPr>
      </w:pPr>
      <w:ins w:id="457" w:author="Grant Lowe" w:date="2020-10-23T14:35:00Z">
        <w:r>
          <w:rPr>
            <w:rFonts w:ascii="Arial" w:hAnsi="Arial" w:cs="Arial"/>
            <w:color w:val="FF0000"/>
          </w:rPr>
          <w:t xml:space="preserve">Recommendation </w:t>
        </w:r>
      </w:ins>
    </w:p>
    <w:p w14:paraId="0AD097D3" w14:textId="30E8BBA5" w:rsidR="00846422" w:rsidRDefault="00846422" w:rsidP="0012587D">
      <w:pPr>
        <w:pStyle w:val="BulletsMain"/>
        <w:numPr>
          <w:ilvl w:val="0"/>
          <w:numId w:val="56"/>
        </w:numPr>
        <w:spacing w:before="0" w:after="0" w:line="360" w:lineRule="auto"/>
        <w:jc w:val="left"/>
        <w:rPr>
          <w:ins w:id="458" w:author="Grant Lowe" w:date="2020-10-23T14:33:00Z"/>
          <w:rFonts w:ascii="Arial" w:hAnsi="Arial" w:cs="Arial"/>
          <w:color w:val="FF0000"/>
        </w:rPr>
      </w:pPr>
      <w:ins w:id="459" w:author="Grant Lowe" w:date="2020-10-23T15:13:00Z">
        <w:r>
          <w:rPr>
            <w:rFonts w:ascii="Arial" w:hAnsi="Arial" w:cs="Arial"/>
            <w:color w:val="FF0000"/>
          </w:rPr>
          <w:t>Expected new review d</w:t>
        </w:r>
      </w:ins>
      <w:ins w:id="460" w:author="Grant Lowe" w:date="2020-10-23T14:35:00Z">
        <w:r>
          <w:rPr>
            <w:rFonts w:ascii="Arial" w:hAnsi="Arial" w:cs="Arial"/>
            <w:color w:val="FF0000"/>
          </w:rPr>
          <w:t>ate</w:t>
        </w:r>
      </w:ins>
      <w:ins w:id="461" w:author="Grant Lowe" w:date="2020-10-23T14:36:00Z">
        <w:r>
          <w:rPr>
            <w:rFonts w:ascii="Arial" w:hAnsi="Arial" w:cs="Arial"/>
            <w:color w:val="FF0000"/>
          </w:rPr>
          <w:t xml:space="preserve"> </w:t>
        </w:r>
      </w:ins>
      <w:ins w:id="462" w:author="Grant Lowe" w:date="2020-10-23T14:35:00Z">
        <w:r>
          <w:rPr>
            <w:rFonts w:ascii="Arial" w:hAnsi="Arial" w:cs="Arial"/>
            <w:color w:val="FF0000"/>
          </w:rPr>
          <w:t xml:space="preserve"> </w:t>
        </w:r>
      </w:ins>
    </w:p>
    <w:p w14:paraId="3AE953F5" w14:textId="77777777" w:rsidR="00846422" w:rsidRDefault="00846422" w:rsidP="00B27979">
      <w:pPr>
        <w:spacing w:before="0" w:after="0" w:line="360" w:lineRule="auto"/>
        <w:jc w:val="left"/>
        <w:rPr>
          <w:rFonts w:ascii="Arial" w:hAnsi="Arial" w:cs="Arial"/>
        </w:rPr>
      </w:pPr>
    </w:p>
    <w:p w14:paraId="3CC823C1" w14:textId="497BBFBD" w:rsidR="001A6C82" w:rsidRPr="00B27979" w:rsidRDefault="00846422" w:rsidP="00B27979">
      <w:pPr>
        <w:spacing w:before="0" w:after="0" w:line="360" w:lineRule="auto"/>
        <w:jc w:val="left"/>
        <w:rPr>
          <w:rFonts w:ascii="Arial" w:hAnsi="Arial" w:cs="Arial"/>
        </w:rPr>
      </w:pPr>
      <w:ins w:id="463" w:author="Grant Lowe" w:date="2020-10-23T15:08:00Z">
        <w:r>
          <w:rPr>
            <w:rFonts w:ascii="Arial" w:hAnsi="Arial" w:cs="Arial"/>
          </w:rPr>
          <w:t xml:space="preserve">If longer than 3 months overdue, this will need to be reported to the </w:t>
        </w:r>
        <w:proofErr w:type="spellStart"/>
        <w:r>
          <w:rPr>
            <w:rFonts w:ascii="Arial" w:hAnsi="Arial" w:cs="Arial"/>
          </w:rPr>
          <w:t>CCo</w:t>
        </w:r>
        <w:proofErr w:type="spellEnd"/>
        <w:r>
          <w:rPr>
            <w:rFonts w:ascii="Arial" w:hAnsi="Arial" w:cs="Arial"/>
          </w:rPr>
          <w:t xml:space="preserve"> </w:t>
        </w:r>
      </w:ins>
      <w:ins w:id="464" w:author="Grant Lowe" w:date="2020-10-23T15:09:00Z">
        <w:r>
          <w:rPr>
            <w:rFonts w:ascii="Arial" w:hAnsi="Arial" w:cs="Arial"/>
          </w:rPr>
          <w:t>for consideration</w:t>
        </w:r>
      </w:ins>
      <w:r>
        <w:rPr>
          <w:rFonts w:ascii="Arial" w:hAnsi="Arial" w:cs="Arial"/>
        </w:rPr>
        <w:t xml:space="preserve"> </w:t>
      </w:r>
      <w:ins w:id="465" w:author="Grant Lowe" w:date="2020-10-23T15:09:00Z">
        <w:r>
          <w:rPr>
            <w:rFonts w:ascii="Arial" w:hAnsi="Arial" w:cs="Arial"/>
          </w:rPr>
          <w:t>/</w:t>
        </w:r>
      </w:ins>
      <w:r>
        <w:rPr>
          <w:rFonts w:ascii="Arial" w:hAnsi="Arial" w:cs="Arial"/>
        </w:rPr>
        <w:t xml:space="preserve"> </w:t>
      </w:r>
      <w:ins w:id="466" w:author="Grant Lowe" w:date="2020-10-23T15:09:00Z">
        <w:r>
          <w:rPr>
            <w:rFonts w:ascii="Arial" w:hAnsi="Arial" w:cs="Arial"/>
          </w:rPr>
          <w:t>approval.</w:t>
        </w:r>
      </w:ins>
    </w:p>
    <w:p w14:paraId="435AC8AB" w14:textId="77777777" w:rsidR="00511F41" w:rsidRDefault="00511F41" w:rsidP="00B27979">
      <w:pPr>
        <w:spacing w:before="0" w:after="0" w:line="360" w:lineRule="auto"/>
        <w:jc w:val="left"/>
        <w:rPr>
          <w:rFonts w:ascii="Arial" w:hAnsi="Arial" w:cs="Arial"/>
        </w:rPr>
      </w:pPr>
    </w:p>
    <w:p w14:paraId="249E4E05" w14:textId="78FCD2B5" w:rsidR="000C2788" w:rsidRDefault="001A6C82" w:rsidP="002E2D5B">
      <w:pPr>
        <w:spacing w:before="0" w:after="0" w:line="360" w:lineRule="auto"/>
        <w:jc w:val="left"/>
        <w:rPr>
          <w:rFonts w:ascii="Arial" w:hAnsi="Arial" w:cs="Arial"/>
        </w:rPr>
      </w:pPr>
      <w:r w:rsidRPr="00B27979">
        <w:rPr>
          <w:rFonts w:ascii="Arial" w:hAnsi="Arial" w:cs="Arial"/>
        </w:rPr>
        <w:t xml:space="preserve">The Risk department will monitor the review process, bringing “overdue” reviews to the attention of the </w:t>
      </w:r>
      <w:proofErr w:type="spellStart"/>
      <w:r w:rsidR="00511F41">
        <w:rPr>
          <w:rFonts w:ascii="Arial" w:hAnsi="Arial" w:cs="Arial"/>
        </w:rPr>
        <w:t>CCo</w:t>
      </w:r>
      <w:proofErr w:type="spellEnd"/>
      <w:r w:rsidR="00511F41">
        <w:rPr>
          <w:rFonts w:ascii="Arial" w:hAnsi="Arial" w:cs="Arial"/>
        </w:rPr>
        <w:t xml:space="preserve">, </w:t>
      </w:r>
      <w:proofErr w:type="spellStart"/>
      <w:r w:rsidR="00511F41">
        <w:rPr>
          <w:rFonts w:ascii="Arial" w:hAnsi="Arial" w:cs="Arial"/>
        </w:rPr>
        <w:t>ManCO</w:t>
      </w:r>
      <w:proofErr w:type="spellEnd"/>
      <w:r w:rsidR="00511F41">
        <w:rPr>
          <w:rFonts w:ascii="Arial" w:hAnsi="Arial" w:cs="Arial"/>
        </w:rPr>
        <w:t xml:space="preserve"> and </w:t>
      </w:r>
      <w:proofErr w:type="spellStart"/>
      <w:r w:rsidR="00511F41">
        <w:rPr>
          <w:rFonts w:ascii="Arial" w:hAnsi="Arial" w:cs="Arial"/>
        </w:rPr>
        <w:t>ARCo</w:t>
      </w:r>
      <w:proofErr w:type="spellEnd"/>
      <w:r w:rsidRPr="00B27979">
        <w:rPr>
          <w:rFonts w:ascii="Arial" w:hAnsi="Arial" w:cs="Arial"/>
        </w:rPr>
        <w:t xml:space="preserve">. </w:t>
      </w:r>
      <w:bookmarkStart w:id="467" w:name="_Toc397218239"/>
      <w:bookmarkStart w:id="468" w:name="_Toc397319643"/>
      <w:bookmarkStart w:id="469" w:name="_Toc397411321"/>
      <w:bookmarkStart w:id="470" w:name="_Toc397429690"/>
      <w:bookmarkStart w:id="471" w:name="_Toc397429751"/>
      <w:bookmarkStart w:id="472" w:name="_Toc397429823"/>
      <w:bookmarkStart w:id="473" w:name="_Toc397218240"/>
      <w:bookmarkStart w:id="474" w:name="_Toc397319644"/>
      <w:bookmarkStart w:id="475" w:name="_Toc397411322"/>
      <w:bookmarkStart w:id="476" w:name="_Toc397429691"/>
      <w:bookmarkStart w:id="477" w:name="_Toc397429752"/>
      <w:bookmarkStart w:id="478" w:name="_Toc397429824"/>
      <w:bookmarkStart w:id="479" w:name="_Toc397218241"/>
      <w:bookmarkStart w:id="480" w:name="_Toc397319645"/>
      <w:bookmarkStart w:id="481" w:name="_Toc397411323"/>
      <w:bookmarkStart w:id="482" w:name="_Toc397429692"/>
      <w:bookmarkStart w:id="483" w:name="_Toc397429753"/>
      <w:bookmarkStart w:id="484" w:name="_Toc397429825"/>
      <w:bookmarkStart w:id="485" w:name="_Toc397218242"/>
      <w:bookmarkStart w:id="486" w:name="_Toc397319646"/>
      <w:bookmarkStart w:id="487" w:name="_Toc397411324"/>
      <w:bookmarkStart w:id="488" w:name="_Toc397429693"/>
      <w:bookmarkStart w:id="489" w:name="_Toc397429754"/>
      <w:bookmarkStart w:id="490" w:name="_Toc397429826"/>
      <w:bookmarkStart w:id="491" w:name="_Toc396740578"/>
      <w:bookmarkStart w:id="492" w:name="_Toc396793409"/>
      <w:bookmarkStart w:id="493" w:name="_Toc396799725"/>
      <w:bookmarkStart w:id="494" w:name="_Toc396808257"/>
      <w:bookmarkStart w:id="495" w:name="_Toc396740579"/>
      <w:bookmarkStart w:id="496" w:name="_Toc396793410"/>
      <w:bookmarkStart w:id="497" w:name="_Toc396799726"/>
      <w:bookmarkStart w:id="498" w:name="_Toc396808258"/>
      <w:bookmarkStart w:id="499" w:name="_Toc396740580"/>
      <w:bookmarkStart w:id="500" w:name="_Toc396793411"/>
      <w:bookmarkStart w:id="501" w:name="_Toc396799727"/>
      <w:bookmarkStart w:id="502" w:name="_Toc396808259"/>
      <w:bookmarkStart w:id="503" w:name="_Toc396740581"/>
      <w:bookmarkStart w:id="504" w:name="_Toc396793412"/>
      <w:bookmarkStart w:id="505" w:name="_Toc396799728"/>
      <w:bookmarkStart w:id="506" w:name="_Toc396808260"/>
      <w:bookmarkStart w:id="507" w:name="_Toc396740582"/>
      <w:bookmarkStart w:id="508" w:name="_Toc396793413"/>
      <w:bookmarkStart w:id="509" w:name="_Toc396799729"/>
      <w:bookmarkStart w:id="510" w:name="_Toc396808261"/>
      <w:bookmarkStart w:id="511" w:name="_Toc396740583"/>
      <w:bookmarkStart w:id="512" w:name="_Toc396793414"/>
      <w:bookmarkStart w:id="513" w:name="_Toc396799730"/>
      <w:bookmarkStart w:id="514" w:name="_Toc396808262"/>
      <w:bookmarkStart w:id="515" w:name="_Toc391316526"/>
      <w:bookmarkStart w:id="516" w:name="_Toc391316563"/>
      <w:bookmarkStart w:id="517" w:name="_Toc391316527"/>
      <w:bookmarkStart w:id="518" w:name="_Toc391316564"/>
      <w:bookmarkStart w:id="519" w:name="_Toc391316528"/>
      <w:bookmarkStart w:id="520" w:name="_Toc391316565"/>
      <w:bookmarkStart w:id="521" w:name="_Toc391316529"/>
      <w:bookmarkStart w:id="522" w:name="_Toc391316566"/>
      <w:bookmarkStart w:id="523" w:name="_Toc391316530"/>
      <w:bookmarkStart w:id="524" w:name="_Toc391316567"/>
      <w:bookmarkStart w:id="525" w:name="_Toc391316532"/>
      <w:bookmarkStart w:id="526" w:name="_Toc391316569"/>
      <w:bookmarkStart w:id="527" w:name="_Toc391316533"/>
      <w:bookmarkStart w:id="528" w:name="_Toc391316570"/>
      <w:bookmarkStart w:id="529" w:name="_Toc397411326"/>
      <w:bookmarkStart w:id="530" w:name="_Toc397429695"/>
      <w:bookmarkStart w:id="531" w:name="_Toc397429756"/>
      <w:bookmarkStart w:id="532" w:name="_Toc397429828"/>
      <w:bookmarkStart w:id="533" w:name="_Toc396793416"/>
      <w:bookmarkStart w:id="534" w:name="_Toc396799732"/>
      <w:bookmarkStart w:id="535" w:name="_Toc396808264"/>
      <w:bookmarkStart w:id="536" w:name="_Toc396793417"/>
      <w:bookmarkStart w:id="537" w:name="_Toc396799733"/>
      <w:bookmarkStart w:id="538" w:name="_Toc396808265"/>
      <w:bookmarkStart w:id="539" w:name="_Toc396793418"/>
      <w:bookmarkStart w:id="540" w:name="_Toc396799734"/>
      <w:bookmarkStart w:id="541" w:name="_Toc396808266"/>
      <w:bookmarkStart w:id="542" w:name="_Toc396793419"/>
      <w:bookmarkStart w:id="543" w:name="_Toc396799735"/>
      <w:bookmarkStart w:id="544" w:name="_Toc396808267"/>
      <w:bookmarkStart w:id="545" w:name="_Toc396793420"/>
      <w:bookmarkStart w:id="546" w:name="_Toc396799736"/>
      <w:bookmarkStart w:id="547" w:name="_Toc396808268"/>
      <w:bookmarkStart w:id="548" w:name="_Toc396793421"/>
      <w:bookmarkStart w:id="549" w:name="_Toc396799737"/>
      <w:bookmarkStart w:id="550" w:name="_Toc396808269"/>
      <w:bookmarkStart w:id="551" w:name="_Toc391316540"/>
      <w:bookmarkStart w:id="552" w:name="_Toc391316577"/>
      <w:bookmarkStart w:id="553" w:name="_Toc396740586"/>
      <w:bookmarkStart w:id="554" w:name="_Toc396793422"/>
      <w:bookmarkStart w:id="555" w:name="_Toc396799738"/>
      <w:bookmarkStart w:id="556" w:name="_Toc396808270"/>
      <w:bookmarkStart w:id="557" w:name="_Toc396740587"/>
      <w:bookmarkStart w:id="558" w:name="_Toc396793423"/>
      <w:bookmarkStart w:id="559" w:name="_Toc396799739"/>
      <w:bookmarkStart w:id="560" w:name="_Toc396808271"/>
      <w:bookmarkStart w:id="561" w:name="_Toc396740588"/>
      <w:bookmarkStart w:id="562" w:name="_Toc396793424"/>
      <w:bookmarkStart w:id="563" w:name="_Toc396799740"/>
      <w:bookmarkStart w:id="564" w:name="_Toc396808272"/>
      <w:bookmarkStart w:id="565" w:name="_Toc396740589"/>
      <w:bookmarkStart w:id="566" w:name="_Toc396793425"/>
      <w:bookmarkStart w:id="567" w:name="_Toc396799741"/>
      <w:bookmarkStart w:id="568" w:name="_Toc396808273"/>
      <w:bookmarkStart w:id="569" w:name="_Toc396740590"/>
      <w:bookmarkStart w:id="570" w:name="_Toc396793426"/>
      <w:bookmarkStart w:id="571" w:name="_Toc396799742"/>
      <w:bookmarkStart w:id="572" w:name="_Toc396808274"/>
      <w:bookmarkStart w:id="573" w:name="_Toc396740591"/>
      <w:bookmarkStart w:id="574" w:name="_Toc396793427"/>
      <w:bookmarkStart w:id="575" w:name="_Toc396799743"/>
      <w:bookmarkStart w:id="576" w:name="_Toc396808275"/>
      <w:bookmarkStart w:id="577" w:name="_Toc396740592"/>
      <w:bookmarkStart w:id="578" w:name="_Toc396793428"/>
      <w:bookmarkStart w:id="579" w:name="_Toc396799744"/>
      <w:bookmarkStart w:id="580" w:name="_Toc396808276"/>
      <w:bookmarkStart w:id="581" w:name="_Toc396740593"/>
      <w:bookmarkStart w:id="582" w:name="_Toc396793429"/>
      <w:bookmarkStart w:id="583" w:name="_Toc396799745"/>
      <w:bookmarkStart w:id="584" w:name="_Toc396808277"/>
      <w:bookmarkStart w:id="585" w:name="_Toc396740594"/>
      <w:bookmarkStart w:id="586" w:name="_Toc396793430"/>
      <w:bookmarkStart w:id="587" w:name="_Toc396799746"/>
      <w:bookmarkStart w:id="588" w:name="_Toc396808278"/>
      <w:bookmarkStart w:id="589" w:name="_Toc396740595"/>
      <w:bookmarkStart w:id="590" w:name="_Toc396793431"/>
      <w:bookmarkStart w:id="591" w:name="_Toc396799747"/>
      <w:bookmarkStart w:id="592" w:name="_Toc396808279"/>
      <w:bookmarkStart w:id="593" w:name="_Toc396740596"/>
      <w:bookmarkStart w:id="594" w:name="_Toc396793432"/>
      <w:bookmarkStart w:id="595" w:name="_Toc396799748"/>
      <w:bookmarkStart w:id="596" w:name="_Toc396808280"/>
      <w:bookmarkStart w:id="597" w:name="_Toc396740597"/>
      <w:bookmarkStart w:id="598" w:name="_Toc396793433"/>
      <w:bookmarkStart w:id="599" w:name="_Toc396799749"/>
      <w:bookmarkStart w:id="600" w:name="_Toc396808281"/>
      <w:bookmarkStart w:id="601" w:name="_Toc396740598"/>
      <w:bookmarkStart w:id="602" w:name="_Toc396793434"/>
      <w:bookmarkStart w:id="603" w:name="_Toc396799750"/>
      <w:bookmarkStart w:id="604" w:name="_Toc396808282"/>
      <w:bookmarkStart w:id="605" w:name="_Toc396740599"/>
      <w:bookmarkStart w:id="606" w:name="_Toc396793435"/>
      <w:bookmarkStart w:id="607" w:name="_Toc396799751"/>
      <w:bookmarkStart w:id="608" w:name="_Toc396808283"/>
      <w:bookmarkStart w:id="609" w:name="_Toc396740600"/>
      <w:bookmarkStart w:id="610" w:name="_Toc396793436"/>
      <w:bookmarkStart w:id="611" w:name="_Toc396799752"/>
      <w:bookmarkStart w:id="612" w:name="_Toc396808284"/>
      <w:bookmarkStart w:id="613" w:name="_Toc396740601"/>
      <w:bookmarkStart w:id="614" w:name="_Toc396793437"/>
      <w:bookmarkStart w:id="615" w:name="_Toc396799753"/>
      <w:bookmarkStart w:id="616" w:name="_Toc396808285"/>
      <w:bookmarkStart w:id="617" w:name="_Toc396740602"/>
      <w:bookmarkStart w:id="618" w:name="_Toc396793438"/>
      <w:bookmarkStart w:id="619" w:name="_Toc396799754"/>
      <w:bookmarkStart w:id="620" w:name="_Toc396808286"/>
      <w:bookmarkStart w:id="621" w:name="_Toc396740603"/>
      <w:bookmarkStart w:id="622" w:name="_Toc396793439"/>
      <w:bookmarkStart w:id="623" w:name="_Toc396799755"/>
      <w:bookmarkStart w:id="624" w:name="_Toc396808287"/>
      <w:bookmarkStart w:id="625" w:name="_Toc396740604"/>
      <w:bookmarkStart w:id="626" w:name="_Toc396793440"/>
      <w:bookmarkStart w:id="627" w:name="_Toc396799756"/>
      <w:bookmarkStart w:id="628" w:name="_Toc396808288"/>
      <w:bookmarkStart w:id="629" w:name="_Toc396740605"/>
      <w:bookmarkStart w:id="630" w:name="_Toc396793441"/>
      <w:bookmarkStart w:id="631" w:name="_Toc396799757"/>
      <w:bookmarkStart w:id="632" w:name="_Toc396808289"/>
      <w:bookmarkStart w:id="633" w:name="_Toc396740606"/>
      <w:bookmarkStart w:id="634" w:name="_Toc396793442"/>
      <w:bookmarkStart w:id="635" w:name="_Toc396799758"/>
      <w:bookmarkStart w:id="636" w:name="_Toc396808290"/>
      <w:bookmarkStart w:id="637" w:name="_Toc396740607"/>
      <w:bookmarkStart w:id="638" w:name="_Toc396793443"/>
      <w:bookmarkStart w:id="639" w:name="_Toc396799759"/>
      <w:bookmarkStart w:id="640" w:name="_Toc396808291"/>
      <w:bookmarkStart w:id="641" w:name="_Toc396740608"/>
      <w:bookmarkStart w:id="642" w:name="_Toc396793444"/>
      <w:bookmarkStart w:id="643" w:name="_Toc396799760"/>
      <w:bookmarkStart w:id="644" w:name="_Toc396808292"/>
      <w:bookmarkStart w:id="645" w:name="_Toc396740609"/>
      <w:bookmarkStart w:id="646" w:name="_Toc396793445"/>
      <w:bookmarkStart w:id="647" w:name="_Toc396799761"/>
      <w:bookmarkStart w:id="648" w:name="_Toc396808293"/>
      <w:bookmarkStart w:id="649" w:name="_Toc396740610"/>
      <w:bookmarkStart w:id="650" w:name="_Toc396793446"/>
      <w:bookmarkStart w:id="651" w:name="_Toc396799762"/>
      <w:bookmarkStart w:id="652" w:name="_Toc396808294"/>
      <w:bookmarkStart w:id="653" w:name="_Toc396740611"/>
      <w:bookmarkStart w:id="654" w:name="_Toc396793447"/>
      <w:bookmarkStart w:id="655" w:name="_Toc396799763"/>
      <w:bookmarkStart w:id="656" w:name="_Toc396808295"/>
      <w:bookmarkStart w:id="657" w:name="_Toc404037204"/>
      <w:bookmarkStart w:id="658" w:name="_Toc404066793"/>
      <w:bookmarkStart w:id="659" w:name="_Toc503460837"/>
      <w:bookmarkStart w:id="660" w:name="_Toc479772725"/>
      <w:bookmarkStart w:id="661" w:name="_Toc501701664"/>
      <w:bookmarkStart w:id="662" w:name="_Toc397428077"/>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p>
    <w:p w14:paraId="162C561A" w14:textId="77777777" w:rsidR="000A2BF1" w:rsidRDefault="000A2BF1" w:rsidP="002E2D5B">
      <w:pPr>
        <w:spacing w:before="0" w:after="0" w:line="360" w:lineRule="auto"/>
        <w:jc w:val="left"/>
        <w:rPr>
          <w:rFonts w:ascii="Arial" w:hAnsi="Arial" w:cs="Arial"/>
          <w:b/>
          <w:bCs/>
        </w:rPr>
      </w:pPr>
    </w:p>
    <w:p w14:paraId="584EBFDC" w14:textId="228D5FBB" w:rsidR="00893186" w:rsidRPr="00B27979" w:rsidRDefault="00D45BD6" w:rsidP="00B27979">
      <w:pPr>
        <w:pStyle w:val="Heading1"/>
        <w:spacing w:before="0" w:line="360" w:lineRule="auto"/>
        <w:ind w:left="431" w:hanging="431"/>
        <w:jc w:val="left"/>
        <w:rPr>
          <w:rFonts w:ascii="Arial" w:hAnsi="Arial" w:cs="Arial"/>
          <w:color w:val="auto"/>
          <w:sz w:val="22"/>
          <w:szCs w:val="22"/>
        </w:rPr>
      </w:pPr>
      <w:bookmarkStart w:id="663" w:name="_Toc55470904"/>
      <w:r>
        <w:rPr>
          <w:rFonts w:ascii="Arial" w:hAnsi="Arial" w:cs="Arial"/>
          <w:color w:val="auto"/>
          <w:sz w:val="22"/>
          <w:szCs w:val="22"/>
        </w:rPr>
        <w:t>Credit Impairment/Expected Credit Loss</w:t>
      </w:r>
      <w:bookmarkEnd w:id="663"/>
    </w:p>
    <w:p w14:paraId="207EF25B" w14:textId="77777777" w:rsidR="00846422" w:rsidRDefault="00846422" w:rsidP="00EE31AA">
      <w:pPr>
        <w:pStyle w:val="Heading2"/>
        <w:rPr>
          <w:ins w:id="664" w:author="Grant Lowe" w:date="2020-10-23T15:06:00Z"/>
        </w:rPr>
      </w:pPr>
    </w:p>
    <w:p w14:paraId="60234C70" w14:textId="77777777" w:rsidR="00E426A2" w:rsidRPr="00B27979" w:rsidRDefault="00E426A2" w:rsidP="00EE31AA">
      <w:pPr>
        <w:pStyle w:val="Heading2"/>
      </w:pPr>
      <w:bookmarkStart w:id="665" w:name="_Toc55470905"/>
      <w:r w:rsidRPr="00B27979">
        <w:t>Asset Classification</w:t>
      </w:r>
      <w:bookmarkEnd w:id="659"/>
      <w:bookmarkEnd w:id="665"/>
    </w:p>
    <w:p w14:paraId="07AB332A" w14:textId="6823DB6C" w:rsidR="00872300" w:rsidRDefault="00E56B69" w:rsidP="00B27979">
      <w:pPr>
        <w:spacing w:before="0" w:after="0" w:line="360" w:lineRule="auto"/>
        <w:jc w:val="left"/>
        <w:rPr>
          <w:rFonts w:ascii="Arial" w:hAnsi="Arial" w:cs="Arial"/>
        </w:rPr>
      </w:pPr>
      <w:r w:rsidRPr="00B27979">
        <w:rPr>
          <w:rFonts w:ascii="Arial" w:hAnsi="Arial" w:cs="Arial"/>
        </w:rPr>
        <w:t>All loans and advances will be classified as either</w:t>
      </w:r>
      <w:r w:rsidR="00872300">
        <w:rPr>
          <w:rFonts w:ascii="Arial" w:hAnsi="Arial" w:cs="Arial"/>
        </w:rPr>
        <w:t>:</w:t>
      </w:r>
    </w:p>
    <w:p w14:paraId="42A5B49F" w14:textId="77777777" w:rsidR="000C2788" w:rsidRDefault="000C2788" w:rsidP="00B27979">
      <w:pPr>
        <w:spacing w:before="0" w:after="0" w:line="360" w:lineRule="auto"/>
        <w:jc w:val="left"/>
        <w:rPr>
          <w:rFonts w:ascii="Arial" w:hAnsi="Arial" w:cs="Arial"/>
        </w:rPr>
      </w:pPr>
    </w:p>
    <w:p w14:paraId="128A6699" w14:textId="77777777" w:rsidR="00872300" w:rsidRDefault="00E56B69" w:rsidP="0096008C">
      <w:pPr>
        <w:pStyle w:val="ListParagraph"/>
        <w:numPr>
          <w:ilvl w:val="0"/>
          <w:numId w:val="17"/>
        </w:numPr>
        <w:spacing w:before="0" w:after="0" w:line="360" w:lineRule="auto"/>
        <w:jc w:val="left"/>
        <w:rPr>
          <w:rFonts w:ascii="Arial" w:hAnsi="Arial" w:cs="Arial"/>
        </w:rPr>
      </w:pPr>
      <w:r w:rsidRPr="00872300">
        <w:rPr>
          <w:rFonts w:ascii="Arial" w:hAnsi="Arial" w:cs="Arial"/>
        </w:rPr>
        <w:t>Stage 1</w:t>
      </w:r>
      <w:r w:rsidR="00872300">
        <w:rPr>
          <w:rFonts w:ascii="Arial" w:hAnsi="Arial" w:cs="Arial"/>
        </w:rPr>
        <w:t xml:space="preserve"> – No sign of credit deterioration (IFRS 9.5.5);</w:t>
      </w:r>
    </w:p>
    <w:p w14:paraId="1BE560C7" w14:textId="77777777" w:rsidR="00872300" w:rsidRDefault="00E56B69" w:rsidP="0096008C">
      <w:pPr>
        <w:pStyle w:val="ListParagraph"/>
        <w:numPr>
          <w:ilvl w:val="0"/>
          <w:numId w:val="17"/>
        </w:numPr>
        <w:spacing w:before="0" w:after="0" w:line="360" w:lineRule="auto"/>
        <w:jc w:val="left"/>
        <w:rPr>
          <w:rFonts w:ascii="Arial" w:hAnsi="Arial" w:cs="Arial"/>
        </w:rPr>
      </w:pPr>
      <w:r w:rsidRPr="00872300">
        <w:rPr>
          <w:rFonts w:ascii="Arial" w:hAnsi="Arial" w:cs="Arial"/>
        </w:rPr>
        <w:t>Stage 2</w:t>
      </w:r>
      <w:r w:rsidR="00872300">
        <w:rPr>
          <w:rFonts w:ascii="Arial" w:hAnsi="Arial" w:cs="Arial"/>
        </w:rPr>
        <w:t xml:space="preserve"> – Credit quality deterioration can be observed (IFRS 9.5.5.3);</w:t>
      </w:r>
      <w:r w:rsidRPr="00872300">
        <w:rPr>
          <w:rFonts w:ascii="Arial" w:hAnsi="Arial" w:cs="Arial"/>
        </w:rPr>
        <w:t xml:space="preserve"> or </w:t>
      </w:r>
    </w:p>
    <w:p w14:paraId="04B5F777" w14:textId="77777777" w:rsidR="00872300" w:rsidRDefault="00E56B69" w:rsidP="0096008C">
      <w:pPr>
        <w:pStyle w:val="ListParagraph"/>
        <w:numPr>
          <w:ilvl w:val="0"/>
          <w:numId w:val="17"/>
        </w:numPr>
        <w:spacing w:before="0" w:after="0" w:line="360" w:lineRule="auto"/>
        <w:jc w:val="left"/>
        <w:rPr>
          <w:rFonts w:ascii="Arial" w:hAnsi="Arial" w:cs="Arial"/>
        </w:rPr>
      </w:pPr>
      <w:r w:rsidRPr="00872300">
        <w:rPr>
          <w:rFonts w:ascii="Arial" w:hAnsi="Arial" w:cs="Arial"/>
        </w:rPr>
        <w:t>Stage 3</w:t>
      </w:r>
      <w:r w:rsidR="00872300">
        <w:rPr>
          <w:rFonts w:ascii="Arial" w:hAnsi="Arial" w:cs="Arial"/>
        </w:rPr>
        <w:t xml:space="preserve"> – Clear sign of impairment or credit event (Appendix A of IFRS 9)</w:t>
      </w:r>
    </w:p>
    <w:p w14:paraId="50D1869D" w14:textId="77777777" w:rsidR="00872300" w:rsidRPr="00872300" w:rsidRDefault="00872300" w:rsidP="00872300">
      <w:pPr>
        <w:spacing w:before="0" w:after="0" w:line="360" w:lineRule="auto"/>
        <w:jc w:val="left"/>
        <w:rPr>
          <w:rFonts w:ascii="Arial" w:hAnsi="Arial" w:cs="Arial"/>
        </w:rPr>
      </w:pPr>
    </w:p>
    <w:p w14:paraId="4A053478" w14:textId="331561A9" w:rsidR="00F66099" w:rsidRPr="00872300" w:rsidRDefault="00872300" w:rsidP="00872300">
      <w:pPr>
        <w:spacing w:before="0" w:after="0" w:line="360" w:lineRule="auto"/>
        <w:jc w:val="left"/>
        <w:rPr>
          <w:rFonts w:ascii="Arial" w:hAnsi="Arial" w:cs="Arial"/>
        </w:rPr>
      </w:pPr>
      <w:r>
        <w:rPr>
          <w:rFonts w:ascii="Arial" w:hAnsi="Arial" w:cs="Arial"/>
        </w:rPr>
        <w:t xml:space="preserve">The IFRS 9 stages are </w:t>
      </w:r>
      <w:r w:rsidR="00F66099" w:rsidRPr="00872300">
        <w:rPr>
          <w:rFonts w:ascii="Arial" w:hAnsi="Arial" w:cs="Arial"/>
        </w:rPr>
        <w:t>defined</w:t>
      </w:r>
      <w:r>
        <w:rPr>
          <w:rFonts w:ascii="Arial" w:hAnsi="Arial" w:cs="Arial"/>
        </w:rPr>
        <w:t xml:space="preserve"> in detail below</w:t>
      </w:r>
      <w:r w:rsidR="00F71126" w:rsidRPr="00872300">
        <w:rPr>
          <w:rFonts w:ascii="Arial" w:hAnsi="Arial" w:cs="Arial"/>
        </w:rPr>
        <w:t xml:space="preserve">. </w:t>
      </w:r>
      <w:r>
        <w:rPr>
          <w:rFonts w:ascii="Arial" w:hAnsi="Arial" w:cs="Arial"/>
        </w:rPr>
        <w:t xml:space="preserve">However, it must be noted that </w:t>
      </w:r>
      <w:r w:rsidR="00F71126" w:rsidRPr="00872300">
        <w:rPr>
          <w:rFonts w:ascii="Arial" w:hAnsi="Arial" w:cs="Arial"/>
        </w:rPr>
        <w:t>HO have implemented IFRS9</w:t>
      </w:r>
      <w:r>
        <w:rPr>
          <w:rFonts w:ascii="Arial" w:hAnsi="Arial" w:cs="Arial"/>
        </w:rPr>
        <w:t xml:space="preserve"> and CNCBLB will provide data in order for HO to provide the Branch with ‘Expected Credit Loss’ (“ECL”)</w:t>
      </w:r>
      <w:r w:rsidR="00F71126" w:rsidRPr="00872300">
        <w:rPr>
          <w:rFonts w:ascii="Arial" w:hAnsi="Arial" w:cs="Arial"/>
        </w:rPr>
        <w:t xml:space="preserve"> </w:t>
      </w:r>
      <w:r>
        <w:rPr>
          <w:rFonts w:ascii="Arial" w:hAnsi="Arial" w:cs="Arial"/>
        </w:rPr>
        <w:t xml:space="preserve">calculations </w:t>
      </w:r>
      <w:r w:rsidR="00F71126" w:rsidRPr="00872300">
        <w:rPr>
          <w:rFonts w:ascii="Arial" w:hAnsi="Arial" w:cs="Arial"/>
        </w:rPr>
        <w:t xml:space="preserve">see </w:t>
      </w:r>
      <w:r w:rsidR="00F71126" w:rsidRPr="000C2788">
        <w:rPr>
          <w:rFonts w:ascii="Arial" w:hAnsi="Arial" w:cs="Arial"/>
          <w:b/>
          <w:i/>
        </w:rPr>
        <w:t>Appendix H</w:t>
      </w:r>
      <w:r w:rsidR="00F71126" w:rsidRPr="00872300">
        <w:rPr>
          <w:rFonts w:ascii="Arial" w:hAnsi="Arial" w:cs="Arial"/>
        </w:rPr>
        <w:t xml:space="preserve"> for HO IFRS 9 calculation methodology.</w:t>
      </w:r>
    </w:p>
    <w:p w14:paraId="4899DDD1" w14:textId="77777777" w:rsidR="00F66099" w:rsidRDefault="00F66099" w:rsidP="00B27979">
      <w:pPr>
        <w:spacing w:before="0" w:after="0" w:line="360" w:lineRule="auto"/>
        <w:jc w:val="left"/>
        <w:rPr>
          <w:rFonts w:ascii="Arial" w:hAnsi="Arial" w:cs="Arial"/>
        </w:rPr>
      </w:pPr>
    </w:p>
    <w:p w14:paraId="38A4F45D" w14:textId="150F1ADE" w:rsidR="00F66099" w:rsidRDefault="00F71126" w:rsidP="00B27979">
      <w:pPr>
        <w:spacing w:before="0" w:after="0" w:line="360" w:lineRule="auto"/>
        <w:jc w:val="left"/>
        <w:rPr>
          <w:rFonts w:ascii="Arial" w:hAnsi="Arial" w:cs="Arial"/>
        </w:rPr>
      </w:pPr>
      <w:r>
        <w:rPr>
          <w:rFonts w:ascii="Arial" w:hAnsi="Arial" w:cs="Arial"/>
        </w:rPr>
        <w:t>CNCBLB i</w:t>
      </w:r>
      <w:r w:rsidR="00E426A2" w:rsidRPr="00B27979">
        <w:rPr>
          <w:rFonts w:ascii="Arial" w:hAnsi="Arial" w:cs="Arial"/>
        </w:rPr>
        <w:t xml:space="preserve">mpairment testing must be performed </w:t>
      </w:r>
      <w:r w:rsidR="00F66099">
        <w:rPr>
          <w:rFonts w:ascii="Arial" w:hAnsi="Arial" w:cs="Arial"/>
        </w:rPr>
        <w:t xml:space="preserve">prior to each reporting date, or </w:t>
      </w:r>
      <w:r w:rsidR="00E426A2" w:rsidRPr="00B27979">
        <w:rPr>
          <w:rFonts w:ascii="Arial" w:hAnsi="Arial" w:cs="Arial"/>
        </w:rPr>
        <w:t xml:space="preserve">when </w:t>
      </w:r>
      <w:r w:rsidR="00F66099">
        <w:rPr>
          <w:rFonts w:ascii="Arial" w:hAnsi="Arial" w:cs="Arial"/>
        </w:rPr>
        <w:t xml:space="preserve">there is an indication of the deterioration in the underlying credit or </w:t>
      </w:r>
      <w:r w:rsidR="00E426A2" w:rsidRPr="00B27979">
        <w:rPr>
          <w:rFonts w:ascii="Arial" w:hAnsi="Arial" w:cs="Arial"/>
        </w:rPr>
        <w:t>an event has occurred</w:t>
      </w:r>
      <w:r w:rsidR="00F66099">
        <w:rPr>
          <w:rFonts w:ascii="Arial" w:hAnsi="Arial" w:cs="Arial"/>
        </w:rPr>
        <w:t xml:space="preserve"> that may lead to a potential default. The test and calculation must </w:t>
      </w:r>
      <w:r w:rsidR="00E426A2" w:rsidRPr="00B27979">
        <w:rPr>
          <w:rFonts w:ascii="Arial" w:hAnsi="Arial" w:cs="Arial"/>
        </w:rPr>
        <w:t>indicat</w:t>
      </w:r>
      <w:r w:rsidR="00F66099">
        <w:rPr>
          <w:rFonts w:ascii="Arial" w:hAnsi="Arial" w:cs="Arial"/>
        </w:rPr>
        <w:t>e</w:t>
      </w:r>
      <w:r w:rsidR="00E426A2" w:rsidRPr="00B27979">
        <w:rPr>
          <w:rFonts w:ascii="Arial" w:hAnsi="Arial" w:cs="Arial"/>
        </w:rPr>
        <w:t xml:space="preserve"> the amount recoverable is lower than the credit sum due (including interest and fees). </w:t>
      </w:r>
    </w:p>
    <w:p w14:paraId="37837128" w14:textId="77777777" w:rsidR="00F66099" w:rsidRDefault="00F66099" w:rsidP="00B27979">
      <w:pPr>
        <w:spacing w:before="0" w:after="0" w:line="360" w:lineRule="auto"/>
        <w:jc w:val="left"/>
        <w:rPr>
          <w:rFonts w:ascii="Arial" w:hAnsi="Arial" w:cs="Arial"/>
        </w:rPr>
      </w:pPr>
    </w:p>
    <w:p w14:paraId="453845A5" w14:textId="7BA91832" w:rsidR="00E426A2" w:rsidRDefault="00373852" w:rsidP="00B27979">
      <w:pPr>
        <w:spacing w:before="0" w:after="0" w:line="360" w:lineRule="auto"/>
        <w:jc w:val="left"/>
        <w:rPr>
          <w:rFonts w:ascii="Arial" w:hAnsi="Arial" w:cs="Arial"/>
        </w:rPr>
      </w:pPr>
      <w:r w:rsidRPr="00B27979">
        <w:rPr>
          <w:rFonts w:ascii="Arial" w:hAnsi="Arial" w:cs="Arial"/>
        </w:rPr>
        <w:t>The Bank must ensure its assessment of impairments are IFRS9 compliant</w:t>
      </w:r>
      <w:r w:rsidR="00060006">
        <w:rPr>
          <w:rFonts w:ascii="Arial" w:hAnsi="Arial" w:cs="Arial"/>
        </w:rPr>
        <w:t xml:space="preserve"> and should take into account changes in credit conditions, such as</w:t>
      </w:r>
      <w:r w:rsidR="00E426A2" w:rsidRPr="00B27979">
        <w:rPr>
          <w:rFonts w:ascii="Arial" w:hAnsi="Arial" w:cs="Arial"/>
        </w:rPr>
        <w:t>:</w:t>
      </w:r>
    </w:p>
    <w:p w14:paraId="3C5A3349" w14:textId="7F59E8F0" w:rsidR="00F66099" w:rsidRDefault="00F66099" w:rsidP="00F66099">
      <w:pPr>
        <w:pStyle w:val="BulletsMain"/>
        <w:spacing w:before="0" w:after="0" w:line="360" w:lineRule="auto"/>
        <w:ind w:left="567" w:hanging="567"/>
        <w:jc w:val="left"/>
        <w:rPr>
          <w:rFonts w:ascii="Arial" w:hAnsi="Arial" w:cs="Arial"/>
        </w:rPr>
      </w:pPr>
      <w:r>
        <w:rPr>
          <w:rFonts w:ascii="Arial" w:hAnsi="Arial" w:cs="Arial"/>
        </w:rPr>
        <w:t>There has been a deterioration in the credit performance or indications that there is likely to be a reduction in the credit quality;</w:t>
      </w:r>
    </w:p>
    <w:p w14:paraId="1AD4A66E" w14:textId="7F8677C2" w:rsidR="00E426A2" w:rsidRPr="00B27979" w:rsidRDefault="00F66099" w:rsidP="00F66099">
      <w:pPr>
        <w:pStyle w:val="BulletsMain"/>
        <w:spacing w:before="0" w:after="0" w:line="360" w:lineRule="auto"/>
        <w:ind w:left="567" w:hanging="567"/>
        <w:jc w:val="left"/>
        <w:rPr>
          <w:rFonts w:ascii="Arial" w:hAnsi="Arial" w:cs="Arial"/>
        </w:rPr>
      </w:pPr>
      <w:r>
        <w:rPr>
          <w:rFonts w:ascii="Arial" w:hAnsi="Arial" w:cs="Arial"/>
        </w:rPr>
        <w:t>The</w:t>
      </w:r>
      <w:r w:rsidR="00E426A2" w:rsidRPr="00B27979">
        <w:rPr>
          <w:rFonts w:ascii="Arial" w:hAnsi="Arial" w:cs="Arial"/>
        </w:rPr>
        <w:t xml:space="preserve"> borrower has substantial financial difficulties;</w:t>
      </w:r>
    </w:p>
    <w:p w14:paraId="6B019B7B" w14:textId="77777777" w:rsidR="00E426A2" w:rsidRPr="00B27979" w:rsidRDefault="00E426A2" w:rsidP="00F66099">
      <w:pPr>
        <w:pStyle w:val="BulletsMain"/>
        <w:spacing w:before="0" w:after="0" w:line="360" w:lineRule="auto"/>
        <w:ind w:left="567" w:hanging="567"/>
        <w:jc w:val="left"/>
        <w:rPr>
          <w:rFonts w:ascii="Arial" w:hAnsi="Arial" w:cs="Arial"/>
        </w:rPr>
      </w:pPr>
      <w:r w:rsidRPr="00B27979">
        <w:rPr>
          <w:rFonts w:ascii="Arial" w:hAnsi="Arial" w:cs="Arial"/>
        </w:rPr>
        <w:t>Breaches of contract, e.g. delayed payment or non-payment;</w:t>
      </w:r>
    </w:p>
    <w:p w14:paraId="37B6AF80" w14:textId="64AD47C2" w:rsidR="00E426A2" w:rsidRPr="00B27979" w:rsidRDefault="00F66099" w:rsidP="00F66099">
      <w:pPr>
        <w:pStyle w:val="BulletsMain"/>
        <w:spacing w:before="0" w:after="0" w:line="360" w:lineRule="auto"/>
        <w:ind w:left="567" w:hanging="567"/>
        <w:jc w:val="left"/>
        <w:rPr>
          <w:rFonts w:ascii="Arial" w:hAnsi="Arial" w:cs="Arial"/>
        </w:rPr>
      </w:pPr>
      <w:r>
        <w:rPr>
          <w:rFonts w:ascii="Arial" w:hAnsi="Arial" w:cs="Arial"/>
        </w:rPr>
        <w:t>The</w:t>
      </w:r>
      <w:r w:rsidR="00E426A2" w:rsidRPr="00B27979">
        <w:rPr>
          <w:rFonts w:ascii="Arial" w:hAnsi="Arial" w:cs="Arial"/>
        </w:rPr>
        <w:t xml:space="preserve"> borrower has been granted a concession (forborne exposure) due to financial difficulties; and</w:t>
      </w:r>
    </w:p>
    <w:p w14:paraId="7677980A" w14:textId="66A6C819" w:rsidR="00E426A2" w:rsidRDefault="00F66099" w:rsidP="00F66099">
      <w:pPr>
        <w:pStyle w:val="BulletsMain"/>
        <w:spacing w:before="0" w:after="0" w:line="360" w:lineRule="auto"/>
        <w:ind w:left="567" w:hanging="567"/>
        <w:jc w:val="left"/>
        <w:rPr>
          <w:rFonts w:ascii="Arial" w:hAnsi="Arial" w:cs="Arial"/>
        </w:rPr>
      </w:pPr>
      <w:r>
        <w:rPr>
          <w:rFonts w:ascii="Arial" w:hAnsi="Arial" w:cs="Arial"/>
        </w:rPr>
        <w:t>It</w:t>
      </w:r>
      <w:r w:rsidR="00E426A2" w:rsidRPr="00B27979">
        <w:rPr>
          <w:rFonts w:ascii="Arial" w:hAnsi="Arial" w:cs="Arial"/>
        </w:rPr>
        <w:t xml:space="preserve"> is probable that the borrower will go into financial reconstruction.</w:t>
      </w:r>
    </w:p>
    <w:p w14:paraId="5736655A" w14:textId="77777777" w:rsidR="000A2BF1" w:rsidRDefault="000A2BF1" w:rsidP="00EE31AA">
      <w:pPr>
        <w:pStyle w:val="Heading2"/>
      </w:pPr>
      <w:bookmarkStart w:id="666" w:name="_Toc503460838"/>
    </w:p>
    <w:p w14:paraId="6510AFF7" w14:textId="77777777" w:rsidR="00E56B69" w:rsidRPr="00B27979" w:rsidRDefault="00E56B69" w:rsidP="00EE31AA">
      <w:pPr>
        <w:pStyle w:val="Heading2"/>
      </w:pPr>
      <w:bookmarkStart w:id="667" w:name="_Toc55470906"/>
      <w:r w:rsidRPr="00B27979">
        <w:t>Stage 1 Exposures</w:t>
      </w:r>
      <w:bookmarkEnd w:id="667"/>
    </w:p>
    <w:p w14:paraId="4C3B8C25" w14:textId="77777777" w:rsidR="00E56B69" w:rsidRPr="00B27979" w:rsidRDefault="00E56B69" w:rsidP="00B27979">
      <w:pPr>
        <w:spacing w:before="0" w:after="0" w:line="360" w:lineRule="auto"/>
        <w:jc w:val="left"/>
        <w:rPr>
          <w:rFonts w:ascii="Arial" w:hAnsi="Arial" w:cs="Arial"/>
        </w:rPr>
      </w:pPr>
      <w:r w:rsidRPr="00B27979">
        <w:rPr>
          <w:rFonts w:ascii="Arial" w:hAnsi="Arial" w:cs="Arial"/>
        </w:rPr>
        <w:t xml:space="preserve">Assets classified as stage 1 exposures for IFRS9 purposes are those ‘in-order’ assets performing as expected at the point of origination/acquisition, i.e. showing no significant increase in credit risk. </w:t>
      </w:r>
    </w:p>
    <w:p w14:paraId="237C331F" w14:textId="1E511BBE" w:rsidR="00E56B69" w:rsidRDefault="00E56B69" w:rsidP="00B27979">
      <w:pPr>
        <w:spacing w:before="0" w:after="0" w:line="360" w:lineRule="auto"/>
        <w:jc w:val="left"/>
        <w:rPr>
          <w:rFonts w:ascii="Arial" w:hAnsi="Arial" w:cs="Arial"/>
        </w:rPr>
      </w:pPr>
      <w:r w:rsidRPr="00B27979">
        <w:rPr>
          <w:rFonts w:ascii="Arial" w:hAnsi="Arial" w:cs="Arial"/>
        </w:rPr>
        <w:t>This includes new originations or purchased assets (from the point of initial recognition), but excludes exposures deemed credit impaired at point of origination.</w:t>
      </w:r>
    </w:p>
    <w:p w14:paraId="28A1FBCD" w14:textId="77777777" w:rsidR="00DA0FDF" w:rsidRPr="00B27979" w:rsidRDefault="00DA0FDF" w:rsidP="00B27979">
      <w:pPr>
        <w:spacing w:before="0" w:after="0" w:line="360" w:lineRule="auto"/>
        <w:jc w:val="left"/>
        <w:rPr>
          <w:rFonts w:ascii="Arial" w:hAnsi="Arial" w:cs="Arial"/>
        </w:rPr>
      </w:pPr>
    </w:p>
    <w:p w14:paraId="6EC1F145" w14:textId="77777777" w:rsidR="00E56B69" w:rsidRPr="00B27979" w:rsidRDefault="00E56B69" w:rsidP="00B27979">
      <w:pPr>
        <w:spacing w:before="0" w:after="0" w:line="360" w:lineRule="auto"/>
        <w:jc w:val="left"/>
        <w:rPr>
          <w:rFonts w:ascii="Arial" w:hAnsi="Arial" w:cs="Arial"/>
        </w:rPr>
      </w:pPr>
      <w:r w:rsidRPr="00B27979">
        <w:rPr>
          <w:rFonts w:ascii="Arial" w:hAnsi="Arial" w:cs="Arial"/>
        </w:rPr>
        <w:t xml:space="preserve">The Branch recognise an impairment allowance equal to 12 month expected credit losses. </w:t>
      </w:r>
    </w:p>
    <w:p w14:paraId="2151C912" w14:textId="5AF5A2CC" w:rsidR="00E56B69" w:rsidRDefault="00E56B69" w:rsidP="00B27979">
      <w:pPr>
        <w:spacing w:before="0" w:after="0" w:line="360" w:lineRule="auto"/>
        <w:jc w:val="left"/>
        <w:rPr>
          <w:rFonts w:ascii="Arial" w:hAnsi="Arial" w:cs="Arial"/>
        </w:rPr>
      </w:pPr>
      <w:r w:rsidRPr="00B27979">
        <w:rPr>
          <w:rFonts w:ascii="Arial" w:hAnsi="Arial" w:cs="Arial"/>
        </w:rPr>
        <w:t>Standards must define controls to ensure that:</w:t>
      </w:r>
    </w:p>
    <w:p w14:paraId="599B8BAF" w14:textId="1C154037" w:rsidR="00E56B69" w:rsidRPr="00B27979" w:rsidRDefault="00E56B69" w:rsidP="00F71126">
      <w:pPr>
        <w:pStyle w:val="BulletsMain"/>
        <w:spacing w:before="0" w:after="0" w:line="360" w:lineRule="auto"/>
        <w:ind w:left="567" w:hanging="567"/>
        <w:jc w:val="left"/>
        <w:rPr>
          <w:rFonts w:ascii="Arial" w:hAnsi="Arial" w:cs="Arial"/>
        </w:rPr>
      </w:pPr>
      <w:r w:rsidRPr="00B27979">
        <w:rPr>
          <w:rFonts w:ascii="Arial" w:hAnsi="Arial" w:cs="Arial"/>
        </w:rPr>
        <w:t>Businesses document the detailed calculation of impairment allowances, consistent with an assessment of 12 month Expected Credit Loss (“ECL”)</w:t>
      </w:r>
      <w:r w:rsidR="00DB5DDC" w:rsidRPr="00B27979">
        <w:rPr>
          <w:rFonts w:ascii="Arial" w:hAnsi="Arial" w:cs="Arial"/>
        </w:rPr>
        <w:t xml:space="preserve"> calculated as Probability of default (“PD”) x Exposure at Default (“EAD”) x Loss Given Default (“LGD”) over 12 months</w:t>
      </w:r>
      <w:r w:rsidRPr="00B27979">
        <w:rPr>
          <w:rFonts w:ascii="Arial" w:hAnsi="Arial" w:cs="Arial"/>
        </w:rPr>
        <w:t>, discounted at the Effective Interest Rate (“EIR”) to reflect the present value as at the reporting date;</w:t>
      </w:r>
    </w:p>
    <w:p w14:paraId="3F4A91BD" w14:textId="77777777" w:rsidR="00E56B69" w:rsidRPr="00B27979" w:rsidRDefault="00E56B69" w:rsidP="00F71126">
      <w:pPr>
        <w:pStyle w:val="BulletsMain"/>
        <w:spacing w:before="0" w:after="0" w:line="360" w:lineRule="auto"/>
        <w:ind w:left="567" w:hanging="567"/>
        <w:jc w:val="left"/>
        <w:rPr>
          <w:rFonts w:ascii="Arial" w:hAnsi="Arial" w:cs="Arial"/>
        </w:rPr>
      </w:pPr>
      <w:r w:rsidRPr="00B27979">
        <w:rPr>
          <w:rFonts w:ascii="Arial" w:hAnsi="Arial" w:cs="Arial"/>
        </w:rPr>
        <w:t>The calculation is undertaken at an appropriate level of granularity/segmentation, i.e. relative to the materiality and significance of the portfolio;</w:t>
      </w:r>
    </w:p>
    <w:p w14:paraId="6B03B85D" w14:textId="77777777" w:rsidR="00011352" w:rsidRPr="00B27979" w:rsidRDefault="00E56B69" w:rsidP="00F71126">
      <w:pPr>
        <w:pStyle w:val="BulletsMain"/>
        <w:spacing w:before="0" w:after="0" w:line="360" w:lineRule="auto"/>
        <w:ind w:left="567" w:hanging="567"/>
        <w:jc w:val="left"/>
        <w:rPr>
          <w:rFonts w:ascii="Arial" w:hAnsi="Arial" w:cs="Arial"/>
        </w:rPr>
      </w:pPr>
      <w:r w:rsidRPr="00B27979">
        <w:rPr>
          <w:rFonts w:ascii="Arial" w:hAnsi="Arial" w:cs="Arial"/>
        </w:rPr>
        <w:t>Impairment measurement parameters, incorporate a probability weighted view of future macro-economic conditions;</w:t>
      </w:r>
    </w:p>
    <w:p w14:paraId="5CB415D8" w14:textId="5FF45B62" w:rsidR="00E56B69" w:rsidRPr="00B27979" w:rsidRDefault="00011352" w:rsidP="00F71126">
      <w:pPr>
        <w:pStyle w:val="BulletsMain"/>
        <w:spacing w:before="0" w:after="0" w:line="360" w:lineRule="auto"/>
        <w:ind w:left="567" w:hanging="567"/>
        <w:jc w:val="left"/>
        <w:rPr>
          <w:rFonts w:ascii="Arial" w:hAnsi="Arial" w:cs="Arial"/>
        </w:rPr>
      </w:pPr>
      <w:r w:rsidRPr="00B27979">
        <w:rPr>
          <w:rFonts w:ascii="Arial" w:hAnsi="Arial" w:cs="Arial"/>
        </w:rPr>
        <w:t xml:space="preserve">Businesses document the initial calculation of </w:t>
      </w:r>
      <w:r w:rsidR="00101181" w:rsidRPr="00B27979">
        <w:rPr>
          <w:rFonts w:ascii="Arial" w:hAnsi="Arial" w:cs="Arial"/>
        </w:rPr>
        <w:t>12-month</w:t>
      </w:r>
      <w:r w:rsidRPr="00B27979">
        <w:rPr>
          <w:rFonts w:ascii="Arial" w:hAnsi="Arial" w:cs="Arial"/>
        </w:rPr>
        <w:t xml:space="preserve"> ECL at first point of recognition.</w:t>
      </w:r>
    </w:p>
    <w:p w14:paraId="03B6EAEC" w14:textId="2DEFA508" w:rsidR="00E56B69" w:rsidRPr="00B27979" w:rsidRDefault="00E56B69" w:rsidP="00F71126">
      <w:pPr>
        <w:pStyle w:val="BulletsMain"/>
        <w:spacing w:before="0" w:after="0" w:line="360" w:lineRule="auto"/>
        <w:ind w:left="567" w:hanging="567"/>
        <w:jc w:val="left"/>
        <w:rPr>
          <w:rFonts w:ascii="Arial" w:hAnsi="Arial" w:cs="Arial"/>
        </w:rPr>
      </w:pPr>
      <w:r w:rsidRPr="00B27979">
        <w:rPr>
          <w:rFonts w:ascii="Arial" w:hAnsi="Arial" w:cs="Arial"/>
        </w:rPr>
        <w:t>Post write-off recoveries and future debt sales are incorporated into impairment measures, and that the level of debt sale income considers both the existing and foreseeable debt sale environment; and</w:t>
      </w:r>
    </w:p>
    <w:p w14:paraId="1B5EFEFB" w14:textId="77777777" w:rsidR="00E56B69" w:rsidRPr="00B27979" w:rsidRDefault="00E56B69" w:rsidP="00F71126">
      <w:pPr>
        <w:pStyle w:val="BulletsMain"/>
        <w:spacing w:before="0" w:after="0" w:line="360" w:lineRule="auto"/>
        <w:ind w:left="567" w:hanging="567"/>
        <w:jc w:val="left"/>
        <w:rPr>
          <w:rFonts w:ascii="Arial" w:hAnsi="Arial" w:cs="Arial"/>
        </w:rPr>
      </w:pPr>
      <w:r w:rsidRPr="00B27979">
        <w:rPr>
          <w:rFonts w:ascii="Arial" w:hAnsi="Arial" w:cs="Arial"/>
        </w:rPr>
        <w:t>Anticipated external collections costs, (i.e. commission payments) are included in the assessment of impairment allowances, either within the model or via a separate overlay within the ECL calculation.</w:t>
      </w:r>
    </w:p>
    <w:p w14:paraId="19C0DD52" w14:textId="77777777" w:rsidR="00F71126" w:rsidRDefault="00F71126" w:rsidP="00B27979">
      <w:pPr>
        <w:spacing w:before="0" w:after="0" w:line="360" w:lineRule="auto"/>
        <w:jc w:val="left"/>
        <w:rPr>
          <w:rFonts w:ascii="Arial" w:hAnsi="Arial" w:cs="Arial"/>
        </w:rPr>
      </w:pPr>
    </w:p>
    <w:p w14:paraId="6F55D541" w14:textId="59674151" w:rsidR="00E426A2" w:rsidRDefault="00E56B69" w:rsidP="00B27979">
      <w:pPr>
        <w:spacing w:before="0" w:after="0" w:line="360" w:lineRule="auto"/>
        <w:jc w:val="left"/>
        <w:rPr>
          <w:rFonts w:ascii="Arial" w:hAnsi="Arial" w:cs="Arial"/>
        </w:rPr>
      </w:pPr>
      <w:r w:rsidRPr="00B27979">
        <w:rPr>
          <w:rFonts w:ascii="Arial" w:hAnsi="Arial" w:cs="Arial"/>
        </w:rPr>
        <w:t>Interest and fee income on stage 1 assets must be recognised on the gross carrying amount in line with IFRS principles, i.e. without adjustment for expected credit losses.</w:t>
      </w:r>
      <w:bookmarkEnd w:id="666"/>
    </w:p>
    <w:p w14:paraId="6941A25B" w14:textId="77777777" w:rsidR="00823164" w:rsidRPr="00B27979" w:rsidRDefault="00823164" w:rsidP="00B27979">
      <w:pPr>
        <w:spacing w:before="0" w:after="0" w:line="360" w:lineRule="auto"/>
        <w:jc w:val="left"/>
        <w:rPr>
          <w:rFonts w:ascii="Arial" w:hAnsi="Arial" w:cs="Arial"/>
        </w:rPr>
      </w:pPr>
    </w:p>
    <w:p w14:paraId="4AE31ED1" w14:textId="77777777" w:rsidR="00E56B69" w:rsidRPr="00B27979" w:rsidRDefault="00E56B69" w:rsidP="00EE31AA">
      <w:pPr>
        <w:pStyle w:val="Heading2"/>
      </w:pPr>
      <w:bookmarkStart w:id="668" w:name="_Toc503460839"/>
      <w:bookmarkStart w:id="669" w:name="_Toc55470907"/>
      <w:r w:rsidRPr="00B27979">
        <w:t>Stage 2 Exposures</w:t>
      </w:r>
      <w:bookmarkEnd w:id="669"/>
    </w:p>
    <w:p w14:paraId="062209AD" w14:textId="0D2A8C66" w:rsidR="00E56B69" w:rsidRDefault="009A37E5" w:rsidP="00B27979">
      <w:pPr>
        <w:spacing w:before="0" w:after="0" w:line="360" w:lineRule="auto"/>
        <w:jc w:val="left"/>
        <w:rPr>
          <w:rFonts w:ascii="Arial" w:hAnsi="Arial" w:cs="Arial"/>
        </w:rPr>
      </w:pPr>
      <w:ins w:id="670" w:author="Grant Lowe" w:date="2020-10-16T14:22:00Z">
        <w:r>
          <w:rPr>
            <w:rFonts w:ascii="Arial" w:hAnsi="Arial" w:cs="Arial"/>
          </w:rPr>
          <w:t xml:space="preserve">RMD will manage and monitor all stage </w:t>
        </w:r>
      </w:ins>
      <w:ins w:id="671" w:author="Grant Lowe" w:date="2020-10-23T15:03:00Z">
        <w:r w:rsidR="00CD0A5A">
          <w:rPr>
            <w:rFonts w:ascii="Arial" w:hAnsi="Arial" w:cs="Arial"/>
          </w:rPr>
          <w:t>2</w:t>
        </w:r>
      </w:ins>
      <w:ins w:id="672" w:author="Grant Lowe" w:date="2020-10-16T14:22:00Z">
        <w:r>
          <w:rPr>
            <w:rFonts w:ascii="Arial" w:hAnsi="Arial" w:cs="Arial"/>
          </w:rPr>
          <w:t xml:space="preserve"> assets and report, at least, monthly to the </w:t>
        </w:r>
        <w:proofErr w:type="spellStart"/>
        <w:r>
          <w:rPr>
            <w:rFonts w:ascii="Arial" w:hAnsi="Arial" w:cs="Arial"/>
          </w:rPr>
          <w:t>CCo</w:t>
        </w:r>
        <w:proofErr w:type="spellEnd"/>
        <w:r>
          <w:rPr>
            <w:rFonts w:ascii="Arial" w:hAnsi="Arial" w:cs="Arial"/>
          </w:rPr>
          <w:t xml:space="preserve"> and </w:t>
        </w:r>
        <w:proofErr w:type="spellStart"/>
        <w:r>
          <w:rPr>
            <w:rFonts w:ascii="Arial" w:hAnsi="Arial" w:cs="Arial"/>
          </w:rPr>
          <w:t>ManCo</w:t>
        </w:r>
        <w:proofErr w:type="spellEnd"/>
        <w:r>
          <w:rPr>
            <w:rFonts w:ascii="Arial" w:hAnsi="Arial" w:cs="Arial"/>
          </w:rPr>
          <w:t xml:space="preserve">. </w:t>
        </w:r>
      </w:ins>
      <w:r w:rsidR="00E56B69" w:rsidRPr="00B27979">
        <w:rPr>
          <w:rFonts w:ascii="Arial" w:hAnsi="Arial" w:cs="Arial"/>
        </w:rPr>
        <w:t xml:space="preserve">Assets classified as stage 2 exposures for IFRS9 purposes are those where credit risk has significant increased compared with expectations at the point of origination/acquisition, but which are not yet considered ‘Credit Impaired’. </w:t>
      </w:r>
    </w:p>
    <w:p w14:paraId="27D68A4C" w14:textId="77777777" w:rsidR="00F71126" w:rsidRPr="00B27979" w:rsidRDefault="00F71126" w:rsidP="00B27979">
      <w:pPr>
        <w:spacing w:before="0" w:after="0" w:line="360" w:lineRule="auto"/>
        <w:jc w:val="left"/>
        <w:rPr>
          <w:rFonts w:ascii="Arial" w:hAnsi="Arial" w:cs="Arial"/>
        </w:rPr>
      </w:pPr>
    </w:p>
    <w:p w14:paraId="5D398792" w14:textId="6C845D20" w:rsidR="00E56B69" w:rsidRDefault="00E56B69" w:rsidP="00B27979">
      <w:pPr>
        <w:spacing w:before="0" w:after="0" w:line="360" w:lineRule="auto"/>
        <w:jc w:val="left"/>
        <w:rPr>
          <w:rFonts w:ascii="Arial" w:hAnsi="Arial" w:cs="Arial"/>
        </w:rPr>
      </w:pPr>
      <w:r w:rsidRPr="00B27979">
        <w:rPr>
          <w:rFonts w:ascii="Arial" w:hAnsi="Arial" w:cs="Arial"/>
        </w:rPr>
        <w:t>The Branch must raise an impairment allowance equivalent to the latest assessment of lifetime expected credit losses.</w:t>
      </w:r>
      <w:r w:rsidR="003E2CA8" w:rsidRPr="00B27979">
        <w:rPr>
          <w:rFonts w:ascii="Arial" w:hAnsi="Arial" w:cs="Arial"/>
        </w:rPr>
        <w:t xml:space="preserve"> </w:t>
      </w:r>
      <w:r w:rsidRPr="00B27979">
        <w:rPr>
          <w:rFonts w:ascii="Arial" w:hAnsi="Arial" w:cs="Arial"/>
        </w:rPr>
        <w:t>Interest and fee income on stage 2 assets is recognised on the gross carrying amount as per stage 1 above, i.e. without adjustment for expected credit losses.</w:t>
      </w:r>
    </w:p>
    <w:p w14:paraId="2CF57476" w14:textId="77777777" w:rsidR="00F71126" w:rsidRPr="00823164" w:rsidRDefault="00F71126" w:rsidP="00B27979">
      <w:pPr>
        <w:spacing w:before="0" w:after="0" w:line="360" w:lineRule="auto"/>
        <w:jc w:val="left"/>
        <w:rPr>
          <w:rFonts w:ascii="Arial" w:hAnsi="Arial" w:cs="Arial"/>
        </w:rPr>
      </w:pPr>
    </w:p>
    <w:p w14:paraId="0312DE89" w14:textId="77777777" w:rsidR="00E56B69" w:rsidRPr="00823164" w:rsidRDefault="00E56B69" w:rsidP="00823164">
      <w:pPr>
        <w:pStyle w:val="Heading3"/>
        <w:numPr>
          <w:ilvl w:val="0"/>
          <w:numId w:val="0"/>
        </w:numPr>
        <w:spacing w:before="0" w:line="360" w:lineRule="auto"/>
        <w:ind w:left="720" w:hanging="720"/>
        <w:jc w:val="left"/>
        <w:rPr>
          <w:rFonts w:ascii="Arial" w:hAnsi="Arial" w:cs="Arial"/>
          <w:color w:val="auto"/>
        </w:rPr>
      </w:pPr>
      <w:r w:rsidRPr="00823164">
        <w:rPr>
          <w:rFonts w:ascii="Arial" w:hAnsi="Arial" w:cs="Arial"/>
          <w:color w:val="auto"/>
        </w:rPr>
        <w:t>Lifetime assessment period</w:t>
      </w:r>
    </w:p>
    <w:p w14:paraId="05EFCFDE" w14:textId="5F8192A1" w:rsidR="00E56B69" w:rsidRDefault="00E56B69" w:rsidP="00B27979">
      <w:pPr>
        <w:spacing w:before="0" w:after="0" w:line="360" w:lineRule="auto"/>
        <w:jc w:val="left"/>
        <w:rPr>
          <w:rFonts w:ascii="Arial" w:hAnsi="Arial" w:cs="Arial"/>
        </w:rPr>
      </w:pPr>
      <w:r w:rsidRPr="00B27979">
        <w:rPr>
          <w:rFonts w:ascii="Arial" w:hAnsi="Arial" w:cs="Arial"/>
        </w:rPr>
        <w:t xml:space="preserve">The assessment of lifetime ECLs for stage 2 and stage 3 assets must consider the maximum contractual period over which the Branch is exposed to credit risk, including the impact of permitted extensions and pre-payments, i.e. those available at the option of the borrower. </w:t>
      </w:r>
    </w:p>
    <w:p w14:paraId="08E31A6F" w14:textId="77777777" w:rsidR="00F71126" w:rsidRPr="00B27979" w:rsidRDefault="00F71126" w:rsidP="00B27979">
      <w:pPr>
        <w:spacing w:before="0" w:after="0" w:line="360" w:lineRule="auto"/>
        <w:jc w:val="left"/>
        <w:rPr>
          <w:rFonts w:ascii="Arial" w:hAnsi="Arial" w:cs="Arial"/>
        </w:rPr>
      </w:pPr>
    </w:p>
    <w:p w14:paraId="7040D121" w14:textId="6945AEA7" w:rsidR="00F71126" w:rsidRDefault="00E56B69" w:rsidP="00B27979">
      <w:pPr>
        <w:spacing w:before="0" w:after="0" w:line="360" w:lineRule="auto"/>
        <w:jc w:val="left"/>
        <w:rPr>
          <w:rFonts w:ascii="Arial" w:hAnsi="Arial" w:cs="Arial"/>
        </w:rPr>
      </w:pPr>
      <w:r w:rsidRPr="00B27979">
        <w:rPr>
          <w:rFonts w:ascii="Arial" w:hAnsi="Arial" w:cs="Arial"/>
        </w:rPr>
        <w:t>For loan commitments, the lifetime assessment period would normally be the maximum contractual life, i.e. the period over which the Branch has a contractual obligation to provide credit. However</w:t>
      </w:r>
      <w:r w:rsidR="00DA0FDF">
        <w:rPr>
          <w:rFonts w:ascii="Arial" w:hAnsi="Arial" w:cs="Arial"/>
        </w:rPr>
        <w:t>,</w:t>
      </w:r>
      <w:r w:rsidRPr="00B27979">
        <w:rPr>
          <w:rFonts w:ascii="Arial" w:hAnsi="Arial" w:cs="Arial"/>
        </w:rPr>
        <w:t xml:space="preserve"> use of behavioural life may be justified through historical evidence of customer pre-payments</w:t>
      </w:r>
    </w:p>
    <w:p w14:paraId="5C061D90" w14:textId="3EFEA101" w:rsidR="00E56B69" w:rsidRPr="00B27979" w:rsidRDefault="00E56B69" w:rsidP="00B27979">
      <w:pPr>
        <w:spacing w:before="0" w:after="0" w:line="360" w:lineRule="auto"/>
        <w:jc w:val="left"/>
        <w:rPr>
          <w:rFonts w:ascii="Arial" w:hAnsi="Arial" w:cs="Arial"/>
        </w:rPr>
      </w:pPr>
      <w:r w:rsidRPr="00B27979">
        <w:rPr>
          <w:rFonts w:ascii="Arial" w:hAnsi="Arial" w:cs="Arial"/>
        </w:rPr>
        <w:t>/</w:t>
      </w:r>
      <w:r w:rsidR="00F71126">
        <w:rPr>
          <w:rFonts w:ascii="Arial" w:hAnsi="Arial" w:cs="Arial"/>
        </w:rPr>
        <w:t xml:space="preserve"> </w:t>
      </w:r>
      <w:proofErr w:type="gramStart"/>
      <w:r w:rsidRPr="00B27979">
        <w:rPr>
          <w:rFonts w:ascii="Arial" w:hAnsi="Arial" w:cs="Arial"/>
        </w:rPr>
        <w:t>extensions</w:t>
      </w:r>
      <w:proofErr w:type="gramEnd"/>
      <w:r w:rsidRPr="00B27979">
        <w:rPr>
          <w:rFonts w:ascii="Arial" w:hAnsi="Arial" w:cs="Arial"/>
        </w:rPr>
        <w:t>.</w:t>
      </w:r>
    </w:p>
    <w:p w14:paraId="6B4FAB53" w14:textId="77777777" w:rsidR="00F71126" w:rsidRDefault="00F71126" w:rsidP="00B27979">
      <w:pPr>
        <w:spacing w:before="0" w:after="0" w:line="360" w:lineRule="auto"/>
        <w:jc w:val="left"/>
        <w:rPr>
          <w:rFonts w:ascii="Arial" w:hAnsi="Arial" w:cs="Arial"/>
        </w:rPr>
      </w:pPr>
    </w:p>
    <w:p w14:paraId="7BC23A7E" w14:textId="6A6C76A0" w:rsidR="00E56B69" w:rsidRDefault="00E56B69" w:rsidP="00B27979">
      <w:pPr>
        <w:spacing w:before="0" w:after="0" w:line="360" w:lineRule="auto"/>
        <w:jc w:val="left"/>
        <w:rPr>
          <w:rFonts w:ascii="Arial" w:hAnsi="Arial" w:cs="Arial"/>
        </w:rPr>
      </w:pPr>
      <w:r w:rsidRPr="00B27979">
        <w:rPr>
          <w:rFonts w:ascii="Arial" w:hAnsi="Arial" w:cs="Arial"/>
        </w:rPr>
        <w:t xml:space="preserve">For revolving credit facilities (e.g. </w:t>
      </w:r>
      <w:r w:rsidR="00985F15" w:rsidRPr="00B27979">
        <w:rPr>
          <w:rFonts w:ascii="Arial" w:hAnsi="Arial" w:cs="Arial"/>
        </w:rPr>
        <w:t>on some bilateral loans)</w:t>
      </w:r>
      <w:r w:rsidRPr="00B27979">
        <w:rPr>
          <w:rFonts w:ascii="Arial" w:hAnsi="Arial" w:cs="Arial"/>
        </w:rPr>
        <w:t xml:space="preserve">, the lifetime assessment period will typically extend beyond the contractual life so that it includes the full period over which the </w:t>
      </w:r>
      <w:r w:rsidR="00985F15" w:rsidRPr="00B27979">
        <w:rPr>
          <w:rFonts w:ascii="Arial" w:hAnsi="Arial" w:cs="Arial"/>
        </w:rPr>
        <w:t>Branch</w:t>
      </w:r>
      <w:r w:rsidRPr="00B27979">
        <w:rPr>
          <w:rFonts w:ascii="Arial" w:hAnsi="Arial" w:cs="Arial"/>
        </w:rPr>
        <w:t xml:space="preserve"> is expected to be exposed to credit risk, based on historical experience, i.e. the time typically taken to repay an unsecured loan of an equivalent amount.</w:t>
      </w:r>
      <w:bookmarkStart w:id="673" w:name="_Toc503460879"/>
      <w:bookmarkEnd w:id="668"/>
    </w:p>
    <w:p w14:paraId="5E0FD27B" w14:textId="77777777" w:rsidR="00F71126" w:rsidRPr="00B27979" w:rsidRDefault="00F71126" w:rsidP="00B27979">
      <w:pPr>
        <w:spacing w:before="0" w:after="0" w:line="360" w:lineRule="auto"/>
        <w:jc w:val="left"/>
        <w:rPr>
          <w:rFonts w:ascii="Arial" w:hAnsi="Arial" w:cs="Arial"/>
        </w:rPr>
      </w:pPr>
    </w:p>
    <w:p w14:paraId="654AEA9C" w14:textId="77777777" w:rsidR="00985F15" w:rsidRPr="00B27979" w:rsidRDefault="00985F15" w:rsidP="00EE31AA">
      <w:pPr>
        <w:pStyle w:val="Heading2"/>
      </w:pPr>
      <w:bookmarkStart w:id="674" w:name="_Toc55470908"/>
      <w:r w:rsidRPr="00B27979">
        <w:t>Stage 3 Exposures</w:t>
      </w:r>
      <w:bookmarkEnd w:id="674"/>
    </w:p>
    <w:p w14:paraId="06173FD0" w14:textId="423E990F" w:rsidR="00985F15" w:rsidRDefault="00CD0A5A" w:rsidP="00B27979">
      <w:pPr>
        <w:spacing w:before="0" w:after="0" w:line="360" w:lineRule="auto"/>
        <w:jc w:val="left"/>
        <w:rPr>
          <w:rFonts w:ascii="Arial" w:hAnsi="Arial" w:cs="Arial"/>
        </w:rPr>
      </w:pPr>
      <w:ins w:id="675" w:author="Grant Lowe" w:date="2020-10-23T15:03:00Z">
        <w:r>
          <w:rPr>
            <w:rFonts w:ascii="Arial" w:hAnsi="Arial" w:cs="Arial"/>
          </w:rPr>
          <w:t xml:space="preserve">RMD will manage and monitor all stage 3 assets and report, at least, monthly to the </w:t>
        </w:r>
        <w:proofErr w:type="spellStart"/>
        <w:r>
          <w:rPr>
            <w:rFonts w:ascii="Arial" w:hAnsi="Arial" w:cs="Arial"/>
          </w:rPr>
          <w:t>CCo</w:t>
        </w:r>
        <w:proofErr w:type="spellEnd"/>
        <w:r>
          <w:rPr>
            <w:rFonts w:ascii="Arial" w:hAnsi="Arial" w:cs="Arial"/>
          </w:rPr>
          <w:t xml:space="preserve"> and </w:t>
        </w:r>
        <w:proofErr w:type="spellStart"/>
        <w:r>
          <w:rPr>
            <w:rFonts w:ascii="Arial" w:hAnsi="Arial" w:cs="Arial"/>
          </w:rPr>
          <w:t>ManCo</w:t>
        </w:r>
        <w:proofErr w:type="spellEnd"/>
        <w:r>
          <w:rPr>
            <w:rFonts w:ascii="Arial" w:hAnsi="Arial" w:cs="Arial"/>
          </w:rPr>
          <w:t xml:space="preserve">. </w:t>
        </w:r>
      </w:ins>
      <w:r w:rsidR="00985F15" w:rsidRPr="00B27979">
        <w:rPr>
          <w:rFonts w:ascii="Arial" w:hAnsi="Arial" w:cs="Arial"/>
        </w:rPr>
        <w:t xml:space="preserve">Assets classified as stage 3 exposures for IFRS9 purposes are those where credit risk has increased to a point where they are now considered ‘Credit Impaired’.  </w:t>
      </w:r>
    </w:p>
    <w:p w14:paraId="0E74DC68" w14:textId="77777777" w:rsidR="00F71126" w:rsidRPr="00B27979" w:rsidRDefault="00F71126" w:rsidP="00B27979">
      <w:pPr>
        <w:spacing w:before="0" w:after="0" w:line="360" w:lineRule="auto"/>
        <w:jc w:val="left"/>
        <w:rPr>
          <w:rFonts w:ascii="Arial" w:hAnsi="Arial" w:cs="Arial"/>
        </w:rPr>
      </w:pPr>
    </w:p>
    <w:p w14:paraId="6E96F9EA" w14:textId="02A76992" w:rsidR="00985F15" w:rsidRDefault="00985F15" w:rsidP="00B27979">
      <w:pPr>
        <w:spacing w:before="0" w:after="0" w:line="360" w:lineRule="auto"/>
        <w:jc w:val="left"/>
        <w:rPr>
          <w:rFonts w:ascii="Arial" w:hAnsi="Arial" w:cs="Arial"/>
        </w:rPr>
      </w:pPr>
      <w:r w:rsidRPr="00B27979">
        <w:rPr>
          <w:rFonts w:ascii="Arial" w:hAnsi="Arial" w:cs="Arial"/>
        </w:rPr>
        <w:t>The Branch must raise an impairment allowance equivalent to the latest assessment of lifetime expected credit losses, i.e. on the same basis as for stage 2 assets above. Standards must define stage 3 ECL calculation requirements equivalent to those detailed under stage 2, with the except</w:t>
      </w:r>
      <w:r w:rsidR="00BF4AB4" w:rsidRPr="00B27979">
        <w:rPr>
          <w:rFonts w:ascii="Arial" w:hAnsi="Arial" w:cs="Arial"/>
        </w:rPr>
        <w:t>ion that, for stage 3 exposures impairment measurement parameters must be defined as such that they take into account that stage 3 exposures are already considered as in default, and any exposure is considered as the current outstanding balance.</w:t>
      </w:r>
    </w:p>
    <w:p w14:paraId="0442844C" w14:textId="77777777" w:rsidR="00F71126" w:rsidRPr="00B27979" w:rsidRDefault="00F71126" w:rsidP="00B27979">
      <w:pPr>
        <w:spacing w:before="0" w:after="0" w:line="360" w:lineRule="auto"/>
        <w:jc w:val="left"/>
        <w:rPr>
          <w:rFonts w:ascii="Arial" w:hAnsi="Arial" w:cs="Arial"/>
        </w:rPr>
      </w:pPr>
    </w:p>
    <w:p w14:paraId="30FE8B15" w14:textId="16F08724" w:rsidR="00893186" w:rsidRPr="00B27979" w:rsidRDefault="00893186" w:rsidP="00EE31AA">
      <w:pPr>
        <w:pStyle w:val="Heading2"/>
      </w:pPr>
      <w:bookmarkStart w:id="676" w:name="_Toc55470909"/>
      <w:r w:rsidRPr="00B27979">
        <w:t xml:space="preserve">Monitoring of </w:t>
      </w:r>
      <w:r w:rsidR="00985F15" w:rsidRPr="00B27979">
        <w:t>Stage 3</w:t>
      </w:r>
      <w:bookmarkEnd w:id="673"/>
      <w:r w:rsidR="00985F15" w:rsidRPr="00B27979">
        <w:t xml:space="preserve"> Exposures</w:t>
      </w:r>
      <w:bookmarkEnd w:id="676"/>
    </w:p>
    <w:p w14:paraId="302A6EE2" w14:textId="5DBFBB61" w:rsidR="00893186" w:rsidRDefault="009A37E5" w:rsidP="00B27979">
      <w:pPr>
        <w:spacing w:before="0" w:after="0" w:line="360" w:lineRule="auto"/>
        <w:jc w:val="left"/>
        <w:rPr>
          <w:rFonts w:ascii="Arial" w:hAnsi="Arial" w:cs="Arial"/>
        </w:rPr>
      </w:pPr>
      <w:r>
        <w:rPr>
          <w:rFonts w:ascii="Arial" w:hAnsi="Arial" w:cs="Arial"/>
        </w:rPr>
        <w:t>RMD</w:t>
      </w:r>
      <w:r w:rsidR="00F71126">
        <w:rPr>
          <w:rFonts w:ascii="Arial" w:hAnsi="Arial" w:cs="Arial"/>
        </w:rPr>
        <w:t xml:space="preserve"> will manage and monitor all stage 3 assets and report, at least, monthly to the </w:t>
      </w:r>
      <w:proofErr w:type="spellStart"/>
      <w:r w:rsidR="00F71126">
        <w:rPr>
          <w:rFonts w:ascii="Arial" w:hAnsi="Arial" w:cs="Arial"/>
        </w:rPr>
        <w:t>CCo</w:t>
      </w:r>
      <w:proofErr w:type="spellEnd"/>
      <w:r w:rsidR="00F71126">
        <w:rPr>
          <w:rFonts w:ascii="Arial" w:hAnsi="Arial" w:cs="Arial"/>
        </w:rPr>
        <w:t xml:space="preserve"> and </w:t>
      </w:r>
      <w:proofErr w:type="spellStart"/>
      <w:r w:rsidR="00F71126">
        <w:rPr>
          <w:rFonts w:ascii="Arial" w:hAnsi="Arial" w:cs="Arial"/>
        </w:rPr>
        <w:t>ManCo</w:t>
      </w:r>
      <w:proofErr w:type="spellEnd"/>
      <w:r w:rsidR="00F71126">
        <w:rPr>
          <w:rFonts w:ascii="Arial" w:hAnsi="Arial" w:cs="Arial"/>
        </w:rPr>
        <w:t xml:space="preserve">. </w:t>
      </w:r>
      <w:r w:rsidR="00893186" w:rsidRPr="00B27979">
        <w:rPr>
          <w:rFonts w:ascii="Arial" w:hAnsi="Arial" w:cs="Arial"/>
        </w:rPr>
        <w:t xml:space="preserve">The purpose of regular monitoring of </w:t>
      </w:r>
      <w:r w:rsidR="00985F15" w:rsidRPr="00B27979">
        <w:rPr>
          <w:rFonts w:ascii="Arial" w:hAnsi="Arial" w:cs="Arial"/>
        </w:rPr>
        <w:t>‘credit impaired’</w:t>
      </w:r>
      <w:r w:rsidR="00BF4AB4" w:rsidRPr="00B27979">
        <w:rPr>
          <w:rFonts w:ascii="Arial" w:hAnsi="Arial" w:cs="Arial"/>
        </w:rPr>
        <w:t xml:space="preserve"> </w:t>
      </w:r>
      <w:r w:rsidR="00985F15" w:rsidRPr="00B27979">
        <w:rPr>
          <w:rFonts w:ascii="Arial" w:hAnsi="Arial" w:cs="Arial"/>
        </w:rPr>
        <w:t>a</w:t>
      </w:r>
      <w:r w:rsidR="00893186" w:rsidRPr="00B27979">
        <w:rPr>
          <w:rFonts w:ascii="Arial" w:hAnsi="Arial" w:cs="Arial"/>
        </w:rPr>
        <w:t>ccounts is to:</w:t>
      </w:r>
    </w:p>
    <w:p w14:paraId="66ECAE2A" w14:textId="77777777" w:rsidR="00893186" w:rsidRPr="00B27979" w:rsidRDefault="00893186" w:rsidP="00F71126">
      <w:pPr>
        <w:pStyle w:val="BulletsMain"/>
        <w:spacing w:before="0" w:after="0" w:line="360" w:lineRule="auto"/>
        <w:ind w:left="567" w:hanging="567"/>
        <w:jc w:val="left"/>
        <w:rPr>
          <w:rFonts w:ascii="Arial" w:hAnsi="Arial" w:cs="Arial"/>
        </w:rPr>
      </w:pPr>
      <w:r w:rsidRPr="00B27979">
        <w:rPr>
          <w:rFonts w:ascii="Arial" w:hAnsi="Arial" w:cs="Arial"/>
        </w:rPr>
        <w:t xml:space="preserve">Assess where appropriate whether the account can be upgraded by applying </w:t>
      </w:r>
      <w:r w:rsidR="00115432" w:rsidRPr="00B27979">
        <w:rPr>
          <w:rFonts w:ascii="Arial" w:hAnsi="Arial" w:cs="Arial"/>
        </w:rPr>
        <w:t>‘</w:t>
      </w:r>
      <w:r w:rsidRPr="00B27979">
        <w:rPr>
          <w:rFonts w:ascii="Arial" w:hAnsi="Arial" w:cs="Arial"/>
        </w:rPr>
        <w:t>forbearance</w:t>
      </w:r>
      <w:r w:rsidR="00115432" w:rsidRPr="00B27979">
        <w:rPr>
          <w:rFonts w:ascii="Arial" w:hAnsi="Arial" w:cs="Arial"/>
        </w:rPr>
        <w:t>’</w:t>
      </w:r>
      <w:r w:rsidRPr="00B27979">
        <w:rPr>
          <w:rFonts w:ascii="Arial" w:hAnsi="Arial" w:cs="Arial"/>
        </w:rPr>
        <w:t xml:space="preserve"> measures such as rescheduling of payments/ restructuring/ rehabilitation;</w:t>
      </w:r>
    </w:p>
    <w:p w14:paraId="20E267D6" w14:textId="77777777" w:rsidR="00893186" w:rsidRPr="00B27979" w:rsidRDefault="00893186" w:rsidP="00F71126">
      <w:pPr>
        <w:pStyle w:val="BulletsMain"/>
        <w:spacing w:before="0" w:after="0" w:line="360" w:lineRule="auto"/>
        <w:ind w:left="567" w:hanging="567"/>
        <w:jc w:val="left"/>
        <w:rPr>
          <w:rFonts w:ascii="Arial" w:hAnsi="Arial" w:cs="Arial"/>
        </w:rPr>
      </w:pPr>
      <w:r w:rsidRPr="00B27979">
        <w:rPr>
          <w:rFonts w:ascii="Arial" w:hAnsi="Arial" w:cs="Arial"/>
        </w:rPr>
        <w:t xml:space="preserve">Prevent the assets from becoming obsolete or loss assets; </w:t>
      </w:r>
    </w:p>
    <w:p w14:paraId="28B649C5" w14:textId="77777777" w:rsidR="00893186" w:rsidRPr="00B27979" w:rsidRDefault="00893186" w:rsidP="00F71126">
      <w:pPr>
        <w:pStyle w:val="BulletsMain"/>
        <w:spacing w:before="0" w:after="0" w:line="360" w:lineRule="auto"/>
        <w:ind w:left="567" w:hanging="567"/>
        <w:jc w:val="left"/>
        <w:rPr>
          <w:rFonts w:ascii="Arial" w:hAnsi="Arial" w:cs="Arial"/>
        </w:rPr>
      </w:pPr>
      <w:r w:rsidRPr="00B27979">
        <w:rPr>
          <w:rFonts w:ascii="Arial" w:hAnsi="Arial" w:cs="Arial"/>
        </w:rPr>
        <w:t>Explore the possibility for an acceptable compromise settlement;</w:t>
      </w:r>
    </w:p>
    <w:p w14:paraId="7438D9EA" w14:textId="77777777" w:rsidR="00893186" w:rsidRPr="00B27979" w:rsidRDefault="00893186" w:rsidP="00F71126">
      <w:pPr>
        <w:pStyle w:val="BulletsMain"/>
        <w:spacing w:before="0" w:after="0" w:line="360" w:lineRule="auto"/>
        <w:ind w:left="567" w:hanging="567"/>
        <w:jc w:val="left"/>
        <w:rPr>
          <w:rFonts w:ascii="Arial" w:hAnsi="Arial" w:cs="Arial"/>
        </w:rPr>
      </w:pPr>
      <w:r w:rsidRPr="00B27979">
        <w:rPr>
          <w:rFonts w:ascii="Arial" w:hAnsi="Arial" w:cs="Arial"/>
        </w:rPr>
        <w:t>Ascertain current status of recovery proceedings; and</w:t>
      </w:r>
    </w:p>
    <w:p w14:paraId="5F189B0E" w14:textId="77777777" w:rsidR="000A2BF1" w:rsidRPr="000A2BF1" w:rsidRDefault="00893186" w:rsidP="00823164">
      <w:pPr>
        <w:pStyle w:val="BulletsMain"/>
        <w:spacing w:before="0" w:after="0" w:line="360" w:lineRule="auto"/>
        <w:ind w:left="567" w:hanging="567"/>
        <w:jc w:val="left"/>
        <w:rPr>
          <w:rFonts w:ascii="Arial" w:hAnsi="Arial" w:cs="Arial"/>
          <w:b/>
          <w:bCs/>
        </w:rPr>
      </w:pPr>
      <w:r w:rsidRPr="00823164">
        <w:rPr>
          <w:rFonts w:ascii="Arial" w:hAnsi="Arial" w:cs="Arial"/>
        </w:rPr>
        <w:t>Identity the future course of action in the account.</w:t>
      </w:r>
      <w:bookmarkStart w:id="677" w:name="_Toc503175815"/>
      <w:bookmarkStart w:id="678" w:name="_Toc503175816"/>
      <w:bookmarkStart w:id="679" w:name="_Toc503175817"/>
      <w:bookmarkStart w:id="680" w:name="_Toc503175818"/>
      <w:bookmarkStart w:id="681" w:name="_Toc468279627"/>
      <w:bookmarkEnd w:id="677"/>
      <w:bookmarkEnd w:id="678"/>
      <w:bookmarkEnd w:id="679"/>
      <w:bookmarkEnd w:id="680"/>
      <w:bookmarkEnd w:id="681"/>
    </w:p>
    <w:p w14:paraId="535048F4" w14:textId="77777777" w:rsidR="000A2BF1" w:rsidRDefault="000A2BF1" w:rsidP="000A2BF1">
      <w:pPr>
        <w:pStyle w:val="BulletsMain"/>
        <w:numPr>
          <w:ilvl w:val="0"/>
          <w:numId w:val="0"/>
        </w:numPr>
        <w:spacing w:before="0" w:after="0" w:line="360" w:lineRule="auto"/>
        <w:jc w:val="left"/>
        <w:rPr>
          <w:rFonts w:ascii="Arial" w:hAnsi="Arial" w:cs="Arial"/>
        </w:rPr>
      </w:pPr>
    </w:p>
    <w:p w14:paraId="0F1F26B1" w14:textId="77777777" w:rsidR="002212CA" w:rsidRPr="00B27979" w:rsidRDefault="002212CA" w:rsidP="00B27979">
      <w:pPr>
        <w:pStyle w:val="Heading1"/>
        <w:spacing w:before="0" w:line="360" w:lineRule="auto"/>
        <w:jc w:val="left"/>
        <w:rPr>
          <w:rFonts w:ascii="Arial" w:hAnsi="Arial" w:cs="Arial"/>
          <w:color w:val="auto"/>
          <w:sz w:val="22"/>
          <w:szCs w:val="22"/>
        </w:rPr>
      </w:pPr>
      <w:bookmarkStart w:id="682" w:name="_Toc55470910"/>
      <w:r w:rsidRPr="00B27979">
        <w:rPr>
          <w:rFonts w:ascii="Arial" w:hAnsi="Arial" w:cs="Arial"/>
          <w:color w:val="auto"/>
          <w:sz w:val="22"/>
          <w:szCs w:val="22"/>
        </w:rPr>
        <w:t>Record Keeping</w:t>
      </w:r>
      <w:bookmarkEnd w:id="660"/>
      <w:bookmarkEnd w:id="661"/>
      <w:bookmarkEnd w:id="682"/>
    </w:p>
    <w:p w14:paraId="391C04EE" w14:textId="27575321" w:rsidR="002212CA" w:rsidRDefault="002212CA" w:rsidP="00B27979">
      <w:pPr>
        <w:spacing w:before="0" w:after="0" w:line="360" w:lineRule="auto"/>
        <w:jc w:val="left"/>
        <w:rPr>
          <w:rFonts w:ascii="Arial" w:hAnsi="Arial" w:cs="Arial"/>
        </w:rPr>
      </w:pPr>
      <w:r w:rsidRPr="00B27979">
        <w:rPr>
          <w:rFonts w:ascii="Arial" w:hAnsi="Arial" w:cs="Arial"/>
        </w:rPr>
        <w:t xml:space="preserve">Appropriate record keeping is a key component of ensuring compliance with responsible lending regulations. The </w:t>
      </w:r>
      <w:r w:rsidR="007F060C" w:rsidRPr="00B27979">
        <w:rPr>
          <w:rFonts w:ascii="Arial" w:hAnsi="Arial" w:cs="Arial"/>
        </w:rPr>
        <w:t>Branch</w:t>
      </w:r>
      <w:r w:rsidRPr="00B27979">
        <w:rPr>
          <w:rFonts w:ascii="Arial" w:hAnsi="Arial" w:cs="Arial"/>
        </w:rPr>
        <w:t xml:space="preserve"> retains appropriate evidence of the sign-off process in respect of all lending decisions to demonstrate that the appropriate controls have been applied.</w:t>
      </w:r>
      <w:r w:rsidR="000D4CA9" w:rsidRPr="00B27979">
        <w:rPr>
          <w:rFonts w:ascii="Arial" w:hAnsi="Arial" w:cs="Arial"/>
        </w:rPr>
        <w:t xml:space="preserve"> </w:t>
      </w:r>
    </w:p>
    <w:p w14:paraId="499EB023" w14:textId="77777777" w:rsidR="00F71126" w:rsidRPr="00B27979" w:rsidRDefault="00F71126" w:rsidP="00B27979">
      <w:pPr>
        <w:spacing w:before="0" w:after="0" w:line="360" w:lineRule="auto"/>
        <w:jc w:val="left"/>
        <w:rPr>
          <w:rFonts w:ascii="Arial" w:hAnsi="Arial" w:cs="Arial"/>
        </w:rPr>
      </w:pPr>
    </w:p>
    <w:p w14:paraId="7B1250C2" w14:textId="5D669423" w:rsidR="00D26F16" w:rsidRPr="00B27979" w:rsidRDefault="00D26F16" w:rsidP="00B27979">
      <w:pPr>
        <w:pStyle w:val="Heading1"/>
        <w:spacing w:before="0" w:line="360" w:lineRule="auto"/>
        <w:jc w:val="left"/>
        <w:rPr>
          <w:rFonts w:ascii="Arial" w:hAnsi="Arial" w:cs="Arial"/>
          <w:color w:val="auto"/>
          <w:sz w:val="22"/>
          <w:szCs w:val="22"/>
        </w:rPr>
      </w:pPr>
      <w:bookmarkStart w:id="683" w:name="_Toc510783310"/>
      <w:bookmarkStart w:id="684" w:name="_Toc510784332"/>
      <w:bookmarkStart w:id="685" w:name="_Toc500500138"/>
      <w:bookmarkStart w:id="686" w:name="_Toc500501768"/>
      <w:bookmarkStart w:id="687" w:name="_Toc500501890"/>
      <w:bookmarkStart w:id="688" w:name="_Toc501046345"/>
      <w:bookmarkStart w:id="689" w:name="_Toc501046370"/>
      <w:bookmarkStart w:id="690" w:name="_Toc501046395"/>
      <w:bookmarkStart w:id="691" w:name="_Toc501358937"/>
      <w:bookmarkStart w:id="692" w:name="_Toc501372339"/>
      <w:bookmarkStart w:id="693" w:name="_Toc501635312"/>
      <w:bookmarkStart w:id="694" w:name="_Toc501701665"/>
      <w:bookmarkStart w:id="695" w:name="_Toc501701671"/>
      <w:bookmarkStart w:id="696" w:name="_Toc55470911"/>
      <w:bookmarkEnd w:id="662"/>
      <w:bookmarkEnd w:id="683"/>
      <w:bookmarkEnd w:id="684"/>
      <w:bookmarkEnd w:id="685"/>
      <w:bookmarkEnd w:id="686"/>
      <w:bookmarkEnd w:id="687"/>
      <w:bookmarkEnd w:id="688"/>
      <w:bookmarkEnd w:id="689"/>
      <w:bookmarkEnd w:id="690"/>
      <w:bookmarkEnd w:id="691"/>
      <w:bookmarkEnd w:id="692"/>
      <w:bookmarkEnd w:id="693"/>
      <w:bookmarkEnd w:id="694"/>
      <w:r w:rsidRPr="00B27979">
        <w:rPr>
          <w:rFonts w:ascii="Arial" w:hAnsi="Arial" w:cs="Arial"/>
          <w:color w:val="auto"/>
          <w:sz w:val="22"/>
          <w:szCs w:val="22"/>
        </w:rPr>
        <w:t>Training</w:t>
      </w:r>
      <w:bookmarkEnd w:id="695"/>
      <w:bookmarkEnd w:id="696"/>
      <w:r w:rsidRPr="00B27979">
        <w:rPr>
          <w:rFonts w:ascii="Arial" w:hAnsi="Arial" w:cs="Arial"/>
          <w:color w:val="auto"/>
          <w:sz w:val="22"/>
          <w:szCs w:val="22"/>
        </w:rPr>
        <w:t xml:space="preserve"> </w:t>
      </w:r>
    </w:p>
    <w:p w14:paraId="08B11BB7" w14:textId="3DE30FD3" w:rsidR="00D26F16" w:rsidRDefault="00D26F16" w:rsidP="00B27979">
      <w:pPr>
        <w:spacing w:before="0" w:after="0" w:line="360" w:lineRule="auto"/>
        <w:jc w:val="left"/>
        <w:rPr>
          <w:rFonts w:ascii="Arial" w:hAnsi="Arial" w:cs="Arial"/>
        </w:rPr>
      </w:pPr>
      <w:r w:rsidRPr="00B27979">
        <w:rPr>
          <w:rFonts w:ascii="Arial" w:hAnsi="Arial" w:cs="Arial"/>
        </w:rPr>
        <w:t xml:space="preserve">All staff involved in the lending process will be provided with initial and ongoing training on the lending decision criteria and assessment methodology. </w:t>
      </w:r>
    </w:p>
    <w:p w14:paraId="4AE2F9A7" w14:textId="77777777" w:rsidR="00823164" w:rsidRPr="00B27979" w:rsidRDefault="00823164" w:rsidP="00B27979">
      <w:pPr>
        <w:spacing w:before="0" w:after="0" w:line="360" w:lineRule="auto"/>
        <w:jc w:val="left"/>
        <w:rPr>
          <w:rFonts w:ascii="Arial" w:hAnsi="Arial" w:cs="Arial"/>
        </w:rPr>
      </w:pPr>
    </w:p>
    <w:p w14:paraId="0D80EB10" w14:textId="52C7B3B1" w:rsidR="00A060FC" w:rsidRDefault="00D26F16" w:rsidP="00B27979">
      <w:pPr>
        <w:spacing w:before="0" w:after="0" w:line="360" w:lineRule="auto"/>
        <w:jc w:val="left"/>
        <w:rPr>
          <w:rFonts w:ascii="Arial" w:hAnsi="Arial" w:cs="Arial"/>
        </w:rPr>
      </w:pPr>
      <w:r w:rsidRPr="00B27979">
        <w:rPr>
          <w:rFonts w:ascii="Arial" w:hAnsi="Arial" w:cs="Arial"/>
        </w:rPr>
        <w:t>Prior to being granted permission to undertake lending decisions, new employees and team members must undertake a period of structured shadowing and induction training before they are permitted to take lending decisions</w:t>
      </w:r>
      <w:r w:rsidR="007F060C" w:rsidRPr="00B27979">
        <w:rPr>
          <w:rFonts w:ascii="Arial" w:hAnsi="Arial" w:cs="Arial"/>
        </w:rPr>
        <w:t xml:space="preserve">. </w:t>
      </w:r>
    </w:p>
    <w:p w14:paraId="52457B5F" w14:textId="5744F60D" w:rsidR="00561C35" w:rsidRDefault="00561C35" w:rsidP="00B27979">
      <w:pPr>
        <w:spacing w:before="0" w:after="0" w:line="360" w:lineRule="auto"/>
        <w:jc w:val="left"/>
        <w:rPr>
          <w:rFonts w:ascii="Arial" w:hAnsi="Arial" w:cs="Arial"/>
        </w:rPr>
      </w:pPr>
    </w:p>
    <w:p w14:paraId="206778BB" w14:textId="77777777" w:rsidR="00561C35" w:rsidRDefault="00561C35">
      <w:pPr>
        <w:spacing w:before="0" w:after="0" w:line="240" w:lineRule="auto"/>
        <w:jc w:val="left"/>
        <w:rPr>
          <w:rFonts w:ascii="Arial" w:hAnsi="Arial" w:cs="Arial"/>
          <w:b/>
          <w:bCs/>
        </w:rPr>
      </w:pPr>
      <w:r>
        <w:rPr>
          <w:rFonts w:ascii="Arial" w:hAnsi="Arial" w:cs="Arial"/>
        </w:rPr>
        <w:br w:type="page"/>
      </w:r>
    </w:p>
    <w:p w14:paraId="63487874" w14:textId="66C1D720" w:rsidR="00561C35" w:rsidRDefault="00561C35" w:rsidP="00561C35">
      <w:pPr>
        <w:pStyle w:val="Heading1"/>
        <w:spacing w:before="0" w:line="360" w:lineRule="auto"/>
        <w:jc w:val="left"/>
        <w:rPr>
          <w:rFonts w:ascii="Arial" w:hAnsi="Arial" w:cs="Arial"/>
          <w:color w:val="auto"/>
          <w:sz w:val="22"/>
          <w:szCs w:val="22"/>
        </w:rPr>
      </w:pPr>
      <w:bookmarkStart w:id="697" w:name="_Toc55470912"/>
      <w:r>
        <w:rPr>
          <w:rFonts w:ascii="Arial" w:hAnsi="Arial" w:cs="Arial"/>
          <w:color w:val="auto"/>
          <w:sz w:val="22"/>
          <w:szCs w:val="22"/>
        </w:rPr>
        <w:t>Appendix A - Credit Risk Delegated Authority</w:t>
      </w:r>
      <w:bookmarkEnd w:id="697"/>
    </w:p>
    <w:p w14:paraId="73D54EC4" w14:textId="77777777" w:rsidR="00823164" w:rsidRDefault="00823164" w:rsidP="00561C35">
      <w:pPr>
        <w:rPr>
          <w:rFonts w:ascii="Arial" w:hAnsi="Arial" w:cs="Arial"/>
        </w:rPr>
      </w:pPr>
    </w:p>
    <w:p w14:paraId="1CFCFE50" w14:textId="2D6895C3" w:rsidR="00561C35" w:rsidRPr="00561C35" w:rsidRDefault="00561C35" w:rsidP="00561C35">
      <w:pPr>
        <w:rPr>
          <w:rFonts w:ascii="Arial" w:hAnsi="Arial" w:cs="Arial"/>
        </w:rPr>
      </w:pPr>
      <w:r w:rsidRPr="00561C35">
        <w:rPr>
          <w:rFonts w:ascii="Arial" w:hAnsi="Arial" w:cs="Arial"/>
        </w:rPr>
        <w:t xml:space="preserve">As </w:t>
      </w:r>
      <w:r>
        <w:rPr>
          <w:rFonts w:ascii="Arial" w:hAnsi="Arial" w:cs="Arial"/>
        </w:rPr>
        <w:t>per HO delegated authority dated</w:t>
      </w:r>
      <w:r w:rsidR="001A3E0E">
        <w:rPr>
          <w:rFonts w:ascii="Arial" w:hAnsi="Arial" w:cs="Arial"/>
        </w:rPr>
        <w:t xml:space="preserve"> </w:t>
      </w:r>
      <w:r w:rsidR="002B6F8A">
        <w:rPr>
          <w:rFonts w:ascii="Arial" w:hAnsi="Arial" w:cs="Arial"/>
        </w:rPr>
        <w:t>January 2020</w:t>
      </w:r>
      <w:r>
        <w:rPr>
          <w:rFonts w:ascii="Arial" w:hAnsi="Arial" w:cs="Arial"/>
        </w:rPr>
        <w:t xml:space="preserve"> </w:t>
      </w:r>
      <w:r w:rsidRPr="00561C35">
        <w:rPr>
          <w:rFonts w:ascii="Arial" w:hAnsi="Arial" w:cs="Arial"/>
        </w:rPr>
        <w:t xml:space="preserve"> </w:t>
      </w:r>
    </w:p>
    <w:tbl>
      <w:tblPr>
        <w:tblW w:w="10060" w:type="dxa"/>
        <w:tblCellMar>
          <w:left w:w="0" w:type="dxa"/>
          <w:right w:w="0" w:type="dxa"/>
        </w:tblCellMar>
        <w:tblLook w:val="04A0" w:firstRow="1" w:lastRow="0" w:firstColumn="1" w:lastColumn="0" w:noHBand="0" w:noVBand="1"/>
      </w:tblPr>
      <w:tblGrid>
        <w:gridCol w:w="1200"/>
        <w:gridCol w:w="900"/>
        <w:gridCol w:w="900"/>
        <w:gridCol w:w="1500"/>
        <w:gridCol w:w="2700"/>
        <w:gridCol w:w="2860"/>
      </w:tblGrid>
      <w:tr w:rsidR="00561C35" w:rsidRPr="00561C35" w14:paraId="35C44CCF" w14:textId="77777777" w:rsidTr="00561C35">
        <w:trPr>
          <w:trHeight w:val="760"/>
        </w:trPr>
        <w:tc>
          <w:tcPr>
            <w:tcW w:w="3000" w:type="dxa"/>
            <w:gridSpan w:val="3"/>
            <w:tcBorders>
              <w:top w:val="single" w:sz="8" w:space="0" w:color="999999"/>
              <w:left w:val="single" w:sz="8" w:space="0" w:color="999999"/>
              <w:bottom w:val="single" w:sz="12" w:space="0" w:color="666666"/>
              <w:right w:val="single" w:sz="8" w:space="0" w:color="999999"/>
            </w:tcBorders>
            <w:shd w:val="clear" w:color="auto" w:fill="7F7F7F"/>
            <w:tcMar>
              <w:top w:w="15" w:type="dxa"/>
              <w:left w:w="108" w:type="dxa"/>
              <w:bottom w:w="0" w:type="dxa"/>
              <w:right w:w="108" w:type="dxa"/>
            </w:tcMar>
            <w:hideMark/>
          </w:tcPr>
          <w:p w14:paraId="75921171" w14:textId="77777777" w:rsidR="00561C35" w:rsidRPr="00561C35" w:rsidRDefault="00561C35" w:rsidP="00561C35">
            <w:pPr>
              <w:rPr>
                <w:rFonts w:ascii="Arial" w:hAnsi="Arial" w:cs="Arial"/>
              </w:rPr>
            </w:pPr>
            <w:r w:rsidRPr="00561C35">
              <w:rPr>
                <w:rFonts w:ascii="Arial" w:hAnsi="Arial" w:cs="Arial"/>
                <w:b/>
                <w:bCs/>
                <w:lang w:val="en-US"/>
              </w:rPr>
              <w:t>External rating</w:t>
            </w:r>
          </w:p>
        </w:tc>
        <w:tc>
          <w:tcPr>
            <w:tcW w:w="1500" w:type="dxa"/>
            <w:tcBorders>
              <w:top w:val="single" w:sz="8" w:space="0" w:color="999999"/>
              <w:left w:val="single" w:sz="8" w:space="0" w:color="999999"/>
              <w:bottom w:val="single" w:sz="12" w:space="0" w:color="666666"/>
              <w:right w:val="single" w:sz="8" w:space="0" w:color="999999"/>
            </w:tcBorders>
            <w:shd w:val="clear" w:color="auto" w:fill="7F7F7F"/>
            <w:tcMar>
              <w:top w:w="15" w:type="dxa"/>
              <w:left w:w="108" w:type="dxa"/>
              <w:bottom w:w="0" w:type="dxa"/>
              <w:right w:w="108" w:type="dxa"/>
            </w:tcMar>
            <w:hideMark/>
          </w:tcPr>
          <w:p w14:paraId="7FB41009" w14:textId="77777777" w:rsidR="00561C35" w:rsidRPr="00561C35" w:rsidRDefault="00561C35" w:rsidP="00561C35">
            <w:pPr>
              <w:rPr>
                <w:rFonts w:ascii="Arial" w:hAnsi="Arial" w:cs="Arial"/>
              </w:rPr>
            </w:pPr>
            <w:r w:rsidRPr="00561C35">
              <w:rPr>
                <w:rFonts w:ascii="Arial" w:hAnsi="Arial" w:cs="Arial"/>
                <w:b/>
                <w:bCs/>
                <w:lang w:val="en-US"/>
              </w:rPr>
              <w:t>Internal</w:t>
            </w:r>
          </w:p>
        </w:tc>
        <w:tc>
          <w:tcPr>
            <w:tcW w:w="5560" w:type="dxa"/>
            <w:gridSpan w:val="2"/>
            <w:tcBorders>
              <w:top w:val="single" w:sz="8" w:space="0" w:color="999999"/>
              <w:left w:val="single" w:sz="8" w:space="0" w:color="999999"/>
              <w:bottom w:val="single" w:sz="12" w:space="0" w:color="666666"/>
              <w:right w:val="single" w:sz="8" w:space="0" w:color="999999"/>
            </w:tcBorders>
            <w:shd w:val="clear" w:color="auto" w:fill="7F7F7F"/>
            <w:tcMar>
              <w:top w:w="15" w:type="dxa"/>
              <w:left w:w="108" w:type="dxa"/>
              <w:bottom w:w="0" w:type="dxa"/>
              <w:right w:w="108" w:type="dxa"/>
            </w:tcMar>
            <w:hideMark/>
          </w:tcPr>
          <w:p w14:paraId="39D8305E" w14:textId="77777777" w:rsidR="00561C35" w:rsidRPr="00561C35" w:rsidRDefault="00561C35" w:rsidP="00561C35">
            <w:pPr>
              <w:rPr>
                <w:rFonts w:ascii="Arial" w:hAnsi="Arial" w:cs="Arial"/>
              </w:rPr>
            </w:pPr>
            <w:r w:rsidRPr="00561C35">
              <w:rPr>
                <w:rFonts w:ascii="Arial" w:hAnsi="Arial" w:cs="Arial"/>
                <w:b/>
                <w:bCs/>
                <w:lang w:val="en-US"/>
              </w:rPr>
              <w:t>Customer Credit Approval Authority to individual counterparties.</w:t>
            </w:r>
          </w:p>
        </w:tc>
      </w:tr>
      <w:tr w:rsidR="00561C35" w:rsidRPr="00561C35" w14:paraId="3EC49DE3" w14:textId="77777777" w:rsidTr="00561C35">
        <w:trPr>
          <w:trHeight w:val="569"/>
        </w:trPr>
        <w:tc>
          <w:tcPr>
            <w:tcW w:w="1200" w:type="dxa"/>
            <w:tcBorders>
              <w:top w:val="single" w:sz="12" w:space="0" w:color="666666"/>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46C35FB0" w14:textId="77777777" w:rsidR="00561C35" w:rsidRPr="00561C35" w:rsidRDefault="00561C35" w:rsidP="00561C35">
            <w:pPr>
              <w:jc w:val="center"/>
              <w:rPr>
                <w:rFonts w:ascii="Arial" w:hAnsi="Arial" w:cs="Arial"/>
              </w:rPr>
            </w:pPr>
            <w:r w:rsidRPr="00561C35">
              <w:rPr>
                <w:rFonts w:ascii="Arial" w:hAnsi="Arial" w:cs="Arial"/>
                <w:b/>
                <w:bCs/>
                <w:lang w:val="en-US"/>
              </w:rPr>
              <w:t>Moody's</w:t>
            </w:r>
          </w:p>
        </w:tc>
        <w:tc>
          <w:tcPr>
            <w:tcW w:w="900" w:type="dxa"/>
            <w:tcBorders>
              <w:top w:val="single" w:sz="12" w:space="0" w:color="666666"/>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503ACF82" w14:textId="77777777" w:rsidR="00561C35" w:rsidRPr="00561C35" w:rsidRDefault="00561C35" w:rsidP="00561C35">
            <w:pPr>
              <w:jc w:val="center"/>
              <w:rPr>
                <w:rFonts w:ascii="Arial" w:hAnsi="Arial" w:cs="Arial"/>
              </w:rPr>
            </w:pPr>
            <w:r w:rsidRPr="00561C35">
              <w:rPr>
                <w:rFonts w:ascii="Arial" w:hAnsi="Arial" w:cs="Arial"/>
                <w:b/>
                <w:bCs/>
                <w:lang w:val="en-US"/>
              </w:rPr>
              <w:t>S&amp;P</w:t>
            </w:r>
          </w:p>
        </w:tc>
        <w:tc>
          <w:tcPr>
            <w:tcW w:w="900" w:type="dxa"/>
            <w:tcBorders>
              <w:top w:val="single" w:sz="12" w:space="0" w:color="666666"/>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7B378FA1" w14:textId="77777777" w:rsidR="00561C35" w:rsidRPr="00561C35" w:rsidRDefault="00561C35" w:rsidP="00561C35">
            <w:pPr>
              <w:jc w:val="center"/>
              <w:rPr>
                <w:rFonts w:ascii="Arial" w:hAnsi="Arial" w:cs="Arial"/>
              </w:rPr>
            </w:pPr>
            <w:r w:rsidRPr="00561C35">
              <w:rPr>
                <w:rFonts w:ascii="Arial" w:hAnsi="Arial" w:cs="Arial"/>
                <w:b/>
                <w:bCs/>
                <w:lang w:val="en-US"/>
              </w:rPr>
              <w:t>Fitch</w:t>
            </w:r>
          </w:p>
        </w:tc>
        <w:tc>
          <w:tcPr>
            <w:tcW w:w="1500" w:type="dxa"/>
            <w:tcBorders>
              <w:top w:val="single" w:sz="12" w:space="0" w:color="666666"/>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1D8E18CA" w14:textId="77777777" w:rsidR="00561C35" w:rsidRPr="00561C35" w:rsidRDefault="00561C35" w:rsidP="00561C35">
            <w:pPr>
              <w:jc w:val="center"/>
              <w:rPr>
                <w:rFonts w:ascii="Arial" w:hAnsi="Arial" w:cs="Arial"/>
              </w:rPr>
            </w:pPr>
            <w:r w:rsidRPr="00561C35">
              <w:rPr>
                <w:rFonts w:ascii="Arial" w:hAnsi="Arial" w:cs="Arial"/>
                <w:b/>
                <w:bCs/>
                <w:lang w:val="en-US"/>
              </w:rPr>
              <w:t>HO Rating</w:t>
            </w:r>
          </w:p>
        </w:tc>
        <w:tc>
          <w:tcPr>
            <w:tcW w:w="2700" w:type="dxa"/>
            <w:tcBorders>
              <w:top w:val="single" w:sz="12" w:space="0" w:color="666666"/>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6F59B640" w14:textId="77777777" w:rsidR="00561C35" w:rsidRPr="00561C35" w:rsidRDefault="00561C35" w:rsidP="00561C35">
            <w:pPr>
              <w:jc w:val="center"/>
              <w:rPr>
                <w:rFonts w:ascii="Arial" w:hAnsi="Arial" w:cs="Arial"/>
              </w:rPr>
            </w:pPr>
            <w:r w:rsidRPr="00561C35">
              <w:rPr>
                <w:rFonts w:ascii="Arial" w:hAnsi="Arial" w:cs="Arial"/>
                <w:b/>
                <w:bCs/>
                <w:lang w:val="en-US"/>
              </w:rPr>
              <w:t>Financial Institutions</w:t>
            </w:r>
          </w:p>
        </w:tc>
        <w:tc>
          <w:tcPr>
            <w:tcW w:w="2860" w:type="dxa"/>
            <w:tcBorders>
              <w:top w:val="single" w:sz="12" w:space="0" w:color="666666"/>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5FB1B048" w14:textId="77777777" w:rsidR="00561C35" w:rsidRPr="00561C35" w:rsidRDefault="00561C35" w:rsidP="00561C35">
            <w:pPr>
              <w:jc w:val="center"/>
              <w:rPr>
                <w:rFonts w:ascii="Arial" w:hAnsi="Arial" w:cs="Arial"/>
              </w:rPr>
            </w:pPr>
            <w:r w:rsidRPr="00561C35">
              <w:rPr>
                <w:rFonts w:ascii="Arial" w:hAnsi="Arial" w:cs="Arial"/>
                <w:b/>
                <w:bCs/>
                <w:lang w:val="en-US"/>
              </w:rPr>
              <w:t>Corporate</w:t>
            </w:r>
          </w:p>
        </w:tc>
      </w:tr>
      <w:tr w:rsidR="00561C35" w:rsidRPr="00561C35" w14:paraId="72C2289B" w14:textId="77777777" w:rsidTr="00F03681">
        <w:trPr>
          <w:trHeight w:val="356"/>
        </w:trPr>
        <w:tc>
          <w:tcPr>
            <w:tcW w:w="12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17E9DE3E" w14:textId="77777777" w:rsidR="00561C35" w:rsidRPr="00561C35" w:rsidRDefault="00561C35" w:rsidP="00561C35">
            <w:pPr>
              <w:jc w:val="center"/>
              <w:rPr>
                <w:rFonts w:ascii="Arial" w:hAnsi="Arial" w:cs="Arial"/>
              </w:rPr>
            </w:pPr>
            <w:proofErr w:type="spellStart"/>
            <w:r w:rsidRPr="00561C35">
              <w:rPr>
                <w:rFonts w:ascii="Arial" w:hAnsi="Arial" w:cs="Arial"/>
                <w:b/>
                <w:bCs/>
                <w:lang w:val="en-US"/>
              </w:rPr>
              <w:t>Aaa</w:t>
            </w:r>
            <w:proofErr w:type="spellEnd"/>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01FF9CA9" w14:textId="77777777" w:rsidR="00561C35" w:rsidRPr="00561C35" w:rsidRDefault="00561C35" w:rsidP="00F03681">
            <w:pPr>
              <w:jc w:val="center"/>
              <w:rPr>
                <w:rFonts w:ascii="Arial" w:hAnsi="Arial" w:cs="Arial"/>
              </w:rPr>
            </w:pPr>
            <w:r w:rsidRPr="00561C35">
              <w:rPr>
                <w:rFonts w:ascii="Arial" w:hAnsi="Arial" w:cs="Arial"/>
                <w:lang w:val="en-US"/>
              </w:rPr>
              <w:t>AAA</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4629B259" w14:textId="77777777" w:rsidR="00561C35" w:rsidRPr="00561C35" w:rsidRDefault="00561C35" w:rsidP="00F03681">
            <w:pPr>
              <w:jc w:val="center"/>
              <w:rPr>
                <w:rFonts w:ascii="Arial" w:hAnsi="Arial" w:cs="Arial"/>
              </w:rPr>
            </w:pPr>
            <w:r w:rsidRPr="00561C35">
              <w:rPr>
                <w:rFonts w:ascii="Arial" w:hAnsi="Arial" w:cs="Arial"/>
                <w:lang w:val="en-US"/>
              </w:rPr>
              <w:t>AAA</w:t>
            </w:r>
          </w:p>
        </w:tc>
        <w:tc>
          <w:tcPr>
            <w:tcW w:w="15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48ABC797" w14:textId="77777777" w:rsidR="00561C35" w:rsidRPr="00561C35" w:rsidRDefault="00561C35" w:rsidP="00F03681">
            <w:pPr>
              <w:jc w:val="center"/>
              <w:rPr>
                <w:rFonts w:ascii="Arial" w:hAnsi="Arial" w:cs="Arial"/>
              </w:rPr>
            </w:pPr>
            <w:r w:rsidRPr="00561C35">
              <w:rPr>
                <w:rFonts w:ascii="Arial" w:hAnsi="Arial" w:cs="Arial"/>
                <w:lang w:val="en-US"/>
              </w:rPr>
              <w:t>AAA+</w:t>
            </w:r>
          </w:p>
        </w:tc>
        <w:tc>
          <w:tcPr>
            <w:tcW w:w="27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0114D2BC" w14:textId="77777777" w:rsidR="00561C35" w:rsidRPr="00561C35" w:rsidRDefault="00561C35" w:rsidP="00561C35">
            <w:pPr>
              <w:jc w:val="center"/>
              <w:rPr>
                <w:rFonts w:ascii="Arial" w:hAnsi="Arial" w:cs="Arial"/>
              </w:rPr>
            </w:pPr>
            <w:r w:rsidRPr="00561C35">
              <w:rPr>
                <w:rFonts w:ascii="Arial" w:hAnsi="Arial" w:cs="Arial"/>
                <w:lang w:val="en-US"/>
              </w:rPr>
              <w:t>$150mn</w:t>
            </w:r>
          </w:p>
        </w:tc>
        <w:tc>
          <w:tcPr>
            <w:tcW w:w="286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16E538D6" w14:textId="77777777" w:rsidR="00561C35" w:rsidRPr="00561C35" w:rsidRDefault="00561C35" w:rsidP="00561C35">
            <w:pPr>
              <w:jc w:val="center"/>
              <w:rPr>
                <w:rFonts w:ascii="Arial" w:hAnsi="Arial" w:cs="Arial"/>
              </w:rPr>
            </w:pPr>
            <w:r w:rsidRPr="00561C35">
              <w:rPr>
                <w:rFonts w:ascii="Arial" w:hAnsi="Arial" w:cs="Arial"/>
                <w:lang w:val="en-US"/>
              </w:rPr>
              <w:t>$100mn</w:t>
            </w:r>
          </w:p>
        </w:tc>
      </w:tr>
      <w:tr w:rsidR="00561C35" w:rsidRPr="00561C35" w14:paraId="4153E08D" w14:textId="77777777" w:rsidTr="00F03681">
        <w:trPr>
          <w:trHeight w:val="356"/>
        </w:trPr>
        <w:tc>
          <w:tcPr>
            <w:tcW w:w="12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1D9CB6DD" w14:textId="77777777" w:rsidR="00561C35" w:rsidRPr="00561C35" w:rsidRDefault="00561C35" w:rsidP="00561C35">
            <w:pPr>
              <w:jc w:val="center"/>
              <w:rPr>
                <w:rFonts w:ascii="Arial" w:hAnsi="Arial" w:cs="Arial"/>
              </w:rPr>
            </w:pPr>
            <w:r w:rsidRPr="00561C35">
              <w:rPr>
                <w:rFonts w:ascii="Arial" w:hAnsi="Arial" w:cs="Arial"/>
                <w:b/>
                <w:bCs/>
                <w:lang w:val="en-US"/>
              </w:rPr>
              <w:t>Aa1</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201FF169" w14:textId="77777777" w:rsidR="00561C35" w:rsidRPr="00561C35" w:rsidRDefault="00561C35" w:rsidP="00F03681">
            <w:pPr>
              <w:jc w:val="center"/>
              <w:rPr>
                <w:rFonts w:ascii="Arial" w:hAnsi="Arial" w:cs="Arial"/>
              </w:rPr>
            </w:pPr>
            <w:r w:rsidRPr="00561C35">
              <w:rPr>
                <w:rFonts w:ascii="Arial" w:hAnsi="Arial" w:cs="Arial"/>
                <w:lang w:val="en-US"/>
              </w:rPr>
              <w:t>AA+</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047D1AAC" w14:textId="77777777" w:rsidR="00561C35" w:rsidRPr="00561C35" w:rsidRDefault="00561C35" w:rsidP="00F03681">
            <w:pPr>
              <w:jc w:val="center"/>
              <w:rPr>
                <w:rFonts w:ascii="Arial" w:hAnsi="Arial" w:cs="Arial"/>
              </w:rPr>
            </w:pPr>
            <w:r w:rsidRPr="00561C35">
              <w:rPr>
                <w:rFonts w:ascii="Arial" w:hAnsi="Arial" w:cs="Arial"/>
                <w:lang w:val="en-US"/>
              </w:rPr>
              <w:t>AA+</w:t>
            </w:r>
          </w:p>
        </w:tc>
        <w:tc>
          <w:tcPr>
            <w:tcW w:w="15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4E74DD93" w14:textId="77777777" w:rsidR="00561C35" w:rsidRPr="00561C35" w:rsidRDefault="00561C35" w:rsidP="00F03681">
            <w:pPr>
              <w:jc w:val="center"/>
              <w:rPr>
                <w:rFonts w:ascii="Arial" w:hAnsi="Arial" w:cs="Arial"/>
              </w:rPr>
            </w:pPr>
            <w:r w:rsidRPr="00561C35">
              <w:rPr>
                <w:rFonts w:ascii="Arial" w:hAnsi="Arial" w:cs="Arial"/>
                <w:lang w:val="en-US"/>
              </w:rPr>
              <w:t>AAA</w:t>
            </w:r>
          </w:p>
        </w:tc>
        <w:tc>
          <w:tcPr>
            <w:tcW w:w="27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746526DE" w14:textId="77777777" w:rsidR="00561C35" w:rsidRPr="00561C35" w:rsidRDefault="00561C35" w:rsidP="00561C35">
            <w:pPr>
              <w:jc w:val="center"/>
              <w:rPr>
                <w:rFonts w:ascii="Arial" w:hAnsi="Arial" w:cs="Arial"/>
              </w:rPr>
            </w:pPr>
            <w:r w:rsidRPr="00561C35">
              <w:rPr>
                <w:rFonts w:ascii="Arial" w:hAnsi="Arial" w:cs="Arial"/>
                <w:lang w:val="en-US"/>
              </w:rPr>
              <w:t>$120mn</w:t>
            </w:r>
          </w:p>
        </w:tc>
        <w:tc>
          <w:tcPr>
            <w:tcW w:w="286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67910403" w14:textId="77777777" w:rsidR="00561C35" w:rsidRPr="00561C35" w:rsidRDefault="00561C35" w:rsidP="00561C35">
            <w:pPr>
              <w:jc w:val="center"/>
              <w:rPr>
                <w:rFonts w:ascii="Arial" w:hAnsi="Arial" w:cs="Arial"/>
              </w:rPr>
            </w:pPr>
            <w:r w:rsidRPr="00561C35">
              <w:rPr>
                <w:rFonts w:ascii="Arial" w:hAnsi="Arial" w:cs="Arial"/>
                <w:lang w:val="en-US"/>
              </w:rPr>
              <w:t>$80mn</w:t>
            </w:r>
          </w:p>
        </w:tc>
      </w:tr>
      <w:tr w:rsidR="00561C35" w:rsidRPr="00561C35" w14:paraId="5F2F807A" w14:textId="77777777" w:rsidTr="00F03681">
        <w:trPr>
          <w:trHeight w:val="356"/>
        </w:trPr>
        <w:tc>
          <w:tcPr>
            <w:tcW w:w="12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49DA458F" w14:textId="77777777" w:rsidR="00561C35" w:rsidRPr="00561C35" w:rsidRDefault="00561C35" w:rsidP="00561C35">
            <w:pPr>
              <w:jc w:val="center"/>
              <w:rPr>
                <w:rFonts w:ascii="Arial" w:hAnsi="Arial" w:cs="Arial"/>
              </w:rPr>
            </w:pPr>
            <w:r w:rsidRPr="00561C35">
              <w:rPr>
                <w:rFonts w:ascii="Arial" w:hAnsi="Arial" w:cs="Arial"/>
                <w:b/>
                <w:bCs/>
                <w:lang w:val="en-US"/>
              </w:rPr>
              <w:t>Aa2</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55AB4B9A" w14:textId="77777777" w:rsidR="00561C35" w:rsidRPr="00561C35" w:rsidRDefault="00561C35" w:rsidP="00F03681">
            <w:pPr>
              <w:jc w:val="center"/>
              <w:rPr>
                <w:rFonts w:ascii="Arial" w:hAnsi="Arial" w:cs="Arial"/>
              </w:rPr>
            </w:pPr>
            <w:r w:rsidRPr="00561C35">
              <w:rPr>
                <w:rFonts w:ascii="Arial" w:hAnsi="Arial" w:cs="Arial"/>
                <w:lang w:val="en-US"/>
              </w:rPr>
              <w:t>AA</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278025D1" w14:textId="77777777" w:rsidR="00561C35" w:rsidRPr="00561C35" w:rsidRDefault="00561C35" w:rsidP="00F03681">
            <w:pPr>
              <w:jc w:val="center"/>
              <w:rPr>
                <w:rFonts w:ascii="Arial" w:hAnsi="Arial" w:cs="Arial"/>
              </w:rPr>
            </w:pPr>
            <w:r w:rsidRPr="00561C35">
              <w:rPr>
                <w:rFonts w:ascii="Arial" w:hAnsi="Arial" w:cs="Arial"/>
                <w:lang w:val="en-US"/>
              </w:rPr>
              <w:t>AA</w:t>
            </w:r>
          </w:p>
        </w:tc>
        <w:tc>
          <w:tcPr>
            <w:tcW w:w="15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7A3798B7" w14:textId="77777777" w:rsidR="00561C35" w:rsidRPr="00561C35" w:rsidRDefault="00561C35" w:rsidP="00F03681">
            <w:pPr>
              <w:jc w:val="center"/>
              <w:rPr>
                <w:rFonts w:ascii="Arial" w:hAnsi="Arial" w:cs="Arial"/>
              </w:rPr>
            </w:pPr>
            <w:r w:rsidRPr="00561C35">
              <w:rPr>
                <w:rFonts w:ascii="Arial" w:hAnsi="Arial" w:cs="Arial"/>
                <w:lang w:val="en-US"/>
              </w:rPr>
              <w:t>AA+</w:t>
            </w:r>
          </w:p>
        </w:tc>
        <w:tc>
          <w:tcPr>
            <w:tcW w:w="27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41EAA3DC" w14:textId="77777777" w:rsidR="00561C35" w:rsidRPr="00561C35" w:rsidRDefault="00561C35" w:rsidP="00561C35">
            <w:pPr>
              <w:jc w:val="center"/>
              <w:rPr>
                <w:rFonts w:ascii="Arial" w:hAnsi="Arial" w:cs="Arial"/>
              </w:rPr>
            </w:pPr>
            <w:r w:rsidRPr="00561C35">
              <w:rPr>
                <w:rFonts w:ascii="Arial" w:hAnsi="Arial" w:cs="Arial"/>
                <w:lang w:val="en-US"/>
              </w:rPr>
              <w:t>$120mn</w:t>
            </w:r>
          </w:p>
        </w:tc>
        <w:tc>
          <w:tcPr>
            <w:tcW w:w="286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619D00AB" w14:textId="77777777" w:rsidR="00561C35" w:rsidRPr="00561C35" w:rsidRDefault="00561C35" w:rsidP="00561C35">
            <w:pPr>
              <w:jc w:val="center"/>
              <w:rPr>
                <w:rFonts w:ascii="Arial" w:hAnsi="Arial" w:cs="Arial"/>
              </w:rPr>
            </w:pPr>
            <w:r w:rsidRPr="00561C35">
              <w:rPr>
                <w:rFonts w:ascii="Arial" w:hAnsi="Arial" w:cs="Arial"/>
                <w:lang w:val="en-US"/>
              </w:rPr>
              <w:t>$80mn</w:t>
            </w:r>
          </w:p>
        </w:tc>
      </w:tr>
      <w:tr w:rsidR="00561C35" w:rsidRPr="00561C35" w14:paraId="0F5B908D" w14:textId="77777777" w:rsidTr="00F03681">
        <w:trPr>
          <w:trHeight w:val="356"/>
        </w:trPr>
        <w:tc>
          <w:tcPr>
            <w:tcW w:w="12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3C60B8CA" w14:textId="77777777" w:rsidR="00561C35" w:rsidRPr="00561C35" w:rsidRDefault="00561C35" w:rsidP="00561C35">
            <w:pPr>
              <w:jc w:val="center"/>
              <w:rPr>
                <w:rFonts w:ascii="Arial" w:hAnsi="Arial" w:cs="Arial"/>
              </w:rPr>
            </w:pPr>
            <w:r w:rsidRPr="00561C35">
              <w:rPr>
                <w:rFonts w:ascii="Arial" w:hAnsi="Arial" w:cs="Arial"/>
                <w:b/>
                <w:bCs/>
                <w:lang w:val="en-US"/>
              </w:rPr>
              <w:t>Aa3</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659DE982" w14:textId="77777777" w:rsidR="00561C35" w:rsidRPr="00561C35" w:rsidRDefault="00561C35" w:rsidP="00F03681">
            <w:pPr>
              <w:jc w:val="center"/>
              <w:rPr>
                <w:rFonts w:ascii="Arial" w:hAnsi="Arial" w:cs="Arial"/>
              </w:rPr>
            </w:pPr>
            <w:r w:rsidRPr="00561C35">
              <w:rPr>
                <w:rFonts w:ascii="Arial" w:hAnsi="Arial" w:cs="Arial"/>
                <w:lang w:val="en-US"/>
              </w:rPr>
              <w:t>AA-</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76140F0B" w14:textId="77777777" w:rsidR="00561C35" w:rsidRPr="00561C35" w:rsidRDefault="00561C35" w:rsidP="00F03681">
            <w:pPr>
              <w:jc w:val="center"/>
              <w:rPr>
                <w:rFonts w:ascii="Arial" w:hAnsi="Arial" w:cs="Arial"/>
              </w:rPr>
            </w:pPr>
            <w:r w:rsidRPr="00561C35">
              <w:rPr>
                <w:rFonts w:ascii="Arial" w:hAnsi="Arial" w:cs="Arial"/>
                <w:lang w:val="en-US"/>
              </w:rPr>
              <w:t>AA-</w:t>
            </w:r>
          </w:p>
        </w:tc>
        <w:tc>
          <w:tcPr>
            <w:tcW w:w="15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7A920BA2" w14:textId="77777777" w:rsidR="00561C35" w:rsidRPr="00561C35" w:rsidRDefault="00561C35" w:rsidP="00F03681">
            <w:pPr>
              <w:jc w:val="center"/>
              <w:rPr>
                <w:rFonts w:ascii="Arial" w:hAnsi="Arial" w:cs="Arial"/>
              </w:rPr>
            </w:pPr>
            <w:r w:rsidRPr="00561C35">
              <w:rPr>
                <w:rFonts w:ascii="Arial" w:hAnsi="Arial" w:cs="Arial"/>
                <w:lang w:val="en-US"/>
              </w:rPr>
              <w:t>AA</w:t>
            </w:r>
          </w:p>
        </w:tc>
        <w:tc>
          <w:tcPr>
            <w:tcW w:w="27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4FD542C2" w14:textId="77777777" w:rsidR="00561C35" w:rsidRPr="00561C35" w:rsidRDefault="00561C35" w:rsidP="00561C35">
            <w:pPr>
              <w:jc w:val="center"/>
              <w:rPr>
                <w:rFonts w:ascii="Arial" w:hAnsi="Arial" w:cs="Arial"/>
              </w:rPr>
            </w:pPr>
            <w:r w:rsidRPr="00561C35">
              <w:rPr>
                <w:rFonts w:ascii="Arial" w:hAnsi="Arial" w:cs="Arial"/>
                <w:lang w:val="en-US"/>
              </w:rPr>
              <w:t>$120mn</w:t>
            </w:r>
          </w:p>
        </w:tc>
        <w:tc>
          <w:tcPr>
            <w:tcW w:w="286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436EDE86" w14:textId="77777777" w:rsidR="00561C35" w:rsidRPr="00561C35" w:rsidRDefault="00561C35" w:rsidP="00561C35">
            <w:pPr>
              <w:jc w:val="center"/>
              <w:rPr>
                <w:rFonts w:ascii="Arial" w:hAnsi="Arial" w:cs="Arial"/>
              </w:rPr>
            </w:pPr>
            <w:r w:rsidRPr="00561C35">
              <w:rPr>
                <w:rFonts w:ascii="Arial" w:hAnsi="Arial" w:cs="Arial"/>
                <w:lang w:val="en-US"/>
              </w:rPr>
              <w:t>$80mn</w:t>
            </w:r>
          </w:p>
        </w:tc>
      </w:tr>
      <w:tr w:rsidR="00561C35" w:rsidRPr="00561C35" w14:paraId="648C7A43" w14:textId="77777777" w:rsidTr="00F03681">
        <w:trPr>
          <w:trHeight w:val="356"/>
        </w:trPr>
        <w:tc>
          <w:tcPr>
            <w:tcW w:w="12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46C52AD8" w14:textId="77777777" w:rsidR="00561C35" w:rsidRPr="00561C35" w:rsidRDefault="00561C35" w:rsidP="00561C35">
            <w:pPr>
              <w:jc w:val="center"/>
              <w:rPr>
                <w:rFonts w:ascii="Arial" w:hAnsi="Arial" w:cs="Arial"/>
              </w:rPr>
            </w:pPr>
            <w:r w:rsidRPr="00561C35">
              <w:rPr>
                <w:rFonts w:ascii="Arial" w:hAnsi="Arial" w:cs="Arial"/>
                <w:b/>
                <w:bCs/>
                <w:lang w:val="en-US"/>
              </w:rPr>
              <w:t>A1</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15096E19" w14:textId="77777777" w:rsidR="00561C35" w:rsidRPr="00561C35" w:rsidRDefault="00561C35" w:rsidP="00F03681">
            <w:pPr>
              <w:jc w:val="center"/>
              <w:rPr>
                <w:rFonts w:ascii="Arial" w:hAnsi="Arial" w:cs="Arial"/>
              </w:rPr>
            </w:pPr>
            <w:r w:rsidRPr="00561C35">
              <w:rPr>
                <w:rFonts w:ascii="Arial" w:hAnsi="Arial" w:cs="Arial"/>
                <w:lang w:val="en-US"/>
              </w:rPr>
              <w:t>A+</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25D16F74" w14:textId="77777777" w:rsidR="00561C35" w:rsidRPr="00561C35" w:rsidRDefault="00561C35" w:rsidP="00F03681">
            <w:pPr>
              <w:jc w:val="center"/>
              <w:rPr>
                <w:rFonts w:ascii="Arial" w:hAnsi="Arial" w:cs="Arial"/>
              </w:rPr>
            </w:pPr>
            <w:r w:rsidRPr="00561C35">
              <w:rPr>
                <w:rFonts w:ascii="Arial" w:hAnsi="Arial" w:cs="Arial"/>
                <w:lang w:val="en-US"/>
              </w:rPr>
              <w:t>A+</w:t>
            </w:r>
          </w:p>
        </w:tc>
        <w:tc>
          <w:tcPr>
            <w:tcW w:w="15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6EAD7BB8" w14:textId="77777777" w:rsidR="00561C35" w:rsidRPr="00561C35" w:rsidRDefault="00561C35" w:rsidP="00F03681">
            <w:pPr>
              <w:jc w:val="center"/>
              <w:rPr>
                <w:rFonts w:ascii="Arial" w:hAnsi="Arial" w:cs="Arial"/>
              </w:rPr>
            </w:pPr>
            <w:r w:rsidRPr="00561C35">
              <w:rPr>
                <w:rFonts w:ascii="Arial" w:hAnsi="Arial" w:cs="Arial"/>
                <w:lang w:val="en-US"/>
              </w:rPr>
              <w:t>A+</w:t>
            </w:r>
          </w:p>
        </w:tc>
        <w:tc>
          <w:tcPr>
            <w:tcW w:w="27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10704618" w14:textId="77777777" w:rsidR="00561C35" w:rsidRPr="00561C35" w:rsidRDefault="00561C35" w:rsidP="00561C35">
            <w:pPr>
              <w:jc w:val="center"/>
              <w:rPr>
                <w:rFonts w:ascii="Arial" w:hAnsi="Arial" w:cs="Arial"/>
              </w:rPr>
            </w:pPr>
            <w:r w:rsidRPr="00561C35">
              <w:rPr>
                <w:rFonts w:ascii="Arial" w:hAnsi="Arial" w:cs="Arial"/>
                <w:lang w:val="en-US"/>
              </w:rPr>
              <w:t>$100mn</w:t>
            </w:r>
          </w:p>
        </w:tc>
        <w:tc>
          <w:tcPr>
            <w:tcW w:w="286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3E3DD11F" w14:textId="77777777" w:rsidR="00561C35" w:rsidRPr="00561C35" w:rsidRDefault="00561C35" w:rsidP="00561C35">
            <w:pPr>
              <w:jc w:val="center"/>
              <w:rPr>
                <w:rFonts w:ascii="Arial" w:hAnsi="Arial" w:cs="Arial"/>
              </w:rPr>
            </w:pPr>
            <w:r w:rsidRPr="00561C35">
              <w:rPr>
                <w:rFonts w:ascii="Arial" w:hAnsi="Arial" w:cs="Arial"/>
                <w:lang w:val="en-US"/>
              </w:rPr>
              <w:t>$60mn</w:t>
            </w:r>
          </w:p>
        </w:tc>
      </w:tr>
      <w:tr w:rsidR="00561C35" w:rsidRPr="00561C35" w14:paraId="1DA56ABF" w14:textId="77777777" w:rsidTr="00F03681">
        <w:trPr>
          <w:trHeight w:val="356"/>
        </w:trPr>
        <w:tc>
          <w:tcPr>
            <w:tcW w:w="12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7C3B3AAC" w14:textId="77777777" w:rsidR="00561C35" w:rsidRPr="00561C35" w:rsidRDefault="00561C35" w:rsidP="00561C35">
            <w:pPr>
              <w:jc w:val="center"/>
              <w:rPr>
                <w:rFonts w:ascii="Arial" w:hAnsi="Arial" w:cs="Arial"/>
              </w:rPr>
            </w:pPr>
            <w:r w:rsidRPr="00561C35">
              <w:rPr>
                <w:rFonts w:ascii="Arial" w:hAnsi="Arial" w:cs="Arial"/>
                <w:b/>
                <w:bCs/>
                <w:lang w:val="en-US"/>
              </w:rPr>
              <w:t>A2</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0746CCA1" w14:textId="77777777" w:rsidR="00561C35" w:rsidRPr="00561C35" w:rsidRDefault="00561C35" w:rsidP="00F03681">
            <w:pPr>
              <w:jc w:val="center"/>
              <w:rPr>
                <w:rFonts w:ascii="Arial" w:hAnsi="Arial" w:cs="Arial"/>
              </w:rPr>
            </w:pPr>
            <w:r w:rsidRPr="00561C35">
              <w:rPr>
                <w:rFonts w:ascii="Arial" w:hAnsi="Arial" w:cs="Arial"/>
                <w:lang w:val="en-US"/>
              </w:rPr>
              <w:t>A</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4224DE95" w14:textId="77777777" w:rsidR="00561C35" w:rsidRPr="00561C35" w:rsidRDefault="00561C35" w:rsidP="00F03681">
            <w:pPr>
              <w:jc w:val="center"/>
              <w:rPr>
                <w:rFonts w:ascii="Arial" w:hAnsi="Arial" w:cs="Arial"/>
              </w:rPr>
            </w:pPr>
            <w:r w:rsidRPr="00561C35">
              <w:rPr>
                <w:rFonts w:ascii="Arial" w:hAnsi="Arial" w:cs="Arial"/>
                <w:lang w:val="en-US"/>
              </w:rPr>
              <w:t>A</w:t>
            </w:r>
          </w:p>
        </w:tc>
        <w:tc>
          <w:tcPr>
            <w:tcW w:w="15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1B7BC669" w14:textId="77777777" w:rsidR="00561C35" w:rsidRPr="00561C35" w:rsidRDefault="00561C35" w:rsidP="00F03681">
            <w:pPr>
              <w:jc w:val="center"/>
              <w:rPr>
                <w:rFonts w:ascii="Arial" w:hAnsi="Arial" w:cs="Arial"/>
              </w:rPr>
            </w:pPr>
            <w:r w:rsidRPr="00561C35">
              <w:rPr>
                <w:rFonts w:ascii="Arial" w:hAnsi="Arial" w:cs="Arial"/>
                <w:lang w:val="en-US"/>
              </w:rPr>
              <w:t>A</w:t>
            </w:r>
          </w:p>
        </w:tc>
        <w:tc>
          <w:tcPr>
            <w:tcW w:w="27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76775A2C" w14:textId="77777777" w:rsidR="00561C35" w:rsidRPr="00561C35" w:rsidRDefault="00561C35" w:rsidP="00561C35">
            <w:pPr>
              <w:jc w:val="center"/>
              <w:rPr>
                <w:rFonts w:ascii="Arial" w:hAnsi="Arial" w:cs="Arial"/>
              </w:rPr>
            </w:pPr>
            <w:r w:rsidRPr="00561C35">
              <w:rPr>
                <w:rFonts w:ascii="Arial" w:hAnsi="Arial" w:cs="Arial"/>
                <w:lang w:val="en-US"/>
              </w:rPr>
              <w:t>$100mn</w:t>
            </w:r>
          </w:p>
        </w:tc>
        <w:tc>
          <w:tcPr>
            <w:tcW w:w="286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5BCB3462" w14:textId="77777777" w:rsidR="00561C35" w:rsidRPr="00561C35" w:rsidRDefault="00561C35" w:rsidP="00561C35">
            <w:pPr>
              <w:jc w:val="center"/>
              <w:rPr>
                <w:rFonts w:ascii="Arial" w:hAnsi="Arial" w:cs="Arial"/>
              </w:rPr>
            </w:pPr>
            <w:r w:rsidRPr="00561C35">
              <w:rPr>
                <w:rFonts w:ascii="Arial" w:hAnsi="Arial" w:cs="Arial"/>
                <w:lang w:val="en-US"/>
              </w:rPr>
              <w:t>$60mn</w:t>
            </w:r>
          </w:p>
        </w:tc>
      </w:tr>
      <w:tr w:rsidR="00561C35" w:rsidRPr="00561C35" w14:paraId="1F376CB0" w14:textId="77777777" w:rsidTr="00F03681">
        <w:trPr>
          <w:trHeight w:val="356"/>
        </w:trPr>
        <w:tc>
          <w:tcPr>
            <w:tcW w:w="12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6DFCDE60" w14:textId="77777777" w:rsidR="00561C35" w:rsidRPr="00561C35" w:rsidRDefault="00561C35" w:rsidP="00561C35">
            <w:pPr>
              <w:jc w:val="center"/>
              <w:rPr>
                <w:rFonts w:ascii="Arial" w:hAnsi="Arial" w:cs="Arial"/>
              </w:rPr>
            </w:pPr>
            <w:r w:rsidRPr="00561C35">
              <w:rPr>
                <w:rFonts w:ascii="Arial" w:hAnsi="Arial" w:cs="Arial"/>
                <w:b/>
                <w:bCs/>
                <w:lang w:val="en-US"/>
              </w:rPr>
              <w:t>A3</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18EC0389" w14:textId="77777777" w:rsidR="00561C35" w:rsidRPr="00561C35" w:rsidRDefault="00561C35" w:rsidP="00F03681">
            <w:pPr>
              <w:jc w:val="center"/>
              <w:rPr>
                <w:rFonts w:ascii="Arial" w:hAnsi="Arial" w:cs="Arial"/>
              </w:rPr>
            </w:pPr>
            <w:r w:rsidRPr="00561C35">
              <w:rPr>
                <w:rFonts w:ascii="Arial" w:hAnsi="Arial" w:cs="Arial"/>
                <w:lang w:val="en-US"/>
              </w:rPr>
              <w:t>A-</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31505F95" w14:textId="77777777" w:rsidR="00561C35" w:rsidRPr="00561C35" w:rsidRDefault="00561C35" w:rsidP="00F03681">
            <w:pPr>
              <w:jc w:val="center"/>
              <w:rPr>
                <w:rFonts w:ascii="Arial" w:hAnsi="Arial" w:cs="Arial"/>
              </w:rPr>
            </w:pPr>
            <w:r w:rsidRPr="00561C35">
              <w:rPr>
                <w:rFonts w:ascii="Arial" w:hAnsi="Arial" w:cs="Arial"/>
                <w:lang w:val="en-US"/>
              </w:rPr>
              <w:t>A-</w:t>
            </w:r>
          </w:p>
        </w:tc>
        <w:tc>
          <w:tcPr>
            <w:tcW w:w="15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736FB589" w14:textId="77777777" w:rsidR="00561C35" w:rsidRPr="00561C35" w:rsidRDefault="00561C35" w:rsidP="00F03681">
            <w:pPr>
              <w:jc w:val="center"/>
              <w:rPr>
                <w:rFonts w:ascii="Arial" w:hAnsi="Arial" w:cs="Arial"/>
              </w:rPr>
            </w:pPr>
            <w:r w:rsidRPr="00561C35">
              <w:rPr>
                <w:rFonts w:ascii="Arial" w:hAnsi="Arial" w:cs="Arial"/>
                <w:lang w:val="en-US"/>
              </w:rPr>
              <w:t>BBB+</w:t>
            </w:r>
          </w:p>
        </w:tc>
        <w:tc>
          <w:tcPr>
            <w:tcW w:w="27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1F9443E1" w14:textId="77777777" w:rsidR="00561C35" w:rsidRPr="00561C35" w:rsidRDefault="00561C35" w:rsidP="00561C35">
            <w:pPr>
              <w:jc w:val="center"/>
              <w:rPr>
                <w:rFonts w:ascii="Arial" w:hAnsi="Arial" w:cs="Arial"/>
              </w:rPr>
            </w:pPr>
            <w:r w:rsidRPr="00561C35">
              <w:rPr>
                <w:rFonts w:ascii="Arial" w:hAnsi="Arial" w:cs="Arial"/>
                <w:lang w:val="en-US"/>
              </w:rPr>
              <w:t>$100mn</w:t>
            </w:r>
          </w:p>
        </w:tc>
        <w:tc>
          <w:tcPr>
            <w:tcW w:w="286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15FCD300" w14:textId="77777777" w:rsidR="00561C35" w:rsidRPr="00561C35" w:rsidRDefault="00561C35" w:rsidP="00561C35">
            <w:pPr>
              <w:jc w:val="center"/>
              <w:rPr>
                <w:rFonts w:ascii="Arial" w:hAnsi="Arial" w:cs="Arial"/>
              </w:rPr>
            </w:pPr>
            <w:r w:rsidRPr="00561C35">
              <w:rPr>
                <w:rFonts w:ascii="Arial" w:hAnsi="Arial" w:cs="Arial"/>
                <w:lang w:val="en-US"/>
              </w:rPr>
              <w:t>$60mn</w:t>
            </w:r>
          </w:p>
        </w:tc>
      </w:tr>
      <w:tr w:rsidR="00561C35" w:rsidRPr="00561C35" w14:paraId="054763BB" w14:textId="77777777" w:rsidTr="00F03681">
        <w:trPr>
          <w:trHeight w:val="356"/>
        </w:trPr>
        <w:tc>
          <w:tcPr>
            <w:tcW w:w="12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2C514C91" w14:textId="77777777" w:rsidR="00561C35" w:rsidRPr="00561C35" w:rsidRDefault="00561C35" w:rsidP="00561C35">
            <w:pPr>
              <w:jc w:val="center"/>
              <w:rPr>
                <w:rFonts w:ascii="Arial" w:hAnsi="Arial" w:cs="Arial"/>
              </w:rPr>
            </w:pPr>
            <w:r w:rsidRPr="00561C35">
              <w:rPr>
                <w:rFonts w:ascii="Arial" w:hAnsi="Arial" w:cs="Arial"/>
                <w:b/>
                <w:bCs/>
                <w:lang w:val="en-US"/>
              </w:rPr>
              <w:t>Baa1</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45F32C18" w14:textId="77777777" w:rsidR="00561C35" w:rsidRPr="00561C35" w:rsidRDefault="00561C35" w:rsidP="00F03681">
            <w:pPr>
              <w:jc w:val="center"/>
              <w:rPr>
                <w:rFonts w:ascii="Arial" w:hAnsi="Arial" w:cs="Arial"/>
              </w:rPr>
            </w:pPr>
            <w:r w:rsidRPr="00561C35">
              <w:rPr>
                <w:rFonts w:ascii="Arial" w:hAnsi="Arial" w:cs="Arial"/>
                <w:lang w:val="en-US"/>
              </w:rPr>
              <w:t>BBB+</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1CEF7142" w14:textId="77777777" w:rsidR="00561C35" w:rsidRPr="00561C35" w:rsidRDefault="00561C35" w:rsidP="00F03681">
            <w:pPr>
              <w:jc w:val="center"/>
              <w:rPr>
                <w:rFonts w:ascii="Arial" w:hAnsi="Arial" w:cs="Arial"/>
              </w:rPr>
            </w:pPr>
            <w:r w:rsidRPr="00561C35">
              <w:rPr>
                <w:rFonts w:ascii="Arial" w:hAnsi="Arial" w:cs="Arial"/>
                <w:lang w:val="en-US"/>
              </w:rPr>
              <w:t>BBB+</w:t>
            </w:r>
          </w:p>
        </w:tc>
        <w:tc>
          <w:tcPr>
            <w:tcW w:w="15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28D8B0F8" w14:textId="77777777" w:rsidR="00561C35" w:rsidRPr="00561C35" w:rsidRDefault="00561C35" w:rsidP="00F03681">
            <w:pPr>
              <w:jc w:val="center"/>
              <w:rPr>
                <w:rFonts w:ascii="Arial" w:hAnsi="Arial" w:cs="Arial"/>
              </w:rPr>
            </w:pPr>
            <w:r w:rsidRPr="00561C35">
              <w:rPr>
                <w:rFonts w:ascii="Arial" w:hAnsi="Arial" w:cs="Arial"/>
                <w:lang w:val="en-US"/>
              </w:rPr>
              <w:t>BBB</w:t>
            </w:r>
          </w:p>
        </w:tc>
        <w:tc>
          <w:tcPr>
            <w:tcW w:w="27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1C09D238" w14:textId="77777777" w:rsidR="00561C35" w:rsidRPr="00561C35" w:rsidRDefault="00561C35" w:rsidP="00561C35">
            <w:pPr>
              <w:jc w:val="center"/>
              <w:rPr>
                <w:rFonts w:ascii="Arial" w:hAnsi="Arial" w:cs="Arial"/>
              </w:rPr>
            </w:pPr>
            <w:r w:rsidRPr="00561C35">
              <w:rPr>
                <w:rFonts w:ascii="Arial" w:hAnsi="Arial" w:cs="Arial"/>
                <w:lang w:val="en-US"/>
              </w:rPr>
              <w:t>$80mm</w:t>
            </w:r>
          </w:p>
        </w:tc>
        <w:tc>
          <w:tcPr>
            <w:tcW w:w="286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3FD263B1" w14:textId="77777777" w:rsidR="00561C35" w:rsidRPr="00561C35" w:rsidRDefault="00561C35" w:rsidP="00561C35">
            <w:pPr>
              <w:jc w:val="center"/>
              <w:rPr>
                <w:rFonts w:ascii="Arial" w:hAnsi="Arial" w:cs="Arial"/>
              </w:rPr>
            </w:pPr>
            <w:r w:rsidRPr="00561C35">
              <w:rPr>
                <w:rFonts w:ascii="Arial" w:hAnsi="Arial" w:cs="Arial"/>
                <w:lang w:val="en-US"/>
              </w:rPr>
              <w:t>$50mn</w:t>
            </w:r>
          </w:p>
        </w:tc>
      </w:tr>
      <w:tr w:rsidR="00561C35" w:rsidRPr="00561C35" w14:paraId="64F7EA70" w14:textId="77777777" w:rsidTr="00F03681">
        <w:trPr>
          <w:trHeight w:val="356"/>
        </w:trPr>
        <w:tc>
          <w:tcPr>
            <w:tcW w:w="12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1EC9BC07" w14:textId="77777777" w:rsidR="00561C35" w:rsidRPr="00561C35" w:rsidRDefault="00561C35" w:rsidP="00561C35">
            <w:pPr>
              <w:jc w:val="center"/>
              <w:rPr>
                <w:rFonts w:ascii="Arial" w:hAnsi="Arial" w:cs="Arial"/>
              </w:rPr>
            </w:pPr>
            <w:r w:rsidRPr="00561C35">
              <w:rPr>
                <w:rFonts w:ascii="Arial" w:hAnsi="Arial" w:cs="Arial"/>
                <w:b/>
                <w:bCs/>
                <w:lang w:val="en-US"/>
              </w:rPr>
              <w:t>Baa2</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3C3F09C5" w14:textId="77777777" w:rsidR="00561C35" w:rsidRPr="00561C35" w:rsidRDefault="00561C35" w:rsidP="00F03681">
            <w:pPr>
              <w:jc w:val="center"/>
              <w:rPr>
                <w:rFonts w:ascii="Arial" w:hAnsi="Arial" w:cs="Arial"/>
              </w:rPr>
            </w:pPr>
            <w:r w:rsidRPr="00561C35">
              <w:rPr>
                <w:rFonts w:ascii="Arial" w:hAnsi="Arial" w:cs="Arial"/>
                <w:lang w:val="en-US"/>
              </w:rPr>
              <w:t>BBB</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5966B15E" w14:textId="77777777" w:rsidR="00561C35" w:rsidRPr="00561C35" w:rsidRDefault="00561C35" w:rsidP="00F03681">
            <w:pPr>
              <w:jc w:val="center"/>
              <w:rPr>
                <w:rFonts w:ascii="Arial" w:hAnsi="Arial" w:cs="Arial"/>
              </w:rPr>
            </w:pPr>
            <w:r w:rsidRPr="00561C35">
              <w:rPr>
                <w:rFonts w:ascii="Arial" w:hAnsi="Arial" w:cs="Arial"/>
                <w:lang w:val="en-US"/>
              </w:rPr>
              <w:t>BBB</w:t>
            </w:r>
          </w:p>
        </w:tc>
        <w:tc>
          <w:tcPr>
            <w:tcW w:w="15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53AF4514" w14:textId="77777777" w:rsidR="00561C35" w:rsidRPr="00561C35" w:rsidRDefault="00561C35" w:rsidP="00F03681">
            <w:pPr>
              <w:jc w:val="center"/>
              <w:rPr>
                <w:rFonts w:ascii="Arial" w:hAnsi="Arial" w:cs="Arial"/>
              </w:rPr>
            </w:pPr>
            <w:r w:rsidRPr="00561C35">
              <w:rPr>
                <w:rFonts w:ascii="Arial" w:hAnsi="Arial" w:cs="Arial"/>
                <w:lang w:val="en-US"/>
              </w:rPr>
              <w:t>BB+</w:t>
            </w:r>
          </w:p>
        </w:tc>
        <w:tc>
          <w:tcPr>
            <w:tcW w:w="27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05F9F99E" w14:textId="77777777" w:rsidR="00561C35" w:rsidRPr="00561C35" w:rsidRDefault="00561C35" w:rsidP="00561C35">
            <w:pPr>
              <w:jc w:val="center"/>
              <w:rPr>
                <w:rFonts w:ascii="Arial" w:hAnsi="Arial" w:cs="Arial"/>
              </w:rPr>
            </w:pPr>
            <w:r w:rsidRPr="00561C35">
              <w:rPr>
                <w:rFonts w:ascii="Arial" w:hAnsi="Arial" w:cs="Arial"/>
                <w:lang w:val="en-US"/>
              </w:rPr>
              <w:t>$80mn</w:t>
            </w:r>
          </w:p>
        </w:tc>
        <w:tc>
          <w:tcPr>
            <w:tcW w:w="286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61E9E4B5" w14:textId="77777777" w:rsidR="00561C35" w:rsidRPr="00561C35" w:rsidRDefault="00561C35" w:rsidP="00561C35">
            <w:pPr>
              <w:jc w:val="center"/>
              <w:rPr>
                <w:rFonts w:ascii="Arial" w:hAnsi="Arial" w:cs="Arial"/>
              </w:rPr>
            </w:pPr>
            <w:r w:rsidRPr="00561C35">
              <w:rPr>
                <w:rFonts w:ascii="Arial" w:hAnsi="Arial" w:cs="Arial"/>
                <w:lang w:val="en-US"/>
              </w:rPr>
              <w:t>$50mn</w:t>
            </w:r>
          </w:p>
        </w:tc>
      </w:tr>
      <w:tr w:rsidR="00561C35" w:rsidRPr="00561C35" w14:paraId="214BE224" w14:textId="77777777" w:rsidTr="00F03681">
        <w:trPr>
          <w:trHeight w:val="356"/>
        </w:trPr>
        <w:tc>
          <w:tcPr>
            <w:tcW w:w="12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15E9C01A" w14:textId="77777777" w:rsidR="00561C35" w:rsidRPr="00561C35" w:rsidRDefault="00561C35" w:rsidP="00561C35">
            <w:pPr>
              <w:rPr>
                <w:rFonts w:ascii="Arial" w:hAnsi="Arial" w:cs="Arial"/>
              </w:rPr>
            </w:pPr>
            <w:r w:rsidRPr="00561C35">
              <w:rPr>
                <w:rFonts w:ascii="Arial" w:hAnsi="Arial" w:cs="Arial"/>
                <w:b/>
                <w:bCs/>
                <w:lang w:val="en-US"/>
              </w:rPr>
              <w:t>Baa3</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437B711F" w14:textId="77777777" w:rsidR="00561C35" w:rsidRPr="00561C35" w:rsidRDefault="00561C35" w:rsidP="00F03681">
            <w:pPr>
              <w:jc w:val="center"/>
              <w:rPr>
                <w:rFonts w:ascii="Arial" w:hAnsi="Arial" w:cs="Arial"/>
              </w:rPr>
            </w:pPr>
            <w:r w:rsidRPr="00561C35">
              <w:rPr>
                <w:rFonts w:ascii="Arial" w:hAnsi="Arial" w:cs="Arial"/>
                <w:lang w:val="en-US"/>
              </w:rPr>
              <w:t>BBB-</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71AF9DA2" w14:textId="77777777" w:rsidR="00561C35" w:rsidRPr="00561C35" w:rsidRDefault="00561C35" w:rsidP="00F03681">
            <w:pPr>
              <w:jc w:val="center"/>
              <w:rPr>
                <w:rFonts w:ascii="Arial" w:hAnsi="Arial" w:cs="Arial"/>
              </w:rPr>
            </w:pPr>
            <w:r w:rsidRPr="00561C35">
              <w:rPr>
                <w:rFonts w:ascii="Arial" w:hAnsi="Arial" w:cs="Arial"/>
                <w:lang w:val="en-US"/>
              </w:rPr>
              <w:t>BBB-</w:t>
            </w:r>
          </w:p>
        </w:tc>
        <w:tc>
          <w:tcPr>
            <w:tcW w:w="15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793F34DA" w14:textId="77777777" w:rsidR="00561C35" w:rsidRPr="00561C35" w:rsidRDefault="00561C35" w:rsidP="00F03681">
            <w:pPr>
              <w:jc w:val="center"/>
              <w:rPr>
                <w:rFonts w:ascii="Arial" w:hAnsi="Arial" w:cs="Arial"/>
              </w:rPr>
            </w:pPr>
            <w:r w:rsidRPr="00561C35">
              <w:rPr>
                <w:rFonts w:ascii="Arial" w:hAnsi="Arial" w:cs="Arial"/>
                <w:lang w:val="en-US"/>
              </w:rPr>
              <w:t>BB</w:t>
            </w:r>
          </w:p>
        </w:tc>
        <w:tc>
          <w:tcPr>
            <w:tcW w:w="27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08DB89B5" w14:textId="77777777" w:rsidR="00561C35" w:rsidRPr="00561C35" w:rsidRDefault="00561C35" w:rsidP="00561C35">
            <w:pPr>
              <w:jc w:val="center"/>
              <w:rPr>
                <w:rFonts w:ascii="Arial" w:hAnsi="Arial" w:cs="Arial"/>
              </w:rPr>
            </w:pPr>
            <w:r w:rsidRPr="00561C35">
              <w:rPr>
                <w:rFonts w:ascii="Arial" w:hAnsi="Arial" w:cs="Arial"/>
                <w:lang w:val="en-US"/>
              </w:rPr>
              <w:t>$80mn</w:t>
            </w:r>
          </w:p>
        </w:tc>
        <w:tc>
          <w:tcPr>
            <w:tcW w:w="286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693E97A1" w14:textId="77777777" w:rsidR="00561C35" w:rsidRPr="00561C35" w:rsidRDefault="00561C35" w:rsidP="00561C35">
            <w:pPr>
              <w:jc w:val="center"/>
              <w:rPr>
                <w:rFonts w:ascii="Arial" w:hAnsi="Arial" w:cs="Arial"/>
              </w:rPr>
            </w:pPr>
            <w:r w:rsidRPr="00561C35">
              <w:rPr>
                <w:rFonts w:ascii="Arial" w:hAnsi="Arial" w:cs="Arial"/>
                <w:lang w:val="en-US"/>
              </w:rPr>
              <w:t>$50mn</w:t>
            </w:r>
          </w:p>
        </w:tc>
      </w:tr>
    </w:tbl>
    <w:p w14:paraId="274FD585" w14:textId="3CBF129A" w:rsidR="00561C35" w:rsidRDefault="00561C35" w:rsidP="00561C35"/>
    <w:p w14:paraId="6497088D" w14:textId="77777777" w:rsidR="00561C35" w:rsidRDefault="00561C35">
      <w:pPr>
        <w:spacing w:before="0" w:after="0" w:line="240" w:lineRule="auto"/>
        <w:jc w:val="left"/>
        <w:rPr>
          <w:rFonts w:ascii="Arial" w:hAnsi="Arial" w:cs="Arial"/>
          <w:b/>
          <w:bCs/>
        </w:rPr>
      </w:pPr>
      <w:r>
        <w:rPr>
          <w:rFonts w:ascii="Arial" w:hAnsi="Arial" w:cs="Arial"/>
        </w:rPr>
        <w:br w:type="page"/>
      </w:r>
    </w:p>
    <w:p w14:paraId="19AD7213" w14:textId="7D84A411" w:rsidR="00561C35" w:rsidRPr="00B27979" w:rsidRDefault="00561C35" w:rsidP="00561C35">
      <w:pPr>
        <w:pStyle w:val="Heading1"/>
        <w:spacing w:before="0" w:line="360" w:lineRule="auto"/>
        <w:jc w:val="left"/>
        <w:rPr>
          <w:rFonts w:ascii="Arial" w:hAnsi="Arial" w:cs="Arial"/>
          <w:color w:val="auto"/>
          <w:sz w:val="22"/>
          <w:szCs w:val="22"/>
        </w:rPr>
      </w:pPr>
      <w:bookmarkStart w:id="698" w:name="_Toc55470913"/>
      <w:r>
        <w:rPr>
          <w:rFonts w:ascii="Arial" w:hAnsi="Arial" w:cs="Arial"/>
          <w:color w:val="auto"/>
          <w:sz w:val="22"/>
          <w:szCs w:val="22"/>
        </w:rPr>
        <w:t>Appendix B – Risk Appetite</w:t>
      </w:r>
      <w:bookmarkEnd w:id="698"/>
      <w:r>
        <w:rPr>
          <w:rFonts w:ascii="Arial" w:hAnsi="Arial" w:cs="Arial"/>
          <w:color w:val="auto"/>
          <w:sz w:val="22"/>
          <w:szCs w:val="22"/>
        </w:rPr>
        <w:t xml:space="preserve">  </w:t>
      </w:r>
      <w:r w:rsidRPr="00B27979">
        <w:rPr>
          <w:rFonts w:ascii="Arial" w:hAnsi="Arial" w:cs="Arial"/>
          <w:color w:val="auto"/>
          <w:sz w:val="22"/>
          <w:szCs w:val="22"/>
        </w:rPr>
        <w:t xml:space="preserve"> </w:t>
      </w:r>
    </w:p>
    <w:p w14:paraId="056EAAE8" w14:textId="77777777" w:rsidR="001A3E0E" w:rsidRPr="000A2BF1" w:rsidRDefault="001A3E0E" w:rsidP="000A2BF1">
      <w:pPr>
        <w:pStyle w:val="BodyText"/>
        <w:spacing w:before="0" w:after="0" w:line="360" w:lineRule="auto"/>
        <w:jc w:val="left"/>
        <w:rPr>
          <w:rFonts w:ascii="Arial" w:hAnsi="Arial" w:cs="Arial"/>
          <w:szCs w:val="22"/>
        </w:rPr>
      </w:pPr>
      <w:r w:rsidRPr="000A2BF1">
        <w:rPr>
          <w:rFonts w:ascii="Arial" w:hAnsi="Arial" w:cs="Arial"/>
          <w:szCs w:val="22"/>
        </w:rPr>
        <w:t xml:space="preserve">The Branch has set its Risk Appetite in respect of credit risk as follows: </w:t>
      </w:r>
    </w:p>
    <w:p w14:paraId="019F3424" w14:textId="3E3F82A5" w:rsidR="001A3E0E" w:rsidRPr="000A2BF1" w:rsidRDefault="001A3E0E" w:rsidP="000A2BF1">
      <w:pPr>
        <w:pStyle w:val="DBullet"/>
        <w:numPr>
          <w:ilvl w:val="0"/>
          <w:numId w:val="10"/>
        </w:numPr>
        <w:spacing w:before="0" w:after="0"/>
        <w:ind w:left="284" w:hanging="284"/>
        <w:jc w:val="left"/>
        <w:rPr>
          <w:rFonts w:ascii="Arial" w:hAnsi="Arial" w:cs="Arial"/>
          <w:color w:val="auto"/>
        </w:rPr>
      </w:pPr>
      <w:r w:rsidRPr="000A2BF1">
        <w:rPr>
          <w:rFonts w:ascii="Arial" w:hAnsi="Arial" w:cs="Arial"/>
          <w:color w:val="auto"/>
        </w:rPr>
        <w:t>No obligor/counterparty/issuer should exceed 25% of the total credit exposure based on the Total Risk Weighted Assets</w:t>
      </w:r>
      <w:r w:rsidR="002B6F8A" w:rsidRPr="000A2BF1">
        <w:rPr>
          <w:rFonts w:ascii="Arial" w:hAnsi="Arial" w:cs="Arial"/>
          <w:color w:val="auto"/>
        </w:rPr>
        <w:t xml:space="preserve"> *</w:t>
      </w:r>
      <w:r w:rsidRPr="000A2BF1">
        <w:rPr>
          <w:rFonts w:ascii="Arial" w:hAnsi="Arial" w:cs="Arial"/>
          <w:color w:val="auto"/>
        </w:rPr>
        <w:t xml:space="preserve"> </w:t>
      </w:r>
    </w:p>
    <w:p w14:paraId="53A002D9" w14:textId="77777777" w:rsidR="001A3E0E" w:rsidRPr="000A2BF1" w:rsidRDefault="001A3E0E" w:rsidP="000A2BF1">
      <w:pPr>
        <w:pStyle w:val="DBullet"/>
        <w:numPr>
          <w:ilvl w:val="0"/>
          <w:numId w:val="10"/>
        </w:numPr>
        <w:spacing w:before="0" w:after="0"/>
        <w:ind w:left="284" w:hanging="284"/>
        <w:jc w:val="left"/>
        <w:rPr>
          <w:rFonts w:ascii="Arial" w:hAnsi="Arial" w:cs="Arial"/>
          <w:color w:val="auto"/>
        </w:rPr>
      </w:pPr>
      <w:r w:rsidRPr="000A2BF1">
        <w:rPr>
          <w:rFonts w:ascii="Arial" w:hAnsi="Arial" w:cs="Arial"/>
          <w:color w:val="auto"/>
        </w:rPr>
        <w:t xml:space="preserve">Provision coverage ratio of NPL ≥ 150%; </w:t>
      </w:r>
    </w:p>
    <w:p w14:paraId="3C9A1A65" w14:textId="77777777" w:rsidR="001A3E0E" w:rsidRPr="000A2BF1" w:rsidRDefault="001A3E0E" w:rsidP="000A2BF1">
      <w:pPr>
        <w:pStyle w:val="DBullet"/>
        <w:numPr>
          <w:ilvl w:val="0"/>
          <w:numId w:val="10"/>
        </w:numPr>
        <w:spacing w:before="0" w:after="0"/>
        <w:ind w:left="284" w:hanging="284"/>
        <w:jc w:val="left"/>
        <w:rPr>
          <w:rFonts w:ascii="Arial" w:hAnsi="Arial" w:cs="Arial"/>
          <w:color w:val="auto"/>
        </w:rPr>
      </w:pPr>
      <w:r w:rsidRPr="000A2BF1">
        <w:rPr>
          <w:rFonts w:ascii="Arial" w:hAnsi="Arial" w:cs="Arial"/>
          <w:color w:val="auto"/>
        </w:rPr>
        <w:t>Non-Performing Loan ratio ≤ 2%;</w:t>
      </w:r>
    </w:p>
    <w:p w14:paraId="7EF378A4" w14:textId="77777777" w:rsidR="001A3E0E" w:rsidRPr="000A2BF1" w:rsidRDefault="001A3E0E" w:rsidP="000A2BF1">
      <w:pPr>
        <w:pStyle w:val="DBullet"/>
        <w:numPr>
          <w:ilvl w:val="0"/>
          <w:numId w:val="10"/>
        </w:numPr>
        <w:spacing w:before="0" w:after="0"/>
        <w:ind w:left="284" w:hanging="284"/>
        <w:jc w:val="left"/>
        <w:rPr>
          <w:rFonts w:ascii="Arial" w:hAnsi="Arial" w:cs="Arial"/>
          <w:color w:val="auto"/>
        </w:rPr>
      </w:pPr>
      <w:r w:rsidRPr="000A2BF1">
        <w:rPr>
          <w:rFonts w:ascii="Arial" w:hAnsi="Arial" w:cs="Arial"/>
          <w:color w:val="auto"/>
        </w:rPr>
        <w:t>Loan Book Portfolio - Average 12 months Default Probability of Corporate Business ≤ 1%; and</w:t>
      </w:r>
    </w:p>
    <w:p w14:paraId="5D68379E" w14:textId="77777777" w:rsidR="001A3E0E" w:rsidRDefault="001A3E0E" w:rsidP="000A2BF1">
      <w:pPr>
        <w:pStyle w:val="DBullet"/>
        <w:numPr>
          <w:ilvl w:val="0"/>
          <w:numId w:val="10"/>
        </w:numPr>
        <w:spacing w:before="0" w:after="0"/>
        <w:ind w:left="284" w:hanging="284"/>
        <w:jc w:val="left"/>
        <w:rPr>
          <w:rFonts w:ascii="Arial" w:hAnsi="Arial" w:cs="Arial"/>
          <w:color w:val="auto"/>
        </w:rPr>
      </w:pPr>
      <w:r w:rsidRPr="000A2BF1">
        <w:rPr>
          <w:rFonts w:ascii="Arial" w:hAnsi="Arial" w:cs="Arial"/>
          <w:color w:val="auto"/>
        </w:rPr>
        <w:t>Treasury Portfolio - Average 12 months Default Probability of Financial Institutions Business ≤ 1%</w:t>
      </w:r>
    </w:p>
    <w:p w14:paraId="442D0BFB" w14:textId="77777777" w:rsidR="00542531" w:rsidRDefault="00542531" w:rsidP="00542531">
      <w:pPr>
        <w:pStyle w:val="DBullet"/>
        <w:spacing w:before="0" w:after="0"/>
        <w:ind w:left="284" w:firstLine="0"/>
        <w:jc w:val="left"/>
        <w:rPr>
          <w:rFonts w:ascii="Arial" w:hAnsi="Arial" w:cs="Arial"/>
          <w:color w:val="auto"/>
        </w:rPr>
      </w:pPr>
    </w:p>
    <w:p w14:paraId="6CF0FEBC" w14:textId="77777777" w:rsidR="002B6F8A" w:rsidRPr="000A2BF1" w:rsidRDefault="002B6F8A" w:rsidP="000A2BF1">
      <w:pPr>
        <w:pStyle w:val="BodyText"/>
        <w:snapToGrid w:val="0"/>
        <w:spacing w:before="0" w:after="0"/>
        <w:jc w:val="left"/>
        <w:rPr>
          <w:rFonts w:ascii="Arial" w:eastAsia="彩虹粗仿宋" w:hAnsi="Arial" w:cs="Arial"/>
          <w:kern w:val="0"/>
          <w:sz w:val="18"/>
          <w:szCs w:val="18"/>
        </w:rPr>
      </w:pPr>
      <w:r w:rsidRPr="000A2BF1">
        <w:rPr>
          <w:rFonts w:ascii="Arial" w:eastAsia="彩虹粗仿宋" w:hAnsi="Arial" w:cs="Arial"/>
          <w:kern w:val="0"/>
          <w:sz w:val="18"/>
          <w:szCs w:val="18"/>
        </w:rPr>
        <w:t xml:space="preserve">* </w:t>
      </w:r>
      <w:r w:rsidRPr="000A2BF1">
        <w:rPr>
          <w:rFonts w:ascii="Arial" w:eastAsia="彩虹粗仿宋" w:hAnsi="Arial" w:cs="Arial"/>
          <w:b/>
          <w:kern w:val="0"/>
          <w:sz w:val="18"/>
          <w:szCs w:val="18"/>
        </w:rPr>
        <w:t>Exception to Concentration limi</w:t>
      </w:r>
      <w:r w:rsidRPr="000A2BF1">
        <w:rPr>
          <w:rFonts w:ascii="Arial" w:eastAsia="彩虹粗仿宋" w:hAnsi="Arial" w:cs="Arial"/>
          <w:kern w:val="0"/>
          <w:sz w:val="18"/>
          <w:szCs w:val="18"/>
        </w:rPr>
        <w:t xml:space="preserve">t: Low risk transactions can be up to 50% of TRWA, these transaction will be classified as low risk if the risk is transferred to HO/ Domestic branch </w:t>
      </w:r>
      <w:proofErr w:type="spellStart"/>
      <w:r w:rsidRPr="000A2BF1">
        <w:rPr>
          <w:rFonts w:ascii="Arial" w:eastAsia="彩虹粗仿宋" w:hAnsi="Arial" w:cs="Arial"/>
          <w:kern w:val="0"/>
          <w:sz w:val="18"/>
          <w:szCs w:val="18"/>
        </w:rPr>
        <w:t>eg</w:t>
      </w:r>
      <w:proofErr w:type="spellEnd"/>
      <w:r w:rsidRPr="000A2BF1">
        <w:rPr>
          <w:rFonts w:ascii="Arial" w:eastAsia="彩虹粗仿宋" w:hAnsi="Arial" w:cs="Arial"/>
          <w:kern w:val="0"/>
          <w:sz w:val="18"/>
          <w:szCs w:val="18"/>
        </w:rPr>
        <w:t xml:space="preserve">: Stand-by Letter of Credit or demand guarantee.  </w:t>
      </w:r>
    </w:p>
    <w:p w14:paraId="1A13F81F" w14:textId="6ABE2BA3" w:rsidR="001A3E0E" w:rsidRDefault="001A3E0E" w:rsidP="001A3E0E">
      <w:pPr>
        <w:pStyle w:val="Caption"/>
        <w:keepNext/>
        <w:spacing w:before="0" w:after="0" w:line="360" w:lineRule="auto"/>
        <w:rPr>
          <w:rFonts w:ascii="Arial" w:hAnsi="Arial" w:cs="Arial"/>
          <w:color w:val="auto"/>
          <w:sz w:val="22"/>
          <w:szCs w:val="22"/>
          <w:u w:val="single"/>
        </w:rPr>
      </w:pPr>
      <w:r w:rsidRPr="001A3E0E">
        <w:rPr>
          <w:rFonts w:ascii="Arial" w:hAnsi="Arial" w:cs="Arial"/>
          <w:color w:val="auto"/>
          <w:sz w:val="22"/>
          <w:szCs w:val="22"/>
          <w:u w:val="single"/>
        </w:rPr>
        <w:t xml:space="preserve">Credit Risk Maturity Profile </w:t>
      </w:r>
    </w:p>
    <w:tbl>
      <w:tblPr>
        <w:tblStyle w:val="TableGrid"/>
        <w:tblW w:w="9634" w:type="dxa"/>
        <w:tblLook w:val="04A0" w:firstRow="1" w:lastRow="0" w:firstColumn="1" w:lastColumn="0" w:noHBand="0" w:noVBand="1"/>
      </w:tblPr>
      <w:tblGrid>
        <w:gridCol w:w="2405"/>
        <w:gridCol w:w="5103"/>
        <w:gridCol w:w="2126"/>
      </w:tblGrid>
      <w:tr w:rsidR="001A3E0E" w:rsidRPr="001A3E0E" w14:paraId="76DAA1E3" w14:textId="77777777" w:rsidTr="0094084B">
        <w:tc>
          <w:tcPr>
            <w:tcW w:w="2405" w:type="dxa"/>
            <w:shd w:val="clear" w:color="auto" w:fill="7F7F7F" w:themeFill="text1" w:themeFillTint="80"/>
          </w:tcPr>
          <w:p w14:paraId="0B228665" w14:textId="77777777" w:rsidR="001A3E0E" w:rsidRPr="001A3E0E" w:rsidRDefault="001A3E0E" w:rsidP="0094084B">
            <w:pPr>
              <w:pStyle w:val="BodyText"/>
              <w:spacing w:before="0" w:after="0" w:line="360" w:lineRule="auto"/>
              <w:jc w:val="left"/>
              <w:rPr>
                <w:rFonts w:ascii="Arial" w:hAnsi="Arial" w:cs="Arial"/>
                <w:color w:val="FFFFFF" w:themeColor="background1"/>
                <w:sz w:val="20"/>
                <w:szCs w:val="20"/>
              </w:rPr>
            </w:pPr>
            <w:r w:rsidRPr="001A3E0E">
              <w:rPr>
                <w:rFonts w:ascii="Arial" w:hAnsi="Arial" w:cs="Arial"/>
                <w:color w:val="FFFFFF" w:themeColor="background1"/>
                <w:sz w:val="20"/>
                <w:szCs w:val="20"/>
              </w:rPr>
              <w:t>Business Activity</w:t>
            </w:r>
          </w:p>
        </w:tc>
        <w:tc>
          <w:tcPr>
            <w:tcW w:w="5103" w:type="dxa"/>
            <w:shd w:val="clear" w:color="auto" w:fill="7F7F7F" w:themeFill="text1" w:themeFillTint="80"/>
          </w:tcPr>
          <w:p w14:paraId="468A8EF5" w14:textId="77777777" w:rsidR="001A3E0E" w:rsidRPr="001A3E0E" w:rsidRDefault="001A3E0E" w:rsidP="0094084B">
            <w:pPr>
              <w:pStyle w:val="BodyText"/>
              <w:spacing w:before="0" w:after="0" w:line="360" w:lineRule="auto"/>
              <w:jc w:val="left"/>
              <w:rPr>
                <w:rFonts w:ascii="Arial" w:hAnsi="Arial" w:cs="Arial"/>
                <w:color w:val="FFFFFF" w:themeColor="background1"/>
                <w:sz w:val="20"/>
                <w:szCs w:val="20"/>
              </w:rPr>
            </w:pPr>
            <w:r w:rsidRPr="001A3E0E">
              <w:rPr>
                <w:rFonts w:ascii="Arial" w:hAnsi="Arial" w:cs="Arial"/>
                <w:color w:val="FFFFFF" w:themeColor="background1"/>
                <w:sz w:val="20"/>
                <w:szCs w:val="20"/>
              </w:rPr>
              <w:t xml:space="preserve">Products </w:t>
            </w:r>
          </w:p>
        </w:tc>
        <w:tc>
          <w:tcPr>
            <w:tcW w:w="2126" w:type="dxa"/>
            <w:shd w:val="clear" w:color="auto" w:fill="7F7F7F" w:themeFill="text1" w:themeFillTint="80"/>
          </w:tcPr>
          <w:p w14:paraId="4C9B24AB" w14:textId="77777777" w:rsidR="001A3E0E" w:rsidRPr="001A3E0E" w:rsidRDefault="001A3E0E" w:rsidP="0094084B">
            <w:pPr>
              <w:pStyle w:val="BodyText"/>
              <w:spacing w:before="0" w:after="0" w:line="360" w:lineRule="auto"/>
              <w:jc w:val="left"/>
              <w:rPr>
                <w:rFonts w:ascii="Arial" w:hAnsi="Arial" w:cs="Arial"/>
                <w:color w:val="FFFFFF" w:themeColor="background1"/>
                <w:sz w:val="20"/>
                <w:szCs w:val="20"/>
              </w:rPr>
            </w:pPr>
            <w:r w:rsidRPr="001A3E0E">
              <w:rPr>
                <w:rFonts w:ascii="Arial" w:hAnsi="Arial" w:cs="Arial"/>
                <w:color w:val="FFFFFF" w:themeColor="background1"/>
                <w:sz w:val="20"/>
                <w:szCs w:val="20"/>
              </w:rPr>
              <w:t xml:space="preserve">Maximum Tenor  </w:t>
            </w:r>
          </w:p>
        </w:tc>
      </w:tr>
      <w:tr w:rsidR="001A3E0E" w:rsidRPr="001A3E0E" w14:paraId="5F1F3911" w14:textId="77777777" w:rsidTr="0094084B">
        <w:tc>
          <w:tcPr>
            <w:tcW w:w="2405" w:type="dxa"/>
          </w:tcPr>
          <w:p w14:paraId="3C8185A4" w14:textId="77777777" w:rsidR="001A3E0E" w:rsidRPr="001A3E0E" w:rsidRDefault="001A3E0E" w:rsidP="0094084B">
            <w:pPr>
              <w:pStyle w:val="BodyText"/>
              <w:spacing w:before="0" w:after="0" w:line="360" w:lineRule="auto"/>
              <w:jc w:val="left"/>
              <w:rPr>
                <w:rFonts w:ascii="Arial" w:hAnsi="Arial" w:cs="Arial"/>
                <w:sz w:val="20"/>
                <w:szCs w:val="20"/>
              </w:rPr>
            </w:pPr>
            <w:r w:rsidRPr="001A3E0E">
              <w:rPr>
                <w:rFonts w:ascii="Arial" w:hAnsi="Arial" w:cs="Arial"/>
                <w:sz w:val="20"/>
                <w:szCs w:val="20"/>
              </w:rPr>
              <w:t>Treasury</w:t>
            </w:r>
          </w:p>
        </w:tc>
        <w:tc>
          <w:tcPr>
            <w:tcW w:w="5103" w:type="dxa"/>
          </w:tcPr>
          <w:p w14:paraId="4FF0A7F0" w14:textId="77777777" w:rsidR="001A3E0E" w:rsidRPr="001A3E0E" w:rsidRDefault="001A3E0E" w:rsidP="0096008C">
            <w:pPr>
              <w:pStyle w:val="BodyText"/>
              <w:numPr>
                <w:ilvl w:val="0"/>
                <w:numId w:val="13"/>
              </w:numPr>
              <w:spacing w:before="0" w:after="0"/>
              <w:ind w:left="514" w:hanging="426"/>
              <w:jc w:val="left"/>
              <w:rPr>
                <w:rFonts w:ascii="Arial" w:hAnsi="Arial" w:cs="Arial"/>
                <w:sz w:val="20"/>
                <w:szCs w:val="20"/>
              </w:rPr>
            </w:pPr>
            <w:r w:rsidRPr="001A3E0E">
              <w:rPr>
                <w:rFonts w:ascii="Arial" w:hAnsi="Arial" w:cs="Arial"/>
                <w:sz w:val="20"/>
                <w:szCs w:val="20"/>
              </w:rPr>
              <w:t>Money Market instruments</w:t>
            </w:r>
          </w:p>
          <w:p w14:paraId="5E678757" w14:textId="77777777" w:rsidR="001A3E0E" w:rsidRPr="001A3E0E" w:rsidRDefault="001A3E0E" w:rsidP="0096008C">
            <w:pPr>
              <w:pStyle w:val="BodyText"/>
              <w:numPr>
                <w:ilvl w:val="0"/>
                <w:numId w:val="13"/>
              </w:numPr>
              <w:spacing w:before="0" w:after="0"/>
              <w:ind w:left="514" w:hanging="426"/>
              <w:jc w:val="left"/>
              <w:rPr>
                <w:rFonts w:ascii="Arial" w:hAnsi="Arial" w:cs="Arial"/>
                <w:sz w:val="20"/>
                <w:szCs w:val="20"/>
              </w:rPr>
            </w:pPr>
            <w:r w:rsidRPr="001A3E0E">
              <w:rPr>
                <w:rFonts w:ascii="Arial" w:hAnsi="Arial" w:cs="Arial"/>
                <w:sz w:val="20"/>
                <w:szCs w:val="20"/>
              </w:rPr>
              <w:t xml:space="preserve">Repurchase Agreements </w:t>
            </w:r>
          </w:p>
          <w:p w14:paraId="44BFF6B0" w14:textId="77777777" w:rsidR="001A3E0E" w:rsidRPr="001A3E0E" w:rsidRDefault="001A3E0E" w:rsidP="0096008C">
            <w:pPr>
              <w:pStyle w:val="BodyText"/>
              <w:numPr>
                <w:ilvl w:val="0"/>
                <w:numId w:val="13"/>
              </w:numPr>
              <w:spacing w:before="0" w:after="0"/>
              <w:ind w:left="514" w:hanging="426"/>
              <w:jc w:val="left"/>
              <w:rPr>
                <w:rFonts w:ascii="Arial" w:hAnsi="Arial" w:cs="Arial"/>
                <w:sz w:val="20"/>
                <w:szCs w:val="20"/>
              </w:rPr>
            </w:pPr>
            <w:r w:rsidRPr="001A3E0E">
              <w:rPr>
                <w:rFonts w:ascii="Arial" w:hAnsi="Arial" w:cs="Arial"/>
                <w:sz w:val="20"/>
                <w:szCs w:val="20"/>
              </w:rPr>
              <w:t xml:space="preserve">FX Forwards / Swaps  </w:t>
            </w:r>
          </w:p>
          <w:p w14:paraId="13678EDD" w14:textId="77777777" w:rsidR="001A3E0E" w:rsidRPr="001A3E0E" w:rsidRDefault="001A3E0E" w:rsidP="0096008C">
            <w:pPr>
              <w:pStyle w:val="BodyText"/>
              <w:numPr>
                <w:ilvl w:val="0"/>
                <w:numId w:val="13"/>
              </w:numPr>
              <w:spacing w:before="0" w:after="0"/>
              <w:ind w:left="514" w:hanging="426"/>
              <w:jc w:val="left"/>
              <w:rPr>
                <w:rFonts w:ascii="Arial" w:hAnsi="Arial" w:cs="Arial"/>
                <w:sz w:val="20"/>
                <w:szCs w:val="20"/>
              </w:rPr>
            </w:pPr>
            <w:r w:rsidRPr="001A3E0E">
              <w:rPr>
                <w:rFonts w:ascii="Arial" w:hAnsi="Arial" w:cs="Arial"/>
                <w:sz w:val="20"/>
                <w:szCs w:val="20"/>
              </w:rPr>
              <w:t xml:space="preserve">Interest Rate Swaps </w:t>
            </w:r>
          </w:p>
          <w:p w14:paraId="06E06E5C" w14:textId="77777777" w:rsidR="001A3E0E" w:rsidRPr="001A3E0E" w:rsidRDefault="001A3E0E" w:rsidP="0096008C">
            <w:pPr>
              <w:pStyle w:val="BodyText"/>
              <w:numPr>
                <w:ilvl w:val="0"/>
                <w:numId w:val="13"/>
              </w:numPr>
              <w:spacing w:before="0" w:after="0"/>
              <w:ind w:left="514" w:hanging="426"/>
              <w:jc w:val="left"/>
              <w:rPr>
                <w:rFonts w:ascii="Arial" w:hAnsi="Arial" w:cs="Arial"/>
                <w:sz w:val="20"/>
                <w:szCs w:val="20"/>
              </w:rPr>
            </w:pPr>
            <w:r w:rsidRPr="001A3E0E">
              <w:rPr>
                <w:rFonts w:ascii="Arial" w:hAnsi="Arial" w:cs="Arial"/>
                <w:sz w:val="20"/>
                <w:szCs w:val="20"/>
              </w:rPr>
              <w:t>Liquid Bonds (Gilts/Treasuries or Equivalent)</w:t>
            </w:r>
          </w:p>
          <w:p w14:paraId="6AF66A21" w14:textId="77777777" w:rsidR="001A3E0E" w:rsidRPr="001A3E0E" w:rsidRDefault="001A3E0E" w:rsidP="0096008C">
            <w:pPr>
              <w:pStyle w:val="BodyText"/>
              <w:numPr>
                <w:ilvl w:val="0"/>
                <w:numId w:val="13"/>
              </w:numPr>
              <w:spacing w:before="0" w:after="0"/>
              <w:ind w:left="514" w:hanging="426"/>
              <w:jc w:val="left"/>
              <w:rPr>
                <w:rFonts w:ascii="Arial" w:hAnsi="Arial" w:cs="Arial"/>
                <w:sz w:val="20"/>
                <w:szCs w:val="20"/>
              </w:rPr>
            </w:pPr>
            <w:r w:rsidRPr="001A3E0E">
              <w:rPr>
                <w:rFonts w:ascii="Arial" w:hAnsi="Arial" w:cs="Arial"/>
                <w:sz w:val="20"/>
                <w:szCs w:val="20"/>
              </w:rPr>
              <w:t>Corporate Bonds</w:t>
            </w:r>
          </w:p>
        </w:tc>
        <w:tc>
          <w:tcPr>
            <w:tcW w:w="2126" w:type="dxa"/>
          </w:tcPr>
          <w:p w14:paraId="0A52625C" w14:textId="77777777" w:rsidR="001A3E0E" w:rsidRPr="001A3E0E" w:rsidRDefault="001A3E0E" w:rsidP="001A3E0E">
            <w:pPr>
              <w:pStyle w:val="BodyText"/>
              <w:spacing w:before="0" w:after="0"/>
              <w:ind w:left="88"/>
              <w:jc w:val="center"/>
              <w:rPr>
                <w:rFonts w:ascii="Arial" w:hAnsi="Arial" w:cs="Arial"/>
                <w:sz w:val="20"/>
                <w:szCs w:val="20"/>
              </w:rPr>
            </w:pPr>
            <w:r w:rsidRPr="001A3E0E">
              <w:rPr>
                <w:rFonts w:ascii="Arial" w:hAnsi="Arial" w:cs="Arial"/>
                <w:sz w:val="20"/>
                <w:szCs w:val="20"/>
              </w:rPr>
              <w:t>1 year</w:t>
            </w:r>
          </w:p>
          <w:p w14:paraId="15942C54" w14:textId="77777777" w:rsidR="001A3E0E" w:rsidRPr="001A3E0E" w:rsidRDefault="001A3E0E" w:rsidP="001A3E0E">
            <w:pPr>
              <w:pStyle w:val="BodyText"/>
              <w:spacing w:before="0" w:after="0"/>
              <w:ind w:left="88"/>
              <w:jc w:val="center"/>
              <w:rPr>
                <w:rFonts w:ascii="Arial" w:hAnsi="Arial" w:cs="Arial"/>
                <w:sz w:val="20"/>
                <w:szCs w:val="20"/>
              </w:rPr>
            </w:pPr>
            <w:r w:rsidRPr="001A3E0E">
              <w:rPr>
                <w:rFonts w:ascii="Arial" w:hAnsi="Arial" w:cs="Arial"/>
                <w:sz w:val="20"/>
                <w:szCs w:val="20"/>
              </w:rPr>
              <w:t>1 year</w:t>
            </w:r>
          </w:p>
          <w:p w14:paraId="7075623D" w14:textId="77777777" w:rsidR="001A3E0E" w:rsidRPr="001A3E0E" w:rsidRDefault="001A3E0E" w:rsidP="001A3E0E">
            <w:pPr>
              <w:pStyle w:val="BodyText"/>
              <w:spacing w:before="0" w:after="0"/>
              <w:ind w:left="88"/>
              <w:jc w:val="center"/>
              <w:rPr>
                <w:rFonts w:ascii="Arial" w:hAnsi="Arial" w:cs="Arial"/>
                <w:sz w:val="20"/>
                <w:szCs w:val="20"/>
              </w:rPr>
            </w:pPr>
            <w:r w:rsidRPr="001A3E0E">
              <w:rPr>
                <w:rFonts w:ascii="Arial" w:hAnsi="Arial" w:cs="Arial"/>
                <w:sz w:val="20"/>
                <w:szCs w:val="20"/>
              </w:rPr>
              <w:t>5 years</w:t>
            </w:r>
          </w:p>
          <w:p w14:paraId="6246A230" w14:textId="77777777" w:rsidR="001A3E0E" w:rsidRPr="001A3E0E" w:rsidRDefault="001A3E0E" w:rsidP="001A3E0E">
            <w:pPr>
              <w:pStyle w:val="BodyText"/>
              <w:spacing w:before="0" w:after="0"/>
              <w:ind w:left="88"/>
              <w:jc w:val="center"/>
              <w:rPr>
                <w:rFonts w:ascii="Arial" w:hAnsi="Arial" w:cs="Arial"/>
                <w:sz w:val="20"/>
                <w:szCs w:val="20"/>
              </w:rPr>
            </w:pPr>
            <w:r w:rsidRPr="001A3E0E">
              <w:rPr>
                <w:rFonts w:ascii="Arial" w:hAnsi="Arial" w:cs="Arial"/>
                <w:sz w:val="20"/>
                <w:szCs w:val="20"/>
              </w:rPr>
              <w:t>5 years</w:t>
            </w:r>
          </w:p>
          <w:p w14:paraId="4AC8F828" w14:textId="77777777" w:rsidR="001A3E0E" w:rsidRPr="001A3E0E" w:rsidRDefault="001A3E0E" w:rsidP="001A3E0E">
            <w:pPr>
              <w:pStyle w:val="BodyText"/>
              <w:spacing w:before="0" w:after="0"/>
              <w:ind w:left="88"/>
              <w:jc w:val="center"/>
              <w:rPr>
                <w:rFonts w:ascii="Arial" w:hAnsi="Arial" w:cs="Arial"/>
                <w:sz w:val="20"/>
                <w:szCs w:val="20"/>
              </w:rPr>
            </w:pPr>
            <w:r w:rsidRPr="001A3E0E">
              <w:rPr>
                <w:rFonts w:ascii="Arial" w:hAnsi="Arial" w:cs="Arial"/>
                <w:sz w:val="20"/>
                <w:szCs w:val="20"/>
              </w:rPr>
              <w:t>10 years</w:t>
            </w:r>
          </w:p>
          <w:p w14:paraId="1AE505E1" w14:textId="77777777" w:rsidR="001A3E0E" w:rsidRPr="001A3E0E" w:rsidRDefault="001A3E0E" w:rsidP="001A3E0E">
            <w:pPr>
              <w:pStyle w:val="BodyText"/>
              <w:spacing w:before="0" w:after="0"/>
              <w:ind w:left="88"/>
              <w:jc w:val="center"/>
              <w:rPr>
                <w:rFonts w:ascii="Arial" w:hAnsi="Arial" w:cs="Arial"/>
                <w:sz w:val="20"/>
                <w:szCs w:val="20"/>
              </w:rPr>
            </w:pPr>
            <w:r w:rsidRPr="001A3E0E">
              <w:rPr>
                <w:rFonts w:ascii="Arial" w:hAnsi="Arial" w:cs="Arial"/>
                <w:sz w:val="20"/>
                <w:szCs w:val="20"/>
              </w:rPr>
              <w:t>5 years</w:t>
            </w:r>
          </w:p>
        </w:tc>
      </w:tr>
      <w:tr w:rsidR="001A3E0E" w:rsidRPr="001A3E0E" w14:paraId="2713FA73" w14:textId="77777777" w:rsidTr="0094084B">
        <w:tc>
          <w:tcPr>
            <w:tcW w:w="2405" w:type="dxa"/>
          </w:tcPr>
          <w:p w14:paraId="4BDD2115" w14:textId="77777777" w:rsidR="001A3E0E" w:rsidRPr="001A3E0E" w:rsidRDefault="001A3E0E" w:rsidP="0094084B">
            <w:pPr>
              <w:pStyle w:val="BodyText"/>
              <w:spacing w:before="0" w:after="0" w:line="360" w:lineRule="auto"/>
              <w:jc w:val="left"/>
              <w:rPr>
                <w:rFonts w:ascii="Arial" w:hAnsi="Arial" w:cs="Arial"/>
                <w:sz w:val="20"/>
                <w:szCs w:val="20"/>
              </w:rPr>
            </w:pPr>
            <w:r w:rsidRPr="001A3E0E">
              <w:rPr>
                <w:rFonts w:ascii="Arial" w:hAnsi="Arial" w:cs="Arial"/>
                <w:sz w:val="20"/>
                <w:szCs w:val="20"/>
              </w:rPr>
              <w:t xml:space="preserve">Banking </w:t>
            </w:r>
          </w:p>
        </w:tc>
        <w:tc>
          <w:tcPr>
            <w:tcW w:w="5103" w:type="dxa"/>
          </w:tcPr>
          <w:p w14:paraId="7D4B0FA5" w14:textId="77777777" w:rsidR="001A3E0E" w:rsidRPr="001A3E0E" w:rsidRDefault="001A3E0E" w:rsidP="0096008C">
            <w:pPr>
              <w:pStyle w:val="BodyText"/>
              <w:numPr>
                <w:ilvl w:val="0"/>
                <w:numId w:val="13"/>
              </w:numPr>
              <w:spacing w:before="0" w:after="0"/>
              <w:ind w:left="516" w:hanging="425"/>
              <w:jc w:val="left"/>
              <w:rPr>
                <w:rFonts w:ascii="Arial" w:hAnsi="Arial" w:cs="Arial"/>
                <w:sz w:val="20"/>
                <w:szCs w:val="20"/>
              </w:rPr>
            </w:pPr>
            <w:r w:rsidRPr="001A3E0E">
              <w:rPr>
                <w:rFonts w:ascii="Arial" w:hAnsi="Arial" w:cs="Arial"/>
                <w:sz w:val="20"/>
                <w:szCs w:val="20"/>
              </w:rPr>
              <w:t xml:space="preserve">Bilateral loans </w:t>
            </w:r>
          </w:p>
          <w:p w14:paraId="43A43829" w14:textId="77777777" w:rsidR="001A3E0E" w:rsidRPr="001A3E0E" w:rsidRDefault="001A3E0E" w:rsidP="0096008C">
            <w:pPr>
              <w:pStyle w:val="BodyText"/>
              <w:numPr>
                <w:ilvl w:val="0"/>
                <w:numId w:val="13"/>
              </w:numPr>
              <w:spacing w:before="0" w:after="0"/>
              <w:ind w:left="516" w:hanging="425"/>
              <w:jc w:val="left"/>
              <w:rPr>
                <w:rFonts w:ascii="Arial" w:hAnsi="Arial" w:cs="Arial"/>
                <w:sz w:val="20"/>
                <w:szCs w:val="20"/>
              </w:rPr>
            </w:pPr>
            <w:r w:rsidRPr="001A3E0E">
              <w:rPr>
                <w:rFonts w:ascii="Arial" w:hAnsi="Arial" w:cs="Arial"/>
                <w:sz w:val="20"/>
                <w:szCs w:val="20"/>
              </w:rPr>
              <w:t xml:space="preserve">Syndicated Loans </w:t>
            </w:r>
          </w:p>
          <w:p w14:paraId="0E0B4341" w14:textId="77777777" w:rsidR="001A3E0E" w:rsidRPr="001A3E0E" w:rsidRDefault="001A3E0E" w:rsidP="0096008C">
            <w:pPr>
              <w:pStyle w:val="BodyText"/>
              <w:numPr>
                <w:ilvl w:val="0"/>
                <w:numId w:val="13"/>
              </w:numPr>
              <w:spacing w:before="0" w:after="0"/>
              <w:ind w:left="516" w:hanging="425"/>
              <w:jc w:val="left"/>
              <w:rPr>
                <w:rFonts w:ascii="Arial" w:hAnsi="Arial" w:cs="Arial"/>
                <w:sz w:val="20"/>
                <w:szCs w:val="20"/>
              </w:rPr>
            </w:pPr>
            <w:r w:rsidRPr="001A3E0E">
              <w:rPr>
                <w:rFonts w:ascii="Arial" w:hAnsi="Arial" w:cs="Arial"/>
                <w:sz w:val="20"/>
                <w:szCs w:val="20"/>
              </w:rPr>
              <w:t xml:space="preserve">Project Finance </w:t>
            </w:r>
          </w:p>
          <w:p w14:paraId="611FDD97" w14:textId="77777777" w:rsidR="001A3E0E" w:rsidRPr="001A3E0E" w:rsidRDefault="001A3E0E" w:rsidP="0096008C">
            <w:pPr>
              <w:pStyle w:val="BodyText"/>
              <w:numPr>
                <w:ilvl w:val="0"/>
                <w:numId w:val="13"/>
              </w:numPr>
              <w:spacing w:before="0" w:after="0"/>
              <w:ind w:left="516" w:hanging="425"/>
              <w:jc w:val="left"/>
              <w:rPr>
                <w:rFonts w:ascii="Arial" w:hAnsi="Arial" w:cs="Arial"/>
                <w:sz w:val="20"/>
                <w:szCs w:val="20"/>
              </w:rPr>
            </w:pPr>
            <w:r w:rsidRPr="001A3E0E">
              <w:rPr>
                <w:rFonts w:ascii="Arial" w:hAnsi="Arial" w:cs="Arial"/>
                <w:sz w:val="20"/>
                <w:szCs w:val="20"/>
              </w:rPr>
              <w:t xml:space="preserve">Asset backed structured finance </w:t>
            </w:r>
          </w:p>
          <w:p w14:paraId="1E84E6EA" w14:textId="77777777" w:rsidR="001A3E0E" w:rsidRPr="001A3E0E" w:rsidRDefault="001A3E0E" w:rsidP="0096008C">
            <w:pPr>
              <w:pStyle w:val="BodyText"/>
              <w:numPr>
                <w:ilvl w:val="0"/>
                <w:numId w:val="13"/>
              </w:numPr>
              <w:spacing w:before="0" w:after="0"/>
              <w:ind w:left="516" w:hanging="425"/>
              <w:jc w:val="left"/>
              <w:rPr>
                <w:rFonts w:ascii="Arial" w:hAnsi="Arial" w:cs="Arial"/>
                <w:sz w:val="20"/>
                <w:szCs w:val="20"/>
              </w:rPr>
            </w:pPr>
            <w:r w:rsidRPr="001A3E0E">
              <w:rPr>
                <w:rFonts w:ascii="Arial" w:hAnsi="Arial" w:cs="Arial"/>
                <w:sz w:val="20"/>
                <w:szCs w:val="20"/>
              </w:rPr>
              <w:t xml:space="preserve">Bill and Telegraph Transfer financing </w:t>
            </w:r>
          </w:p>
          <w:p w14:paraId="6B9B588D" w14:textId="77777777" w:rsidR="001A3E0E" w:rsidRPr="001A3E0E" w:rsidRDefault="001A3E0E" w:rsidP="0096008C">
            <w:pPr>
              <w:pStyle w:val="BodyText"/>
              <w:numPr>
                <w:ilvl w:val="0"/>
                <w:numId w:val="13"/>
              </w:numPr>
              <w:spacing w:before="0" w:after="0"/>
              <w:ind w:left="516" w:hanging="425"/>
              <w:jc w:val="left"/>
              <w:rPr>
                <w:rFonts w:ascii="Arial" w:hAnsi="Arial" w:cs="Arial"/>
                <w:sz w:val="20"/>
                <w:szCs w:val="20"/>
              </w:rPr>
            </w:pPr>
            <w:r w:rsidRPr="001A3E0E">
              <w:rPr>
                <w:rFonts w:ascii="Arial" w:hAnsi="Arial" w:cs="Arial"/>
                <w:sz w:val="20"/>
                <w:szCs w:val="20"/>
              </w:rPr>
              <w:t xml:space="preserve">Letters of Credit </w:t>
            </w:r>
          </w:p>
          <w:p w14:paraId="41A1063E" w14:textId="77777777" w:rsidR="001A3E0E" w:rsidRPr="001A3E0E" w:rsidRDefault="001A3E0E" w:rsidP="0096008C">
            <w:pPr>
              <w:pStyle w:val="BodyText"/>
              <w:numPr>
                <w:ilvl w:val="0"/>
                <w:numId w:val="13"/>
              </w:numPr>
              <w:spacing w:before="0" w:after="0"/>
              <w:ind w:left="516" w:hanging="425"/>
              <w:jc w:val="left"/>
              <w:rPr>
                <w:rFonts w:ascii="Arial" w:hAnsi="Arial" w:cs="Arial"/>
                <w:sz w:val="20"/>
                <w:szCs w:val="20"/>
              </w:rPr>
            </w:pPr>
            <w:r w:rsidRPr="001A3E0E">
              <w:rPr>
                <w:rFonts w:ascii="Arial" w:hAnsi="Arial" w:cs="Arial"/>
                <w:sz w:val="20"/>
                <w:szCs w:val="20"/>
              </w:rPr>
              <w:t xml:space="preserve">Letters of Guarantees </w:t>
            </w:r>
          </w:p>
          <w:p w14:paraId="59795D73" w14:textId="77777777" w:rsidR="001A3E0E" w:rsidRPr="001A3E0E" w:rsidRDefault="001A3E0E" w:rsidP="0096008C">
            <w:pPr>
              <w:pStyle w:val="BodyText"/>
              <w:numPr>
                <w:ilvl w:val="0"/>
                <w:numId w:val="13"/>
              </w:numPr>
              <w:spacing w:before="0" w:after="0"/>
              <w:ind w:left="516" w:hanging="425"/>
              <w:jc w:val="left"/>
              <w:rPr>
                <w:rFonts w:ascii="Arial" w:hAnsi="Arial" w:cs="Arial"/>
                <w:sz w:val="20"/>
                <w:szCs w:val="20"/>
              </w:rPr>
            </w:pPr>
            <w:r w:rsidRPr="001A3E0E">
              <w:rPr>
                <w:rFonts w:ascii="Arial" w:hAnsi="Arial" w:cs="Arial"/>
                <w:sz w:val="20"/>
                <w:szCs w:val="20"/>
              </w:rPr>
              <w:t xml:space="preserve">Forfeiting/Receivable financing </w:t>
            </w:r>
          </w:p>
        </w:tc>
        <w:tc>
          <w:tcPr>
            <w:tcW w:w="2126" w:type="dxa"/>
          </w:tcPr>
          <w:p w14:paraId="2002F852" w14:textId="77777777" w:rsidR="001A3E0E" w:rsidRPr="001A3E0E" w:rsidRDefault="001A3E0E" w:rsidP="001A3E0E">
            <w:pPr>
              <w:pStyle w:val="BodyText"/>
              <w:spacing w:before="0" w:after="0"/>
              <w:jc w:val="center"/>
              <w:rPr>
                <w:rFonts w:ascii="Arial" w:hAnsi="Arial" w:cs="Arial"/>
                <w:sz w:val="20"/>
                <w:szCs w:val="20"/>
              </w:rPr>
            </w:pPr>
            <w:r w:rsidRPr="001A3E0E">
              <w:rPr>
                <w:rFonts w:ascii="Arial" w:hAnsi="Arial" w:cs="Arial"/>
                <w:sz w:val="20"/>
                <w:szCs w:val="20"/>
              </w:rPr>
              <w:t xml:space="preserve">5 years </w:t>
            </w:r>
          </w:p>
          <w:p w14:paraId="2CFD18B7" w14:textId="77777777" w:rsidR="001A3E0E" w:rsidRPr="001A3E0E" w:rsidRDefault="001A3E0E" w:rsidP="001A3E0E">
            <w:pPr>
              <w:pStyle w:val="BodyText"/>
              <w:spacing w:before="0" w:after="0"/>
              <w:jc w:val="center"/>
              <w:rPr>
                <w:rFonts w:ascii="Arial" w:hAnsi="Arial" w:cs="Arial"/>
                <w:sz w:val="20"/>
                <w:szCs w:val="20"/>
              </w:rPr>
            </w:pPr>
            <w:r w:rsidRPr="001A3E0E">
              <w:rPr>
                <w:rFonts w:ascii="Arial" w:hAnsi="Arial" w:cs="Arial"/>
                <w:sz w:val="20"/>
                <w:szCs w:val="20"/>
              </w:rPr>
              <w:t>5 years</w:t>
            </w:r>
          </w:p>
          <w:p w14:paraId="04A9DD6E" w14:textId="77777777" w:rsidR="001A3E0E" w:rsidRPr="001A3E0E" w:rsidRDefault="001A3E0E" w:rsidP="001A3E0E">
            <w:pPr>
              <w:pStyle w:val="BodyText"/>
              <w:spacing w:before="0" w:after="0"/>
              <w:jc w:val="center"/>
              <w:rPr>
                <w:rFonts w:ascii="Arial" w:hAnsi="Arial" w:cs="Arial"/>
                <w:sz w:val="20"/>
                <w:szCs w:val="20"/>
              </w:rPr>
            </w:pPr>
            <w:r w:rsidRPr="001A3E0E">
              <w:rPr>
                <w:rFonts w:ascii="Arial" w:hAnsi="Arial" w:cs="Arial"/>
                <w:sz w:val="20"/>
                <w:szCs w:val="20"/>
              </w:rPr>
              <w:t xml:space="preserve">5 years </w:t>
            </w:r>
          </w:p>
          <w:p w14:paraId="03A07A3D" w14:textId="77777777" w:rsidR="001A3E0E" w:rsidRPr="001A3E0E" w:rsidRDefault="001A3E0E" w:rsidP="001A3E0E">
            <w:pPr>
              <w:pStyle w:val="BodyText"/>
              <w:spacing w:before="0" w:after="0"/>
              <w:jc w:val="center"/>
              <w:rPr>
                <w:rFonts w:ascii="Arial" w:hAnsi="Arial" w:cs="Arial"/>
                <w:sz w:val="20"/>
                <w:szCs w:val="20"/>
              </w:rPr>
            </w:pPr>
            <w:r w:rsidRPr="001A3E0E">
              <w:rPr>
                <w:rFonts w:ascii="Arial" w:hAnsi="Arial" w:cs="Arial"/>
                <w:sz w:val="20"/>
                <w:szCs w:val="20"/>
              </w:rPr>
              <w:t xml:space="preserve">5 years </w:t>
            </w:r>
          </w:p>
          <w:p w14:paraId="3E7E2F42" w14:textId="77777777" w:rsidR="001A3E0E" w:rsidRPr="001A3E0E" w:rsidRDefault="001A3E0E" w:rsidP="001A3E0E">
            <w:pPr>
              <w:pStyle w:val="BodyText"/>
              <w:spacing w:before="0" w:after="0"/>
              <w:ind w:left="88"/>
              <w:jc w:val="center"/>
              <w:rPr>
                <w:rFonts w:ascii="Arial" w:hAnsi="Arial" w:cs="Arial"/>
                <w:sz w:val="20"/>
                <w:szCs w:val="20"/>
              </w:rPr>
            </w:pPr>
            <w:r w:rsidRPr="001A3E0E">
              <w:rPr>
                <w:rFonts w:ascii="Arial" w:hAnsi="Arial" w:cs="Arial"/>
                <w:sz w:val="20"/>
                <w:szCs w:val="20"/>
              </w:rPr>
              <w:t>2 years</w:t>
            </w:r>
          </w:p>
          <w:p w14:paraId="09E7BA31" w14:textId="77777777" w:rsidR="001A3E0E" w:rsidRPr="001A3E0E" w:rsidRDefault="001A3E0E" w:rsidP="001A3E0E">
            <w:pPr>
              <w:pStyle w:val="BodyText"/>
              <w:spacing w:before="0" w:after="0"/>
              <w:ind w:left="88"/>
              <w:jc w:val="center"/>
              <w:rPr>
                <w:rFonts w:ascii="Arial" w:hAnsi="Arial" w:cs="Arial"/>
                <w:sz w:val="20"/>
                <w:szCs w:val="20"/>
              </w:rPr>
            </w:pPr>
            <w:r w:rsidRPr="001A3E0E">
              <w:rPr>
                <w:rFonts w:ascii="Arial" w:hAnsi="Arial" w:cs="Arial"/>
                <w:sz w:val="20"/>
                <w:szCs w:val="20"/>
              </w:rPr>
              <w:t>2 years</w:t>
            </w:r>
          </w:p>
          <w:p w14:paraId="19DE9AA8" w14:textId="77777777" w:rsidR="001A3E0E" w:rsidRPr="001A3E0E" w:rsidRDefault="001A3E0E" w:rsidP="001A3E0E">
            <w:pPr>
              <w:pStyle w:val="BodyText"/>
              <w:spacing w:before="0" w:after="0"/>
              <w:ind w:left="88"/>
              <w:jc w:val="center"/>
              <w:rPr>
                <w:rFonts w:ascii="Arial" w:hAnsi="Arial" w:cs="Arial"/>
                <w:sz w:val="20"/>
                <w:szCs w:val="20"/>
              </w:rPr>
            </w:pPr>
            <w:r w:rsidRPr="001A3E0E">
              <w:rPr>
                <w:rFonts w:ascii="Arial" w:hAnsi="Arial" w:cs="Arial"/>
                <w:sz w:val="20"/>
                <w:szCs w:val="20"/>
              </w:rPr>
              <w:t>2 years</w:t>
            </w:r>
          </w:p>
          <w:p w14:paraId="0BDFE2FF" w14:textId="77777777" w:rsidR="001A3E0E" w:rsidRPr="001A3E0E" w:rsidRDefault="001A3E0E" w:rsidP="001A3E0E">
            <w:pPr>
              <w:pStyle w:val="BodyText"/>
              <w:spacing w:before="0" w:after="0"/>
              <w:jc w:val="center"/>
              <w:rPr>
                <w:rFonts w:ascii="Arial" w:hAnsi="Arial" w:cs="Arial"/>
                <w:sz w:val="20"/>
                <w:szCs w:val="20"/>
              </w:rPr>
            </w:pPr>
            <w:r w:rsidRPr="001A3E0E">
              <w:rPr>
                <w:rFonts w:ascii="Arial" w:hAnsi="Arial" w:cs="Arial"/>
                <w:sz w:val="20"/>
                <w:szCs w:val="20"/>
              </w:rPr>
              <w:t xml:space="preserve">1 year  </w:t>
            </w:r>
          </w:p>
        </w:tc>
      </w:tr>
    </w:tbl>
    <w:p w14:paraId="1BE53EB4" w14:textId="77777777" w:rsidR="009657A3" w:rsidRDefault="009657A3" w:rsidP="001A3E0E">
      <w:pPr>
        <w:pStyle w:val="Caption"/>
        <w:keepNext/>
        <w:spacing w:before="0" w:after="0" w:line="360" w:lineRule="auto"/>
        <w:rPr>
          <w:rFonts w:ascii="Arial" w:hAnsi="Arial" w:cs="Arial"/>
          <w:color w:val="auto"/>
          <w:sz w:val="22"/>
          <w:szCs w:val="22"/>
          <w:u w:val="single"/>
        </w:rPr>
      </w:pPr>
    </w:p>
    <w:p w14:paraId="5CBCD4BF" w14:textId="77777777" w:rsidR="001A3E0E" w:rsidRPr="001A3E0E" w:rsidRDefault="001A3E0E" w:rsidP="001A3E0E">
      <w:pPr>
        <w:pStyle w:val="Caption"/>
        <w:keepNext/>
        <w:spacing w:before="0" w:after="0" w:line="360" w:lineRule="auto"/>
        <w:rPr>
          <w:rFonts w:ascii="Arial" w:hAnsi="Arial" w:cs="Arial"/>
          <w:color w:val="auto"/>
          <w:sz w:val="22"/>
          <w:szCs w:val="22"/>
        </w:rPr>
      </w:pPr>
      <w:r w:rsidRPr="001A3E0E">
        <w:rPr>
          <w:rFonts w:ascii="Arial" w:hAnsi="Arial" w:cs="Arial"/>
          <w:color w:val="auto"/>
          <w:sz w:val="22"/>
          <w:szCs w:val="22"/>
          <w:u w:val="single"/>
        </w:rPr>
        <w:t>Credit Risk mitigation</w:t>
      </w:r>
      <w:r w:rsidRPr="001A3E0E">
        <w:rPr>
          <w:rFonts w:ascii="Arial" w:hAnsi="Arial" w:cs="Arial"/>
          <w:color w:val="auto"/>
          <w:sz w:val="22"/>
          <w:szCs w:val="22"/>
        </w:rPr>
        <w:t xml:space="preserve"> (acceptable collateral)    </w:t>
      </w:r>
    </w:p>
    <w:tbl>
      <w:tblPr>
        <w:tblStyle w:val="GridTable1Light1"/>
        <w:tblW w:w="9634" w:type="dxa"/>
        <w:tblLayout w:type="fixed"/>
        <w:tblLook w:val="04A0" w:firstRow="1" w:lastRow="0" w:firstColumn="1" w:lastColumn="0" w:noHBand="0" w:noVBand="1"/>
      </w:tblPr>
      <w:tblGrid>
        <w:gridCol w:w="3256"/>
        <w:gridCol w:w="3827"/>
        <w:gridCol w:w="2551"/>
      </w:tblGrid>
      <w:tr w:rsidR="001A3E0E" w:rsidRPr="001A3E0E" w14:paraId="6B1758EB" w14:textId="77777777" w:rsidTr="00542531">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3256" w:type="dxa"/>
            <w:shd w:val="clear" w:color="auto" w:fill="7F7F7F" w:themeFill="text1" w:themeFillTint="80"/>
          </w:tcPr>
          <w:p w14:paraId="533A8E02" w14:textId="77777777" w:rsidR="001A3E0E" w:rsidRPr="001A3E0E" w:rsidRDefault="001A3E0E" w:rsidP="0094084B">
            <w:pPr>
              <w:spacing w:before="0" w:after="0" w:line="360" w:lineRule="auto"/>
              <w:rPr>
                <w:rFonts w:ascii="Arial" w:eastAsia="Times New Roman" w:hAnsi="Arial" w:cs="Arial"/>
                <w:bCs w:val="0"/>
                <w:color w:val="FFFFFF" w:themeColor="background1"/>
                <w:sz w:val="20"/>
                <w:szCs w:val="20"/>
              </w:rPr>
            </w:pPr>
            <w:r w:rsidRPr="001A3E0E">
              <w:rPr>
                <w:rFonts w:ascii="Arial" w:eastAsia="Times New Roman" w:hAnsi="Arial" w:cs="Arial"/>
                <w:color w:val="FFFFFF" w:themeColor="background1"/>
                <w:sz w:val="20"/>
                <w:szCs w:val="20"/>
              </w:rPr>
              <w:t xml:space="preserve">Collateral Type </w:t>
            </w:r>
          </w:p>
        </w:tc>
        <w:tc>
          <w:tcPr>
            <w:tcW w:w="6378" w:type="dxa"/>
            <w:gridSpan w:val="2"/>
            <w:shd w:val="clear" w:color="auto" w:fill="7F7F7F" w:themeFill="text1" w:themeFillTint="80"/>
          </w:tcPr>
          <w:p w14:paraId="0866CEC7" w14:textId="77777777" w:rsidR="001A3E0E" w:rsidRPr="001A3E0E" w:rsidRDefault="001A3E0E" w:rsidP="0094084B">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FFFFFF" w:themeColor="background1"/>
                <w:sz w:val="20"/>
                <w:szCs w:val="20"/>
              </w:rPr>
            </w:pPr>
            <w:r w:rsidRPr="001A3E0E">
              <w:rPr>
                <w:rFonts w:ascii="Arial" w:eastAsia="Times New Roman" w:hAnsi="Arial" w:cs="Arial"/>
                <w:bCs w:val="0"/>
                <w:color w:val="FFFFFF" w:themeColor="background1"/>
                <w:sz w:val="20"/>
                <w:szCs w:val="20"/>
              </w:rPr>
              <w:t>% Haircut/Loan to Value</w:t>
            </w:r>
          </w:p>
        </w:tc>
      </w:tr>
      <w:tr w:rsidR="001A3E0E" w:rsidRPr="001A3E0E" w14:paraId="4B956561" w14:textId="77777777" w:rsidTr="00542531">
        <w:trPr>
          <w:trHeight w:val="248"/>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79BB2B26" w14:textId="77777777" w:rsidR="001A3E0E" w:rsidRPr="001A3E0E" w:rsidRDefault="001A3E0E" w:rsidP="0094084B">
            <w:pPr>
              <w:spacing w:before="0" w:after="0" w:line="360" w:lineRule="auto"/>
              <w:rPr>
                <w:rFonts w:ascii="Arial" w:eastAsia="Times New Roman" w:hAnsi="Arial" w:cs="Arial"/>
                <w:b w:val="0"/>
                <w:bCs w:val="0"/>
                <w:sz w:val="20"/>
                <w:szCs w:val="20"/>
              </w:rPr>
            </w:pPr>
          </w:p>
        </w:tc>
        <w:tc>
          <w:tcPr>
            <w:tcW w:w="3827" w:type="dxa"/>
          </w:tcPr>
          <w:p w14:paraId="1C7353B5" w14:textId="77777777" w:rsidR="001A3E0E" w:rsidRPr="001A3E0E" w:rsidRDefault="001A3E0E" w:rsidP="0094084B">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Financial Institutions</w:t>
            </w:r>
          </w:p>
        </w:tc>
        <w:tc>
          <w:tcPr>
            <w:tcW w:w="2551" w:type="dxa"/>
          </w:tcPr>
          <w:p w14:paraId="0F5F06D2" w14:textId="77777777" w:rsidR="001A3E0E" w:rsidRPr="001A3E0E" w:rsidRDefault="001A3E0E" w:rsidP="0094084B">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Corporate</w:t>
            </w:r>
          </w:p>
        </w:tc>
      </w:tr>
      <w:tr w:rsidR="001A3E0E" w:rsidRPr="001A3E0E" w14:paraId="6A42D9E8" w14:textId="77777777" w:rsidTr="00542531">
        <w:trPr>
          <w:trHeight w:val="315"/>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3D5F11D4" w14:textId="77777777" w:rsidR="001A3E0E" w:rsidRPr="001A3E0E" w:rsidRDefault="001A3E0E" w:rsidP="0094084B">
            <w:pPr>
              <w:spacing w:before="0" w:after="0" w:line="360" w:lineRule="auto"/>
              <w:rPr>
                <w:rFonts w:ascii="Arial" w:eastAsia="Times New Roman" w:hAnsi="Arial" w:cs="Arial"/>
                <w:b w:val="0"/>
                <w:sz w:val="20"/>
                <w:szCs w:val="20"/>
              </w:rPr>
            </w:pPr>
            <w:r w:rsidRPr="001A3E0E">
              <w:rPr>
                <w:rFonts w:ascii="Arial" w:eastAsia="Times New Roman" w:hAnsi="Arial" w:cs="Arial"/>
                <w:b w:val="0"/>
                <w:sz w:val="20"/>
                <w:szCs w:val="20"/>
              </w:rPr>
              <w:t>Cash</w:t>
            </w:r>
          </w:p>
        </w:tc>
        <w:tc>
          <w:tcPr>
            <w:tcW w:w="3827" w:type="dxa"/>
            <w:vAlign w:val="center"/>
          </w:tcPr>
          <w:p w14:paraId="033BD8D2"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100%</w:t>
            </w:r>
          </w:p>
        </w:tc>
        <w:tc>
          <w:tcPr>
            <w:tcW w:w="2551" w:type="dxa"/>
            <w:vAlign w:val="center"/>
          </w:tcPr>
          <w:p w14:paraId="29F9ABDC"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100%</w:t>
            </w:r>
          </w:p>
        </w:tc>
      </w:tr>
      <w:tr w:rsidR="001A3E0E" w:rsidRPr="001A3E0E" w14:paraId="209CE99B" w14:textId="77777777" w:rsidTr="00542531">
        <w:trPr>
          <w:trHeight w:val="315"/>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21AE98F6" w14:textId="77777777" w:rsidR="001A3E0E" w:rsidRPr="001A3E0E" w:rsidRDefault="001A3E0E" w:rsidP="0094084B">
            <w:pPr>
              <w:spacing w:before="0" w:after="0" w:line="360" w:lineRule="auto"/>
              <w:rPr>
                <w:rFonts w:ascii="Arial" w:eastAsia="Times New Roman" w:hAnsi="Arial" w:cs="Arial"/>
                <w:b w:val="0"/>
                <w:sz w:val="20"/>
                <w:szCs w:val="20"/>
              </w:rPr>
            </w:pPr>
            <w:r w:rsidRPr="001A3E0E">
              <w:rPr>
                <w:rFonts w:ascii="Arial" w:eastAsia="Times New Roman" w:hAnsi="Arial" w:cs="Arial"/>
                <w:b w:val="0"/>
                <w:sz w:val="20"/>
                <w:szCs w:val="20"/>
              </w:rPr>
              <w:t>Bonds</w:t>
            </w:r>
          </w:p>
        </w:tc>
        <w:tc>
          <w:tcPr>
            <w:tcW w:w="3827" w:type="dxa"/>
          </w:tcPr>
          <w:p w14:paraId="422EDCA0"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Custodian/Clearing haircuts – credit quality, maturity/currency</w:t>
            </w:r>
          </w:p>
        </w:tc>
        <w:tc>
          <w:tcPr>
            <w:tcW w:w="2551" w:type="dxa"/>
          </w:tcPr>
          <w:p w14:paraId="1AD2B600"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Depending on assessed credit quality &amp; liquidity</w:t>
            </w:r>
          </w:p>
        </w:tc>
      </w:tr>
      <w:tr w:rsidR="001A3E0E" w:rsidRPr="001A3E0E" w14:paraId="0B324E1F" w14:textId="77777777" w:rsidTr="00542531">
        <w:trPr>
          <w:trHeight w:val="315"/>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3EBA9D5A" w14:textId="77777777" w:rsidR="001A3E0E" w:rsidRPr="001A3E0E" w:rsidRDefault="001A3E0E" w:rsidP="0094084B">
            <w:pPr>
              <w:spacing w:before="0" w:after="0" w:line="360" w:lineRule="auto"/>
              <w:rPr>
                <w:rFonts w:ascii="Arial" w:eastAsia="Times New Roman" w:hAnsi="Arial" w:cs="Arial"/>
                <w:b w:val="0"/>
                <w:sz w:val="20"/>
                <w:szCs w:val="20"/>
              </w:rPr>
            </w:pPr>
            <w:r w:rsidRPr="001A3E0E">
              <w:rPr>
                <w:rFonts w:ascii="Arial" w:eastAsia="Times New Roman" w:hAnsi="Arial" w:cs="Arial"/>
                <w:b w:val="0"/>
                <w:sz w:val="20"/>
                <w:szCs w:val="20"/>
              </w:rPr>
              <w:t>Equities</w:t>
            </w:r>
          </w:p>
        </w:tc>
        <w:tc>
          <w:tcPr>
            <w:tcW w:w="3827" w:type="dxa"/>
          </w:tcPr>
          <w:p w14:paraId="18334876"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N/A</w:t>
            </w:r>
          </w:p>
        </w:tc>
        <w:tc>
          <w:tcPr>
            <w:tcW w:w="2551" w:type="dxa"/>
          </w:tcPr>
          <w:p w14:paraId="026F8447"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50%</w:t>
            </w:r>
          </w:p>
        </w:tc>
      </w:tr>
      <w:tr w:rsidR="001A3E0E" w:rsidRPr="001A3E0E" w14:paraId="4929AFCA" w14:textId="77777777" w:rsidTr="00542531">
        <w:trPr>
          <w:trHeight w:val="315"/>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23EBA2D4" w14:textId="77777777" w:rsidR="001A3E0E" w:rsidRPr="001A3E0E" w:rsidRDefault="001A3E0E" w:rsidP="0094084B">
            <w:pPr>
              <w:spacing w:before="0" w:after="0" w:line="360" w:lineRule="auto"/>
              <w:rPr>
                <w:rFonts w:ascii="Arial" w:eastAsia="Times New Roman" w:hAnsi="Arial" w:cs="Arial"/>
                <w:b w:val="0"/>
                <w:bCs w:val="0"/>
                <w:sz w:val="20"/>
                <w:szCs w:val="20"/>
              </w:rPr>
            </w:pPr>
            <w:r w:rsidRPr="001A3E0E">
              <w:rPr>
                <w:rFonts w:ascii="Arial" w:eastAsia="Times New Roman" w:hAnsi="Arial" w:cs="Arial"/>
                <w:b w:val="0"/>
                <w:sz w:val="20"/>
                <w:szCs w:val="20"/>
              </w:rPr>
              <w:t>Credit Derivatives/Other</w:t>
            </w:r>
          </w:p>
          <w:p w14:paraId="21D265E4" w14:textId="77777777" w:rsidR="001A3E0E" w:rsidRPr="001A3E0E" w:rsidRDefault="001A3E0E" w:rsidP="0094084B">
            <w:pPr>
              <w:spacing w:before="0" w:after="0" w:line="360" w:lineRule="auto"/>
              <w:rPr>
                <w:rFonts w:ascii="Arial" w:eastAsia="Times New Roman" w:hAnsi="Arial" w:cs="Arial"/>
                <w:b w:val="0"/>
                <w:sz w:val="20"/>
                <w:szCs w:val="20"/>
              </w:rPr>
            </w:pPr>
            <w:r w:rsidRPr="001A3E0E">
              <w:rPr>
                <w:rFonts w:ascii="Arial" w:eastAsia="Times New Roman" w:hAnsi="Arial" w:cs="Arial"/>
                <w:b w:val="0"/>
                <w:sz w:val="20"/>
                <w:szCs w:val="20"/>
              </w:rPr>
              <w:t>direct credit substitution</w:t>
            </w:r>
          </w:p>
        </w:tc>
        <w:tc>
          <w:tcPr>
            <w:tcW w:w="3827" w:type="dxa"/>
          </w:tcPr>
          <w:p w14:paraId="1F9B9FFA"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100%</w:t>
            </w:r>
          </w:p>
        </w:tc>
        <w:tc>
          <w:tcPr>
            <w:tcW w:w="2551" w:type="dxa"/>
          </w:tcPr>
          <w:p w14:paraId="3055083C"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100%</w:t>
            </w:r>
          </w:p>
        </w:tc>
      </w:tr>
      <w:tr w:rsidR="001A3E0E" w:rsidRPr="001A3E0E" w14:paraId="72A59E2C" w14:textId="77777777" w:rsidTr="00542531">
        <w:trPr>
          <w:trHeight w:val="315"/>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5F49AD3D" w14:textId="77777777" w:rsidR="001A3E0E" w:rsidRPr="001A3E0E" w:rsidRDefault="001A3E0E" w:rsidP="0094084B">
            <w:pPr>
              <w:spacing w:before="0" w:after="0" w:line="360" w:lineRule="auto"/>
              <w:rPr>
                <w:rFonts w:ascii="Arial" w:eastAsia="Times New Roman" w:hAnsi="Arial" w:cs="Arial"/>
                <w:b w:val="0"/>
                <w:sz w:val="20"/>
                <w:szCs w:val="20"/>
              </w:rPr>
            </w:pPr>
            <w:r w:rsidRPr="001A3E0E">
              <w:rPr>
                <w:rFonts w:ascii="Arial" w:eastAsia="Times New Roman" w:hAnsi="Arial" w:cs="Arial"/>
                <w:b w:val="0"/>
                <w:sz w:val="20"/>
                <w:szCs w:val="20"/>
              </w:rPr>
              <w:t>Bank guarantees/Letters of Credit</w:t>
            </w:r>
          </w:p>
        </w:tc>
        <w:tc>
          <w:tcPr>
            <w:tcW w:w="3827" w:type="dxa"/>
          </w:tcPr>
          <w:p w14:paraId="2887DF05"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Depending on assessed credit quality</w:t>
            </w:r>
          </w:p>
        </w:tc>
        <w:tc>
          <w:tcPr>
            <w:tcW w:w="2551" w:type="dxa"/>
          </w:tcPr>
          <w:p w14:paraId="7F837ED5"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Depending on assessed credit quality</w:t>
            </w:r>
          </w:p>
        </w:tc>
      </w:tr>
      <w:tr w:rsidR="001A3E0E" w:rsidRPr="001A3E0E" w14:paraId="270612F4" w14:textId="77777777" w:rsidTr="00542531">
        <w:trPr>
          <w:trHeight w:val="315"/>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56B1F44C" w14:textId="77777777" w:rsidR="001A3E0E" w:rsidRPr="001A3E0E" w:rsidRDefault="001A3E0E" w:rsidP="0094084B">
            <w:pPr>
              <w:spacing w:before="0" w:after="0" w:line="360" w:lineRule="auto"/>
              <w:rPr>
                <w:rFonts w:ascii="Arial" w:eastAsia="Times New Roman" w:hAnsi="Arial" w:cs="Arial"/>
                <w:b w:val="0"/>
                <w:bCs w:val="0"/>
                <w:sz w:val="20"/>
                <w:szCs w:val="20"/>
              </w:rPr>
            </w:pPr>
            <w:r w:rsidRPr="001A3E0E">
              <w:rPr>
                <w:rFonts w:ascii="Arial" w:eastAsia="Times New Roman" w:hAnsi="Arial" w:cs="Arial"/>
                <w:b w:val="0"/>
                <w:sz w:val="20"/>
                <w:szCs w:val="20"/>
              </w:rPr>
              <w:t xml:space="preserve">Asset Backed </w:t>
            </w:r>
          </w:p>
          <w:p w14:paraId="03F5DA42" w14:textId="77777777" w:rsidR="001A3E0E" w:rsidRPr="001A3E0E" w:rsidRDefault="001A3E0E" w:rsidP="0096008C">
            <w:pPr>
              <w:pStyle w:val="ListParagraph"/>
              <w:numPr>
                <w:ilvl w:val="0"/>
                <w:numId w:val="15"/>
              </w:numPr>
              <w:spacing w:before="0" w:after="0" w:line="360" w:lineRule="auto"/>
              <w:ind w:left="306" w:hanging="284"/>
              <w:jc w:val="left"/>
              <w:rPr>
                <w:rFonts w:ascii="Arial" w:eastAsia="Times New Roman" w:hAnsi="Arial" w:cs="Arial"/>
                <w:b w:val="0"/>
                <w:sz w:val="20"/>
                <w:szCs w:val="20"/>
              </w:rPr>
            </w:pPr>
            <w:r w:rsidRPr="001A3E0E">
              <w:rPr>
                <w:rFonts w:ascii="Arial" w:eastAsia="Times New Roman" w:hAnsi="Arial" w:cs="Arial"/>
                <w:b w:val="0"/>
                <w:sz w:val="20"/>
                <w:szCs w:val="20"/>
              </w:rPr>
              <w:t>Residential Real Estate</w:t>
            </w:r>
          </w:p>
          <w:p w14:paraId="09C2D6DE" w14:textId="77777777" w:rsidR="001A3E0E" w:rsidRPr="001A3E0E" w:rsidRDefault="001A3E0E" w:rsidP="0096008C">
            <w:pPr>
              <w:pStyle w:val="ListParagraph"/>
              <w:numPr>
                <w:ilvl w:val="0"/>
                <w:numId w:val="15"/>
              </w:numPr>
              <w:spacing w:before="0" w:after="0" w:line="360" w:lineRule="auto"/>
              <w:ind w:left="306" w:hanging="284"/>
              <w:jc w:val="left"/>
              <w:rPr>
                <w:rFonts w:ascii="Arial" w:eastAsia="Times New Roman" w:hAnsi="Arial" w:cs="Arial"/>
                <w:b w:val="0"/>
                <w:sz w:val="20"/>
                <w:szCs w:val="20"/>
              </w:rPr>
            </w:pPr>
            <w:r w:rsidRPr="001A3E0E">
              <w:rPr>
                <w:rFonts w:ascii="Arial" w:eastAsia="Times New Roman" w:hAnsi="Arial" w:cs="Arial"/>
                <w:b w:val="0"/>
                <w:sz w:val="20"/>
                <w:szCs w:val="20"/>
              </w:rPr>
              <w:t>Commercial Real Estate</w:t>
            </w:r>
          </w:p>
          <w:p w14:paraId="12B9C1AB" w14:textId="77777777" w:rsidR="001A3E0E" w:rsidRPr="001A3E0E" w:rsidRDefault="001A3E0E" w:rsidP="0096008C">
            <w:pPr>
              <w:pStyle w:val="ListParagraph"/>
              <w:numPr>
                <w:ilvl w:val="0"/>
                <w:numId w:val="15"/>
              </w:numPr>
              <w:spacing w:before="0" w:after="0" w:line="360" w:lineRule="auto"/>
              <w:ind w:left="306" w:hanging="284"/>
              <w:jc w:val="left"/>
              <w:rPr>
                <w:rFonts w:ascii="Arial" w:eastAsia="Times New Roman" w:hAnsi="Arial" w:cs="Arial"/>
                <w:b w:val="0"/>
                <w:sz w:val="20"/>
                <w:szCs w:val="20"/>
              </w:rPr>
            </w:pPr>
            <w:r w:rsidRPr="001A3E0E">
              <w:rPr>
                <w:rFonts w:ascii="Arial" w:eastAsia="Times New Roman" w:hAnsi="Arial" w:cs="Arial"/>
                <w:b w:val="0"/>
                <w:sz w:val="20"/>
                <w:szCs w:val="20"/>
              </w:rPr>
              <w:t>Industrial Real Estate</w:t>
            </w:r>
          </w:p>
          <w:p w14:paraId="7B476761" w14:textId="77777777" w:rsidR="001A3E0E" w:rsidRPr="001A3E0E" w:rsidRDefault="001A3E0E" w:rsidP="0096008C">
            <w:pPr>
              <w:pStyle w:val="ListParagraph"/>
              <w:numPr>
                <w:ilvl w:val="0"/>
                <w:numId w:val="15"/>
              </w:numPr>
              <w:spacing w:before="0" w:after="0" w:line="360" w:lineRule="auto"/>
              <w:ind w:left="306" w:hanging="284"/>
              <w:jc w:val="left"/>
              <w:rPr>
                <w:rFonts w:ascii="Arial" w:eastAsia="Times New Roman" w:hAnsi="Arial" w:cs="Arial"/>
                <w:b w:val="0"/>
                <w:sz w:val="20"/>
                <w:szCs w:val="20"/>
              </w:rPr>
            </w:pPr>
            <w:r w:rsidRPr="001A3E0E">
              <w:rPr>
                <w:rFonts w:ascii="Arial" w:eastAsia="Times New Roman" w:hAnsi="Arial" w:cs="Arial"/>
                <w:b w:val="0"/>
                <w:sz w:val="20"/>
                <w:szCs w:val="20"/>
              </w:rPr>
              <w:t xml:space="preserve">Other assets </w:t>
            </w:r>
          </w:p>
        </w:tc>
        <w:tc>
          <w:tcPr>
            <w:tcW w:w="3827" w:type="dxa"/>
          </w:tcPr>
          <w:p w14:paraId="7D55DF28"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p>
          <w:p w14:paraId="625F0986"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N/A</w:t>
            </w:r>
          </w:p>
          <w:p w14:paraId="72FD4D97"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N/A</w:t>
            </w:r>
          </w:p>
          <w:p w14:paraId="7A9699FB"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N/A</w:t>
            </w:r>
          </w:p>
          <w:p w14:paraId="7E9E2366"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To be determined by Risk</w:t>
            </w:r>
          </w:p>
        </w:tc>
        <w:tc>
          <w:tcPr>
            <w:tcW w:w="2551" w:type="dxa"/>
          </w:tcPr>
          <w:p w14:paraId="13C0EB94"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p>
          <w:p w14:paraId="6B1A596A"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70%</w:t>
            </w:r>
          </w:p>
          <w:p w14:paraId="6CE530BD"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60%</w:t>
            </w:r>
          </w:p>
          <w:p w14:paraId="2F8BBEF8"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50%</w:t>
            </w:r>
          </w:p>
          <w:p w14:paraId="1F29F0C2"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To be determined by Risk</w:t>
            </w:r>
          </w:p>
        </w:tc>
      </w:tr>
    </w:tbl>
    <w:p w14:paraId="44A33411" w14:textId="77777777" w:rsidR="009657A3" w:rsidRDefault="009657A3" w:rsidP="00165EE5">
      <w:pPr>
        <w:spacing w:before="0" w:after="0" w:line="240" w:lineRule="auto"/>
        <w:rPr>
          <w:rFonts w:ascii="Arial" w:hAnsi="Arial" w:cs="Arial"/>
          <w:b/>
          <w:u w:val="single"/>
        </w:rPr>
      </w:pPr>
    </w:p>
    <w:p w14:paraId="5995E123" w14:textId="54B0AD4D" w:rsidR="001A3E0E" w:rsidRDefault="001A3E0E" w:rsidP="00165EE5">
      <w:pPr>
        <w:spacing w:before="0" w:after="0" w:line="240" w:lineRule="auto"/>
        <w:rPr>
          <w:rFonts w:ascii="Arial" w:hAnsi="Arial" w:cs="Arial"/>
          <w:b/>
          <w:u w:val="single"/>
        </w:rPr>
      </w:pPr>
      <w:r w:rsidRPr="001A3E0E">
        <w:rPr>
          <w:rFonts w:ascii="Arial" w:hAnsi="Arial" w:cs="Arial"/>
          <w:b/>
          <w:u w:val="single"/>
        </w:rPr>
        <w:t>Credit Concentration Risk</w:t>
      </w:r>
    </w:p>
    <w:tbl>
      <w:tblPr>
        <w:tblStyle w:val="JaysTable1"/>
        <w:tblW w:w="9628" w:type="dxa"/>
        <w:tblLook w:val="04A0" w:firstRow="1" w:lastRow="0" w:firstColumn="1" w:lastColumn="0" w:noHBand="0" w:noVBand="1"/>
      </w:tblPr>
      <w:tblGrid>
        <w:gridCol w:w="2289"/>
        <w:gridCol w:w="1675"/>
        <w:gridCol w:w="284"/>
        <w:gridCol w:w="1276"/>
        <w:gridCol w:w="1417"/>
        <w:gridCol w:w="434"/>
        <w:gridCol w:w="984"/>
        <w:gridCol w:w="1269"/>
      </w:tblGrid>
      <w:tr w:rsidR="00CD1502" w:rsidRPr="00CD1502" w14:paraId="470C0618" w14:textId="77777777" w:rsidTr="0043161B">
        <w:tc>
          <w:tcPr>
            <w:tcW w:w="2289" w:type="dxa"/>
            <w:shd w:val="clear" w:color="auto" w:fill="595959" w:themeFill="text1" w:themeFillTint="A6"/>
          </w:tcPr>
          <w:p w14:paraId="054FDA43" w14:textId="77777777" w:rsidR="00CD1502" w:rsidRPr="00CD1502" w:rsidRDefault="00CD1502" w:rsidP="0043161B">
            <w:pPr>
              <w:pStyle w:val="Caption"/>
              <w:keepNext/>
              <w:spacing w:before="0" w:after="0" w:line="360" w:lineRule="auto"/>
              <w:rPr>
                <w:rFonts w:ascii="Arial" w:hAnsi="Arial" w:cs="Arial"/>
                <w:color w:val="FFFFFF" w:themeColor="background1"/>
                <w:sz w:val="22"/>
                <w:szCs w:val="22"/>
              </w:rPr>
            </w:pPr>
            <w:r w:rsidRPr="00CD1502">
              <w:rPr>
                <w:rFonts w:ascii="Arial" w:hAnsi="Arial" w:cs="Arial"/>
                <w:color w:val="FFFFFF" w:themeColor="background1"/>
                <w:sz w:val="22"/>
                <w:szCs w:val="22"/>
              </w:rPr>
              <w:t>Risk category</w:t>
            </w:r>
          </w:p>
        </w:tc>
        <w:tc>
          <w:tcPr>
            <w:tcW w:w="1959" w:type="dxa"/>
            <w:gridSpan w:val="2"/>
            <w:shd w:val="clear" w:color="auto" w:fill="595959" w:themeFill="text1" w:themeFillTint="A6"/>
          </w:tcPr>
          <w:p w14:paraId="6374E540" w14:textId="77777777" w:rsidR="00CD1502" w:rsidRPr="00CD1502" w:rsidRDefault="00CD1502" w:rsidP="0043161B">
            <w:pPr>
              <w:pStyle w:val="Caption"/>
              <w:keepNext/>
              <w:spacing w:before="0" w:after="0" w:line="360" w:lineRule="auto"/>
              <w:rPr>
                <w:rFonts w:ascii="Arial" w:hAnsi="Arial" w:cs="Arial"/>
                <w:color w:val="FFFFFF" w:themeColor="background1"/>
                <w:sz w:val="22"/>
                <w:szCs w:val="22"/>
              </w:rPr>
            </w:pPr>
            <w:r w:rsidRPr="00CD1502">
              <w:rPr>
                <w:rFonts w:ascii="Arial" w:hAnsi="Arial" w:cs="Arial"/>
                <w:color w:val="FFFFFF" w:themeColor="background1"/>
                <w:sz w:val="22"/>
                <w:szCs w:val="22"/>
              </w:rPr>
              <w:t>Risk type</w:t>
            </w:r>
          </w:p>
        </w:tc>
        <w:tc>
          <w:tcPr>
            <w:tcW w:w="3127" w:type="dxa"/>
            <w:gridSpan w:val="3"/>
            <w:shd w:val="clear" w:color="auto" w:fill="595959" w:themeFill="text1" w:themeFillTint="A6"/>
          </w:tcPr>
          <w:p w14:paraId="168BA8D6" w14:textId="77777777" w:rsidR="00CD1502" w:rsidRPr="00CD1502" w:rsidRDefault="00CD1502" w:rsidP="0043161B">
            <w:pPr>
              <w:pStyle w:val="Caption"/>
              <w:keepNext/>
              <w:spacing w:before="0" w:after="0" w:line="360" w:lineRule="auto"/>
              <w:rPr>
                <w:rFonts w:ascii="Arial" w:hAnsi="Arial" w:cs="Arial"/>
                <w:color w:val="FFFFFF" w:themeColor="background1"/>
                <w:sz w:val="22"/>
                <w:szCs w:val="22"/>
              </w:rPr>
            </w:pPr>
            <w:r w:rsidRPr="00CD1502">
              <w:rPr>
                <w:rFonts w:ascii="Arial" w:hAnsi="Arial" w:cs="Arial"/>
                <w:color w:val="FFFFFF" w:themeColor="background1"/>
                <w:sz w:val="22"/>
                <w:szCs w:val="22"/>
              </w:rPr>
              <w:t>Risk measurement</w:t>
            </w:r>
          </w:p>
        </w:tc>
        <w:tc>
          <w:tcPr>
            <w:tcW w:w="2253" w:type="dxa"/>
            <w:gridSpan w:val="2"/>
            <w:shd w:val="clear" w:color="auto" w:fill="595959" w:themeFill="text1" w:themeFillTint="A6"/>
          </w:tcPr>
          <w:p w14:paraId="06D8D264" w14:textId="77777777" w:rsidR="00CD1502" w:rsidRPr="00CD1502" w:rsidRDefault="00CD1502" w:rsidP="0043161B">
            <w:pPr>
              <w:pStyle w:val="Caption"/>
              <w:keepNext/>
              <w:spacing w:before="0" w:after="0" w:line="360" w:lineRule="auto"/>
              <w:rPr>
                <w:rFonts w:ascii="Arial" w:hAnsi="Arial" w:cs="Arial"/>
                <w:color w:val="FFFFFF" w:themeColor="background1"/>
                <w:sz w:val="22"/>
                <w:szCs w:val="22"/>
              </w:rPr>
            </w:pPr>
            <w:r w:rsidRPr="00CD1502">
              <w:rPr>
                <w:rFonts w:ascii="Arial" w:hAnsi="Arial" w:cs="Arial"/>
                <w:color w:val="FFFFFF" w:themeColor="background1"/>
                <w:sz w:val="22"/>
                <w:szCs w:val="22"/>
              </w:rPr>
              <w:t>Risk appetite Maximum Exposure</w:t>
            </w:r>
          </w:p>
        </w:tc>
      </w:tr>
      <w:tr w:rsidR="00CD1502" w:rsidRPr="00CD1502" w14:paraId="1615D4D9" w14:textId="77777777" w:rsidTr="0043161B">
        <w:tc>
          <w:tcPr>
            <w:tcW w:w="2289" w:type="dxa"/>
          </w:tcPr>
          <w:p w14:paraId="3352904D" w14:textId="77777777" w:rsidR="00CD1502" w:rsidRPr="00CD1502" w:rsidRDefault="00CD1502" w:rsidP="0043161B">
            <w:pPr>
              <w:pStyle w:val="Caption"/>
              <w:keepNext/>
              <w:spacing w:before="0" w:after="0"/>
              <w:rPr>
                <w:rFonts w:ascii="Arial" w:hAnsi="Arial" w:cs="Arial"/>
                <w:color w:val="auto"/>
                <w:sz w:val="22"/>
                <w:szCs w:val="22"/>
              </w:rPr>
            </w:pPr>
            <w:r w:rsidRPr="00CD1502">
              <w:rPr>
                <w:rFonts w:ascii="Arial" w:hAnsi="Arial" w:cs="Arial"/>
                <w:color w:val="auto"/>
                <w:sz w:val="22"/>
                <w:szCs w:val="22"/>
              </w:rPr>
              <w:t xml:space="preserve">Risk Profile </w:t>
            </w:r>
          </w:p>
        </w:tc>
        <w:tc>
          <w:tcPr>
            <w:tcW w:w="1959" w:type="dxa"/>
            <w:gridSpan w:val="2"/>
          </w:tcPr>
          <w:p w14:paraId="01769BB0" w14:textId="77777777" w:rsidR="00CD1502" w:rsidRPr="00CD1502" w:rsidRDefault="00CD1502" w:rsidP="0043161B">
            <w:pPr>
              <w:pStyle w:val="Caption"/>
              <w:keepNext/>
              <w:spacing w:before="0" w:after="0"/>
              <w:rPr>
                <w:rFonts w:ascii="Arial" w:hAnsi="Arial" w:cs="Arial"/>
                <w:b w:val="0"/>
                <w:color w:val="auto"/>
                <w:sz w:val="22"/>
                <w:szCs w:val="22"/>
              </w:rPr>
            </w:pPr>
            <w:r w:rsidRPr="00CD1502">
              <w:rPr>
                <w:rFonts w:ascii="Arial" w:hAnsi="Arial" w:cs="Arial"/>
                <w:b w:val="0"/>
                <w:color w:val="auto"/>
                <w:sz w:val="22"/>
                <w:szCs w:val="22"/>
              </w:rPr>
              <w:t xml:space="preserve">Total RWA </w:t>
            </w:r>
          </w:p>
        </w:tc>
        <w:tc>
          <w:tcPr>
            <w:tcW w:w="3127" w:type="dxa"/>
            <w:gridSpan w:val="3"/>
          </w:tcPr>
          <w:p w14:paraId="3E3F6DE1" w14:textId="77777777" w:rsidR="00CD1502" w:rsidRPr="00CD1502" w:rsidRDefault="00CD1502" w:rsidP="0043161B">
            <w:pPr>
              <w:pStyle w:val="Caption"/>
              <w:keepNext/>
              <w:spacing w:before="0" w:after="0"/>
              <w:rPr>
                <w:rFonts w:ascii="Arial" w:hAnsi="Arial" w:cs="Arial"/>
                <w:b w:val="0"/>
                <w:color w:val="auto"/>
                <w:sz w:val="22"/>
                <w:szCs w:val="22"/>
              </w:rPr>
            </w:pPr>
            <w:r w:rsidRPr="00CD1502">
              <w:rPr>
                <w:rFonts w:ascii="Arial" w:hAnsi="Arial" w:cs="Arial"/>
                <w:b w:val="0"/>
                <w:color w:val="auto"/>
                <w:sz w:val="22"/>
                <w:szCs w:val="22"/>
              </w:rPr>
              <w:t>HO Internal Rating</w:t>
            </w:r>
          </w:p>
        </w:tc>
        <w:tc>
          <w:tcPr>
            <w:tcW w:w="2253" w:type="dxa"/>
            <w:gridSpan w:val="2"/>
          </w:tcPr>
          <w:p w14:paraId="22671A65" w14:textId="77777777" w:rsidR="00CD1502" w:rsidRPr="00CD1502" w:rsidRDefault="00CD1502" w:rsidP="0043161B">
            <w:pPr>
              <w:pStyle w:val="Caption"/>
              <w:keepNext/>
              <w:spacing w:before="0" w:after="0"/>
              <w:rPr>
                <w:rFonts w:ascii="Arial" w:eastAsia="Times New Roman" w:hAnsi="Arial" w:cs="Arial"/>
                <w:b w:val="0"/>
                <w:color w:val="auto"/>
                <w:sz w:val="22"/>
                <w:szCs w:val="22"/>
              </w:rPr>
            </w:pPr>
            <w:r w:rsidRPr="00CD1502">
              <w:rPr>
                <w:rFonts w:ascii="Arial" w:eastAsia="Times New Roman" w:hAnsi="Arial" w:cs="Arial"/>
                <w:b w:val="0"/>
                <w:color w:val="auto"/>
                <w:sz w:val="22"/>
                <w:szCs w:val="22"/>
              </w:rPr>
              <w:t>HO          100%</w:t>
            </w:r>
          </w:p>
          <w:p w14:paraId="686C68D5" w14:textId="77777777" w:rsidR="00CD1502" w:rsidRPr="00CD1502" w:rsidRDefault="00CD1502" w:rsidP="0043161B">
            <w:pPr>
              <w:pStyle w:val="Caption"/>
              <w:keepNext/>
              <w:spacing w:before="0" w:after="0"/>
              <w:rPr>
                <w:rFonts w:ascii="Arial" w:eastAsia="Times New Roman" w:hAnsi="Arial" w:cs="Arial"/>
                <w:b w:val="0"/>
                <w:color w:val="auto"/>
                <w:sz w:val="22"/>
                <w:szCs w:val="22"/>
              </w:rPr>
            </w:pPr>
            <w:r w:rsidRPr="00CD1502">
              <w:rPr>
                <w:rFonts w:ascii="Arial" w:eastAsia="Times New Roman" w:hAnsi="Arial" w:cs="Arial"/>
                <w:b w:val="0"/>
                <w:color w:val="auto"/>
                <w:sz w:val="22"/>
                <w:szCs w:val="22"/>
              </w:rPr>
              <w:t>AAA to A     100%</w:t>
            </w:r>
          </w:p>
          <w:p w14:paraId="21FEB2E9" w14:textId="77777777" w:rsidR="00CD1502" w:rsidRPr="00CD1502" w:rsidRDefault="00CD1502" w:rsidP="0043161B">
            <w:pPr>
              <w:spacing w:before="0" w:after="0" w:line="240" w:lineRule="auto"/>
              <w:rPr>
                <w:rFonts w:ascii="Arial" w:hAnsi="Arial" w:cs="Arial"/>
              </w:rPr>
            </w:pPr>
            <w:r w:rsidRPr="00CD1502">
              <w:rPr>
                <w:rFonts w:ascii="Arial" w:hAnsi="Arial" w:cs="Arial"/>
              </w:rPr>
              <w:t>BBB          75%      BB           50%</w:t>
            </w:r>
          </w:p>
          <w:p w14:paraId="43224DF7" w14:textId="77777777" w:rsidR="00CD1502" w:rsidRPr="00CD1502" w:rsidRDefault="00CD1502" w:rsidP="0043161B">
            <w:pPr>
              <w:spacing w:before="0" w:after="0" w:line="240" w:lineRule="auto"/>
              <w:rPr>
                <w:rFonts w:ascii="Arial" w:hAnsi="Arial" w:cs="Arial"/>
              </w:rPr>
            </w:pPr>
            <w:r w:rsidRPr="00CD1502">
              <w:rPr>
                <w:rFonts w:ascii="Arial" w:hAnsi="Arial" w:cs="Arial"/>
              </w:rPr>
              <w:t>Below BB      0%</w:t>
            </w:r>
          </w:p>
        </w:tc>
      </w:tr>
      <w:tr w:rsidR="00CD1502" w:rsidRPr="00CD1502" w14:paraId="359FD6F4" w14:textId="77777777" w:rsidTr="0043161B">
        <w:tc>
          <w:tcPr>
            <w:tcW w:w="2289" w:type="dxa"/>
          </w:tcPr>
          <w:p w14:paraId="5E9353AF" w14:textId="77777777" w:rsidR="00CD1502" w:rsidRPr="00CD1502" w:rsidRDefault="00CD1502" w:rsidP="0043161B">
            <w:pPr>
              <w:pStyle w:val="Caption"/>
              <w:keepNext/>
              <w:spacing w:before="0" w:after="0"/>
              <w:rPr>
                <w:rFonts w:ascii="Arial" w:hAnsi="Arial" w:cs="Arial"/>
                <w:color w:val="auto"/>
                <w:sz w:val="22"/>
                <w:szCs w:val="22"/>
              </w:rPr>
            </w:pPr>
            <w:r w:rsidRPr="00CD1502">
              <w:rPr>
                <w:rFonts w:ascii="Arial" w:hAnsi="Arial" w:cs="Arial"/>
                <w:color w:val="auto"/>
                <w:sz w:val="22"/>
                <w:szCs w:val="22"/>
              </w:rPr>
              <w:t>Geography</w:t>
            </w:r>
          </w:p>
        </w:tc>
        <w:tc>
          <w:tcPr>
            <w:tcW w:w="1959" w:type="dxa"/>
            <w:gridSpan w:val="2"/>
          </w:tcPr>
          <w:p w14:paraId="54FE4C05" w14:textId="77777777" w:rsidR="00CD1502" w:rsidRPr="00CD1502" w:rsidRDefault="00CD1502" w:rsidP="0043161B">
            <w:pPr>
              <w:pStyle w:val="Caption"/>
              <w:keepNext/>
              <w:spacing w:before="0" w:after="0"/>
              <w:rPr>
                <w:rFonts w:ascii="Arial" w:hAnsi="Arial" w:cs="Arial"/>
                <w:b w:val="0"/>
                <w:color w:val="auto"/>
                <w:sz w:val="22"/>
                <w:szCs w:val="22"/>
              </w:rPr>
            </w:pPr>
            <w:r w:rsidRPr="00CD1502">
              <w:rPr>
                <w:rFonts w:ascii="Arial" w:hAnsi="Arial" w:cs="Arial"/>
                <w:b w:val="0"/>
                <w:color w:val="auto"/>
                <w:sz w:val="22"/>
                <w:szCs w:val="22"/>
              </w:rPr>
              <w:t xml:space="preserve">Country risk exposure </w:t>
            </w:r>
          </w:p>
        </w:tc>
        <w:tc>
          <w:tcPr>
            <w:tcW w:w="3127" w:type="dxa"/>
            <w:gridSpan w:val="3"/>
          </w:tcPr>
          <w:p w14:paraId="3AB747CA" w14:textId="77777777" w:rsidR="00CD1502" w:rsidRPr="00CD1502" w:rsidRDefault="00CD1502" w:rsidP="0043161B">
            <w:pPr>
              <w:pStyle w:val="Caption"/>
              <w:keepNext/>
              <w:spacing w:before="0" w:after="0"/>
              <w:rPr>
                <w:rFonts w:ascii="Arial" w:hAnsi="Arial" w:cs="Arial"/>
                <w:b w:val="0"/>
                <w:color w:val="auto"/>
                <w:sz w:val="22"/>
                <w:szCs w:val="22"/>
              </w:rPr>
            </w:pPr>
            <w:r w:rsidRPr="00CD1502">
              <w:rPr>
                <w:rFonts w:ascii="Arial" w:hAnsi="Arial" w:cs="Arial"/>
                <w:b w:val="0"/>
                <w:color w:val="auto"/>
                <w:sz w:val="22"/>
                <w:szCs w:val="22"/>
              </w:rPr>
              <w:t>Net exposure to Total Assets:</w:t>
            </w:r>
          </w:p>
          <w:p w14:paraId="2449E069" w14:textId="77777777" w:rsidR="00CD1502" w:rsidRPr="00CD1502" w:rsidRDefault="00CD1502" w:rsidP="0043161B">
            <w:pPr>
              <w:spacing w:before="0" w:after="0" w:line="240" w:lineRule="auto"/>
              <w:rPr>
                <w:rFonts w:ascii="Arial" w:hAnsi="Arial" w:cs="Arial"/>
              </w:rPr>
            </w:pPr>
            <w:r w:rsidRPr="00CD1502">
              <w:rPr>
                <w:rFonts w:ascii="Arial" w:hAnsi="Arial" w:cs="Arial"/>
              </w:rPr>
              <w:t>China</w:t>
            </w:r>
          </w:p>
          <w:p w14:paraId="4132CF52" w14:textId="77777777" w:rsidR="00CD1502" w:rsidRPr="00CD1502" w:rsidRDefault="00CD1502" w:rsidP="0043161B">
            <w:pPr>
              <w:spacing w:before="0" w:after="0" w:line="240" w:lineRule="auto"/>
              <w:rPr>
                <w:rFonts w:ascii="Arial" w:hAnsi="Arial" w:cs="Arial"/>
              </w:rPr>
            </w:pPr>
            <w:r w:rsidRPr="00CD1502">
              <w:rPr>
                <w:rFonts w:ascii="Arial" w:hAnsi="Arial" w:cs="Arial"/>
              </w:rPr>
              <w:t>United Kingdom</w:t>
            </w:r>
          </w:p>
          <w:p w14:paraId="554858F3" w14:textId="77777777" w:rsidR="00CD1502" w:rsidRPr="00CD1502" w:rsidRDefault="00CD1502" w:rsidP="0043161B">
            <w:pPr>
              <w:spacing w:before="0" w:after="0" w:line="240" w:lineRule="auto"/>
              <w:rPr>
                <w:rFonts w:ascii="Arial" w:hAnsi="Arial" w:cs="Arial"/>
              </w:rPr>
            </w:pPr>
            <w:r w:rsidRPr="00CD1502">
              <w:rPr>
                <w:rFonts w:ascii="Arial" w:hAnsi="Arial" w:cs="Arial"/>
              </w:rPr>
              <w:t>United States of America</w:t>
            </w:r>
          </w:p>
          <w:p w14:paraId="53894C26" w14:textId="77777777" w:rsidR="00CD1502" w:rsidRPr="00CD1502" w:rsidRDefault="00CD1502" w:rsidP="0043161B">
            <w:pPr>
              <w:spacing w:before="0" w:after="0" w:line="240" w:lineRule="auto"/>
              <w:rPr>
                <w:rFonts w:ascii="Arial" w:hAnsi="Arial" w:cs="Arial"/>
              </w:rPr>
            </w:pPr>
            <w:r w:rsidRPr="00CD1502">
              <w:rPr>
                <w:rFonts w:ascii="Arial" w:hAnsi="Arial" w:cs="Arial"/>
              </w:rPr>
              <w:t>Europe (excluding UK)</w:t>
            </w:r>
          </w:p>
          <w:p w14:paraId="553B40E5" w14:textId="77777777" w:rsidR="00CD1502" w:rsidRPr="00CD1502" w:rsidRDefault="00CD1502" w:rsidP="0043161B">
            <w:pPr>
              <w:spacing w:before="0" w:after="0" w:line="240" w:lineRule="auto"/>
              <w:rPr>
                <w:rFonts w:ascii="Arial" w:hAnsi="Arial" w:cs="Arial"/>
              </w:rPr>
            </w:pPr>
            <w:r w:rsidRPr="00CD1502">
              <w:rPr>
                <w:rFonts w:ascii="Arial" w:hAnsi="Arial" w:cs="Arial"/>
              </w:rPr>
              <w:t xml:space="preserve">Total Other Countries </w:t>
            </w:r>
          </w:p>
          <w:p w14:paraId="5D356B07" w14:textId="77777777" w:rsidR="00CD1502" w:rsidRPr="00CD1502" w:rsidRDefault="00CD1502" w:rsidP="0043161B">
            <w:pPr>
              <w:spacing w:before="0" w:after="0" w:line="240" w:lineRule="auto"/>
              <w:rPr>
                <w:rFonts w:ascii="Arial" w:hAnsi="Arial" w:cs="Arial"/>
              </w:rPr>
            </w:pPr>
            <w:r w:rsidRPr="00CD1502">
              <w:rPr>
                <w:rFonts w:ascii="Arial" w:hAnsi="Arial" w:cs="Arial"/>
              </w:rPr>
              <w:t>(Maximum 20% per country)</w:t>
            </w:r>
          </w:p>
        </w:tc>
        <w:tc>
          <w:tcPr>
            <w:tcW w:w="2253" w:type="dxa"/>
            <w:gridSpan w:val="2"/>
          </w:tcPr>
          <w:p w14:paraId="6557E393" w14:textId="77777777" w:rsidR="00CD1502" w:rsidRPr="00CD1502" w:rsidRDefault="00CD1502" w:rsidP="0043161B">
            <w:pPr>
              <w:pStyle w:val="Caption"/>
              <w:keepNext/>
              <w:spacing w:before="0" w:after="0"/>
              <w:jc w:val="center"/>
              <w:rPr>
                <w:rFonts w:ascii="Arial" w:hAnsi="Arial" w:cs="Arial"/>
                <w:b w:val="0"/>
                <w:color w:val="auto"/>
                <w:sz w:val="22"/>
                <w:szCs w:val="22"/>
              </w:rPr>
            </w:pPr>
          </w:p>
          <w:p w14:paraId="77C27E27" w14:textId="77777777" w:rsidR="00CD1502" w:rsidRPr="00CD1502" w:rsidRDefault="00CD1502" w:rsidP="0043161B">
            <w:pPr>
              <w:spacing w:before="0" w:after="0" w:line="240" w:lineRule="auto"/>
              <w:jc w:val="center"/>
              <w:rPr>
                <w:rFonts w:ascii="Arial" w:hAnsi="Arial" w:cs="Arial"/>
              </w:rPr>
            </w:pPr>
            <w:r w:rsidRPr="00CD1502">
              <w:rPr>
                <w:rFonts w:ascii="Arial" w:hAnsi="Arial" w:cs="Arial"/>
              </w:rPr>
              <w:t>100%</w:t>
            </w:r>
          </w:p>
          <w:p w14:paraId="7B6E92C1" w14:textId="77777777" w:rsidR="00CD1502" w:rsidRPr="00CD1502" w:rsidRDefault="00CD1502" w:rsidP="0043161B">
            <w:pPr>
              <w:spacing w:before="0" w:after="0" w:line="240" w:lineRule="auto"/>
              <w:jc w:val="center"/>
              <w:rPr>
                <w:rFonts w:ascii="Arial" w:hAnsi="Arial" w:cs="Arial"/>
              </w:rPr>
            </w:pPr>
            <w:r w:rsidRPr="00CD1502">
              <w:rPr>
                <w:rFonts w:ascii="Arial" w:hAnsi="Arial" w:cs="Arial"/>
              </w:rPr>
              <w:t>100%</w:t>
            </w:r>
          </w:p>
          <w:p w14:paraId="5C00E83A" w14:textId="77777777" w:rsidR="00CD1502" w:rsidRPr="00CD1502" w:rsidRDefault="00CD1502" w:rsidP="0043161B">
            <w:pPr>
              <w:spacing w:before="0" w:after="0" w:line="240" w:lineRule="auto"/>
              <w:jc w:val="center"/>
              <w:rPr>
                <w:rFonts w:ascii="Arial" w:hAnsi="Arial" w:cs="Arial"/>
              </w:rPr>
            </w:pPr>
            <w:r w:rsidRPr="00CD1502">
              <w:rPr>
                <w:rFonts w:ascii="Arial" w:hAnsi="Arial" w:cs="Arial"/>
              </w:rPr>
              <w:t>100%</w:t>
            </w:r>
          </w:p>
          <w:p w14:paraId="29D9EB7D" w14:textId="77777777" w:rsidR="00CD1502" w:rsidRPr="00CD1502" w:rsidRDefault="00CD1502" w:rsidP="0043161B">
            <w:pPr>
              <w:spacing w:before="0" w:after="0" w:line="240" w:lineRule="auto"/>
              <w:jc w:val="center"/>
              <w:rPr>
                <w:rFonts w:ascii="Arial" w:hAnsi="Arial" w:cs="Arial"/>
              </w:rPr>
            </w:pPr>
            <w:r w:rsidRPr="00CD1502">
              <w:rPr>
                <w:rFonts w:ascii="Arial" w:hAnsi="Arial" w:cs="Arial"/>
              </w:rPr>
              <w:t>80%</w:t>
            </w:r>
          </w:p>
          <w:p w14:paraId="282BDBE6" w14:textId="77777777" w:rsidR="00CD1502" w:rsidRPr="00CD1502" w:rsidRDefault="00CD1502" w:rsidP="0043161B">
            <w:pPr>
              <w:spacing w:before="0" w:after="0" w:line="240" w:lineRule="auto"/>
              <w:jc w:val="center"/>
              <w:rPr>
                <w:rFonts w:ascii="Arial" w:hAnsi="Arial" w:cs="Arial"/>
              </w:rPr>
            </w:pPr>
            <w:r w:rsidRPr="00CD1502">
              <w:rPr>
                <w:rFonts w:ascii="Arial" w:hAnsi="Arial" w:cs="Arial"/>
              </w:rPr>
              <w:t>50%</w:t>
            </w:r>
          </w:p>
        </w:tc>
      </w:tr>
      <w:tr w:rsidR="00CD1502" w:rsidRPr="00CD1502" w14:paraId="6BDC4B82" w14:textId="77777777" w:rsidTr="0043161B">
        <w:tc>
          <w:tcPr>
            <w:tcW w:w="2289" w:type="dxa"/>
            <w:tcBorders>
              <w:bottom w:val="single" w:sz="4" w:space="0" w:color="auto"/>
            </w:tcBorders>
          </w:tcPr>
          <w:p w14:paraId="500624A8" w14:textId="77777777" w:rsidR="00CD1502" w:rsidRPr="00CD1502" w:rsidRDefault="00CD1502" w:rsidP="0043161B">
            <w:pPr>
              <w:pStyle w:val="Caption"/>
              <w:keepNext/>
              <w:spacing w:before="0" w:after="0"/>
              <w:rPr>
                <w:rFonts w:ascii="Arial" w:hAnsi="Arial" w:cs="Arial"/>
                <w:color w:val="auto"/>
                <w:sz w:val="22"/>
                <w:szCs w:val="22"/>
              </w:rPr>
            </w:pPr>
            <w:r w:rsidRPr="00CD1502">
              <w:rPr>
                <w:rFonts w:ascii="Arial" w:hAnsi="Arial" w:cs="Arial"/>
                <w:color w:val="auto"/>
                <w:sz w:val="22"/>
                <w:szCs w:val="22"/>
              </w:rPr>
              <w:t xml:space="preserve">Sector </w:t>
            </w:r>
          </w:p>
        </w:tc>
        <w:tc>
          <w:tcPr>
            <w:tcW w:w="1959" w:type="dxa"/>
            <w:gridSpan w:val="2"/>
            <w:tcBorders>
              <w:bottom w:val="single" w:sz="4" w:space="0" w:color="auto"/>
            </w:tcBorders>
          </w:tcPr>
          <w:p w14:paraId="16B92EF4" w14:textId="77777777" w:rsidR="00CD1502" w:rsidRPr="00CD1502" w:rsidRDefault="00CD1502" w:rsidP="0043161B">
            <w:pPr>
              <w:pStyle w:val="Caption"/>
              <w:keepNext/>
              <w:spacing w:before="0" w:after="0"/>
              <w:rPr>
                <w:rFonts w:ascii="Arial" w:hAnsi="Arial" w:cs="Arial"/>
                <w:b w:val="0"/>
                <w:color w:val="auto"/>
                <w:sz w:val="22"/>
                <w:szCs w:val="22"/>
              </w:rPr>
            </w:pPr>
            <w:r w:rsidRPr="00CD1502">
              <w:rPr>
                <w:rFonts w:ascii="Arial" w:hAnsi="Arial" w:cs="Arial"/>
                <w:b w:val="0"/>
                <w:color w:val="auto"/>
                <w:sz w:val="22"/>
                <w:szCs w:val="22"/>
              </w:rPr>
              <w:t xml:space="preserve">Industry and sector exposure </w:t>
            </w:r>
          </w:p>
        </w:tc>
        <w:tc>
          <w:tcPr>
            <w:tcW w:w="3127" w:type="dxa"/>
            <w:gridSpan w:val="3"/>
            <w:tcBorders>
              <w:bottom w:val="single" w:sz="4" w:space="0" w:color="auto"/>
            </w:tcBorders>
          </w:tcPr>
          <w:p w14:paraId="594B0C06" w14:textId="77777777" w:rsidR="00CD1502" w:rsidRPr="00CD1502" w:rsidRDefault="00CD1502" w:rsidP="0043161B">
            <w:pPr>
              <w:pStyle w:val="Caption"/>
              <w:keepNext/>
              <w:spacing w:before="0" w:after="0"/>
              <w:rPr>
                <w:rFonts w:ascii="Arial" w:hAnsi="Arial" w:cs="Arial"/>
                <w:b w:val="0"/>
                <w:color w:val="auto"/>
                <w:sz w:val="22"/>
                <w:szCs w:val="22"/>
              </w:rPr>
            </w:pPr>
            <w:r w:rsidRPr="00CD1502">
              <w:rPr>
                <w:rFonts w:ascii="Arial" w:hAnsi="Arial" w:cs="Arial"/>
                <w:b w:val="0"/>
                <w:color w:val="auto"/>
                <w:sz w:val="22"/>
                <w:szCs w:val="22"/>
              </w:rPr>
              <w:t>Net exposure to Total Assets:</w:t>
            </w:r>
          </w:p>
          <w:p w14:paraId="2F1923AA" w14:textId="77777777" w:rsidR="00CD1502" w:rsidRPr="00CD1502" w:rsidRDefault="00CD1502" w:rsidP="0043161B">
            <w:pPr>
              <w:spacing w:before="0" w:after="0" w:line="240" w:lineRule="auto"/>
              <w:rPr>
                <w:rFonts w:ascii="Arial" w:hAnsi="Arial" w:cs="Arial"/>
              </w:rPr>
            </w:pPr>
            <w:r w:rsidRPr="00CD1502">
              <w:rPr>
                <w:rFonts w:ascii="Arial" w:hAnsi="Arial" w:cs="Arial"/>
              </w:rPr>
              <w:t>Sovereign/Government</w:t>
            </w:r>
          </w:p>
          <w:p w14:paraId="7279F04B" w14:textId="77777777" w:rsidR="00CD1502" w:rsidRPr="00CD1502" w:rsidRDefault="00CD1502" w:rsidP="0043161B">
            <w:pPr>
              <w:spacing w:before="0" w:after="0" w:line="240" w:lineRule="auto"/>
              <w:rPr>
                <w:rFonts w:ascii="Arial" w:hAnsi="Arial" w:cs="Arial"/>
              </w:rPr>
            </w:pPr>
            <w:r w:rsidRPr="00CD1502">
              <w:rPr>
                <w:rFonts w:ascii="Arial" w:hAnsi="Arial" w:cs="Arial"/>
              </w:rPr>
              <w:t xml:space="preserve">Financial Services </w:t>
            </w:r>
          </w:p>
          <w:p w14:paraId="4B046EA6" w14:textId="77777777" w:rsidR="00CD1502" w:rsidRPr="00CD1502" w:rsidRDefault="00CD1502" w:rsidP="0043161B">
            <w:pPr>
              <w:spacing w:before="0" w:after="0" w:line="240" w:lineRule="auto"/>
              <w:rPr>
                <w:rFonts w:ascii="Arial" w:hAnsi="Arial" w:cs="Arial"/>
              </w:rPr>
            </w:pPr>
            <w:r w:rsidRPr="00CD1502">
              <w:rPr>
                <w:rFonts w:ascii="Arial" w:hAnsi="Arial" w:cs="Arial"/>
              </w:rPr>
              <w:t>Real Estate</w:t>
            </w:r>
          </w:p>
          <w:p w14:paraId="0415A475" w14:textId="77777777" w:rsidR="00CD1502" w:rsidRPr="00CD1502" w:rsidRDefault="00CD1502" w:rsidP="0043161B">
            <w:pPr>
              <w:spacing w:before="0" w:after="0" w:line="240" w:lineRule="auto"/>
              <w:rPr>
                <w:rFonts w:ascii="Arial" w:hAnsi="Arial" w:cs="Arial"/>
              </w:rPr>
            </w:pPr>
            <w:r w:rsidRPr="00CD1502">
              <w:rPr>
                <w:rFonts w:ascii="Arial" w:hAnsi="Arial" w:cs="Arial"/>
              </w:rPr>
              <w:t>Retail/Wholesale trade</w:t>
            </w:r>
          </w:p>
          <w:p w14:paraId="4D52E14A" w14:textId="77777777" w:rsidR="00CD1502" w:rsidRPr="00CD1502" w:rsidRDefault="00CD1502" w:rsidP="0043161B">
            <w:pPr>
              <w:pStyle w:val="Caption"/>
              <w:keepNext/>
              <w:spacing w:before="0" w:after="0"/>
              <w:rPr>
                <w:rFonts w:ascii="Arial" w:hAnsi="Arial" w:cs="Arial"/>
                <w:b w:val="0"/>
                <w:color w:val="auto"/>
                <w:sz w:val="22"/>
                <w:szCs w:val="22"/>
              </w:rPr>
            </w:pPr>
            <w:r w:rsidRPr="00CD1502">
              <w:rPr>
                <w:rFonts w:ascii="Arial" w:hAnsi="Arial" w:cs="Arial"/>
                <w:b w:val="0"/>
                <w:color w:val="auto"/>
                <w:sz w:val="22"/>
                <w:szCs w:val="22"/>
              </w:rPr>
              <w:t>Business services</w:t>
            </w:r>
          </w:p>
          <w:p w14:paraId="7F99A3FA" w14:textId="77777777" w:rsidR="00CD1502" w:rsidRPr="00CD1502" w:rsidRDefault="00CD1502" w:rsidP="0043161B">
            <w:pPr>
              <w:pStyle w:val="Caption"/>
              <w:keepNext/>
              <w:spacing w:before="0" w:after="0"/>
              <w:rPr>
                <w:rFonts w:ascii="Arial" w:hAnsi="Arial" w:cs="Arial"/>
                <w:b w:val="0"/>
                <w:color w:val="auto"/>
                <w:sz w:val="22"/>
                <w:szCs w:val="22"/>
              </w:rPr>
            </w:pPr>
            <w:r w:rsidRPr="00CD1502">
              <w:rPr>
                <w:rFonts w:ascii="Arial" w:hAnsi="Arial" w:cs="Arial"/>
                <w:b w:val="0"/>
                <w:color w:val="auto"/>
                <w:sz w:val="22"/>
                <w:szCs w:val="22"/>
              </w:rPr>
              <w:t>Mining &amp; Energy</w:t>
            </w:r>
          </w:p>
          <w:p w14:paraId="4434B4B1" w14:textId="77777777" w:rsidR="00CD1502" w:rsidRPr="00CD1502" w:rsidRDefault="00CD1502" w:rsidP="0043161B">
            <w:pPr>
              <w:pStyle w:val="Caption"/>
              <w:keepNext/>
              <w:spacing w:before="0" w:after="0"/>
              <w:rPr>
                <w:rFonts w:ascii="Arial" w:hAnsi="Arial" w:cs="Arial"/>
                <w:b w:val="0"/>
                <w:color w:val="auto"/>
                <w:sz w:val="22"/>
                <w:szCs w:val="22"/>
              </w:rPr>
            </w:pPr>
            <w:r w:rsidRPr="00CD1502">
              <w:rPr>
                <w:rFonts w:ascii="Arial" w:hAnsi="Arial" w:cs="Arial"/>
                <w:b w:val="0"/>
                <w:color w:val="auto"/>
                <w:sz w:val="22"/>
                <w:szCs w:val="22"/>
              </w:rPr>
              <w:t>Manufacturing</w:t>
            </w:r>
          </w:p>
          <w:p w14:paraId="3504C258" w14:textId="77777777" w:rsidR="00CD1502" w:rsidRPr="00CD1502" w:rsidRDefault="00CD1502" w:rsidP="0043161B">
            <w:pPr>
              <w:pStyle w:val="Caption"/>
              <w:keepNext/>
              <w:spacing w:before="0" w:after="0"/>
              <w:rPr>
                <w:rFonts w:ascii="Arial" w:hAnsi="Arial" w:cs="Arial"/>
                <w:b w:val="0"/>
                <w:color w:val="auto"/>
                <w:sz w:val="22"/>
                <w:szCs w:val="22"/>
              </w:rPr>
            </w:pPr>
            <w:r w:rsidRPr="00CD1502">
              <w:rPr>
                <w:rFonts w:ascii="Arial" w:hAnsi="Arial" w:cs="Arial"/>
                <w:b w:val="0"/>
                <w:color w:val="auto"/>
                <w:sz w:val="22"/>
                <w:szCs w:val="22"/>
              </w:rPr>
              <w:t xml:space="preserve">Construction/Infrastructure </w:t>
            </w:r>
          </w:p>
          <w:p w14:paraId="12A06DDB" w14:textId="77777777" w:rsidR="00CD1502" w:rsidRPr="00CD1502" w:rsidRDefault="00CD1502" w:rsidP="0043161B">
            <w:pPr>
              <w:pStyle w:val="Caption"/>
              <w:keepNext/>
              <w:spacing w:before="0" w:after="0"/>
              <w:rPr>
                <w:rFonts w:ascii="Arial" w:hAnsi="Arial" w:cs="Arial"/>
                <w:color w:val="auto"/>
                <w:sz w:val="22"/>
                <w:szCs w:val="22"/>
              </w:rPr>
            </w:pPr>
            <w:r w:rsidRPr="00CD1502">
              <w:rPr>
                <w:rFonts w:ascii="Arial" w:hAnsi="Arial" w:cs="Arial"/>
                <w:b w:val="0"/>
                <w:color w:val="auto"/>
                <w:sz w:val="22"/>
                <w:szCs w:val="22"/>
              </w:rPr>
              <w:t xml:space="preserve">Total Other Industries  </w:t>
            </w:r>
          </w:p>
        </w:tc>
        <w:tc>
          <w:tcPr>
            <w:tcW w:w="2253" w:type="dxa"/>
            <w:gridSpan w:val="2"/>
            <w:tcBorders>
              <w:bottom w:val="single" w:sz="4" w:space="0" w:color="auto"/>
            </w:tcBorders>
          </w:tcPr>
          <w:p w14:paraId="2FA333C4" w14:textId="77777777" w:rsidR="00CD1502" w:rsidRPr="00CD1502" w:rsidRDefault="00CD1502" w:rsidP="0043161B">
            <w:pPr>
              <w:spacing w:before="0" w:after="0" w:line="240" w:lineRule="auto"/>
              <w:jc w:val="center"/>
              <w:rPr>
                <w:rFonts w:ascii="Arial" w:hAnsi="Arial" w:cs="Arial"/>
              </w:rPr>
            </w:pPr>
          </w:p>
          <w:p w14:paraId="2305AB70" w14:textId="77777777" w:rsidR="00CD1502" w:rsidRPr="00CD1502" w:rsidRDefault="00CD1502" w:rsidP="0043161B">
            <w:pPr>
              <w:spacing w:before="0" w:after="0" w:line="240" w:lineRule="auto"/>
              <w:jc w:val="center"/>
              <w:rPr>
                <w:rFonts w:ascii="Arial" w:hAnsi="Arial" w:cs="Arial"/>
              </w:rPr>
            </w:pPr>
            <w:r w:rsidRPr="00CD1502">
              <w:rPr>
                <w:rFonts w:ascii="Arial" w:hAnsi="Arial" w:cs="Arial"/>
              </w:rPr>
              <w:t>100%</w:t>
            </w:r>
          </w:p>
          <w:p w14:paraId="2B8EBB3C" w14:textId="77777777" w:rsidR="00CD1502" w:rsidRPr="00CD1502" w:rsidRDefault="00CD1502" w:rsidP="0043161B">
            <w:pPr>
              <w:spacing w:before="0" w:after="0" w:line="240" w:lineRule="auto"/>
              <w:jc w:val="center"/>
              <w:rPr>
                <w:rFonts w:ascii="Arial" w:hAnsi="Arial" w:cs="Arial"/>
              </w:rPr>
            </w:pPr>
            <w:r w:rsidRPr="00CD1502">
              <w:rPr>
                <w:rFonts w:ascii="Arial" w:hAnsi="Arial" w:cs="Arial"/>
              </w:rPr>
              <w:t>100%</w:t>
            </w:r>
          </w:p>
          <w:p w14:paraId="1DB1B495" w14:textId="77777777" w:rsidR="00CD1502" w:rsidRPr="00CD1502" w:rsidRDefault="00CD1502" w:rsidP="0043161B">
            <w:pPr>
              <w:spacing w:before="0" w:after="0" w:line="240" w:lineRule="auto"/>
              <w:jc w:val="center"/>
              <w:rPr>
                <w:rFonts w:ascii="Arial" w:hAnsi="Arial" w:cs="Arial"/>
              </w:rPr>
            </w:pPr>
            <w:r w:rsidRPr="00CD1502">
              <w:rPr>
                <w:rFonts w:ascii="Arial" w:hAnsi="Arial" w:cs="Arial"/>
              </w:rPr>
              <w:t>50%</w:t>
            </w:r>
          </w:p>
          <w:p w14:paraId="45696C0E" w14:textId="77777777" w:rsidR="00CD1502" w:rsidRPr="00CD1502" w:rsidRDefault="00CD1502" w:rsidP="0043161B">
            <w:pPr>
              <w:pStyle w:val="Caption"/>
              <w:keepNext/>
              <w:spacing w:before="0" w:after="0"/>
              <w:jc w:val="center"/>
              <w:rPr>
                <w:rFonts w:ascii="Arial" w:hAnsi="Arial" w:cs="Arial"/>
                <w:b w:val="0"/>
                <w:color w:val="auto"/>
                <w:sz w:val="22"/>
                <w:szCs w:val="22"/>
              </w:rPr>
            </w:pPr>
            <w:r w:rsidRPr="00CD1502">
              <w:rPr>
                <w:rFonts w:ascii="Arial" w:hAnsi="Arial" w:cs="Arial"/>
                <w:b w:val="0"/>
                <w:color w:val="auto"/>
                <w:sz w:val="22"/>
                <w:szCs w:val="22"/>
              </w:rPr>
              <w:t>40%</w:t>
            </w:r>
          </w:p>
          <w:p w14:paraId="78632A34" w14:textId="77777777" w:rsidR="00CD1502" w:rsidRPr="00CD1502" w:rsidRDefault="00CD1502" w:rsidP="0043161B">
            <w:pPr>
              <w:pStyle w:val="Caption"/>
              <w:keepNext/>
              <w:spacing w:before="0" w:after="0"/>
              <w:jc w:val="center"/>
              <w:rPr>
                <w:rFonts w:ascii="Arial" w:hAnsi="Arial" w:cs="Arial"/>
                <w:b w:val="0"/>
                <w:color w:val="auto"/>
                <w:sz w:val="22"/>
                <w:szCs w:val="22"/>
              </w:rPr>
            </w:pPr>
            <w:r w:rsidRPr="00CD1502">
              <w:rPr>
                <w:rFonts w:ascii="Arial" w:hAnsi="Arial" w:cs="Arial"/>
                <w:b w:val="0"/>
                <w:color w:val="auto"/>
                <w:sz w:val="22"/>
                <w:szCs w:val="22"/>
              </w:rPr>
              <w:t>25%</w:t>
            </w:r>
          </w:p>
          <w:p w14:paraId="0F56F3EC" w14:textId="77777777" w:rsidR="00CD1502" w:rsidRPr="00CD1502" w:rsidRDefault="00CD1502" w:rsidP="0043161B">
            <w:pPr>
              <w:pStyle w:val="Caption"/>
              <w:keepNext/>
              <w:spacing w:before="0" w:after="0"/>
              <w:jc w:val="center"/>
              <w:rPr>
                <w:rFonts w:ascii="Arial" w:hAnsi="Arial" w:cs="Arial"/>
                <w:b w:val="0"/>
                <w:color w:val="auto"/>
                <w:sz w:val="22"/>
                <w:szCs w:val="22"/>
              </w:rPr>
            </w:pPr>
            <w:r w:rsidRPr="00CD1502">
              <w:rPr>
                <w:rFonts w:ascii="Arial" w:hAnsi="Arial" w:cs="Arial"/>
                <w:b w:val="0"/>
                <w:color w:val="auto"/>
                <w:sz w:val="22"/>
                <w:szCs w:val="22"/>
              </w:rPr>
              <w:t>25%</w:t>
            </w:r>
          </w:p>
          <w:p w14:paraId="15D84EEC" w14:textId="77777777" w:rsidR="00CD1502" w:rsidRPr="00CD1502" w:rsidRDefault="00CD1502" w:rsidP="0043161B">
            <w:pPr>
              <w:pStyle w:val="Caption"/>
              <w:keepNext/>
              <w:spacing w:before="0" w:after="0"/>
              <w:jc w:val="center"/>
              <w:rPr>
                <w:rFonts w:ascii="Arial" w:hAnsi="Arial" w:cs="Arial"/>
                <w:b w:val="0"/>
                <w:color w:val="auto"/>
                <w:sz w:val="22"/>
                <w:szCs w:val="22"/>
              </w:rPr>
            </w:pPr>
            <w:r w:rsidRPr="00CD1502">
              <w:rPr>
                <w:rFonts w:ascii="Arial" w:hAnsi="Arial" w:cs="Arial"/>
                <w:b w:val="0"/>
                <w:color w:val="auto"/>
                <w:sz w:val="22"/>
                <w:szCs w:val="22"/>
              </w:rPr>
              <w:t>30%</w:t>
            </w:r>
          </w:p>
          <w:p w14:paraId="26587154" w14:textId="77777777" w:rsidR="00CD1502" w:rsidRPr="00CD1502" w:rsidRDefault="00CD1502" w:rsidP="0043161B">
            <w:pPr>
              <w:pStyle w:val="Caption"/>
              <w:keepNext/>
              <w:spacing w:before="0" w:after="0"/>
              <w:jc w:val="center"/>
              <w:rPr>
                <w:rFonts w:ascii="Arial" w:hAnsi="Arial" w:cs="Arial"/>
                <w:b w:val="0"/>
                <w:color w:val="auto"/>
                <w:sz w:val="22"/>
                <w:szCs w:val="22"/>
              </w:rPr>
            </w:pPr>
            <w:r w:rsidRPr="00CD1502">
              <w:rPr>
                <w:rFonts w:ascii="Arial" w:hAnsi="Arial" w:cs="Arial"/>
                <w:b w:val="0"/>
                <w:color w:val="auto"/>
                <w:sz w:val="22"/>
                <w:szCs w:val="22"/>
              </w:rPr>
              <w:t>35%</w:t>
            </w:r>
          </w:p>
          <w:p w14:paraId="2A0062D5" w14:textId="77777777" w:rsidR="00CD1502" w:rsidRPr="00CD1502" w:rsidRDefault="00CD1502" w:rsidP="0043161B">
            <w:pPr>
              <w:pStyle w:val="Caption"/>
              <w:keepNext/>
              <w:spacing w:before="0" w:after="0"/>
              <w:jc w:val="center"/>
              <w:rPr>
                <w:rFonts w:ascii="Arial" w:hAnsi="Arial" w:cs="Arial"/>
                <w:color w:val="auto"/>
                <w:sz w:val="22"/>
                <w:szCs w:val="22"/>
              </w:rPr>
            </w:pPr>
            <w:r w:rsidRPr="00CD1502">
              <w:rPr>
                <w:rFonts w:ascii="Arial" w:hAnsi="Arial" w:cs="Arial"/>
                <w:b w:val="0"/>
                <w:color w:val="auto"/>
                <w:sz w:val="22"/>
                <w:szCs w:val="22"/>
              </w:rPr>
              <w:t>20%</w:t>
            </w:r>
          </w:p>
        </w:tc>
      </w:tr>
      <w:tr w:rsidR="00CD1502" w:rsidRPr="00CD1502" w14:paraId="0EE1398D" w14:textId="77777777" w:rsidTr="0043161B">
        <w:tc>
          <w:tcPr>
            <w:tcW w:w="2289" w:type="dxa"/>
            <w:tcBorders>
              <w:top w:val="single" w:sz="4" w:space="0" w:color="auto"/>
              <w:left w:val="nil"/>
              <w:bottom w:val="single" w:sz="4" w:space="0" w:color="auto"/>
              <w:right w:val="nil"/>
            </w:tcBorders>
          </w:tcPr>
          <w:p w14:paraId="7D49BB06" w14:textId="77777777" w:rsidR="00CD1502" w:rsidRPr="00CD1502" w:rsidRDefault="00CD1502" w:rsidP="0043161B">
            <w:pPr>
              <w:pStyle w:val="Caption"/>
              <w:keepNext/>
              <w:spacing w:before="0" w:after="0"/>
              <w:rPr>
                <w:rFonts w:ascii="Arial" w:hAnsi="Arial" w:cs="Arial"/>
                <w:color w:val="auto"/>
                <w:sz w:val="22"/>
                <w:szCs w:val="22"/>
              </w:rPr>
            </w:pPr>
          </w:p>
        </w:tc>
        <w:tc>
          <w:tcPr>
            <w:tcW w:w="1959" w:type="dxa"/>
            <w:gridSpan w:val="2"/>
            <w:tcBorders>
              <w:top w:val="single" w:sz="4" w:space="0" w:color="auto"/>
              <w:left w:val="nil"/>
              <w:bottom w:val="single" w:sz="4" w:space="0" w:color="auto"/>
              <w:right w:val="nil"/>
            </w:tcBorders>
          </w:tcPr>
          <w:p w14:paraId="1098DEAD" w14:textId="77777777" w:rsidR="00CD1502" w:rsidRPr="00CD1502" w:rsidRDefault="00CD1502" w:rsidP="0043161B">
            <w:pPr>
              <w:pStyle w:val="Caption"/>
              <w:keepNext/>
              <w:spacing w:before="0" w:after="0"/>
              <w:rPr>
                <w:rFonts w:ascii="Arial" w:hAnsi="Arial" w:cs="Arial"/>
                <w:b w:val="0"/>
                <w:color w:val="auto"/>
                <w:sz w:val="22"/>
                <w:szCs w:val="22"/>
              </w:rPr>
            </w:pPr>
          </w:p>
        </w:tc>
        <w:tc>
          <w:tcPr>
            <w:tcW w:w="3127" w:type="dxa"/>
            <w:gridSpan w:val="3"/>
            <w:tcBorders>
              <w:top w:val="single" w:sz="4" w:space="0" w:color="auto"/>
              <w:left w:val="nil"/>
              <w:bottom w:val="single" w:sz="4" w:space="0" w:color="auto"/>
              <w:right w:val="nil"/>
            </w:tcBorders>
          </w:tcPr>
          <w:p w14:paraId="53A35250" w14:textId="77777777" w:rsidR="00CD1502" w:rsidRPr="00CD1502" w:rsidRDefault="00CD1502" w:rsidP="0043161B">
            <w:pPr>
              <w:pStyle w:val="Caption"/>
              <w:keepNext/>
              <w:spacing w:before="0" w:after="0"/>
              <w:rPr>
                <w:rFonts w:ascii="Arial" w:hAnsi="Arial" w:cs="Arial"/>
                <w:b w:val="0"/>
                <w:color w:val="auto"/>
                <w:sz w:val="22"/>
                <w:szCs w:val="22"/>
              </w:rPr>
            </w:pPr>
          </w:p>
        </w:tc>
        <w:tc>
          <w:tcPr>
            <w:tcW w:w="2253" w:type="dxa"/>
            <w:gridSpan w:val="2"/>
            <w:tcBorders>
              <w:top w:val="single" w:sz="4" w:space="0" w:color="auto"/>
              <w:left w:val="nil"/>
              <w:bottom w:val="single" w:sz="4" w:space="0" w:color="auto"/>
              <w:right w:val="nil"/>
            </w:tcBorders>
          </w:tcPr>
          <w:p w14:paraId="3B999B22" w14:textId="77777777" w:rsidR="00CD1502" w:rsidRPr="00CD1502" w:rsidRDefault="00CD1502" w:rsidP="0043161B">
            <w:pPr>
              <w:pStyle w:val="Caption"/>
              <w:keepNext/>
              <w:spacing w:before="0" w:after="0"/>
              <w:jc w:val="center"/>
              <w:rPr>
                <w:rFonts w:ascii="Arial" w:hAnsi="Arial" w:cs="Arial"/>
                <w:b w:val="0"/>
                <w:color w:val="auto"/>
                <w:sz w:val="22"/>
                <w:szCs w:val="22"/>
              </w:rPr>
            </w:pPr>
          </w:p>
        </w:tc>
      </w:tr>
      <w:tr w:rsidR="00CD1502" w:rsidRPr="00CD1502" w14:paraId="7A52B87F" w14:textId="77777777" w:rsidTr="00CD1502">
        <w:tc>
          <w:tcPr>
            <w:tcW w:w="9628" w:type="dxa"/>
            <w:gridSpan w:val="8"/>
            <w:tcBorders>
              <w:top w:val="single" w:sz="4" w:space="0" w:color="auto"/>
            </w:tcBorders>
            <w:shd w:val="clear" w:color="auto" w:fill="7F7F7F" w:themeFill="text1" w:themeFillTint="80"/>
          </w:tcPr>
          <w:p w14:paraId="716993A9" w14:textId="77777777" w:rsidR="00CD1502" w:rsidRPr="00CD1502" w:rsidRDefault="00CD1502" w:rsidP="0043161B">
            <w:pPr>
              <w:pStyle w:val="Caption"/>
              <w:keepNext/>
              <w:spacing w:before="0" w:after="0"/>
              <w:jc w:val="center"/>
              <w:rPr>
                <w:rFonts w:ascii="Arial" w:hAnsi="Arial" w:cs="Arial"/>
                <w:color w:val="auto"/>
                <w:sz w:val="22"/>
                <w:szCs w:val="22"/>
              </w:rPr>
            </w:pPr>
            <w:r w:rsidRPr="00CD1502">
              <w:rPr>
                <w:rFonts w:ascii="Arial" w:hAnsi="Arial" w:cs="Arial"/>
                <w:color w:val="FFFFFF" w:themeColor="background1"/>
                <w:sz w:val="22"/>
                <w:szCs w:val="22"/>
              </w:rPr>
              <w:t>Credit Monitoring (for guidance only)</w:t>
            </w:r>
          </w:p>
        </w:tc>
      </w:tr>
      <w:tr w:rsidR="00CD1502" w:rsidRPr="00CD1502" w14:paraId="12B7355F" w14:textId="77777777" w:rsidTr="0043161B">
        <w:tc>
          <w:tcPr>
            <w:tcW w:w="2289" w:type="dxa"/>
          </w:tcPr>
          <w:p w14:paraId="527CD4F3" w14:textId="77777777" w:rsidR="00CD1502" w:rsidRPr="00CD1502" w:rsidRDefault="00CD1502" w:rsidP="0043161B">
            <w:pPr>
              <w:pStyle w:val="Caption"/>
              <w:keepNext/>
              <w:spacing w:before="0" w:after="0"/>
              <w:rPr>
                <w:rFonts w:ascii="Arial" w:hAnsi="Arial" w:cs="Arial"/>
                <w:color w:val="auto"/>
                <w:sz w:val="22"/>
                <w:szCs w:val="22"/>
              </w:rPr>
            </w:pPr>
            <w:r w:rsidRPr="00CD1502">
              <w:rPr>
                <w:rFonts w:ascii="Arial" w:hAnsi="Arial" w:cs="Arial"/>
                <w:color w:val="auto"/>
                <w:sz w:val="22"/>
                <w:szCs w:val="22"/>
              </w:rPr>
              <w:t xml:space="preserve">Currencies </w:t>
            </w:r>
          </w:p>
        </w:tc>
        <w:tc>
          <w:tcPr>
            <w:tcW w:w="1959" w:type="dxa"/>
            <w:gridSpan w:val="2"/>
          </w:tcPr>
          <w:p w14:paraId="1A024F03" w14:textId="77777777" w:rsidR="00CD1502" w:rsidRPr="00CD1502" w:rsidRDefault="00CD1502" w:rsidP="0043161B">
            <w:pPr>
              <w:pStyle w:val="Caption"/>
              <w:keepNext/>
              <w:spacing w:before="0" w:after="0"/>
              <w:rPr>
                <w:rFonts w:ascii="Arial" w:hAnsi="Arial" w:cs="Arial"/>
                <w:b w:val="0"/>
                <w:color w:val="auto"/>
                <w:sz w:val="22"/>
                <w:szCs w:val="22"/>
              </w:rPr>
            </w:pPr>
            <w:r w:rsidRPr="00CD1502">
              <w:rPr>
                <w:rFonts w:ascii="Arial" w:hAnsi="Arial" w:cs="Arial"/>
                <w:b w:val="0"/>
                <w:color w:val="auto"/>
                <w:sz w:val="22"/>
                <w:szCs w:val="22"/>
              </w:rPr>
              <w:t xml:space="preserve">Approved currencies </w:t>
            </w:r>
          </w:p>
        </w:tc>
        <w:tc>
          <w:tcPr>
            <w:tcW w:w="3127" w:type="dxa"/>
            <w:gridSpan w:val="3"/>
          </w:tcPr>
          <w:p w14:paraId="659DECAC" w14:textId="77777777" w:rsidR="00CD1502" w:rsidRPr="00CD1502" w:rsidRDefault="00CD1502" w:rsidP="0043161B">
            <w:pPr>
              <w:pStyle w:val="Caption"/>
              <w:keepNext/>
              <w:spacing w:before="0" w:after="0"/>
              <w:rPr>
                <w:rFonts w:ascii="Arial" w:hAnsi="Arial" w:cs="Arial"/>
                <w:b w:val="0"/>
                <w:color w:val="auto"/>
                <w:sz w:val="22"/>
                <w:szCs w:val="22"/>
              </w:rPr>
            </w:pPr>
            <w:r w:rsidRPr="00CD1502">
              <w:rPr>
                <w:rFonts w:ascii="Arial" w:hAnsi="Arial" w:cs="Arial"/>
                <w:b w:val="0"/>
                <w:color w:val="auto"/>
                <w:sz w:val="22"/>
                <w:szCs w:val="22"/>
              </w:rPr>
              <w:t>Net exposure to Total Assets:</w:t>
            </w:r>
          </w:p>
          <w:p w14:paraId="768D605E" w14:textId="77777777" w:rsidR="00CD1502" w:rsidRPr="00CD1502" w:rsidRDefault="00CD1502" w:rsidP="0043161B">
            <w:pPr>
              <w:spacing w:before="0" w:after="0" w:line="240" w:lineRule="auto"/>
              <w:rPr>
                <w:rFonts w:ascii="Arial" w:hAnsi="Arial" w:cs="Arial"/>
              </w:rPr>
            </w:pPr>
            <w:r w:rsidRPr="00CD1502">
              <w:rPr>
                <w:rFonts w:ascii="Arial" w:hAnsi="Arial" w:cs="Arial"/>
              </w:rPr>
              <w:t>USD</w:t>
            </w:r>
          </w:p>
          <w:p w14:paraId="28B6E6D8" w14:textId="77777777" w:rsidR="00CD1502" w:rsidRPr="00CD1502" w:rsidRDefault="00CD1502" w:rsidP="0043161B">
            <w:pPr>
              <w:spacing w:before="0" w:after="0" w:line="240" w:lineRule="auto"/>
              <w:rPr>
                <w:rFonts w:ascii="Arial" w:hAnsi="Arial" w:cs="Arial"/>
              </w:rPr>
            </w:pPr>
            <w:r w:rsidRPr="00CD1502">
              <w:rPr>
                <w:rFonts w:ascii="Arial" w:hAnsi="Arial" w:cs="Arial"/>
              </w:rPr>
              <w:t>RMB</w:t>
            </w:r>
          </w:p>
          <w:p w14:paraId="0BC2A724" w14:textId="77777777" w:rsidR="00CD1502" w:rsidRPr="00CD1502" w:rsidRDefault="00CD1502" w:rsidP="0043161B">
            <w:pPr>
              <w:spacing w:before="0" w:after="0" w:line="240" w:lineRule="auto"/>
              <w:rPr>
                <w:rFonts w:ascii="Arial" w:hAnsi="Arial" w:cs="Arial"/>
              </w:rPr>
            </w:pPr>
            <w:r w:rsidRPr="00CD1502">
              <w:rPr>
                <w:rFonts w:ascii="Arial" w:hAnsi="Arial" w:cs="Arial"/>
              </w:rPr>
              <w:t xml:space="preserve">GBP </w:t>
            </w:r>
          </w:p>
          <w:p w14:paraId="4592CC2C" w14:textId="77777777" w:rsidR="00CD1502" w:rsidRPr="00CD1502" w:rsidRDefault="00CD1502" w:rsidP="0043161B">
            <w:pPr>
              <w:pStyle w:val="Caption"/>
              <w:keepNext/>
              <w:spacing w:before="0" w:after="0"/>
              <w:rPr>
                <w:rFonts w:ascii="Arial" w:hAnsi="Arial" w:cs="Arial"/>
                <w:b w:val="0"/>
                <w:color w:val="auto"/>
                <w:sz w:val="22"/>
                <w:szCs w:val="22"/>
              </w:rPr>
            </w:pPr>
            <w:r w:rsidRPr="00CD1502">
              <w:rPr>
                <w:rFonts w:ascii="Arial" w:hAnsi="Arial" w:cs="Arial"/>
                <w:b w:val="0"/>
                <w:color w:val="auto"/>
                <w:sz w:val="22"/>
                <w:szCs w:val="22"/>
              </w:rPr>
              <w:t>EURO</w:t>
            </w:r>
          </w:p>
          <w:p w14:paraId="2BAF8163" w14:textId="77777777" w:rsidR="00CD1502" w:rsidRPr="00CD1502" w:rsidRDefault="00CD1502" w:rsidP="009D5975">
            <w:pPr>
              <w:pStyle w:val="Caption"/>
              <w:keepNext/>
              <w:spacing w:before="0" w:after="0"/>
              <w:jc w:val="left"/>
              <w:rPr>
                <w:rFonts w:ascii="Arial" w:hAnsi="Arial" w:cs="Arial"/>
                <w:color w:val="auto"/>
                <w:sz w:val="22"/>
                <w:szCs w:val="22"/>
              </w:rPr>
            </w:pPr>
            <w:r w:rsidRPr="00CD1502">
              <w:rPr>
                <w:rFonts w:ascii="Arial" w:hAnsi="Arial" w:cs="Arial"/>
                <w:b w:val="0"/>
                <w:color w:val="auto"/>
                <w:sz w:val="22"/>
                <w:szCs w:val="22"/>
              </w:rPr>
              <w:t>Total Other Currencies (Maximum 25%)</w:t>
            </w:r>
          </w:p>
        </w:tc>
        <w:tc>
          <w:tcPr>
            <w:tcW w:w="2253" w:type="dxa"/>
            <w:gridSpan w:val="2"/>
          </w:tcPr>
          <w:p w14:paraId="07037ECC" w14:textId="77777777" w:rsidR="00CD1502" w:rsidRPr="00CD1502" w:rsidRDefault="00CD1502" w:rsidP="0043161B">
            <w:pPr>
              <w:pStyle w:val="Caption"/>
              <w:keepNext/>
              <w:spacing w:before="0" w:after="0"/>
              <w:jc w:val="center"/>
              <w:rPr>
                <w:rFonts w:ascii="Arial" w:hAnsi="Arial" w:cs="Arial"/>
                <w:b w:val="0"/>
                <w:color w:val="auto"/>
                <w:sz w:val="22"/>
                <w:szCs w:val="22"/>
              </w:rPr>
            </w:pPr>
          </w:p>
          <w:p w14:paraId="2C2404B1" w14:textId="77777777" w:rsidR="00CD1502" w:rsidRPr="00CD1502" w:rsidRDefault="00CD1502" w:rsidP="0043161B">
            <w:pPr>
              <w:spacing w:before="0" w:after="0" w:line="240" w:lineRule="auto"/>
              <w:jc w:val="center"/>
              <w:rPr>
                <w:rFonts w:ascii="Arial" w:hAnsi="Arial" w:cs="Arial"/>
              </w:rPr>
            </w:pPr>
            <w:r w:rsidRPr="00CD1502">
              <w:rPr>
                <w:rFonts w:ascii="Arial" w:hAnsi="Arial" w:cs="Arial"/>
              </w:rPr>
              <w:t>100%</w:t>
            </w:r>
          </w:p>
          <w:p w14:paraId="7CD4D70F" w14:textId="77777777" w:rsidR="00CD1502" w:rsidRPr="00CD1502" w:rsidRDefault="00CD1502" w:rsidP="0043161B">
            <w:pPr>
              <w:spacing w:before="0" w:after="0" w:line="240" w:lineRule="auto"/>
              <w:jc w:val="center"/>
              <w:rPr>
                <w:rFonts w:ascii="Arial" w:hAnsi="Arial" w:cs="Arial"/>
              </w:rPr>
            </w:pPr>
            <w:r w:rsidRPr="00CD1502">
              <w:rPr>
                <w:rFonts w:ascii="Arial" w:hAnsi="Arial" w:cs="Arial"/>
              </w:rPr>
              <w:t>100%</w:t>
            </w:r>
          </w:p>
          <w:p w14:paraId="0C4B55B6" w14:textId="77777777" w:rsidR="00CD1502" w:rsidRPr="00CD1502" w:rsidRDefault="00CD1502" w:rsidP="0043161B">
            <w:pPr>
              <w:spacing w:before="0" w:after="0" w:line="240" w:lineRule="auto"/>
              <w:jc w:val="center"/>
              <w:rPr>
                <w:rFonts w:ascii="Arial" w:hAnsi="Arial" w:cs="Arial"/>
              </w:rPr>
            </w:pPr>
            <w:r w:rsidRPr="00CD1502">
              <w:rPr>
                <w:rFonts w:ascii="Arial" w:hAnsi="Arial" w:cs="Arial"/>
              </w:rPr>
              <w:t>50%</w:t>
            </w:r>
          </w:p>
          <w:p w14:paraId="4123D2F3" w14:textId="77777777" w:rsidR="00CD1502" w:rsidRPr="00CD1502" w:rsidRDefault="00CD1502" w:rsidP="0043161B">
            <w:pPr>
              <w:spacing w:before="0" w:after="0" w:line="240" w:lineRule="auto"/>
              <w:jc w:val="center"/>
              <w:rPr>
                <w:rFonts w:ascii="Arial" w:hAnsi="Arial" w:cs="Arial"/>
              </w:rPr>
            </w:pPr>
            <w:r w:rsidRPr="00CD1502">
              <w:rPr>
                <w:rFonts w:ascii="Arial" w:hAnsi="Arial" w:cs="Arial"/>
              </w:rPr>
              <w:t>50%</w:t>
            </w:r>
          </w:p>
          <w:p w14:paraId="16609816" w14:textId="77777777" w:rsidR="00CD1502" w:rsidRPr="00CD1502" w:rsidRDefault="00CD1502" w:rsidP="0043161B">
            <w:pPr>
              <w:spacing w:before="0" w:after="0" w:line="240" w:lineRule="auto"/>
              <w:jc w:val="center"/>
              <w:rPr>
                <w:rFonts w:ascii="Arial" w:hAnsi="Arial" w:cs="Arial"/>
              </w:rPr>
            </w:pPr>
            <w:r w:rsidRPr="00CD1502">
              <w:rPr>
                <w:rFonts w:ascii="Arial" w:hAnsi="Arial" w:cs="Arial"/>
              </w:rPr>
              <w:t>50%</w:t>
            </w:r>
          </w:p>
        </w:tc>
      </w:tr>
      <w:tr w:rsidR="00CD1502" w:rsidRPr="00CD1502" w14:paraId="1974120E" w14:textId="77777777" w:rsidTr="0043161B">
        <w:tc>
          <w:tcPr>
            <w:tcW w:w="2289" w:type="dxa"/>
          </w:tcPr>
          <w:p w14:paraId="19874BE4" w14:textId="77777777" w:rsidR="00CD1502" w:rsidRPr="00CD1502" w:rsidRDefault="00CD1502" w:rsidP="0043161B">
            <w:pPr>
              <w:pStyle w:val="Caption"/>
              <w:keepNext/>
              <w:spacing w:before="0" w:after="0"/>
              <w:rPr>
                <w:rFonts w:ascii="Arial" w:hAnsi="Arial" w:cs="Arial"/>
                <w:color w:val="auto"/>
                <w:sz w:val="22"/>
                <w:szCs w:val="22"/>
              </w:rPr>
            </w:pPr>
            <w:r w:rsidRPr="00CD1502">
              <w:rPr>
                <w:rFonts w:ascii="Arial" w:hAnsi="Arial" w:cs="Arial"/>
                <w:color w:val="auto"/>
                <w:sz w:val="22"/>
                <w:szCs w:val="22"/>
              </w:rPr>
              <w:t>Customer Type</w:t>
            </w:r>
          </w:p>
        </w:tc>
        <w:tc>
          <w:tcPr>
            <w:tcW w:w="1959" w:type="dxa"/>
            <w:gridSpan w:val="2"/>
          </w:tcPr>
          <w:p w14:paraId="76771D27" w14:textId="77777777" w:rsidR="00CD1502" w:rsidRPr="00CD1502" w:rsidRDefault="00CD1502" w:rsidP="0043161B">
            <w:pPr>
              <w:pStyle w:val="Caption"/>
              <w:keepNext/>
              <w:spacing w:before="0" w:after="0"/>
              <w:rPr>
                <w:rFonts w:ascii="Arial" w:hAnsi="Arial" w:cs="Arial"/>
                <w:b w:val="0"/>
                <w:color w:val="auto"/>
                <w:sz w:val="22"/>
                <w:szCs w:val="22"/>
              </w:rPr>
            </w:pPr>
            <w:r w:rsidRPr="00CD1502">
              <w:rPr>
                <w:rFonts w:ascii="Arial" w:hAnsi="Arial" w:cs="Arial"/>
                <w:b w:val="0"/>
                <w:color w:val="auto"/>
                <w:sz w:val="22"/>
                <w:szCs w:val="22"/>
              </w:rPr>
              <w:t>Exposures to customer types</w:t>
            </w:r>
          </w:p>
        </w:tc>
        <w:tc>
          <w:tcPr>
            <w:tcW w:w="3127" w:type="dxa"/>
            <w:gridSpan w:val="3"/>
          </w:tcPr>
          <w:p w14:paraId="52A64B44" w14:textId="77777777" w:rsidR="00CD1502" w:rsidRPr="00CD1502" w:rsidRDefault="00CD1502" w:rsidP="0043161B">
            <w:pPr>
              <w:pStyle w:val="Caption"/>
              <w:keepNext/>
              <w:spacing w:before="0" w:after="0"/>
              <w:rPr>
                <w:rFonts w:ascii="Arial" w:hAnsi="Arial" w:cs="Arial"/>
                <w:b w:val="0"/>
                <w:color w:val="auto"/>
                <w:sz w:val="22"/>
                <w:szCs w:val="22"/>
              </w:rPr>
            </w:pPr>
            <w:r w:rsidRPr="00CD1502">
              <w:rPr>
                <w:rFonts w:ascii="Arial" w:hAnsi="Arial" w:cs="Arial"/>
                <w:b w:val="0"/>
                <w:color w:val="auto"/>
                <w:sz w:val="22"/>
                <w:szCs w:val="22"/>
              </w:rPr>
              <w:t>Net exposure to Total Assets:</w:t>
            </w:r>
          </w:p>
          <w:p w14:paraId="50A25156" w14:textId="77777777" w:rsidR="00CD1502" w:rsidRPr="00CD1502" w:rsidRDefault="00CD1502" w:rsidP="0043161B">
            <w:pPr>
              <w:spacing w:before="0" w:after="0" w:line="240" w:lineRule="auto"/>
              <w:rPr>
                <w:rFonts w:ascii="Arial" w:hAnsi="Arial" w:cs="Arial"/>
              </w:rPr>
            </w:pPr>
            <w:r w:rsidRPr="00CD1502">
              <w:rPr>
                <w:rFonts w:ascii="Arial" w:hAnsi="Arial" w:cs="Arial"/>
              </w:rPr>
              <w:t>Sovereign/Government</w:t>
            </w:r>
          </w:p>
          <w:p w14:paraId="7E171DB7" w14:textId="77777777" w:rsidR="00CD1502" w:rsidRPr="00CD1502" w:rsidRDefault="00CD1502" w:rsidP="0043161B">
            <w:pPr>
              <w:spacing w:before="0" w:after="0" w:line="240" w:lineRule="auto"/>
              <w:rPr>
                <w:rFonts w:ascii="Arial" w:hAnsi="Arial" w:cs="Arial"/>
              </w:rPr>
            </w:pPr>
            <w:r w:rsidRPr="00CD1502">
              <w:rPr>
                <w:rFonts w:ascii="Arial" w:hAnsi="Arial" w:cs="Arial"/>
              </w:rPr>
              <w:t xml:space="preserve">Financial Institutions </w:t>
            </w:r>
          </w:p>
          <w:p w14:paraId="57DBEEA3" w14:textId="77777777" w:rsidR="00CD1502" w:rsidRPr="00CD1502" w:rsidRDefault="00CD1502" w:rsidP="0043161B">
            <w:pPr>
              <w:spacing w:before="0" w:after="0" w:line="240" w:lineRule="auto"/>
              <w:rPr>
                <w:rFonts w:ascii="Arial" w:hAnsi="Arial" w:cs="Arial"/>
                <w:b/>
              </w:rPr>
            </w:pPr>
            <w:r w:rsidRPr="00CD1502">
              <w:rPr>
                <w:rFonts w:ascii="Arial" w:hAnsi="Arial" w:cs="Arial"/>
              </w:rPr>
              <w:t xml:space="preserve">Corporate </w:t>
            </w:r>
          </w:p>
        </w:tc>
        <w:tc>
          <w:tcPr>
            <w:tcW w:w="2253" w:type="dxa"/>
            <w:gridSpan w:val="2"/>
          </w:tcPr>
          <w:p w14:paraId="2B5ED87B" w14:textId="77777777" w:rsidR="00CD1502" w:rsidRPr="00CD1502" w:rsidRDefault="00CD1502" w:rsidP="0043161B">
            <w:pPr>
              <w:spacing w:before="0" w:after="0" w:line="240" w:lineRule="auto"/>
              <w:jc w:val="center"/>
              <w:rPr>
                <w:rFonts w:ascii="Arial" w:hAnsi="Arial" w:cs="Arial"/>
              </w:rPr>
            </w:pPr>
          </w:p>
          <w:p w14:paraId="70A3A46C" w14:textId="77777777" w:rsidR="00CD1502" w:rsidRPr="00CD1502" w:rsidRDefault="00CD1502" w:rsidP="0043161B">
            <w:pPr>
              <w:spacing w:before="0" w:after="0" w:line="240" w:lineRule="auto"/>
              <w:jc w:val="center"/>
              <w:rPr>
                <w:rFonts w:ascii="Arial" w:hAnsi="Arial" w:cs="Arial"/>
              </w:rPr>
            </w:pPr>
            <w:r w:rsidRPr="00CD1502">
              <w:rPr>
                <w:rFonts w:ascii="Arial" w:hAnsi="Arial" w:cs="Arial"/>
              </w:rPr>
              <w:t>50%</w:t>
            </w:r>
          </w:p>
          <w:p w14:paraId="50E7B6D9" w14:textId="77777777" w:rsidR="00CD1502" w:rsidRPr="00CD1502" w:rsidRDefault="00CD1502" w:rsidP="0043161B">
            <w:pPr>
              <w:spacing w:before="0" w:after="0" w:line="240" w:lineRule="auto"/>
              <w:jc w:val="center"/>
              <w:rPr>
                <w:rFonts w:ascii="Arial" w:hAnsi="Arial" w:cs="Arial"/>
              </w:rPr>
            </w:pPr>
            <w:r w:rsidRPr="00CD1502">
              <w:rPr>
                <w:rFonts w:ascii="Arial" w:hAnsi="Arial" w:cs="Arial"/>
              </w:rPr>
              <w:t>60%</w:t>
            </w:r>
          </w:p>
          <w:p w14:paraId="645E8729" w14:textId="77777777" w:rsidR="00CD1502" w:rsidRPr="00CD1502" w:rsidRDefault="00CD1502" w:rsidP="0043161B">
            <w:pPr>
              <w:spacing w:before="0" w:after="0" w:line="240" w:lineRule="auto"/>
              <w:jc w:val="center"/>
              <w:rPr>
                <w:rFonts w:ascii="Arial" w:hAnsi="Arial" w:cs="Arial"/>
                <w:b/>
              </w:rPr>
            </w:pPr>
            <w:r w:rsidRPr="00CD1502">
              <w:rPr>
                <w:rFonts w:ascii="Arial" w:hAnsi="Arial" w:cs="Arial"/>
              </w:rPr>
              <w:t>75%</w:t>
            </w:r>
          </w:p>
        </w:tc>
      </w:tr>
      <w:tr w:rsidR="00CD1502" w:rsidRPr="00CD1502" w14:paraId="411712C8" w14:textId="77777777" w:rsidTr="0043161B">
        <w:trPr>
          <w:trHeight w:val="276"/>
        </w:trPr>
        <w:tc>
          <w:tcPr>
            <w:tcW w:w="2289" w:type="dxa"/>
            <w:vMerge w:val="restart"/>
            <w:tcBorders>
              <w:top w:val="single" w:sz="4" w:space="0" w:color="auto"/>
              <w:left w:val="single" w:sz="4" w:space="0" w:color="auto"/>
              <w:right w:val="single" w:sz="4" w:space="0" w:color="auto"/>
            </w:tcBorders>
            <w:shd w:val="clear" w:color="auto" w:fill="FFFFFF" w:themeFill="background1"/>
          </w:tcPr>
          <w:p w14:paraId="14E5549E" w14:textId="77777777" w:rsidR="00CD1502" w:rsidRPr="00CD1502" w:rsidRDefault="00CD1502" w:rsidP="0043161B">
            <w:pPr>
              <w:pStyle w:val="BodyText"/>
              <w:spacing w:before="0" w:after="0" w:line="360" w:lineRule="auto"/>
              <w:jc w:val="left"/>
              <w:rPr>
                <w:rFonts w:ascii="Arial" w:hAnsi="Arial" w:cs="Arial"/>
                <w:b/>
                <w:szCs w:val="22"/>
              </w:rPr>
            </w:pPr>
            <w:r w:rsidRPr="00CD1502">
              <w:rPr>
                <w:rFonts w:ascii="Arial" w:hAnsi="Arial" w:cs="Arial"/>
                <w:b/>
                <w:szCs w:val="22"/>
              </w:rPr>
              <w:t>Customer/Product matrix</w:t>
            </w:r>
          </w:p>
        </w:tc>
        <w:tc>
          <w:tcPr>
            <w:tcW w:w="7339" w:type="dxa"/>
            <w:gridSpan w:val="7"/>
            <w:tcBorders>
              <w:top w:val="single" w:sz="4" w:space="0" w:color="auto"/>
              <w:left w:val="single" w:sz="4" w:space="0" w:color="auto"/>
              <w:bottom w:val="single" w:sz="4" w:space="0" w:color="auto"/>
              <w:right w:val="single" w:sz="4" w:space="0" w:color="auto"/>
            </w:tcBorders>
            <w:shd w:val="clear" w:color="auto" w:fill="FFFFFF" w:themeFill="background1"/>
          </w:tcPr>
          <w:p w14:paraId="3CEBE759" w14:textId="77777777" w:rsidR="00CD1502" w:rsidRPr="00CD1502" w:rsidRDefault="00CD1502" w:rsidP="0043161B">
            <w:pPr>
              <w:pStyle w:val="BodyText"/>
              <w:spacing w:before="0" w:after="0"/>
              <w:jc w:val="left"/>
              <w:rPr>
                <w:rFonts w:ascii="Arial" w:hAnsi="Arial" w:cs="Arial"/>
                <w:szCs w:val="22"/>
              </w:rPr>
            </w:pPr>
            <w:r w:rsidRPr="00CD1502">
              <w:rPr>
                <w:rFonts w:ascii="Arial" w:hAnsi="Arial" w:cs="Arial"/>
                <w:szCs w:val="22"/>
              </w:rPr>
              <w:t xml:space="preserve">       Product Concentration Limits as a maximum % of Loan Book</w:t>
            </w:r>
          </w:p>
        </w:tc>
      </w:tr>
      <w:tr w:rsidR="00CD1502" w:rsidRPr="00CD1502" w14:paraId="1D5C54A1" w14:textId="77777777" w:rsidTr="0043161B">
        <w:trPr>
          <w:trHeight w:val="531"/>
        </w:trPr>
        <w:tc>
          <w:tcPr>
            <w:tcW w:w="2289" w:type="dxa"/>
            <w:vMerge/>
            <w:tcBorders>
              <w:left w:val="single" w:sz="4" w:space="0" w:color="auto"/>
              <w:bottom w:val="single" w:sz="4" w:space="0" w:color="auto"/>
              <w:right w:val="single" w:sz="4" w:space="0" w:color="auto"/>
            </w:tcBorders>
          </w:tcPr>
          <w:p w14:paraId="2D384724" w14:textId="77777777" w:rsidR="00CD1502" w:rsidRPr="00CD1502" w:rsidRDefault="00CD1502" w:rsidP="0043161B">
            <w:pPr>
              <w:pStyle w:val="BodyText"/>
              <w:spacing w:before="0" w:after="0" w:line="360" w:lineRule="auto"/>
              <w:jc w:val="left"/>
              <w:rPr>
                <w:rFonts w:ascii="Arial" w:hAnsi="Arial" w:cs="Arial"/>
                <w:b/>
                <w:szCs w:val="22"/>
              </w:rPr>
            </w:pPr>
          </w:p>
        </w:tc>
        <w:tc>
          <w:tcPr>
            <w:tcW w:w="1675" w:type="dxa"/>
            <w:tcBorders>
              <w:top w:val="single" w:sz="4" w:space="0" w:color="auto"/>
              <w:left w:val="single" w:sz="4" w:space="0" w:color="auto"/>
              <w:bottom w:val="single" w:sz="4" w:space="0" w:color="auto"/>
              <w:right w:val="single" w:sz="4" w:space="0" w:color="auto"/>
            </w:tcBorders>
          </w:tcPr>
          <w:p w14:paraId="630E0AAA" w14:textId="77777777" w:rsidR="00CD1502" w:rsidRPr="00CD1502" w:rsidRDefault="00CD1502" w:rsidP="0043161B">
            <w:pPr>
              <w:pStyle w:val="BodyText"/>
              <w:spacing w:before="0" w:after="0"/>
              <w:jc w:val="left"/>
              <w:rPr>
                <w:rFonts w:ascii="Arial" w:hAnsi="Arial" w:cs="Arial"/>
                <w:b/>
                <w:szCs w:val="22"/>
              </w:rPr>
            </w:pPr>
            <w:r w:rsidRPr="00CD1502">
              <w:rPr>
                <w:rFonts w:ascii="Arial" w:hAnsi="Arial" w:cs="Arial"/>
                <w:b/>
                <w:szCs w:val="22"/>
              </w:rPr>
              <w:t>Bilateral Loans</w:t>
            </w:r>
          </w:p>
        </w:tc>
        <w:tc>
          <w:tcPr>
            <w:tcW w:w="1560" w:type="dxa"/>
            <w:gridSpan w:val="2"/>
            <w:tcBorders>
              <w:top w:val="single" w:sz="4" w:space="0" w:color="auto"/>
              <w:left w:val="single" w:sz="4" w:space="0" w:color="auto"/>
              <w:bottom w:val="single" w:sz="4" w:space="0" w:color="auto"/>
              <w:right w:val="single" w:sz="4" w:space="0" w:color="auto"/>
            </w:tcBorders>
          </w:tcPr>
          <w:p w14:paraId="2CBC0CC0" w14:textId="77777777" w:rsidR="00CD1502" w:rsidRPr="00CD1502" w:rsidRDefault="00CD1502" w:rsidP="0043161B">
            <w:pPr>
              <w:pStyle w:val="BodyText"/>
              <w:spacing w:before="0" w:after="0"/>
              <w:jc w:val="left"/>
              <w:rPr>
                <w:rFonts w:ascii="Arial" w:hAnsi="Arial" w:cs="Arial"/>
                <w:b/>
                <w:szCs w:val="22"/>
              </w:rPr>
            </w:pPr>
            <w:r w:rsidRPr="00CD1502">
              <w:rPr>
                <w:rFonts w:ascii="Arial" w:hAnsi="Arial" w:cs="Arial"/>
                <w:b/>
                <w:szCs w:val="22"/>
              </w:rPr>
              <w:t>Syndicated Loans</w:t>
            </w:r>
          </w:p>
        </w:tc>
        <w:tc>
          <w:tcPr>
            <w:tcW w:w="1417" w:type="dxa"/>
            <w:tcBorders>
              <w:top w:val="single" w:sz="4" w:space="0" w:color="auto"/>
              <w:left w:val="single" w:sz="4" w:space="0" w:color="auto"/>
              <w:bottom w:val="single" w:sz="4" w:space="0" w:color="auto"/>
              <w:right w:val="single" w:sz="4" w:space="0" w:color="auto"/>
            </w:tcBorders>
          </w:tcPr>
          <w:p w14:paraId="4541F84B" w14:textId="77777777" w:rsidR="00CD1502" w:rsidRPr="00CD1502" w:rsidRDefault="00CD1502" w:rsidP="0043161B">
            <w:pPr>
              <w:pStyle w:val="BodyText"/>
              <w:spacing w:before="0" w:after="0"/>
              <w:jc w:val="left"/>
              <w:rPr>
                <w:rFonts w:ascii="Arial" w:hAnsi="Arial" w:cs="Arial"/>
                <w:b/>
                <w:szCs w:val="22"/>
              </w:rPr>
            </w:pPr>
            <w:r w:rsidRPr="00CD1502">
              <w:rPr>
                <w:rFonts w:ascii="Arial" w:hAnsi="Arial" w:cs="Arial"/>
                <w:b/>
                <w:szCs w:val="22"/>
              </w:rPr>
              <w:t>Trade Finance</w:t>
            </w:r>
          </w:p>
        </w:tc>
        <w:tc>
          <w:tcPr>
            <w:tcW w:w="1418" w:type="dxa"/>
            <w:gridSpan w:val="2"/>
            <w:tcBorders>
              <w:top w:val="single" w:sz="4" w:space="0" w:color="auto"/>
              <w:left w:val="single" w:sz="4" w:space="0" w:color="auto"/>
              <w:bottom w:val="single" w:sz="4" w:space="0" w:color="auto"/>
              <w:right w:val="single" w:sz="4" w:space="0" w:color="auto"/>
            </w:tcBorders>
          </w:tcPr>
          <w:p w14:paraId="0EDF2739" w14:textId="77777777" w:rsidR="00CD1502" w:rsidRPr="00CD1502" w:rsidRDefault="00CD1502" w:rsidP="0043161B">
            <w:pPr>
              <w:pStyle w:val="BodyText"/>
              <w:spacing w:before="0" w:after="0"/>
              <w:jc w:val="left"/>
              <w:rPr>
                <w:rFonts w:ascii="Arial" w:hAnsi="Arial" w:cs="Arial"/>
                <w:b/>
                <w:szCs w:val="22"/>
              </w:rPr>
            </w:pPr>
            <w:r w:rsidRPr="00CD1502">
              <w:rPr>
                <w:rFonts w:ascii="Arial" w:hAnsi="Arial" w:cs="Arial"/>
                <w:b/>
                <w:szCs w:val="22"/>
              </w:rPr>
              <w:t>Asset Backed</w:t>
            </w:r>
          </w:p>
        </w:tc>
        <w:tc>
          <w:tcPr>
            <w:tcW w:w="1269" w:type="dxa"/>
            <w:tcBorders>
              <w:top w:val="single" w:sz="4" w:space="0" w:color="auto"/>
              <w:left w:val="single" w:sz="4" w:space="0" w:color="auto"/>
              <w:bottom w:val="single" w:sz="4" w:space="0" w:color="auto"/>
              <w:right w:val="single" w:sz="4" w:space="0" w:color="auto"/>
            </w:tcBorders>
          </w:tcPr>
          <w:p w14:paraId="21F05E3F" w14:textId="77777777" w:rsidR="00CD1502" w:rsidRPr="00CD1502" w:rsidRDefault="00CD1502" w:rsidP="0043161B">
            <w:pPr>
              <w:pStyle w:val="BodyText"/>
              <w:spacing w:before="0" w:after="0"/>
              <w:jc w:val="left"/>
              <w:rPr>
                <w:rFonts w:ascii="Arial" w:hAnsi="Arial" w:cs="Arial"/>
                <w:b/>
                <w:szCs w:val="22"/>
              </w:rPr>
            </w:pPr>
            <w:r w:rsidRPr="00CD1502">
              <w:rPr>
                <w:rFonts w:ascii="Arial" w:hAnsi="Arial" w:cs="Arial"/>
                <w:b/>
                <w:szCs w:val="22"/>
              </w:rPr>
              <w:t xml:space="preserve">Project Finance </w:t>
            </w:r>
          </w:p>
        </w:tc>
      </w:tr>
      <w:tr w:rsidR="00CD1502" w:rsidRPr="00CD1502" w14:paraId="6629E6E3" w14:textId="77777777" w:rsidTr="0043161B">
        <w:trPr>
          <w:trHeight w:val="357"/>
        </w:trPr>
        <w:tc>
          <w:tcPr>
            <w:tcW w:w="2289" w:type="dxa"/>
            <w:tcBorders>
              <w:top w:val="single" w:sz="4" w:space="0" w:color="auto"/>
              <w:left w:val="single" w:sz="4" w:space="0" w:color="auto"/>
              <w:bottom w:val="single" w:sz="4" w:space="0" w:color="auto"/>
              <w:right w:val="single" w:sz="4" w:space="0" w:color="auto"/>
            </w:tcBorders>
          </w:tcPr>
          <w:p w14:paraId="7A2771BC" w14:textId="77777777" w:rsidR="00CD1502" w:rsidRPr="00CD1502" w:rsidRDefault="00CD1502" w:rsidP="0043161B">
            <w:pPr>
              <w:pStyle w:val="BodyText"/>
              <w:spacing w:before="0" w:after="0" w:line="360" w:lineRule="auto"/>
              <w:jc w:val="left"/>
              <w:rPr>
                <w:rFonts w:ascii="Arial" w:hAnsi="Arial" w:cs="Arial"/>
                <w:szCs w:val="22"/>
              </w:rPr>
            </w:pPr>
            <w:r w:rsidRPr="00CD1502">
              <w:rPr>
                <w:rFonts w:ascii="Arial" w:hAnsi="Arial" w:cs="Arial"/>
                <w:szCs w:val="22"/>
              </w:rPr>
              <w:t>Domestic HO</w:t>
            </w:r>
          </w:p>
        </w:tc>
        <w:tc>
          <w:tcPr>
            <w:tcW w:w="1675" w:type="dxa"/>
            <w:tcBorders>
              <w:top w:val="single" w:sz="4" w:space="0" w:color="auto"/>
              <w:left w:val="single" w:sz="4" w:space="0" w:color="auto"/>
              <w:bottom w:val="single" w:sz="4" w:space="0" w:color="auto"/>
              <w:right w:val="single" w:sz="4" w:space="0" w:color="auto"/>
            </w:tcBorders>
          </w:tcPr>
          <w:p w14:paraId="564343EA" w14:textId="77777777" w:rsidR="00CD1502" w:rsidRPr="00CD1502" w:rsidRDefault="00CD1502" w:rsidP="0043161B">
            <w:pPr>
              <w:pStyle w:val="BodyText"/>
              <w:spacing w:before="0" w:after="0" w:line="360" w:lineRule="auto"/>
              <w:jc w:val="center"/>
              <w:rPr>
                <w:rFonts w:ascii="Arial" w:hAnsi="Arial" w:cs="Arial"/>
                <w:szCs w:val="22"/>
                <w:lang w:eastAsia="zh-CN"/>
              </w:rPr>
            </w:pPr>
            <w:r w:rsidRPr="00CD1502">
              <w:rPr>
                <w:rFonts w:ascii="Arial" w:hAnsi="Arial" w:cs="Arial"/>
                <w:szCs w:val="22"/>
                <w:lang w:eastAsia="zh-CN"/>
              </w:rPr>
              <w:t>90%</w:t>
            </w:r>
          </w:p>
        </w:tc>
        <w:tc>
          <w:tcPr>
            <w:tcW w:w="1560" w:type="dxa"/>
            <w:gridSpan w:val="2"/>
            <w:tcBorders>
              <w:top w:val="single" w:sz="4" w:space="0" w:color="auto"/>
              <w:left w:val="single" w:sz="4" w:space="0" w:color="auto"/>
              <w:bottom w:val="single" w:sz="4" w:space="0" w:color="auto"/>
              <w:right w:val="single" w:sz="4" w:space="0" w:color="auto"/>
            </w:tcBorders>
          </w:tcPr>
          <w:p w14:paraId="6D914358" w14:textId="77777777" w:rsidR="00CD1502" w:rsidRPr="00CD1502" w:rsidRDefault="00CD1502" w:rsidP="0043161B">
            <w:pPr>
              <w:pStyle w:val="BodyText"/>
              <w:spacing w:before="0" w:after="0" w:line="360" w:lineRule="auto"/>
              <w:jc w:val="center"/>
              <w:rPr>
                <w:rFonts w:ascii="Arial" w:hAnsi="Arial" w:cs="Arial"/>
                <w:szCs w:val="22"/>
                <w:lang w:eastAsia="zh-CN"/>
              </w:rPr>
            </w:pPr>
            <w:r w:rsidRPr="00CD1502">
              <w:rPr>
                <w:rFonts w:ascii="Arial" w:hAnsi="Arial" w:cs="Arial"/>
                <w:szCs w:val="22"/>
                <w:lang w:eastAsia="zh-CN"/>
              </w:rPr>
              <w:t>90%</w:t>
            </w:r>
          </w:p>
        </w:tc>
        <w:tc>
          <w:tcPr>
            <w:tcW w:w="1417" w:type="dxa"/>
            <w:tcBorders>
              <w:top w:val="single" w:sz="4" w:space="0" w:color="auto"/>
              <w:left w:val="single" w:sz="4" w:space="0" w:color="auto"/>
              <w:bottom w:val="single" w:sz="4" w:space="0" w:color="auto"/>
              <w:right w:val="single" w:sz="4" w:space="0" w:color="auto"/>
            </w:tcBorders>
          </w:tcPr>
          <w:p w14:paraId="78D170EA" w14:textId="77777777" w:rsidR="00CD1502" w:rsidRPr="00CD1502" w:rsidRDefault="00CD1502" w:rsidP="0043161B">
            <w:pPr>
              <w:pStyle w:val="BodyText"/>
              <w:spacing w:before="0" w:after="0" w:line="360" w:lineRule="auto"/>
              <w:jc w:val="center"/>
              <w:rPr>
                <w:rFonts w:ascii="Arial" w:hAnsi="Arial" w:cs="Arial"/>
                <w:szCs w:val="22"/>
                <w:lang w:eastAsia="zh-CN"/>
              </w:rPr>
            </w:pPr>
            <w:r w:rsidRPr="00CD1502">
              <w:rPr>
                <w:rFonts w:ascii="Arial" w:hAnsi="Arial" w:cs="Arial"/>
                <w:szCs w:val="22"/>
                <w:lang w:eastAsia="zh-CN"/>
              </w:rPr>
              <w:t>90%</w:t>
            </w:r>
          </w:p>
        </w:tc>
        <w:tc>
          <w:tcPr>
            <w:tcW w:w="1418" w:type="dxa"/>
            <w:gridSpan w:val="2"/>
            <w:tcBorders>
              <w:top w:val="single" w:sz="4" w:space="0" w:color="auto"/>
              <w:left w:val="single" w:sz="4" w:space="0" w:color="auto"/>
              <w:bottom w:val="single" w:sz="4" w:space="0" w:color="auto"/>
              <w:right w:val="single" w:sz="4" w:space="0" w:color="auto"/>
            </w:tcBorders>
          </w:tcPr>
          <w:p w14:paraId="15E5BB38" w14:textId="77777777" w:rsidR="00CD1502" w:rsidRPr="00CD1502" w:rsidRDefault="00CD1502" w:rsidP="0043161B">
            <w:pPr>
              <w:pStyle w:val="BodyText"/>
              <w:spacing w:before="0" w:after="0" w:line="360" w:lineRule="auto"/>
              <w:jc w:val="center"/>
              <w:rPr>
                <w:rFonts w:ascii="Arial" w:hAnsi="Arial" w:cs="Arial"/>
                <w:szCs w:val="22"/>
                <w:lang w:eastAsia="zh-CN"/>
              </w:rPr>
            </w:pPr>
            <w:r w:rsidRPr="00CD1502">
              <w:rPr>
                <w:rFonts w:ascii="Arial" w:hAnsi="Arial" w:cs="Arial"/>
                <w:szCs w:val="22"/>
                <w:lang w:eastAsia="zh-CN"/>
              </w:rPr>
              <w:t>90%</w:t>
            </w:r>
          </w:p>
        </w:tc>
        <w:tc>
          <w:tcPr>
            <w:tcW w:w="1269" w:type="dxa"/>
            <w:tcBorders>
              <w:top w:val="single" w:sz="4" w:space="0" w:color="auto"/>
              <w:left w:val="single" w:sz="4" w:space="0" w:color="auto"/>
              <w:bottom w:val="single" w:sz="4" w:space="0" w:color="auto"/>
              <w:right w:val="single" w:sz="4" w:space="0" w:color="auto"/>
            </w:tcBorders>
          </w:tcPr>
          <w:p w14:paraId="294C10B6" w14:textId="77777777" w:rsidR="00CD1502" w:rsidRPr="00CD1502" w:rsidRDefault="00CD1502" w:rsidP="0043161B">
            <w:pPr>
              <w:pStyle w:val="BodyText"/>
              <w:spacing w:before="0" w:after="0" w:line="360" w:lineRule="auto"/>
              <w:jc w:val="center"/>
              <w:rPr>
                <w:rFonts w:ascii="Arial" w:hAnsi="Arial" w:cs="Arial"/>
                <w:szCs w:val="22"/>
                <w:lang w:eastAsia="zh-CN"/>
              </w:rPr>
            </w:pPr>
            <w:r w:rsidRPr="00CD1502">
              <w:rPr>
                <w:rFonts w:ascii="Arial" w:hAnsi="Arial" w:cs="Arial"/>
                <w:szCs w:val="22"/>
                <w:lang w:eastAsia="zh-CN"/>
              </w:rPr>
              <w:t>50%</w:t>
            </w:r>
          </w:p>
        </w:tc>
      </w:tr>
      <w:tr w:rsidR="00CD1502" w:rsidRPr="00CD1502" w14:paraId="6984BBCE" w14:textId="77777777" w:rsidTr="0043161B">
        <w:trPr>
          <w:trHeight w:val="277"/>
        </w:trPr>
        <w:tc>
          <w:tcPr>
            <w:tcW w:w="2289" w:type="dxa"/>
            <w:tcBorders>
              <w:top w:val="single" w:sz="4" w:space="0" w:color="auto"/>
              <w:left w:val="single" w:sz="4" w:space="0" w:color="auto"/>
              <w:bottom w:val="single" w:sz="4" w:space="0" w:color="auto"/>
              <w:right w:val="single" w:sz="4" w:space="0" w:color="auto"/>
            </w:tcBorders>
          </w:tcPr>
          <w:p w14:paraId="708B8B52" w14:textId="77777777" w:rsidR="00CD1502" w:rsidRPr="00CD1502" w:rsidRDefault="00CD1502" w:rsidP="0043161B">
            <w:pPr>
              <w:pStyle w:val="BodyText"/>
              <w:spacing w:before="0" w:after="0" w:line="360" w:lineRule="auto"/>
              <w:jc w:val="left"/>
              <w:rPr>
                <w:rFonts w:ascii="Arial" w:hAnsi="Arial" w:cs="Arial"/>
                <w:szCs w:val="22"/>
              </w:rPr>
            </w:pPr>
            <w:r w:rsidRPr="00CD1502">
              <w:rPr>
                <w:rFonts w:ascii="Arial" w:hAnsi="Arial" w:cs="Arial"/>
                <w:szCs w:val="22"/>
              </w:rPr>
              <w:t>CITIC Group Entities</w:t>
            </w:r>
          </w:p>
        </w:tc>
        <w:tc>
          <w:tcPr>
            <w:tcW w:w="1675" w:type="dxa"/>
            <w:tcBorders>
              <w:top w:val="single" w:sz="4" w:space="0" w:color="auto"/>
              <w:left w:val="single" w:sz="4" w:space="0" w:color="auto"/>
              <w:bottom w:val="single" w:sz="4" w:space="0" w:color="auto"/>
              <w:right w:val="single" w:sz="4" w:space="0" w:color="auto"/>
            </w:tcBorders>
          </w:tcPr>
          <w:p w14:paraId="346CC878" w14:textId="77777777" w:rsidR="00CD1502" w:rsidRPr="00CD1502" w:rsidRDefault="00CD1502" w:rsidP="0043161B">
            <w:pPr>
              <w:pStyle w:val="BodyText"/>
              <w:spacing w:before="0" w:after="0" w:line="360" w:lineRule="auto"/>
              <w:jc w:val="center"/>
              <w:rPr>
                <w:rFonts w:ascii="Arial" w:hAnsi="Arial" w:cs="Arial"/>
                <w:szCs w:val="22"/>
                <w:lang w:eastAsia="zh-CN"/>
              </w:rPr>
            </w:pPr>
            <w:r w:rsidRPr="00CD1502">
              <w:rPr>
                <w:rFonts w:ascii="Arial" w:hAnsi="Arial" w:cs="Arial"/>
                <w:szCs w:val="22"/>
                <w:lang w:eastAsia="zh-CN"/>
              </w:rPr>
              <w:t>60%</w:t>
            </w:r>
          </w:p>
        </w:tc>
        <w:tc>
          <w:tcPr>
            <w:tcW w:w="1560" w:type="dxa"/>
            <w:gridSpan w:val="2"/>
            <w:tcBorders>
              <w:top w:val="single" w:sz="4" w:space="0" w:color="auto"/>
              <w:left w:val="single" w:sz="4" w:space="0" w:color="auto"/>
              <w:bottom w:val="single" w:sz="4" w:space="0" w:color="auto"/>
              <w:right w:val="single" w:sz="4" w:space="0" w:color="auto"/>
            </w:tcBorders>
          </w:tcPr>
          <w:p w14:paraId="4C536ADA" w14:textId="77777777" w:rsidR="00CD1502" w:rsidRPr="00CD1502" w:rsidRDefault="00CD1502" w:rsidP="0043161B">
            <w:pPr>
              <w:pStyle w:val="BodyText"/>
              <w:spacing w:before="0" w:after="0" w:line="360" w:lineRule="auto"/>
              <w:jc w:val="center"/>
              <w:rPr>
                <w:rFonts w:ascii="Arial" w:hAnsi="Arial" w:cs="Arial"/>
                <w:szCs w:val="22"/>
                <w:lang w:eastAsia="zh-CN"/>
              </w:rPr>
            </w:pPr>
            <w:r w:rsidRPr="00CD1502">
              <w:rPr>
                <w:rFonts w:ascii="Arial" w:hAnsi="Arial" w:cs="Arial"/>
                <w:szCs w:val="22"/>
                <w:lang w:eastAsia="zh-CN"/>
              </w:rPr>
              <w:t>60%</w:t>
            </w:r>
          </w:p>
        </w:tc>
        <w:tc>
          <w:tcPr>
            <w:tcW w:w="1417" w:type="dxa"/>
            <w:tcBorders>
              <w:top w:val="single" w:sz="4" w:space="0" w:color="auto"/>
              <w:left w:val="single" w:sz="4" w:space="0" w:color="auto"/>
              <w:bottom w:val="single" w:sz="4" w:space="0" w:color="auto"/>
              <w:right w:val="single" w:sz="4" w:space="0" w:color="auto"/>
            </w:tcBorders>
          </w:tcPr>
          <w:p w14:paraId="3736FD12" w14:textId="77777777" w:rsidR="00CD1502" w:rsidRPr="00CD1502" w:rsidRDefault="00CD1502" w:rsidP="0043161B">
            <w:pPr>
              <w:pStyle w:val="BodyText"/>
              <w:spacing w:before="0" w:after="0" w:line="360" w:lineRule="auto"/>
              <w:jc w:val="center"/>
              <w:rPr>
                <w:rFonts w:ascii="Arial" w:hAnsi="Arial" w:cs="Arial"/>
                <w:szCs w:val="22"/>
                <w:lang w:eastAsia="zh-CN"/>
              </w:rPr>
            </w:pPr>
            <w:r w:rsidRPr="00CD1502">
              <w:rPr>
                <w:rFonts w:ascii="Arial" w:hAnsi="Arial" w:cs="Arial"/>
                <w:szCs w:val="22"/>
                <w:lang w:eastAsia="zh-CN"/>
              </w:rPr>
              <w:t>60%</w:t>
            </w:r>
            <w:bookmarkStart w:id="699" w:name="_GoBack"/>
            <w:bookmarkEnd w:id="699"/>
          </w:p>
        </w:tc>
        <w:tc>
          <w:tcPr>
            <w:tcW w:w="1418" w:type="dxa"/>
            <w:gridSpan w:val="2"/>
            <w:tcBorders>
              <w:top w:val="single" w:sz="4" w:space="0" w:color="auto"/>
              <w:left w:val="single" w:sz="4" w:space="0" w:color="auto"/>
              <w:bottom w:val="single" w:sz="4" w:space="0" w:color="auto"/>
              <w:right w:val="single" w:sz="4" w:space="0" w:color="auto"/>
            </w:tcBorders>
          </w:tcPr>
          <w:p w14:paraId="53976724" w14:textId="77777777" w:rsidR="00CD1502" w:rsidRPr="00CD1502" w:rsidRDefault="00CD1502" w:rsidP="0043161B">
            <w:pPr>
              <w:pStyle w:val="BodyText"/>
              <w:spacing w:before="0" w:after="0" w:line="360" w:lineRule="auto"/>
              <w:jc w:val="center"/>
              <w:rPr>
                <w:rFonts w:ascii="Arial" w:hAnsi="Arial" w:cs="Arial"/>
                <w:szCs w:val="22"/>
                <w:lang w:eastAsia="zh-CN"/>
              </w:rPr>
            </w:pPr>
            <w:r w:rsidRPr="00CD1502">
              <w:rPr>
                <w:rFonts w:ascii="Arial" w:hAnsi="Arial" w:cs="Arial"/>
                <w:szCs w:val="22"/>
                <w:lang w:eastAsia="zh-CN"/>
              </w:rPr>
              <w:t>60%</w:t>
            </w:r>
          </w:p>
        </w:tc>
        <w:tc>
          <w:tcPr>
            <w:tcW w:w="1269" w:type="dxa"/>
            <w:tcBorders>
              <w:top w:val="single" w:sz="4" w:space="0" w:color="auto"/>
              <w:left w:val="single" w:sz="4" w:space="0" w:color="auto"/>
              <w:bottom w:val="single" w:sz="4" w:space="0" w:color="auto"/>
              <w:right w:val="single" w:sz="4" w:space="0" w:color="auto"/>
            </w:tcBorders>
          </w:tcPr>
          <w:p w14:paraId="725CB47B" w14:textId="77777777" w:rsidR="00CD1502" w:rsidRPr="00CD1502" w:rsidRDefault="00CD1502" w:rsidP="0043161B">
            <w:pPr>
              <w:pStyle w:val="BodyText"/>
              <w:spacing w:before="0" w:after="0" w:line="360" w:lineRule="auto"/>
              <w:jc w:val="center"/>
              <w:rPr>
                <w:rFonts w:ascii="Arial" w:hAnsi="Arial" w:cs="Arial"/>
                <w:szCs w:val="22"/>
                <w:lang w:eastAsia="zh-CN"/>
              </w:rPr>
            </w:pPr>
            <w:r w:rsidRPr="00CD1502">
              <w:rPr>
                <w:rFonts w:ascii="Arial" w:hAnsi="Arial" w:cs="Arial"/>
                <w:szCs w:val="22"/>
                <w:lang w:eastAsia="zh-CN"/>
              </w:rPr>
              <w:t>60%</w:t>
            </w:r>
          </w:p>
        </w:tc>
      </w:tr>
      <w:tr w:rsidR="00CD1502" w:rsidRPr="00CD1502" w14:paraId="77A23B03" w14:textId="77777777" w:rsidTr="0043161B">
        <w:trPr>
          <w:trHeight w:val="239"/>
        </w:trPr>
        <w:tc>
          <w:tcPr>
            <w:tcW w:w="2289" w:type="dxa"/>
            <w:tcBorders>
              <w:top w:val="single" w:sz="4" w:space="0" w:color="auto"/>
              <w:left w:val="single" w:sz="4" w:space="0" w:color="auto"/>
              <w:bottom w:val="single" w:sz="4" w:space="0" w:color="auto"/>
              <w:right w:val="single" w:sz="4" w:space="0" w:color="auto"/>
            </w:tcBorders>
          </w:tcPr>
          <w:p w14:paraId="2425C80C" w14:textId="77777777" w:rsidR="00CD1502" w:rsidRPr="00CD1502" w:rsidRDefault="00CD1502" w:rsidP="0043161B">
            <w:pPr>
              <w:pStyle w:val="BodyText"/>
              <w:spacing w:before="0" w:after="0" w:line="360" w:lineRule="auto"/>
              <w:jc w:val="left"/>
              <w:rPr>
                <w:rFonts w:ascii="Arial" w:hAnsi="Arial" w:cs="Arial"/>
                <w:szCs w:val="22"/>
              </w:rPr>
            </w:pPr>
            <w:r w:rsidRPr="00CD1502">
              <w:rPr>
                <w:rFonts w:ascii="Arial" w:hAnsi="Arial" w:cs="Arial"/>
                <w:szCs w:val="22"/>
              </w:rPr>
              <w:t>Local HO Customers</w:t>
            </w:r>
          </w:p>
        </w:tc>
        <w:tc>
          <w:tcPr>
            <w:tcW w:w="1675" w:type="dxa"/>
            <w:tcBorders>
              <w:top w:val="single" w:sz="4" w:space="0" w:color="auto"/>
              <w:left w:val="single" w:sz="4" w:space="0" w:color="auto"/>
              <w:bottom w:val="single" w:sz="4" w:space="0" w:color="auto"/>
              <w:right w:val="single" w:sz="4" w:space="0" w:color="auto"/>
            </w:tcBorders>
          </w:tcPr>
          <w:p w14:paraId="587831A6" w14:textId="77777777" w:rsidR="00CD1502" w:rsidRPr="00CD1502" w:rsidRDefault="00CD1502" w:rsidP="0043161B">
            <w:pPr>
              <w:pStyle w:val="BodyText"/>
              <w:spacing w:before="0" w:after="0" w:line="360" w:lineRule="auto"/>
              <w:jc w:val="center"/>
              <w:rPr>
                <w:rFonts w:ascii="Arial" w:hAnsi="Arial" w:cs="Arial"/>
                <w:szCs w:val="22"/>
                <w:lang w:eastAsia="zh-CN"/>
              </w:rPr>
            </w:pPr>
            <w:r w:rsidRPr="00CD1502">
              <w:rPr>
                <w:rFonts w:ascii="Arial" w:hAnsi="Arial" w:cs="Arial"/>
                <w:szCs w:val="22"/>
                <w:lang w:eastAsia="zh-CN"/>
              </w:rPr>
              <w:t>100%</w:t>
            </w:r>
          </w:p>
        </w:tc>
        <w:tc>
          <w:tcPr>
            <w:tcW w:w="1560" w:type="dxa"/>
            <w:gridSpan w:val="2"/>
            <w:tcBorders>
              <w:top w:val="single" w:sz="4" w:space="0" w:color="auto"/>
              <w:left w:val="single" w:sz="4" w:space="0" w:color="auto"/>
              <w:bottom w:val="single" w:sz="4" w:space="0" w:color="auto"/>
              <w:right w:val="single" w:sz="4" w:space="0" w:color="auto"/>
            </w:tcBorders>
          </w:tcPr>
          <w:p w14:paraId="16159D7A" w14:textId="77777777" w:rsidR="00CD1502" w:rsidRPr="00CD1502" w:rsidRDefault="00CD1502" w:rsidP="0043161B">
            <w:pPr>
              <w:pStyle w:val="BodyText"/>
              <w:spacing w:before="0" w:after="0" w:line="360" w:lineRule="auto"/>
              <w:jc w:val="center"/>
              <w:rPr>
                <w:rFonts w:ascii="Arial" w:hAnsi="Arial" w:cs="Arial"/>
                <w:szCs w:val="22"/>
                <w:lang w:eastAsia="zh-CN"/>
              </w:rPr>
            </w:pPr>
            <w:r w:rsidRPr="00CD1502">
              <w:rPr>
                <w:rFonts w:ascii="Arial" w:hAnsi="Arial" w:cs="Arial"/>
                <w:szCs w:val="22"/>
                <w:lang w:eastAsia="zh-CN"/>
              </w:rPr>
              <w:t>100%</w:t>
            </w:r>
          </w:p>
        </w:tc>
        <w:tc>
          <w:tcPr>
            <w:tcW w:w="1417" w:type="dxa"/>
            <w:tcBorders>
              <w:top w:val="single" w:sz="4" w:space="0" w:color="auto"/>
              <w:left w:val="single" w:sz="4" w:space="0" w:color="auto"/>
              <w:bottom w:val="single" w:sz="4" w:space="0" w:color="auto"/>
              <w:right w:val="single" w:sz="4" w:space="0" w:color="auto"/>
            </w:tcBorders>
          </w:tcPr>
          <w:p w14:paraId="56470193" w14:textId="77777777" w:rsidR="00CD1502" w:rsidRPr="00CD1502" w:rsidRDefault="00CD1502" w:rsidP="0043161B">
            <w:pPr>
              <w:pStyle w:val="BodyText"/>
              <w:spacing w:before="0" w:after="0" w:line="360" w:lineRule="auto"/>
              <w:jc w:val="center"/>
              <w:rPr>
                <w:rFonts w:ascii="Arial" w:hAnsi="Arial" w:cs="Arial"/>
                <w:szCs w:val="22"/>
                <w:lang w:eastAsia="zh-CN"/>
              </w:rPr>
            </w:pPr>
            <w:r w:rsidRPr="00CD1502">
              <w:rPr>
                <w:rFonts w:ascii="Arial" w:hAnsi="Arial" w:cs="Arial"/>
                <w:szCs w:val="22"/>
                <w:lang w:eastAsia="zh-CN"/>
              </w:rPr>
              <w:t>100%</w:t>
            </w:r>
          </w:p>
        </w:tc>
        <w:tc>
          <w:tcPr>
            <w:tcW w:w="1418" w:type="dxa"/>
            <w:gridSpan w:val="2"/>
            <w:tcBorders>
              <w:top w:val="single" w:sz="4" w:space="0" w:color="auto"/>
              <w:left w:val="single" w:sz="4" w:space="0" w:color="auto"/>
              <w:bottom w:val="single" w:sz="4" w:space="0" w:color="auto"/>
              <w:right w:val="single" w:sz="4" w:space="0" w:color="auto"/>
            </w:tcBorders>
          </w:tcPr>
          <w:p w14:paraId="7D143D57" w14:textId="77777777" w:rsidR="00CD1502" w:rsidRPr="00CD1502" w:rsidRDefault="00CD1502" w:rsidP="0043161B">
            <w:pPr>
              <w:pStyle w:val="BodyText"/>
              <w:spacing w:before="0" w:after="0" w:line="360" w:lineRule="auto"/>
              <w:jc w:val="center"/>
              <w:rPr>
                <w:rFonts w:ascii="Arial" w:hAnsi="Arial" w:cs="Arial"/>
                <w:szCs w:val="22"/>
                <w:lang w:eastAsia="zh-CN"/>
              </w:rPr>
            </w:pPr>
            <w:r w:rsidRPr="00CD1502">
              <w:rPr>
                <w:rFonts w:ascii="Arial" w:hAnsi="Arial" w:cs="Arial"/>
                <w:szCs w:val="22"/>
                <w:lang w:eastAsia="zh-CN"/>
              </w:rPr>
              <w:t>75%</w:t>
            </w:r>
          </w:p>
        </w:tc>
        <w:tc>
          <w:tcPr>
            <w:tcW w:w="1269" w:type="dxa"/>
            <w:tcBorders>
              <w:top w:val="single" w:sz="4" w:space="0" w:color="auto"/>
              <w:left w:val="single" w:sz="4" w:space="0" w:color="auto"/>
              <w:bottom w:val="single" w:sz="4" w:space="0" w:color="auto"/>
              <w:right w:val="single" w:sz="4" w:space="0" w:color="auto"/>
            </w:tcBorders>
          </w:tcPr>
          <w:p w14:paraId="0C8223C0" w14:textId="77777777" w:rsidR="00CD1502" w:rsidRPr="00CD1502" w:rsidRDefault="00CD1502" w:rsidP="0043161B">
            <w:pPr>
              <w:pStyle w:val="BodyText"/>
              <w:spacing w:before="0" w:after="0" w:line="360" w:lineRule="auto"/>
              <w:jc w:val="center"/>
              <w:rPr>
                <w:rFonts w:ascii="Arial" w:hAnsi="Arial" w:cs="Arial"/>
                <w:szCs w:val="22"/>
                <w:lang w:eastAsia="zh-CN"/>
              </w:rPr>
            </w:pPr>
            <w:r w:rsidRPr="00CD1502">
              <w:rPr>
                <w:rFonts w:ascii="Arial" w:hAnsi="Arial" w:cs="Arial"/>
                <w:szCs w:val="22"/>
                <w:lang w:eastAsia="zh-CN"/>
              </w:rPr>
              <w:t>50%</w:t>
            </w:r>
          </w:p>
        </w:tc>
      </w:tr>
      <w:tr w:rsidR="00CD1502" w:rsidRPr="00CD1502" w14:paraId="67BDD2FA" w14:textId="77777777" w:rsidTr="0043161B">
        <w:trPr>
          <w:trHeight w:val="531"/>
        </w:trPr>
        <w:tc>
          <w:tcPr>
            <w:tcW w:w="2289" w:type="dxa"/>
            <w:tcBorders>
              <w:top w:val="single" w:sz="4" w:space="0" w:color="auto"/>
              <w:left w:val="single" w:sz="4" w:space="0" w:color="auto"/>
              <w:bottom w:val="single" w:sz="4" w:space="0" w:color="auto"/>
              <w:right w:val="single" w:sz="4" w:space="0" w:color="auto"/>
            </w:tcBorders>
          </w:tcPr>
          <w:p w14:paraId="25BEE01F" w14:textId="77777777" w:rsidR="00CD1502" w:rsidRPr="00CD1502" w:rsidRDefault="00CD1502" w:rsidP="0043161B">
            <w:pPr>
              <w:pStyle w:val="BodyText"/>
              <w:spacing w:before="0" w:after="0"/>
              <w:jc w:val="left"/>
              <w:rPr>
                <w:rFonts w:ascii="Arial" w:hAnsi="Arial" w:cs="Arial"/>
                <w:szCs w:val="22"/>
              </w:rPr>
            </w:pPr>
            <w:r w:rsidRPr="00CD1502">
              <w:rPr>
                <w:rFonts w:ascii="Arial" w:hAnsi="Arial" w:cs="Arial"/>
                <w:szCs w:val="22"/>
              </w:rPr>
              <w:t>Local EMEA /Other Country Customers</w:t>
            </w:r>
          </w:p>
        </w:tc>
        <w:tc>
          <w:tcPr>
            <w:tcW w:w="1675" w:type="dxa"/>
            <w:tcBorders>
              <w:top w:val="single" w:sz="4" w:space="0" w:color="auto"/>
              <w:left w:val="single" w:sz="4" w:space="0" w:color="auto"/>
              <w:bottom w:val="single" w:sz="4" w:space="0" w:color="auto"/>
              <w:right w:val="single" w:sz="4" w:space="0" w:color="auto"/>
            </w:tcBorders>
          </w:tcPr>
          <w:p w14:paraId="26A8CCD2" w14:textId="77777777" w:rsidR="00CD1502" w:rsidRPr="00CD1502" w:rsidRDefault="00CD1502" w:rsidP="0043161B">
            <w:pPr>
              <w:pStyle w:val="BodyText"/>
              <w:spacing w:before="0" w:after="0" w:line="360" w:lineRule="auto"/>
              <w:jc w:val="center"/>
              <w:rPr>
                <w:rFonts w:ascii="Arial" w:hAnsi="Arial" w:cs="Arial"/>
                <w:szCs w:val="22"/>
                <w:lang w:eastAsia="zh-CN"/>
              </w:rPr>
            </w:pPr>
            <w:r w:rsidRPr="00CD1502">
              <w:rPr>
                <w:rFonts w:ascii="Arial" w:hAnsi="Arial" w:cs="Arial"/>
                <w:szCs w:val="22"/>
                <w:lang w:eastAsia="zh-CN"/>
              </w:rPr>
              <w:t>50%</w:t>
            </w:r>
          </w:p>
        </w:tc>
        <w:tc>
          <w:tcPr>
            <w:tcW w:w="1560" w:type="dxa"/>
            <w:gridSpan w:val="2"/>
            <w:tcBorders>
              <w:top w:val="single" w:sz="4" w:space="0" w:color="auto"/>
              <w:left w:val="single" w:sz="4" w:space="0" w:color="auto"/>
              <w:bottom w:val="single" w:sz="4" w:space="0" w:color="auto"/>
              <w:right w:val="single" w:sz="4" w:space="0" w:color="auto"/>
            </w:tcBorders>
          </w:tcPr>
          <w:p w14:paraId="34C659AC" w14:textId="77777777" w:rsidR="00CD1502" w:rsidRPr="00CD1502" w:rsidRDefault="00CD1502" w:rsidP="0043161B">
            <w:pPr>
              <w:pStyle w:val="BodyText"/>
              <w:spacing w:before="0" w:after="0" w:line="360" w:lineRule="auto"/>
              <w:jc w:val="center"/>
              <w:rPr>
                <w:rFonts w:ascii="Arial" w:hAnsi="Arial" w:cs="Arial"/>
                <w:szCs w:val="22"/>
                <w:lang w:eastAsia="zh-CN"/>
              </w:rPr>
            </w:pPr>
            <w:r w:rsidRPr="00CD1502">
              <w:rPr>
                <w:rFonts w:ascii="Arial" w:hAnsi="Arial" w:cs="Arial"/>
                <w:szCs w:val="22"/>
                <w:lang w:eastAsia="zh-CN"/>
              </w:rPr>
              <w:t>50%</w:t>
            </w:r>
          </w:p>
        </w:tc>
        <w:tc>
          <w:tcPr>
            <w:tcW w:w="1417" w:type="dxa"/>
            <w:tcBorders>
              <w:top w:val="single" w:sz="4" w:space="0" w:color="auto"/>
              <w:left w:val="single" w:sz="4" w:space="0" w:color="auto"/>
              <w:bottom w:val="single" w:sz="4" w:space="0" w:color="auto"/>
              <w:right w:val="single" w:sz="4" w:space="0" w:color="auto"/>
            </w:tcBorders>
          </w:tcPr>
          <w:p w14:paraId="386AFCF8" w14:textId="77777777" w:rsidR="00CD1502" w:rsidRPr="00CD1502" w:rsidRDefault="00CD1502" w:rsidP="0043161B">
            <w:pPr>
              <w:pStyle w:val="BodyText"/>
              <w:spacing w:before="0" w:after="0" w:line="360" w:lineRule="auto"/>
              <w:jc w:val="center"/>
              <w:rPr>
                <w:rFonts w:ascii="Arial" w:hAnsi="Arial" w:cs="Arial"/>
                <w:szCs w:val="22"/>
                <w:lang w:eastAsia="zh-CN"/>
              </w:rPr>
            </w:pPr>
            <w:r w:rsidRPr="00CD1502">
              <w:rPr>
                <w:rFonts w:ascii="Arial" w:hAnsi="Arial" w:cs="Arial"/>
                <w:szCs w:val="22"/>
                <w:lang w:eastAsia="zh-CN"/>
              </w:rPr>
              <w:t>50%</w:t>
            </w:r>
          </w:p>
        </w:tc>
        <w:tc>
          <w:tcPr>
            <w:tcW w:w="1418" w:type="dxa"/>
            <w:gridSpan w:val="2"/>
            <w:tcBorders>
              <w:top w:val="single" w:sz="4" w:space="0" w:color="auto"/>
              <w:left w:val="single" w:sz="4" w:space="0" w:color="auto"/>
              <w:bottom w:val="single" w:sz="4" w:space="0" w:color="auto"/>
              <w:right w:val="single" w:sz="4" w:space="0" w:color="auto"/>
            </w:tcBorders>
          </w:tcPr>
          <w:p w14:paraId="7B7775A1" w14:textId="77777777" w:rsidR="00CD1502" w:rsidRPr="00CD1502" w:rsidDel="00334F47" w:rsidRDefault="00CD1502" w:rsidP="0043161B">
            <w:pPr>
              <w:pStyle w:val="BodyText"/>
              <w:spacing w:before="0" w:after="0" w:line="360" w:lineRule="auto"/>
              <w:jc w:val="center"/>
              <w:rPr>
                <w:rFonts w:ascii="Arial" w:hAnsi="Arial" w:cs="Arial"/>
                <w:szCs w:val="22"/>
                <w:lang w:eastAsia="zh-CN"/>
              </w:rPr>
            </w:pPr>
            <w:r w:rsidRPr="00CD1502">
              <w:rPr>
                <w:rFonts w:ascii="Arial" w:hAnsi="Arial" w:cs="Arial"/>
                <w:szCs w:val="22"/>
                <w:lang w:eastAsia="zh-CN"/>
              </w:rPr>
              <w:t>50%</w:t>
            </w:r>
          </w:p>
        </w:tc>
        <w:tc>
          <w:tcPr>
            <w:tcW w:w="1269" w:type="dxa"/>
            <w:tcBorders>
              <w:top w:val="single" w:sz="4" w:space="0" w:color="auto"/>
              <w:left w:val="single" w:sz="4" w:space="0" w:color="auto"/>
              <w:bottom w:val="single" w:sz="4" w:space="0" w:color="auto"/>
              <w:right w:val="single" w:sz="4" w:space="0" w:color="auto"/>
            </w:tcBorders>
          </w:tcPr>
          <w:p w14:paraId="30E8A2E4" w14:textId="77777777" w:rsidR="00CD1502" w:rsidRPr="00CD1502" w:rsidRDefault="00CD1502" w:rsidP="0043161B">
            <w:pPr>
              <w:pStyle w:val="BodyText"/>
              <w:spacing w:before="0" w:after="0" w:line="360" w:lineRule="auto"/>
              <w:jc w:val="center"/>
              <w:rPr>
                <w:rFonts w:ascii="Arial" w:hAnsi="Arial" w:cs="Arial"/>
                <w:szCs w:val="22"/>
                <w:lang w:eastAsia="zh-CN"/>
              </w:rPr>
            </w:pPr>
            <w:r w:rsidRPr="00CD1502">
              <w:rPr>
                <w:rFonts w:ascii="Arial" w:hAnsi="Arial" w:cs="Arial"/>
                <w:szCs w:val="22"/>
                <w:lang w:eastAsia="zh-CN"/>
              </w:rPr>
              <w:t>50%</w:t>
            </w:r>
          </w:p>
        </w:tc>
      </w:tr>
    </w:tbl>
    <w:p w14:paraId="19F789A0" w14:textId="77777777" w:rsidR="00CD1502" w:rsidRDefault="00CD1502">
      <w:pPr>
        <w:spacing w:before="0" w:after="0" w:line="240" w:lineRule="auto"/>
        <w:jc w:val="left"/>
        <w:rPr>
          <w:rFonts w:ascii="Arial" w:hAnsi="Arial" w:cs="Arial"/>
          <w:b/>
          <w:bCs/>
        </w:rPr>
      </w:pPr>
      <w:r>
        <w:rPr>
          <w:rFonts w:ascii="Arial" w:hAnsi="Arial" w:cs="Arial"/>
        </w:rPr>
        <w:br w:type="page"/>
      </w:r>
    </w:p>
    <w:p w14:paraId="175BA358" w14:textId="6E003B80" w:rsidR="002F223F" w:rsidRDefault="002F223F" w:rsidP="002F223F">
      <w:pPr>
        <w:pStyle w:val="Heading1"/>
        <w:spacing w:before="0" w:line="360" w:lineRule="auto"/>
        <w:jc w:val="left"/>
        <w:rPr>
          <w:rFonts w:ascii="Arial" w:hAnsi="Arial" w:cs="Arial"/>
          <w:color w:val="auto"/>
          <w:sz w:val="22"/>
          <w:szCs w:val="22"/>
        </w:rPr>
      </w:pPr>
      <w:bookmarkStart w:id="700" w:name="_Toc55470914"/>
      <w:r>
        <w:rPr>
          <w:rFonts w:ascii="Arial" w:hAnsi="Arial" w:cs="Arial"/>
          <w:color w:val="auto"/>
          <w:sz w:val="22"/>
          <w:szCs w:val="22"/>
        </w:rPr>
        <w:t>Appendix C – Credit request format Corporate</w:t>
      </w:r>
      <w:bookmarkEnd w:id="700"/>
    </w:p>
    <w:p w14:paraId="5DFFC897" w14:textId="681E2539" w:rsidR="00CA3EE7" w:rsidRPr="00CA3EE7" w:rsidRDefault="00CA3EE7" w:rsidP="00CA3EE7">
      <w:pPr>
        <w:rPr>
          <w:rFonts w:ascii="Arial" w:hAnsi="Arial" w:cs="Arial"/>
        </w:rPr>
      </w:pPr>
      <w:r w:rsidRPr="00CA3EE7">
        <w:rPr>
          <w:rFonts w:ascii="Arial" w:hAnsi="Arial" w:cs="Arial"/>
        </w:rPr>
        <w:t>Business Development Department (“BD”) London Branch propose the limits to Risk Management Department (“RMD”), the request should specify:</w:t>
      </w:r>
    </w:p>
    <w:p w14:paraId="18778EC5"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Business Group (Parent/Ultimate owner)</w:t>
      </w:r>
    </w:p>
    <w:p w14:paraId="3DACD08B"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 xml:space="preserve">Legal Entity </w:t>
      </w:r>
    </w:p>
    <w:p w14:paraId="29C92815"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Country of Risk</w:t>
      </w:r>
    </w:p>
    <w:p w14:paraId="25138153"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 xml:space="preserve">Type of Request </w:t>
      </w:r>
    </w:p>
    <w:p w14:paraId="785522DE"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Request Deadline</w:t>
      </w:r>
    </w:p>
    <w:p w14:paraId="7527970E"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 xml:space="preserve">Purpose and rational of request </w:t>
      </w:r>
    </w:p>
    <w:p w14:paraId="0ADAF065"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 xml:space="preserve">Client Background </w:t>
      </w:r>
    </w:p>
    <w:p w14:paraId="0C45135C"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Key Terms: Products, Currencies, Loan Amounts, Tenors, Interest Rate, Repayment Schedules, Covenants etc.</w:t>
      </w:r>
    </w:p>
    <w:p w14:paraId="51045A88"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 xml:space="preserve">Key Risks and </w:t>
      </w:r>
      <w:proofErr w:type="spellStart"/>
      <w:r w:rsidRPr="00CA3EE7">
        <w:rPr>
          <w:rFonts w:ascii="Arial" w:hAnsi="Arial" w:cs="Arial"/>
        </w:rPr>
        <w:t>Mitigants</w:t>
      </w:r>
      <w:proofErr w:type="spellEnd"/>
      <w:r w:rsidRPr="00CA3EE7">
        <w:rPr>
          <w:rFonts w:ascii="Arial" w:hAnsi="Arial" w:cs="Arial"/>
        </w:rPr>
        <w:t xml:space="preserve"> </w:t>
      </w:r>
    </w:p>
    <w:p w14:paraId="2F11F065"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Recommends</w:t>
      </w:r>
    </w:p>
    <w:p w14:paraId="5E401620"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 xml:space="preserve">Support docs </w:t>
      </w:r>
    </w:p>
    <w:p w14:paraId="5B9DB5BF" w14:textId="77777777" w:rsidR="00CA3EE7" w:rsidRPr="00CA3EE7" w:rsidRDefault="00CA3EE7" w:rsidP="00CA3EE7">
      <w:pPr>
        <w:rPr>
          <w:rFonts w:ascii="Arial" w:hAnsi="Arial" w:cs="Arial"/>
        </w:rPr>
      </w:pPr>
      <w:r w:rsidRPr="00CA3EE7">
        <w:rPr>
          <w:rFonts w:ascii="Arial" w:hAnsi="Arial" w:cs="Arial"/>
        </w:rPr>
        <w:t>RMD takes the following responsibilities:</w:t>
      </w:r>
    </w:p>
    <w:p w14:paraId="4C523E59" w14:textId="555F44AA" w:rsidR="00CA3EE7" w:rsidRPr="00CA3EE7" w:rsidRDefault="00CA3EE7" w:rsidP="0096008C">
      <w:pPr>
        <w:pStyle w:val="ListParagraph"/>
        <w:numPr>
          <w:ilvl w:val="0"/>
          <w:numId w:val="19"/>
        </w:numPr>
        <w:rPr>
          <w:rFonts w:ascii="Arial" w:hAnsi="Arial" w:cs="Arial"/>
        </w:rPr>
      </w:pPr>
      <w:r w:rsidRPr="00CA3EE7">
        <w:rPr>
          <w:rFonts w:ascii="Arial" w:hAnsi="Arial" w:cs="Arial"/>
        </w:rPr>
        <w:t xml:space="preserve">Credit analysis </w:t>
      </w:r>
    </w:p>
    <w:p w14:paraId="0A2EADA2"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Internal Credit Rating mapping to HO Internal Credit Ratings</w:t>
      </w:r>
    </w:p>
    <w:p w14:paraId="3BC7D666"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 xml:space="preserve">Assess maximum credit limits under local delegated authority </w:t>
      </w:r>
    </w:p>
    <w:p w14:paraId="7C78E9E2"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Assess currencies, products and tenors requested</w:t>
      </w:r>
    </w:p>
    <w:p w14:paraId="45B17358"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 xml:space="preserve">Presents to the Branch </w:t>
      </w:r>
      <w:proofErr w:type="spellStart"/>
      <w:r w:rsidRPr="00CA3EE7">
        <w:rPr>
          <w:rFonts w:ascii="Arial" w:hAnsi="Arial" w:cs="Arial"/>
        </w:rPr>
        <w:t>CCo</w:t>
      </w:r>
      <w:proofErr w:type="spellEnd"/>
    </w:p>
    <w:p w14:paraId="56418CDE" w14:textId="16B8F59A" w:rsidR="006B1B3C" w:rsidRDefault="00CA3EE7" w:rsidP="00CA3EE7">
      <w:pPr>
        <w:rPr>
          <w:rFonts w:ascii="Arial" w:hAnsi="Arial" w:cs="Arial"/>
        </w:rPr>
      </w:pPr>
      <w:r w:rsidRPr="00CA3EE7">
        <w:rPr>
          <w:rFonts w:ascii="Arial" w:hAnsi="Arial" w:cs="Arial"/>
        </w:rPr>
        <w:t>All above limits are reviewed on annual basis using the same credit approval procedure as a new request.</w:t>
      </w:r>
    </w:p>
    <w:p w14:paraId="665DD11D" w14:textId="0BCE0520" w:rsidR="006B1B3C" w:rsidRDefault="006B1B3C" w:rsidP="00CA3EE7">
      <w:pPr>
        <w:rPr>
          <w:rFonts w:ascii="Arial" w:hAnsi="Arial" w:cs="Arial"/>
        </w:rPr>
      </w:pPr>
      <w:bookmarkStart w:id="701" w:name="_Hlk528330407"/>
    </w:p>
    <w:p w14:paraId="79A763A7" w14:textId="25A7055D" w:rsidR="00764139" w:rsidRDefault="00764139" w:rsidP="00CA3EE7">
      <w:pPr>
        <w:rPr>
          <w:rFonts w:ascii="Arial" w:hAnsi="Arial" w:cs="Arial"/>
        </w:rPr>
      </w:pPr>
    </w:p>
    <w:p w14:paraId="138598D4" w14:textId="3B4EBBDC" w:rsidR="00764139" w:rsidRDefault="00764139" w:rsidP="00CA3EE7">
      <w:pPr>
        <w:rPr>
          <w:rFonts w:ascii="Arial" w:hAnsi="Arial" w:cs="Arial"/>
        </w:rPr>
      </w:pPr>
    </w:p>
    <w:p w14:paraId="0DC1E987" w14:textId="77777777" w:rsidR="00343F50" w:rsidRDefault="00343F50" w:rsidP="00CA3EE7">
      <w:pPr>
        <w:rPr>
          <w:rFonts w:ascii="Arial" w:hAnsi="Arial" w:cs="Arial"/>
        </w:rPr>
      </w:pPr>
    </w:p>
    <w:p w14:paraId="5689BA77" w14:textId="44919A4E" w:rsidR="0012587D" w:rsidRDefault="0012587D">
      <w:pPr>
        <w:spacing w:before="0" w:after="0" w:line="240" w:lineRule="auto"/>
        <w:jc w:val="left"/>
        <w:rPr>
          <w:rFonts w:ascii="Arial" w:hAnsi="Arial" w:cs="Arial"/>
        </w:rPr>
      </w:pPr>
      <w:r>
        <w:rPr>
          <w:rFonts w:ascii="Arial" w:hAnsi="Arial" w:cs="Arial"/>
        </w:rPr>
        <w:br w:type="page"/>
      </w:r>
    </w:p>
    <w:p w14:paraId="20D97B47" w14:textId="77777777" w:rsidR="00764139" w:rsidRPr="00CA3EE7" w:rsidRDefault="00764139" w:rsidP="00CA3EE7">
      <w:pPr>
        <w:rPr>
          <w:rFonts w:ascii="Arial" w:hAnsi="Arial" w:cs="Arial"/>
        </w:rPr>
      </w:pPr>
    </w:p>
    <w:p w14:paraId="001C7742" w14:textId="77777777" w:rsidR="006B1B3C" w:rsidRPr="006B1B3C" w:rsidRDefault="006B1B3C" w:rsidP="006B1B3C">
      <w:pPr>
        <w:spacing w:before="0" w:after="0" w:line="240" w:lineRule="auto"/>
        <w:ind w:hanging="567"/>
        <w:jc w:val="left"/>
        <w:rPr>
          <w:rFonts w:ascii="Arial" w:hAnsi="Arial" w:cs="Arial"/>
          <w:sz w:val="36"/>
          <w:szCs w:val="36"/>
        </w:rPr>
      </w:pPr>
      <w:r w:rsidRPr="006B1B3C">
        <w:rPr>
          <w:rFonts w:ascii="Arial" w:hAnsi="Arial" w:cs="Arial"/>
          <w:noProof/>
          <w:sz w:val="20"/>
          <w:szCs w:val="20"/>
          <w:lang w:bidi="ar-SA"/>
        </w:rPr>
        <w:drawing>
          <wp:inline distT="0" distB="0" distL="0" distR="0" wp14:anchorId="4E290858" wp14:editId="1731EE10">
            <wp:extent cx="2029885" cy="41910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9049" cy="429251"/>
                    </a:xfrm>
                    <a:prstGeom prst="rect">
                      <a:avLst/>
                    </a:prstGeom>
                    <a:noFill/>
                    <a:ln>
                      <a:noFill/>
                    </a:ln>
                  </pic:spPr>
                </pic:pic>
              </a:graphicData>
            </a:graphic>
          </wp:inline>
        </w:drawing>
      </w:r>
      <w:r w:rsidRPr="006B1B3C">
        <w:rPr>
          <w:rFonts w:ascii="Arial" w:hAnsi="Arial" w:cs="Arial"/>
          <w:sz w:val="20"/>
          <w:szCs w:val="20"/>
        </w:rPr>
        <w:t xml:space="preserve">                         </w:t>
      </w:r>
      <w:r w:rsidRPr="006B1B3C">
        <w:rPr>
          <w:rFonts w:ascii="Arial" w:hAnsi="Arial" w:cs="Arial"/>
          <w:sz w:val="36"/>
          <w:szCs w:val="36"/>
        </w:rPr>
        <w:t xml:space="preserve">Credit Approval Memo </w:t>
      </w:r>
    </w:p>
    <w:p w14:paraId="5F17D00E" w14:textId="614B2E46" w:rsidR="006B1B3C" w:rsidRPr="006B1B3C" w:rsidRDefault="006B1B3C" w:rsidP="006B1B3C">
      <w:pPr>
        <w:spacing w:before="0" w:after="0" w:line="240" w:lineRule="auto"/>
        <w:ind w:left="2880" w:firstLine="720"/>
        <w:jc w:val="left"/>
        <w:rPr>
          <w:rFonts w:ascii="Arial" w:hAnsi="Arial" w:cs="Arial"/>
          <w:sz w:val="36"/>
          <w:szCs w:val="36"/>
        </w:rPr>
      </w:pPr>
      <w:r w:rsidRPr="006B1B3C">
        <w:rPr>
          <w:rFonts w:ascii="Arial" w:hAnsi="Arial" w:cs="Arial"/>
          <w:sz w:val="36"/>
          <w:szCs w:val="36"/>
        </w:rPr>
        <w:t xml:space="preserve">          </w:t>
      </w:r>
      <w:r w:rsidR="0096008C">
        <w:rPr>
          <w:rFonts w:ascii="Arial" w:hAnsi="Arial" w:cs="Arial"/>
          <w:sz w:val="36"/>
          <w:szCs w:val="36"/>
        </w:rPr>
        <w:t>Co</w:t>
      </w:r>
      <w:r w:rsidR="00372A1A">
        <w:rPr>
          <w:rFonts w:ascii="Arial" w:hAnsi="Arial" w:cs="Arial"/>
          <w:sz w:val="36"/>
          <w:szCs w:val="36"/>
        </w:rPr>
        <w:t>r</w:t>
      </w:r>
      <w:r w:rsidR="0096008C">
        <w:rPr>
          <w:rFonts w:ascii="Arial" w:hAnsi="Arial" w:cs="Arial"/>
          <w:sz w:val="36"/>
          <w:szCs w:val="36"/>
        </w:rPr>
        <w:t>porate</w:t>
      </w:r>
    </w:p>
    <w:tbl>
      <w:tblPr>
        <w:tblStyle w:val="TableGrid"/>
        <w:tblW w:w="10211" w:type="dxa"/>
        <w:tblInd w:w="-572" w:type="dxa"/>
        <w:tblLook w:val="04A0" w:firstRow="1" w:lastRow="0" w:firstColumn="1" w:lastColumn="0" w:noHBand="0" w:noVBand="1"/>
      </w:tblPr>
      <w:tblGrid>
        <w:gridCol w:w="1565"/>
        <w:gridCol w:w="425"/>
        <w:gridCol w:w="567"/>
        <w:gridCol w:w="567"/>
        <w:gridCol w:w="709"/>
        <w:gridCol w:w="1701"/>
        <w:gridCol w:w="141"/>
        <w:gridCol w:w="562"/>
        <w:gridCol w:w="147"/>
        <w:gridCol w:w="425"/>
        <w:gridCol w:w="567"/>
        <w:gridCol w:w="851"/>
        <w:gridCol w:w="1984"/>
      </w:tblGrid>
      <w:tr w:rsidR="00B014EE" w:rsidRPr="006B1B3C" w14:paraId="4BB6B0C3" w14:textId="77777777" w:rsidTr="00276ACF">
        <w:tc>
          <w:tcPr>
            <w:tcW w:w="5675" w:type="dxa"/>
            <w:gridSpan w:val="7"/>
            <w:tcBorders>
              <w:top w:val="nil"/>
              <w:left w:val="nil"/>
              <w:bottom w:val="nil"/>
            </w:tcBorders>
          </w:tcPr>
          <w:p w14:paraId="28B308EE" w14:textId="77777777" w:rsidR="00B014EE" w:rsidRPr="006B1B3C" w:rsidRDefault="00B014EE" w:rsidP="00276ACF">
            <w:pPr>
              <w:spacing w:before="0" w:after="0" w:line="240" w:lineRule="auto"/>
              <w:jc w:val="left"/>
              <w:rPr>
                <w:rFonts w:ascii="Arial" w:hAnsi="Arial" w:cs="Arial"/>
                <w:i/>
              </w:rPr>
            </w:pPr>
            <w:r w:rsidRPr="006B1B3C">
              <w:rPr>
                <w:rFonts w:ascii="Arial" w:hAnsi="Arial" w:cs="Arial"/>
                <w:i/>
                <w:color w:val="FF0000"/>
              </w:rPr>
              <w:t xml:space="preserve">Completed by: Relationship Manager/ Business Development </w:t>
            </w:r>
          </w:p>
        </w:tc>
        <w:tc>
          <w:tcPr>
            <w:tcW w:w="562" w:type="dxa"/>
          </w:tcPr>
          <w:p w14:paraId="776A63D4" w14:textId="77777777" w:rsidR="00B014EE" w:rsidRPr="006B1B3C" w:rsidRDefault="00B014EE" w:rsidP="00276ACF">
            <w:pPr>
              <w:spacing w:before="0" w:after="0" w:line="240" w:lineRule="auto"/>
              <w:jc w:val="left"/>
              <w:rPr>
                <w:rFonts w:ascii="Arial" w:hAnsi="Arial" w:cs="Arial"/>
              </w:rPr>
            </w:pPr>
          </w:p>
        </w:tc>
        <w:tc>
          <w:tcPr>
            <w:tcW w:w="3974" w:type="dxa"/>
            <w:gridSpan w:val="5"/>
            <w:shd w:val="clear" w:color="auto" w:fill="BFBFBF" w:themeFill="background1" w:themeFillShade="BF"/>
          </w:tcPr>
          <w:p w14:paraId="4784C642"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Credit Application</w:t>
            </w:r>
          </w:p>
        </w:tc>
      </w:tr>
      <w:tr w:rsidR="00B014EE" w:rsidRPr="006B1B3C" w14:paraId="1FAF31AF" w14:textId="77777777" w:rsidTr="00276ACF">
        <w:tc>
          <w:tcPr>
            <w:tcW w:w="5675" w:type="dxa"/>
            <w:gridSpan w:val="7"/>
            <w:tcBorders>
              <w:top w:val="nil"/>
              <w:left w:val="nil"/>
            </w:tcBorders>
          </w:tcPr>
          <w:p w14:paraId="3AA7FA10" w14:textId="77777777" w:rsidR="00B014EE" w:rsidRPr="006B1B3C" w:rsidRDefault="00B014EE" w:rsidP="00276ACF">
            <w:pPr>
              <w:spacing w:before="0" w:after="0" w:line="240" w:lineRule="auto"/>
              <w:jc w:val="left"/>
              <w:rPr>
                <w:rFonts w:ascii="Arial" w:hAnsi="Arial" w:cs="Arial"/>
              </w:rPr>
            </w:pPr>
          </w:p>
        </w:tc>
        <w:tc>
          <w:tcPr>
            <w:tcW w:w="562" w:type="dxa"/>
          </w:tcPr>
          <w:p w14:paraId="59310DC1" w14:textId="77777777" w:rsidR="00B014EE" w:rsidRPr="006B1B3C" w:rsidRDefault="00B014EE" w:rsidP="00276ACF">
            <w:pPr>
              <w:spacing w:before="0" w:after="0" w:line="240" w:lineRule="auto"/>
              <w:jc w:val="left"/>
              <w:rPr>
                <w:rFonts w:ascii="Arial" w:hAnsi="Arial" w:cs="Arial"/>
              </w:rPr>
            </w:pPr>
          </w:p>
        </w:tc>
        <w:tc>
          <w:tcPr>
            <w:tcW w:w="3974" w:type="dxa"/>
            <w:gridSpan w:val="5"/>
            <w:shd w:val="clear" w:color="auto" w:fill="BFBFBF" w:themeFill="background1" w:themeFillShade="BF"/>
          </w:tcPr>
          <w:p w14:paraId="49E98C11"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 xml:space="preserve">Annual Review </w:t>
            </w:r>
          </w:p>
        </w:tc>
      </w:tr>
      <w:tr w:rsidR="00B014EE" w:rsidRPr="006B1B3C" w14:paraId="7F816985" w14:textId="77777777" w:rsidTr="00276ACF">
        <w:tc>
          <w:tcPr>
            <w:tcW w:w="5675" w:type="dxa"/>
            <w:gridSpan w:val="7"/>
            <w:vMerge w:val="restart"/>
          </w:tcPr>
          <w:p w14:paraId="1F11C152"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 xml:space="preserve">Name: </w:t>
            </w:r>
          </w:p>
        </w:tc>
        <w:tc>
          <w:tcPr>
            <w:tcW w:w="562" w:type="dxa"/>
          </w:tcPr>
          <w:p w14:paraId="073229DB" w14:textId="77777777" w:rsidR="00B014EE" w:rsidRPr="006B1B3C" w:rsidRDefault="00B014EE" w:rsidP="00276ACF">
            <w:pPr>
              <w:spacing w:before="0" w:after="0" w:line="240" w:lineRule="auto"/>
              <w:jc w:val="left"/>
              <w:rPr>
                <w:rFonts w:ascii="Arial" w:hAnsi="Arial" w:cs="Arial"/>
              </w:rPr>
            </w:pPr>
          </w:p>
        </w:tc>
        <w:tc>
          <w:tcPr>
            <w:tcW w:w="3974" w:type="dxa"/>
            <w:gridSpan w:val="5"/>
          </w:tcPr>
          <w:p w14:paraId="2A7C597A"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Urgent – reply by:</w:t>
            </w:r>
          </w:p>
        </w:tc>
      </w:tr>
      <w:tr w:rsidR="00B014EE" w:rsidRPr="006B1B3C" w14:paraId="6B3EF903" w14:textId="77777777" w:rsidTr="00276ACF">
        <w:tc>
          <w:tcPr>
            <w:tcW w:w="5675" w:type="dxa"/>
            <w:gridSpan w:val="7"/>
            <w:vMerge/>
          </w:tcPr>
          <w:p w14:paraId="22BA091B" w14:textId="77777777" w:rsidR="00B014EE" w:rsidRPr="006B1B3C" w:rsidRDefault="00B014EE" w:rsidP="00276ACF">
            <w:pPr>
              <w:spacing w:before="0" w:after="0" w:line="240" w:lineRule="auto"/>
              <w:jc w:val="left"/>
              <w:rPr>
                <w:rFonts w:ascii="Arial" w:hAnsi="Arial" w:cs="Arial"/>
              </w:rPr>
            </w:pPr>
          </w:p>
        </w:tc>
        <w:tc>
          <w:tcPr>
            <w:tcW w:w="562" w:type="dxa"/>
          </w:tcPr>
          <w:p w14:paraId="55FC18F7" w14:textId="77777777" w:rsidR="00B014EE" w:rsidRPr="006B1B3C" w:rsidRDefault="00B014EE" w:rsidP="00276ACF">
            <w:pPr>
              <w:spacing w:before="0" w:after="0" w:line="240" w:lineRule="auto"/>
              <w:jc w:val="left"/>
              <w:rPr>
                <w:rFonts w:ascii="Arial" w:hAnsi="Arial" w:cs="Arial"/>
              </w:rPr>
            </w:pPr>
          </w:p>
        </w:tc>
        <w:tc>
          <w:tcPr>
            <w:tcW w:w="3974" w:type="dxa"/>
            <w:gridSpan w:val="5"/>
          </w:tcPr>
          <w:p w14:paraId="4356927F"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ASAP- not later than:</w:t>
            </w:r>
          </w:p>
        </w:tc>
      </w:tr>
      <w:tr w:rsidR="00B014EE" w:rsidRPr="006B1B3C" w14:paraId="6D36EE01" w14:textId="77777777" w:rsidTr="00276ACF">
        <w:tc>
          <w:tcPr>
            <w:tcW w:w="5675" w:type="dxa"/>
            <w:gridSpan w:val="7"/>
            <w:vMerge/>
          </w:tcPr>
          <w:p w14:paraId="69E3D0FD" w14:textId="77777777" w:rsidR="00B014EE" w:rsidRPr="006B1B3C" w:rsidRDefault="00B014EE" w:rsidP="00276ACF">
            <w:pPr>
              <w:spacing w:before="0" w:after="0" w:line="240" w:lineRule="auto"/>
              <w:jc w:val="left"/>
              <w:rPr>
                <w:rFonts w:ascii="Arial" w:hAnsi="Arial" w:cs="Arial"/>
              </w:rPr>
            </w:pPr>
          </w:p>
        </w:tc>
        <w:tc>
          <w:tcPr>
            <w:tcW w:w="562" w:type="dxa"/>
          </w:tcPr>
          <w:p w14:paraId="63D55F23" w14:textId="77777777" w:rsidR="00B014EE" w:rsidRPr="006B1B3C" w:rsidRDefault="00B014EE" w:rsidP="00276ACF">
            <w:pPr>
              <w:spacing w:before="0" w:after="0" w:line="240" w:lineRule="auto"/>
              <w:jc w:val="left"/>
              <w:rPr>
                <w:rFonts w:ascii="Arial" w:hAnsi="Arial" w:cs="Arial"/>
              </w:rPr>
            </w:pPr>
          </w:p>
        </w:tc>
        <w:tc>
          <w:tcPr>
            <w:tcW w:w="3974" w:type="dxa"/>
            <w:gridSpan w:val="5"/>
          </w:tcPr>
          <w:p w14:paraId="0BAFAAC5"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Normal Process</w:t>
            </w:r>
          </w:p>
        </w:tc>
      </w:tr>
      <w:tr w:rsidR="00B014EE" w:rsidRPr="006B1B3C" w14:paraId="7EDD625B" w14:textId="77777777" w:rsidTr="00276ACF">
        <w:tc>
          <w:tcPr>
            <w:tcW w:w="3124" w:type="dxa"/>
            <w:gridSpan w:val="4"/>
          </w:tcPr>
          <w:p w14:paraId="6F557D2B"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Account number:</w:t>
            </w:r>
          </w:p>
        </w:tc>
        <w:tc>
          <w:tcPr>
            <w:tcW w:w="2551" w:type="dxa"/>
            <w:gridSpan w:val="3"/>
          </w:tcPr>
          <w:p w14:paraId="3DAFCE89"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Relationship Manager:</w:t>
            </w:r>
          </w:p>
        </w:tc>
        <w:tc>
          <w:tcPr>
            <w:tcW w:w="4536" w:type="dxa"/>
            <w:gridSpan w:val="6"/>
          </w:tcPr>
          <w:p w14:paraId="1C93379C"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Business Group (Parent/Ultimate owner):</w:t>
            </w:r>
          </w:p>
          <w:p w14:paraId="56C92D58" w14:textId="77777777" w:rsidR="00B014EE" w:rsidRPr="006B1B3C" w:rsidRDefault="00B014EE" w:rsidP="00276ACF">
            <w:pPr>
              <w:spacing w:before="0" w:after="0" w:line="240" w:lineRule="auto"/>
              <w:jc w:val="left"/>
              <w:rPr>
                <w:rFonts w:ascii="Arial" w:hAnsi="Arial" w:cs="Arial"/>
              </w:rPr>
            </w:pPr>
          </w:p>
        </w:tc>
      </w:tr>
      <w:tr w:rsidR="00B014EE" w:rsidRPr="006B1B3C" w14:paraId="6A2CE133" w14:textId="77777777" w:rsidTr="00276ACF">
        <w:tc>
          <w:tcPr>
            <w:tcW w:w="1990" w:type="dxa"/>
            <w:gridSpan w:val="2"/>
          </w:tcPr>
          <w:p w14:paraId="0E1331A6"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Date:</w:t>
            </w:r>
          </w:p>
        </w:tc>
        <w:tc>
          <w:tcPr>
            <w:tcW w:w="1843" w:type="dxa"/>
            <w:gridSpan w:val="3"/>
          </w:tcPr>
          <w:p w14:paraId="1164790F"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Review date:</w:t>
            </w:r>
          </w:p>
        </w:tc>
        <w:tc>
          <w:tcPr>
            <w:tcW w:w="6378" w:type="dxa"/>
            <w:gridSpan w:val="8"/>
          </w:tcPr>
          <w:p w14:paraId="5685006D"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Purpose:</w:t>
            </w:r>
          </w:p>
          <w:p w14:paraId="476E367B" w14:textId="77777777" w:rsidR="00B014EE" w:rsidRPr="006B1B3C" w:rsidRDefault="00B014EE" w:rsidP="00276ACF">
            <w:pPr>
              <w:spacing w:before="0" w:after="0" w:line="240" w:lineRule="auto"/>
              <w:jc w:val="left"/>
              <w:rPr>
                <w:rFonts w:ascii="Arial" w:hAnsi="Arial" w:cs="Arial"/>
              </w:rPr>
            </w:pPr>
          </w:p>
        </w:tc>
      </w:tr>
      <w:tr w:rsidR="00B014EE" w:rsidRPr="006B1B3C" w14:paraId="52697ADB" w14:textId="77777777" w:rsidTr="00276ACF">
        <w:tc>
          <w:tcPr>
            <w:tcW w:w="1990" w:type="dxa"/>
            <w:gridSpan w:val="2"/>
          </w:tcPr>
          <w:p w14:paraId="56C85D88"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 xml:space="preserve">Country: Domiciled </w:t>
            </w:r>
          </w:p>
        </w:tc>
        <w:tc>
          <w:tcPr>
            <w:tcW w:w="1843" w:type="dxa"/>
            <w:gridSpan w:val="3"/>
          </w:tcPr>
          <w:p w14:paraId="5FB91BD9"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Country: Risk</w:t>
            </w:r>
          </w:p>
        </w:tc>
        <w:tc>
          <w:tcPr>
            <w:tcW w:w="1842" w:type="dxa"/>
            <w:gridSpan w:val="2"/>
          </w:tcPr>
          <w:p w14:paraId="5B6E2DD2" w14:textId="77777777" w:rsidR="00B014EE" w:rsidRPr="006B1B3C" w:rsidRDefault="00B014EE" w:rsidP="00276ACF">
            <w:pPr>
              <w:spacing w:before="0" w:after="0" w:line="240" w:lineRule="auto"/>
              <w:jc w:val="left"/>
              <w:rPr>
                <w:rFonts w:ascii="Arial" w:hAnsi="Arial" w:cs="Arial"/>
              </w:rPr>
            </w:pPr>
            <w:r>
              <w:rPr>
                <w:rFonts w:ascii="Arial" w:hAnsi="Arial" w:cs="Arial"/>
              </w:rPr>
              <w:t>Country</w:t>
            </w:r>
            <w:r w:rsidRPr="006B1B3C">
              <w:rPr>
                <w:rFonts w:ascii="Arial" w:hAnsi="Arial" w:cs="Arial"/>
              </w:rPr>
              <w:t xml:space="preserve"> code:</w:t>
            </w:r>
          </w:p>
        </w:tc>
        <w:tc>
          <w:tcPr>
            <w:tcW w:w="1701" w:type="dxa"/>
            <w:gridSpan w:val="4"/>
          </w:tcPr>
          <w:p w14:paraId="2CE0B0E6"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Industry:</w:t>
            </w:r>
          </w:p>
        </w:tc>
        <w:tc>
          <w:tcPr>
            <w:tcW w:w="2835" w:type="dxa"/>
            <w:gridSpan w:val="2"/>
          </w:tcPr>
          <w:p w14:paraId="42EF38B4"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KYC status/AML risk rating:</w:t>
            </w:r>
          </w:p>
          <w:p w14:paraId="6E5F205D" w14:textId="77777777" w:rsidR="00B014EE" w:rsidRPr="006B1B3C" w:rsidRDefault="00B014EE" w:rsidP="00276ACF">
            <w:pPr>
              <w:spacing w:before="0" w:after="0" w:line="240" w:lineRule="auto"/>
              <w:jc w:val="left"/>
              <w:rPr>
                <w:rFonts w:ascii="Arial" w:hAnsi="Arial" w:cs="Arial"/>
              </w:rPr>
            </w:pPr>
          </w:p>
        </w:tc>
      </w:tr>
      <w:tr w:rsidR="00B014EE" w:rsidRPr="006B1B3C" w14:paraId="5F399E38" w14:textId="77777777" w:rsidTr="00276ACF">
        <w:tc>
          <w:tcPr>
            <w:tcW w:w="10211" w:type="dxa"/>
            <w:gridSpan w:val="13"/>
            <w:shd w:val="clear" w:color="auto" w:fill="BFBFBF" w:themeFill="background1" w:themeFillShade="BF"/>
          </w:tcPr>
          <w:p w14:paraId="339B1321"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 xml:space="preserve">                                   FACILITIES /PRODUCTS </w:t>
            </w:r>
          </w:p>
        </w:tc>
      </w:tr>
      <w:tr w:rsidR="00B014EE" w:rsidRPr="006B1B3C" w14:paraId="6697CE67" w14:textId="77777777" w:rsidTr="00276ACF">
        <w:tc>
          <w:tcPr>
            <w:tcW w:w="1565" w:type="dxa"/>
          </w:tcPr>
          <w:p w14:paraId="4077C441"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Status</w:t>
            </w:r>
          </w:p>
          <w:p w14:paraId="4DB0B965"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(New, renew, increase, decrease)</w:t>
            </w:r>
          </w:p>
        </w:tc>
        <w:tc>
          <w:tcPr>
            <w:tcW w:w="3969" w:type="dxa"/>
            <w:gridSpan w:val="5"/>
          </w:tcPr>
          <w:p w14:paraId="0FC531FC"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Products</w:t>
            </w:r>
          </w:p>
          <w:p w14:paraId="1B1B3F4E" w14:textId="77777777" w:rsidR="00B014EE" w:rsidRDefault="00B014EE" w:rsidP="00276ACF">
            <w:pPr>
              <w:spacing w:before="0" w:after="0" w:line="240" w:lineRule="auto"/>
              <w:jc w:val="left"/>
              <w:rPr>
                <w:rFonts w:ascii="Arial" w:hAnsi="Arial" w:cs="Arial"/>
                <w:b/>
                <w:u w:val="single"/>
              </w:rPr>
            </w:pPr>
          </w:p>
          <w:p w14:paraId="7F5853FF" w14:textId="77777777" w:rsidR="00B014EE" w:rsidRPr="006B1B3C" w:rsidRDefault="00B014EE" w:rsidP="00276ACF">
            <w:pPr>
              <w:spacing w:before="0" w:after="0" w:line="240" w:lineRule="auto"/>
              <w:jc w:val="left"/>
              <w:rPr>
                <w:rFonts w:ascii="Arial" w:hAnsi="Arial" w:cs="Arial"/>
                <w:b/>
                <w:u w:val="single"/>
              </w:rPr>
            </w:pPr>
            <w:r w:rsidRPr="006B1B3C">
              <w:rPr>
                <w:rFonts w:ascii="Arial" w:hAnsi="Arial" w:cs="Arial"/>
                <w:b/>
                <w:u w:val="single"/>
              </w:rPr>
              <w:t>Treasury</w:t>
            </w:r>
          </w:p>
          <w:p w14:paraId="7A9B5478"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Settlement limit (Payments, FX spot)</w:t>
            </w:r>
          </w:p>
          <w:p w14:paraId="34048318" w14:textId="77777777" w:rsidR="00B014EE" w:rsidRDefault="00B014EE" w:rsidP="00276ACF">
            <w:pPr>
              <w:spacing w:before="0" w:after="0" w:line="240" w:lineRule="auto"/>
              <w:jc w:val="left"/>
              <w:rPr>
                <w:rFonts w:ascii="Arial" w:hAnsi="Arial" w:cs="Arial"/>
              </w:rPr>
            </w:pPr>
            <w:r w:rsidRPr="006B1B3C">
              <w:rPr>
                <w:rFonts w:ascii="Arial" w:hAnsi="Arial" w:cs="Arial"/>
              </w:rPr>
              <w:t xml:space="preserve">Debt securities </w:t>
            </w:r>
          </w:p>
          <w:p w14:paraId="2C26012B" w14:textId="77777777" w:rsidR="00B014EE" w:rsidRPr="006B1B3C" w:rsidRDefault="00B014EE" w:rsidP="00276ACF">
            <w:pPr>
              <w:spacing w:before="0" w:after="0" w:line="240" w:lineRule="auto"/>
              <w:jc w:val="left"/>
              <w:rPr>
                <w:rFonts w:ascii="Arial" w:hAnsi="Arial" w:cs="Arial"/>
              </w:rPr>
            </w:pPr>
          </w:p>
          <w:p w14:paraId="4907931B" w14:textId="77777777" w:rsidR="00B014EE" w:rsidRPr="006B1B3C" w:rsidRDefault="00B014EE" w:rsidP="00276ACF">
            <w:pPr>
              <w:spacing w:before="0" w:after="0" w:line="240" w:lineRule="auto"/>
              <w:jc w:val="left"/>
              <w:rPr>
                <w:rFonts w:ascii="Arial" w:hAnsi="Arial" w:cs="Arial"/>
                <w:b/>
                <w:u w:val="single"/>
              </w:rPr>
            </w:pPr>
            <w:r w:rsidRPr="006B1B3C">
              <w:rPr>
                <w:rFonts w:ascii="Arial" w:hAnsi="Arial" w:cs="Arial"/>
                <w:b/>
                <w:u w:val="single"/>
              </w:rPr>
              <w:t xml:space="preserve">Commercial </w:t>
            </w:r>
          </w:p>
          <w:p w14:paraId="42A34D66" w14:textId="77777777" w:rsidR="00B014EE" w:rsidRPr="006B1B3C" w:rsidRDefault="00B014EE" w:rsidP="00276ACF">
            <w:pPr>
              <w:spacing w:before="0" w:after="0" w:line="240" w:lineRule="auto"/>
              <w:jc w:val="left"/>
              <w:rPr>
                <w:rFonts w:ascii="Arial" w:hAnsi="Arial" w:cs="Arial"/>
              </w:rPr>
            </w:pPr>
            <w:r>
              <w:rPr>
                <w:rFonts w:ascii="Arial" w:hAnsi="Arial" w:cs="Arial"/>
              </w:rPr>
              <w:t>Loans (Bilateral/Syndicate/Real estate)</w:t>
            </w:r>
          </w:p>
          <w:p w14:paraId="0DDD0CB0"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 xml:space="preserve">L/C </w:t>
            </w:r>
            <w:r>
              <w:rPr>
                <w:rFonts w:ascii="Arial" w:hAnsi="Arial" w:cs="Arial"/>
              </w:rPr>
              <w:t>Issuance/negotiation / Confirmation</w:t>
            </w:r>
          </w:p>
          <w:p w14:paraId="743C6C1D"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Acceptances under LC discounting</w:t>
            </w:r>
          </w:p>
          <w:p w14:paraId="4D0C8CDF" w14:textId="77777777" w:rsidR="00B014EE" w:rsidRDefault="00B014EE" w:rsidP="00276ACF">
            <w:pPr>
              <w:spacing w:before="0" w:after="0" w:line="240" w:lineRule="auto"/>
              <w:jc w:val="left"/>
              <w:rPr>
                <w:rFonts w:ascii="Arial" w:hAnsi="Arial" w:cs="Arial"/>
              </w:rPr>
            </w:pPr>
            <w:r>
              <w:rPr>
                <w:rFonts w:ascii="Arial" w:hAnsi="Arial" w:cs="Arial"/>
              </w:rPr>
              <w:t>Receivable Financing</w:t>
            </w:r>
          </w:p>
          <w:p w14:paraId="75CA0375" w14:textId="77777777" w:rsidR="00674B38" w:rsidRDefault="00674B38" w:rsidP="00276ACF">
            <w:pPr>
              <w:spacing w:before="0" w:after="0" w:line="240" w:lineRule="auto"/>
              <w:jc w:val="left"/>
              <w:rPr>
                <w:rFonts w:ascii="Arial" w:hAnsi="Arial" w:cs="Arial"/>
              </w:rPr>
            </w:pPr>
          </w:p>
          <w:p w14:paraId="0DAC2F7E" w14:textId="77777777" w:rsidR="00B014EE" w:rsidRPr="006B1B3C" w:rsidRDefault="00B014EE" w:rsidP="00276ACF">
            <w:pPr>
              <w:spacing w:before="0" w:after="0" w:line="240" w:lineRule="auto"/>
              <w:jc w:val="left"/>
              <w:rPr>
                <w:rFonts w:ascii="Arial" w:hAnsi="Arial" w:cs="Arial"/>
              </w:rPr>
            </w:pPr>
          </w:p>
        </w:tc>
        <w:tc>
          <w:tcPr>
            <w:tcW w:w="1275" w:type="dxa"/>
            <w:gridSpan w:val="4"/>
          </w:tcPr>
          <w:p w14:paraId="21A6B9EF"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Tenor (Months)</w:t>
            </w:r>
          </w:p>
          <w:p w14:paraId="1437D267" w14:textId="77777777" w:rsidR="00B014EE" w:rsidRPr="006B1B3C" w:rsidRDefault="00B014EE" w:rsidP="00276ACF">
            <w:pPr>
              <w:spacing w:before="0" w:after="0" w:line="240" w:lineRule="auto"/>
              <w:jc w:val="left"/>
              <w:rPr>
                <w:rFonts w:ascii="Arial" w:hAnsi="Arial" w:cs="Arial"/>
              </w:rPr>
            </w:pPr>
          </w:p>
          <w:p w14:paraId="3C8F8552" w14:textId="77777777" w:rsidR="00B014EE" w:rsidRPr="006B1B3C" w:rsidRDefault="00B014EE" w:rsidP="00276ACF">
            <w:pPr>
              <w:spacing w:before="0" w:after="0" w:line="240" w:lineRule="auto"/>
              <w:jc w:val="left"/>
              <w:rPr>
                <w:rFonts w:ascii="Arial" w:hAnsi="Arial" w:cs="Arial"/>
              </w:rPr>
            </w:pPr>
            <w:r>
              <w:rPr>
                <w:rFonts w:ascii="Arial" w:hAnsi="Arial" w:cs="Arial"/>
              </w:rPr>
              <w:t>Spot</w:t>
            </w:r>
          </w:p>
          <w:p w14:paraId="68FA74B3"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60</w:t>
            </w:r>
          </w:p>
          <w:p w14:paraId="6B5BF607" w14:textId="77777777" w:rsidR="00B014EE" w:rsidRPr="006B1B3C" w:rsidRDefault="00B014EE" w:rsidP="00276ACF">
            <w:pPr>
              <w:spacing w:before="0" w:after="0" w:line="240" w:lineRule="auto"/>
              <w:jc w:val="left"/>
              <w:rPr>
                <w:rFonts w:ascii="Arial" w:hAnsi="Arial" w:cs="Arial"/>
              </w:rPr>
            </w:pPr>
          </w:p>
          <w:p w14:paraId="41FA662D" w14:textId="77777777" w:rsidR="00B014EE" w:rsidRDefault="00B014EE" w:rsidP="00276ACF">
            <w:pPr>
              <w:spacing w:before="0" w:after="0" w:line="240" w:lineRule="auto"/>
              <w:jc w:val="left"/>
              <w:rPr>
                <w:rFonts w:ascii="Arial" w:hAnsi="Arial" w:cs="Arial"/>
              </w:rPr>
            </w:pPr>
          </w:p>
          <w:p w14:paraId="3E2E9B19" w14:textId="77777777" w:rsidR="00B014EE" w:rsidRPr="006B1B3C" w:rsidRDefault="00B014EE" w:rsidP="00276ACF">
            <w:pPr>
              <w:spacing w:before="0" w:after="0" w:line="240" w:lineRule="auto"/>
              <w:jc w:val="left"/>
              <w:rPr>
                <w:rFonts w:ascii="Arial" w:hAnsi="Arial" w:cs="Arial"/>
              </w:rPr>
            </w:pPr>
            <w:r>
              <w:rPr>
                <w:rFonts w:ascii="Arial" w:hAnsi="Arial" w:cs="Arial"/>
              </w:rPr>
              <w:t>60</w:t>
            </w:r>
          </w:p>
          <w:p w14:paraId="1D00E441"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12</w:t>
            </w:r>
          </w:p>
          <w:p w14:paraId="464140BE"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12</w:t>
            </w:r>
          </w:p>
          <w:p w14:paraId="505D9C87"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24</w:t>
            </w:r>
          </w:p>
        </w:tc>
        <w:tc>
          <w:tcPr>
            <w:tcW w:w="1418" w:type="dxa"/>
            <w:gridSpan w:val="2"/>
          </w:tcPr>
          <w:p w14:paraId="324AC946"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Outstanding (USD 000’s)</w:t>
            </w:r>
          </w:p>
        </w:tc>
        <w:tc>
          <w:tcPr>
            <w:tcW w:w="1984" w:type="dxa"/>
          </w:tcPr>
          <w:p w14:paraId="7A186149"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 xml:space="preserve">Limit </w:t>
            </w:r>
          </w:p>
          <w:p w14:paraId="14592C14"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(USD 000’s)</w:t>
            </w:r>
          </w:p>
          <w:p w14:paraId="3BFCA6CD" w14:textId="77777777" w:rsidR="00B014EE" w:rsidRPr="006B1B3C" w:rsidRDefault="00B014EE" w:rsidP="00276ACF">
            <w:pPr>
              <w:spacing w:before="0" w:after="0" w:line="240" w:lineRule="auto"/>
              <w:jc w:val="left"/>
              <w:rPr>
                <w:rFonts w:ascii="Arial" w:hAnsi="Arial" w:cs="Arial"/>
              </w:rPr>
            </w:pPr>
          </w:p>
        </w:tc>
      </w:tr>
      <w:tr w:rsidR="00B014EE" w:rsidRPr="006B1B3C" w14:paraId="3AB51FFA" w14:textId="77777777" w:rsidTr="00276ACF">
        <w:tc>
          <w:tcPr>
            <w:tcW w:w="10211" w:type="dxa"/>
            <w:gridSpan w:val="13"/>
          </w:tcPr>
          <w:p w14:paraId="68D62DA4" w14:textId="77777777" w:rsidR="00B014EE" w:rsidRDefault="00B014EE" w:rsidP="00276ACF">
            <w:pPr>
              <w:spacing w:before="0" w:after="0" w:line="240" w:lineRule="auto"/>
              <w:jc w:val="left"/>
              <w:rPr>
                <w:rFonts w:ascii="Arial" w:hAnsi="Arial" w:cs="Arial"/>
              </w:rPr>
            </w:pPr>
            <w:r>
              <w:rPr>
                <w:rFonts w:ascii="Arial" w:hAnsi="Arial" w:cs="Arial"/>
              </w:rPr>
              <w:t>Deal Structure/Collateral/Legal documentation:</w:t>
            </w:r>
          </w:p>
          <w:p w14:paraId="665FF508" w14:textId="77777777" w:rsidR="00B014EE" w:rsidRDefault="00B014EE" w:rsidP="00276ACF">
            <w:pPr>
              <w:spacing w:before="0" w:after="0" w:line="240" w:lineRule="auto"/>
              <w:jc w:val="left"/>
              <w:rPr>
                <w:rFonts w:ascii="Arial" w:hAnsi="Arial" w:cs="Arial"/>
              </w:rPr>
            </w:pPr>
          </w:p>
          <w:p w14:paraId="0AE43116" w14:textId="77777777" w:rsidR="00B014EE" w:rsidRPr="006B1B3C" w:rsidRDefault="00B014EE" w:rsidP="00276ACF">
            <w:pPr>
              <w:spacing w:before="0" w:after="0" w:line="240" w:lineRule="auto"/>
              <w:jc w:val="left"/>
              <w:rPr>
                <w:rFonts w:ascii="Arial" w:hAnsi="Arial" w:cs="Arial"/>
              </w:rPr>
            </w:pPr>
          </w:p>
          <w:p w14:paraId="6F3BE079" w14:textId="77777777" w:rsidR="00B014EE" w:rsidRPr="006B1B3C" w:rsidRDefault="00B014EE" w:rsidP="00276ACF">
            <w:pPr>
              <w:spacing w:before="0" w:after="0" w:line="240" w:lineRule="auto"/>
              <w:jc w:val="left"/>
              <w:rPr>
                <w:rFonts w:ascii="Arial" w:hAnsi="Arial" w:cs="Arial"/>
              </w:rPr>
            </w:pPr>
          </w:p>
          <w:p w14:paraId="671F66BC" w14:textId="77777777" w:rsidR="00B014EE" w:rsidRPr="006B1B3C" w:rsidRDefault="00B014EE" w:rsidP="00276ACF">
            <w:pPr>
              <w:spacing w:before="0" w:after="0" w:line="240" w:lineRule="auto"/>
              <w:jc w:val="left"/>
              <w:rPr>
                <w:rFonts w:ascii="Arial" w:hAnsi="Arial" w:cs="Arial"/>
              </w:rPr>
            </w:pPr>
          </w:p>
        </w:tc>
      </w:tr>
      <w:tr w:rsidR="00B014EE" w:rsidRPr="006B1B3C" w14:paraId="6499ACE8" w14:textId="77777777" w:rsidTr="00276ACF">
        <w:tc>
          <w:tcPr>
            <w:tcW w:w="10211" w:type="dxa"/>
            <w:gridSpan w:val="13"/>
          </w:tcPr>
          <w:p w14:paraId="51987FF4" w14:textId="77777777" w:rsidR="00B014EE" w:rsidRDefault="00B014EE" w:rsidP="00276ACF">
            <w:pPr>
              <w:spacing w:before="0" w:after="0" w:line="240" w:lineRule="auto"/>
              <w:jc w:val="left"/>
              <w:rPr>
                <w:rFonts w:ascii="Arial" w:hAnsi="Arial" w:cs="Arial"/>
              </w:rPr>
            </w:pPr>
            <w:r w:rsidRPr="006B1B3C">
              <w:rPr>
                <w:rFonts w:ascii="Arial" w:hAnsi="Arial" w:cs="Arial"/>
              </w:rPr>
              <w:t>Recommendation:</w:t>
            </w:r>
          </w:p>
          <w:p w14:paraId="696DAA5D" w14:textId="77777777" w:rsidR="00B014EE" w:rsidRDefault="00B014EE" w:rsidP="00276ACF">
            <w:pPr>
              <w:spacing w:before="0" w:after="0" w:line="240" w:lineRule="auto"/>
              <w:jc w:val="left"/>
              <w:rPr>
                <w:rFonts w:ascii="Arial" w:hAnsi="Arial" w:cs="Arial"/>
              </w:rPr>
            </w:pPr>
          </w:p>
          <w:p w14:paraId="2F2D8EC6" w14:textId="77777777" w:rsidR="00B014EE" w:rsidRPr="006B1B3C" w:rsidRDefault="00B014EE" w:rsidP="00276ACF">
            <w:pPr>
              <w:spacing w:before="0" w:after="0" w:line="240" w:lineRule="auto"/>
              <w:jc w:val="left"/>
              <w:rPr>
                <w:rFonts w:ascii="Arial" w:hAnsi="Arial" w:cs="Arial"/>
              </w:rPr>
            </w:pPr>
          </w:p>
          <w:p w14:paraId="01CB055F" w14:textId="77777777" w:rsidR="00B014EE" w:rsidRPr="006B1B3C" w:rsidRDefault="00B014EE" w:rsidP="00276ACF">
            <w:pPr>
              <w:spacing w:before="0" w:after="0" w:line="240" w:lineRule="auto"/>
              <w:jc w:val="left"/>
              <w:rPr>
                <w:rFonts w:ascii="Arial" w:hAnsi="Arial" w:cs="Arial"/>
              </w:rPr>
            </w:pPr>
          </w:p>
        </w:tc>
      </w:tr>
      <w:tr w:rsidR="00B014EE" w:rsidRPr="006B1B3C" w14:paraId="68092A7F" w14:textId="77777777" w:rsidTr="00276ACF">
        <w:tc>
          <w:tcPr>
            <w:tcW w:w="10211" w:type="dxa"/>
            <w:gridSpan w:val="13"/>
            <w:shd w:val="clear" w:color="auto" w:fill="BFBFBF" w:themeFill="background1" w:themeFillShade="BF"/>
          </w:tcPr>
          <w:p w14:paraId="768B1E3E" w14:textId="77777777" w:rsidR="00B014EE" w:rsidRPr="006B1B3C" w:rsidRDefault="00B014EE" w:rsidP="00276ACF">
            <w:pPr>
              <w:spacing w:before="0" w:after="0" w:line="240" w:lineRule="auto"/>
              <w:jc w:val="left"/>
              <w:rPr>
                <w:rFonts w:ascii="Arial" w:hAnsi="Arial" w:cs="Arial"/>
                <w:b/>
              </w:rPr>
            </w:pPr>
            <w:r w:rsidRPr="006B1B3C">
              <w:rPr>
                <w:rFonts w:ascii="Arial" w:hAnsi="Arial" w:cs="Arial"/>
                <w:b/>
              </w:rPr>
              <w:t>SIGN-OFF</w:t>
            </w:r>
          </w:p>
          <w:p w14:paraId="521418D3" w14:textId="77777777" w:rsidR="00B014EE" w:rsidRPr="006B1B3C" w:rsidRDefault="00B014EE" w:rsidP="00276ACF">
            <w:pPr>
              <w:spacing w:before="0" w:after="0" w:line="240" w:lineRule="auto"/>
              <w:jc w:val="left"/>
              <w:rPr>
                <w:rFonts w:ascii="Arial" w:hAnsi="Arial" w:cs="Arial"/>
                <w:b/>
              </w:rPr>
            </w:pPr>
          </w:p>
        </w:tc>
      </w:tr>
      <w:tr w:rsidR="00B014EE" w:rsidRPr="006B1B3C" w14:paraId="30C1FFE5" w14:textId="77777777" w:rsidTr="00276ACF">
        <w:tc>
          <w:tcPr>
            <w:tcW w:w="2557" w:type="dxa"/>
            <w:gridSpan w:val="3"/>
          </w:tcPr>
          <w:p w14:paraId="42B02DCB"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Relationship Manager:</w:t>
            </w:r>
          </w:p>
          <w:p w14:paraId="7BD98E8C" w14:textId="77777777" w:rsidR="00B014EE" w:rsidRDefault="00B014EE" w:rsidP="00276ACF">
            <w:pPr>
              <w:spacing w:before="0" w:after="0" w:line="240" w:lineRule="auto"/>
              <w:jc w:val="left"/>
              <w:rPr>
                <w:rFonts w:ascii="Arial" w:hAnsi="Arial" w:cs="Arial"/>
              </w:rPr>
            </w:pPr>
          </w:p>
          <w:p w14:paraId="61F3A001" w14:textId="77777777" w:rsidR="00674B38" w:rsidRDefault="00674B38" w:rsidP="00276ACF">
            <w:pPr>
              <w:spacing w:before="0" w:after="0" w:line="240" w:lineRule="auto"/>
              <w:jc w:val="left"/>
              <w:rPr>
                <w:rFonts w:ascii="Arial" w:hAnsi="Arial" w:cs="Arial"/>
              </w:rPr>
            </w:pPr>
          </w:p>
          <w:p w14:paraId="5A4E33FB" w14:textId="77777777" w:rsidR="00674B38" w:rsidRPr="006B1B3C" w:rsidRDefault="00674B38" w:rsidP="00276ACF">
            <w:pPr>
              <w:spacing w:before="0" w:after="0" w:line="240" w:lineRule="auto"/>
              <w:jc w:val="left"/>
              <w:rPr>
                <w:rFonts w:ascii="Arial" w:hAnsi="Arial" w:cs="Arial"/>
              </w:rPr>
            </w:pPr>
          </w:p>
          <w:p w14:paraId="643E8DD6" w14:textId="77777777" w:rsidR="00B014EE" w:rsidRPr="006B1B3C" w:rsidRDefault="00B014EE" w:rsidP="00276ACF">
            <w:pPr>
              <w:spacing w:before="0" w:after="0" w:line="240" w:lineRule="auto"/>
              <w:jc w:val="left"/>
              <w:rPr>
                <w:rFonts w:ascii="Arial" w:hAnsi="Arial" w:cs="Arial"/>
              </w:rPr>
            </w:pPr>
          </w:p>
        </w:tc>
        <w:tc>
          <w:tcPr>
            <w:tcW w:w="3827" w:type="dxa"/>
            <w:gridSpan w:val="6"/>
          </w:tcPr>
          <w:p w14:paraId="4ED44A0B"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Relationship Manager:</w:t>
            </w:r>
          </w:p>
          <w:p w14:paraId="41297923" w14:textId="77777777" w:rsidR="00B014EE" w:rsidRPr="006B1B3C" w:rsidRDefault="00B014EE" w:rsidP="00276ACF">
            <w:pPr>
              <w:spacing w:before="0" w:after="0" w:line="240" w:lineRule="auto"/>
              <w:jc w:val="left"/>
              <w:rPr>
                <w:rFonts w:ascii="Arial" w:hAnsi="Arial" w:cs="Arial"/>
              </w:rPr>
            </w:pPr>
          </w:p>
        </w:tc>
        <w:tc>
          <w:tcPr>
            <w:tcW w:w="3827" w:type="dxa"/>
            <w:gridSpan w:val="4"/>
          </w:tcPr>
          <w:p w14:paraId="6F191831"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Head of Business Development:</w:t>
            </w:r>
          </w:p>
        </w:tc>
      </w:tr>
    </w:tbl>
    <w:p w14:paraId="0B29658A" w14:textId="77777777" w:rsidR="006B1B3C" w:rsidRPr="006B1B3C" w:rsidRDefault="006B1B3C" w:rsidP="006B1B3C">
      <w:pPr>
        <w:spacing w:before="0" w:after="0" w:line="240" w:lineRule="auto"/>
        <w:jc w:val="left"/>
        <w:rPr>
          <w:rFonts w:ascii="Arial" w:hAnsi="Arial" w:cs="Arial"/>
          <w:sz w:val="20"/>
          <w:szCs w:val="20"/>
        </w:rPr>
      </w:pPr>
    </w:p>
    <w:p w14:paraId="0B308018" w14:textId="77777777" w:rsidR="00B014EE" w:rsidRPr="006B1B3C" w:rsidRDefault="00B014EE" w:rsidP="00B014EE">
      <w:pPr>
        <w:spacing w:before="0" w:after="0" w:line="240" w:lineRule="auto"/>
        <w:jc w:val="left"/>
        <w:rPr>
          <w:rFonts w:ascii="Arial" w:hAnsi="Arial" w:cs="Arial"/>
          <w:sz w:val="20"/>
          <w:szCs w:val="20"/>
        </w:rPr>
      </w:pPr>
      <w:r w:rsidRPr="006B1B3C">
        <w:rPr>
          <w:rFonts w:ascii="Arial" w:hAnsi="Arial" w:cs="Arial"/>
          <w:i/>
          <w:color w:val="FF0000"/>
          <w:sz w:val="20"/>
          <w:szCs w:val="20"/>
        </w:rPr>
        <w:t xml:space="preserve">Completed by: Risk Management Department </w:t>
      </w:r>
    </w:p>
    <w:tbl>
      <w:tblPr>
        <w:tblStyle w:val="TableGrid"/>
        <w:tblW w:w="10211" w:type="dxa"/>
        <w:tblInd w:w="-577" w:type="dxa"/>
        <w:tblLook w:val="04A0" w:firstRow="1" w:lastRow="0" w:firstColumn="1" w:lastColumn="0" w:noHBand="0" w:noVBand="1"/>
      </w:tblPr>
      <w:tblGrid>
        <w:gridCol w:w="10211"/>
      </w:tblGrid>
      <w:tr w:rsidR="00B014EE" w:rsidRPr="006B1B3C" w14:paraId="75A55A23" w14:textId="77777777" w:rsidTr="00276ACF">
        <w:tc>
          <w:tcPr>
            <w:tcW w:w="10211" w:type="dxa"/>
            <w:shd w:val="clear" w:color="auto" w:fill="BFBFBF" w:themeFill="background1" w:themeFillShade="BF"/>
          </w:tcPr>
          <w:p w14:paraId="5EAEDEC7" w14:textId="77777777" w:rsidR="00B014EE" w:rsidRPr="006B1B3C" w:rsidRDefault="00B014EE" w:rsidP="00276ACF">
            <w:pPr>
              <w:spacing w:before="0" w:after="0" w:line="240" w:lineRule="auto"/>
              <w:jc w:val="left"/>
              <w:rPr>
                <w:rFonts w:ascii="Arial" w:hAnsi="Arial" w:cs="Arial"/>
                <w:b/>
              </w:rPr>
            </w:pPr>
            <w:r w:rsidRPr="006B1B3C">
              <w:rPr>
                <w:rFonts w:ascii="Arial" w:hAnsi="Arial" w:cs="Arial"/>
                <w:b/>
              </w:rPr>
              <w:t>CREDIT APPLICATION REMARKS/ASSESSMENT</w:t>
            </w:r>
          </w:p>
        </w:tc>
      </w:tr>
      <w:tr w:rsidR="00B014EE" w:rsidRPr="006B1B3C" w14:paraId="36889E17" w14:textId="77777777" w:rsidTr="00276ACF">
        <w:trPr>
          <w:trHeight w:val="345"/>
        </w:trPr>
        <w:tc>
          <w:tcPr>
            <w:tcW w:w="10211" w:type="dxa"/>
          </w:tcPr>
          <w:p w14:paraId="1F5724A0" w14:textId="4A283027" w:rsidR="00B014EE" w:rsidRDefault="00B014EE" w:rsidP="00276ACF">
            <w:pPr>
              <w:spacing w:before="0" w:after="0" w:line="240" w:lineRule="auto"/>
              <w:jc w:val="left"/>
              <w:rPr>
                <w:rFonts w:ascii="Arial" w:hAnsi="Arial" w:cs="Arial"/>
              </w:rPr>
            </w:pPr>
            <w:r w:rsidRPr="006B1B3C">
              <w:rPr>
                <w:rFonts w:ascii="Arial" w:hAnsi="Arial" w:cs="Arial"/>
              </w:rPr>
              <w:t>BACKGROUND</w:t>
            </w:r>
            <w:r>
              <w:rPr>
                <w:rFonts w:ascii="Arial" w:hAnsi="Arial" w:cs="Arial"/>
              </w:rPr>
              <w:t xml:space="preserve"> SUMMARY</w:t>
            </w:r>
            <w:r w:rsidRPr="006B1B3C">
              <w:rPr>
                <w:rFonts w:ascii="Arial" w:hAnsi="Arial" w:cs="Arial"/>
              </w:rPr>
              <w:t>:</w:t>
            </w:r>
          </w:p>
          <w:p w14:paraId="6D24C439" w14:textId="77777777" w:rsidR="00B014EE" w:rsidRPr="006B1B3C" w:rsidRDefault="00B014EE" w:rsidP="00276ACF">
            <w:pPr>
              <w:spacing w:before="0" w:after="0" w:line="240" w:lineRule="auto"/>
              <w:jc w:val="left"/>
              <w:rPr>
                <w:rFonts w:ascii="Arial" w:hAnsi="Arial" w:cs="Arial"/>
              </w:rPr>
            </w:pPr>
          </w:p>
        </w:tc>
      </w:tr>
    </w:tbl>
    <w:tbl>
      <w:tblPr>
        <w:tblStyle w:val="1"/>
        <w:tblW w:w="10211" w:type="dxa"/>
        <w:tblInd w:w="-577" w:type="dxa"/>
        <w:tblLook w:val="04A0" w:firstRow="1" w:lastRow="0" w:firstColumn="1" w:lastColumn="0" w:noHBand="0" w:noVBand="1"/>
      </w:tblPr>
      <w:tblGrid>
        <w:gridCol w:w="2198"/>
        <w:gridCol w:w="3619"/>
        <w:gridCol w:w="2173"/>
        <w:gridCol w:w="2221"/>
      </w:tblGrid>
      <w:tr w:rsidR="00B014EE" w14:paraId="32C97E31" w14:textId="77777777" w:rsidTr="00276ACF">
        <w:tc>
          <w:tcPr>
            <w:tcW w:w="2198" w:type="dxa"/>
            <w:shd w:val="clear" w:color="auto" w:fill="F2DBDB" w:themeFill="accent2" w:themeFillTint="33"/>
          </w:tcPr>
          <w:p w14:paraId="3225BB0A" w14:textId="77777777" w:rsidR="00B014EE" w:rsidRPr="00B014EE" w:rsidRDefault="00B014EE" w:rsidP="00B014EE">
            <w:pPr>
              <w:spacing w:before="0" w:after="0" w:line="240" w:lineRule="auto"/>
              <w:jc w:val="left"/>
              <w:rPr>
                <w:rFonts w:ascii="Arial" w:hAnsi="Arial" w:cs="Arial"/>
                <w:sz w:val="20"/>
                <w:szCs w:val="20"/>
              </w:rPr>
            </w:pPr>
            <w:commentRangeStart w:id="702"/>
            <w:r w:rsidRPr="00B014EE">
              <w:rPr>
                <w:rFonts w:ascii="Arial" w:hAnsi="Arial" w:cs="Arial"/>
                <w:bCs/>
                <w:sz w:val="20"/>
                <w:szCs w:val="20"/>
                <w:lang w:val="en-US"/>
              </w:rPr>
              <w:t>RISK PROFILE</w:t>
            </w:r>
            <w:commentRangeEnd w:id="702"/>
            <w:r>
              <w:rPr>
                <w:rStyle w:val="CommentReference"/>
                <w:rFonts w:eastAsia="宋体" w:cs="Times New Roman"/>
              </w:rPr>
              <w:commentReference w:id="702"/>
            </w:r>
          </w:p>
        </w:tc>
        <w:tc>
          <w:tcPr>
            <w:tcW w:w="3619" w:type="dxa"/>
            <w:shd w:val="clear" w:color="auto" w:fill="F2DBDB" w:themeFill="accent2" w:themeFillTint="33"/>
          </w:tcPr>
          <w:p w14:paraId="6C852A93" w14:textId="77777777" w:rsidR="00B014EE" w:rsidRPr="00B014EE" w:rsidRDefault="00B014EE" w:rsidP="00483D8F">
            <w:pPr>
              <w:pStyle w:val="ListParagraph"/>
              <w:numPr>
                <w:ilvl w:val="0"/>
                <w:numId w:val="49"/>
              </w:numPr>
              <w:spacing w:before="0" w:after="0" w:line="240" w:lineRule="auto"/>
              <w:jc w:val="left"/>
              <w:rPr>
                <w:rFonts w:ascii="Arial" w:hAnsi="Arial" w:cs="Arial"/>
                <w:sz w:val="20"/>
                <w:szCs w:val="20"/>
              </w:rPr>
            </w:pPr>
            <w:r w:rsidRPr="00B014EE">
              <w:rPr>
                <w:rFonts w:ascii="Arial" w:hAnsi="Arial" w:cs="Arial"/>
                <w:sz w:val="20"/>
                <w:szCs w:val="20"/>
              </w:rPr>
              <w:t>AAA to A</w:t>
            </w:r>
          </w:p>
          <w:p w14:paraId="4BBF2F3B" w14:textId="77777777" w:rsidR="00B014EE" w:rsidRPr="00B014EE" w:rsidRDefault="00B014EE" w:rsidP="00483D8F">
            <w:pPr>
              <w:pStyle w:val="ListParagraph"/>
              <w:numPr>
                <w:ilvl w:val="0"/>
                <w:numId w:val="49"/>
              </w:numPr>
              <w:spacing w:before="0" w:after="0" w:line="240" w:lineRule="auto"/>
              <w:jc w:val="left"/>
              <w:rPr>
                <w:rFonts w:ascii="Arial" w:hAnsi="Arial" w:cs="Arial"/>
                <w:sz w:val="20"/>
                <w:szCs w:val="20"/>
              </w:rPr>
            </w:pPr>
            <w:r w:rsidRPr="00B014EE">
              <w:rPr>
                <w:rFonts w:ascii="Arial" w:hAnsi="Arial" w:cs="Arial"/>
                <w:sz w:val="20"/>
                <w:szCs w:val="20"/>
              </w:rPr>
              <w:t>BBB</w:t>
            </w:r>
          </w:p>
          <w:p w14:paraId="0083BE95" w14:textId="77777777" w:rsidR="00B014EE" w:rsidRPr="00B014EE" w:rsidRDefault="00B014EE" w:rsidP="00483D8F">
            <w:pPr>
              <w:pStyle w:val="ListParagraph"/>
              <w:numPr>
                <w:ilvl w:val="0"/>
                <w:numId w:val="49"/>
              </w:numPr>
              <w:spacing w:before="0" w:after="0" w:line="240" w:lineRule="auto"/>
              <w:jc w:val="left"/>
              <w:rPr>
                <w:rFonts w:ascii="Arial" w:hAnsi="Arial" w:cs="Arial"/>
                <w:sz w:val="20"/>
                <w:szCs w:val="20"/>
              </w:rPr>
            </w:pPr>
            <w:r w:rsidRPr="00B014EE">
              <w:rPr>
                <w:rFonts w:ascii="Arial" w:hAnsi="Arial" w:cs="Arial"/>
                <w:sz w:val="20"/>
                <w:szCs w:val="20"/>
              </w:rPr>
              <w:t>BB</w:t>
            </w:r>
          </w:p>
          <w:p w14:paraId="59330CEE" w14:textId="77777777" w:rsidR="00B014EE" w:rsidRPr="00B014EE" w:rsidRDefault="00B014EE" w:rsidP="00483D8F">
            <w:pPr>
              <w:pStyle w:val="ListParagraph"/>
              <w:numPr>
                <w:ilvl w:val="0"/>
                <w:numId w:val="49"/>
              </w:numPr>
              <w:spacing w:before="0" w:after="0" w:line="240" w:lineRule="auto"/>
              <w:jc w:val="left"/>
              <w:rPr>
                <w:rFonts w:ascii="Arial" w:hAnsi="Arial" w:cs="Arial"/>
                <w:sz w:val="20"/>
                <w:szCs w:val="20"/>
              </w:rPr>
            </w:pPr>
            <w:r w:rsidRPr="00B014EE">
              <w:rPr>
                <w:rFonts w:ascii="Arial" w:hAnsi="Arial" w:cs="Arial"/>
                <w:sz w:val="20"/>
                <w:szCs w:val="20"/>
              </w:rPr>
              <w:t>Below BB</w:t>
            </w:r>
          </w:p>
        </w:tc>
        <w:tc>
          <w:tcPr>
            <w:tcW w:w="2173" w:type="dxa"/>
            <w:shd w:val="clear" w:color="auto" w:fill="F2DBDB" w:themeFill="accent2" w:themeFillTint="33"/>
            <w:vAlign w:val="center"/>
          </w:tcPr>
          <w:p w14:paraId="1683E626" w14:textId="77777777" w:rsidR="00B014EE" w:rsidRPr="00B014EE" w:rsidRDefault="00B014EE" w:rsidP="00B014EE">
            <w:pPr>
              <w:spacing w:before="0" w:after="0" w:line="240" w:lineRule="auto"/>
              <w:jc w:val="left"/>
              <w:rPr>
                <w:rFonts w:ascii="Arial" w:hAnsi="Arial" w:cs="Arial"/>
                <w:sz w:val="20"/>
                <w:szCs w:val="20"/>
              </w:rPr>
            </w:pPr>
            <w:r w:rsidRPr="00B014EE">
              <w:rPr>
                <w:rFonts w:ascii="Arial" w:hAnsi="Arial" w:cs="Arial"/>
                <w:sz w:val="20"/>
                <w:szCs w:val="20"/>
              </w:rPr>
              <w:t>USD current exposure</w:t>
            </w:r>
          </w:p>
        </w:tc>
        <w:tc>
          <w:tcPr>
            <w:tcW w:w="2221" w:type="dxa"/>
            <w:shd w:val="clear" w:color="auto" w:fill="F2DBDB" w:themeFill="accent2" w:themeFillTint="33"/>
            <w:vAlign w:val="center"/>
          </w:tcPr>
          <w:p w14:paraId="5D20FD05" w14:textId="77777777" w:rsidR="00B014EE" w:rsidRPr="00B014EE" w:rsidRDefault="00B014EE" w:rsidP="00B014EE">
            <w:pPr>
              <w:spacing w:before="0" w:after="0" w:line="240" w:lineRule="auto"/>
              <w:jc w:val="left"/>
              <w:rPr>
                <w:rFonts w:ascii="Arial" w:hAnsi="Arial" w:cs="Arial"/>
                <w:sz w:val="20"/>
                <w:szCs w:val="20"/>
              </w:rPr>
            </w:pPr>
            <w:r w:rsidRPr="00B014EE">
              <w:rPr>
                <w:rFonts w:ascii="Arial" w:hAnsi="Arial" w:cs="Arial"/>
                <w:sz w:val="20"/>
                <w:szCs w:val="20"/>
              </w:rPr>
              <w:t>USD exposure</w:t>
            </w:r>
          </w:p>
          <w:p w14:paraId="55979204" w14:textId="77777777" w:rsidR="00B014EE" w:rsidRPr="00B014EE" w:rsidRDefault="00B014EE" w:rsidP="00B014EE">
            <w:pPr>
              <w:spacing w:before="0" w:after="0" w:line="240" w:lineRule="auto"/>
              <w:jc w:val="left"/>
              <w:rPr>
                <w:rFonts w:ascii="Arial" w:hAnsi="Arial" w:cs="Arial"/>
                <w:sz w:val="20"/>
                <w:szCs w:val="20"/>
              </w:rPr>
            </w:pPr>
            <w:r w:rsidRPr="00B014EE">
              <w:rPr>
                <w:rFonts w:ascii="Arial" w:hAnsi="Arial" w:cs="Arial"/>
                <w:sz w:val="20"/>
                <w:szCs w:val="20"/>
              </w:rPr>
              <w:t>With new deal</w:t>
            </w:r>
          </w:p>
        </w:tc>
      </w:tr>
      <w:tr w:rsidR="00B014EE" w14:paraId="53C34007" w14:textId="77777777" w:rsidTr="00276ACF">
        <w:trPr>
          <w:trHeight w:val="557"/>
        </w:trPr>
        <w:tc>
          <w:tcPr>
            <w:tcW w:w="2198" w:type="dxa"/>
            <w:shd w:val="clear" w:color="auto" w:fill="F2DBDB" w:themeFill="accent2" w:themeFillTint="33"/>
          </w:tcPr>
          <w:p w14:paraId="76FAF65D" w14:textId="77777777" w:rsidR="00B014EE" w:rsidRPr="00B014EE" w:rsidRDefault="00B014EE" w:rsidP="00B014EE">
            <w:pPr>
              <w:spacing w:before="0" w:after="0" w:line="240" w:lineRule="auto"/>
              <w:jc w:val="left"/>
              <w:rPr>
                <w:rFonts w:ascii="Arial" w:hAnsi="Arial" w:cs="Arial"/>
                <w:sz w:val="20"/>
                <w:szCs w:val="20"/>
              </w:rPr>
            </w:pPr>
            <w:r w:rsidRPr="00B014EE">
              <w:rPr>
                <w:rFonts w:ascii="Arial" w:hAnsi="Arial" w:cs="Arial"/>
                <w:sz w:val="20"/>
                <w:szCs w:val="20"/>
                <w:lang w:val="en-US"/>
              </w:rPr>
              <w:t>COUNTRY RISK</w:t>
            </w:r>
          </w:p>
        </w:tc>
        <w:tc>
          <w:tcPr>
            <w:tcW w:w="3619" w:type="dxa"/>
            <w:shd w:val="clear" w:color="auto" w:fill="F2DBDB" w:themeFill="accent2" w:themeFillTint="33"/>
          </w:tcPr>
          <w:p w14:paraId="14CA4274" w14:textId="77777777" w:rsidR="00B014EE" w:rsidRPr="00B014EE" w:rsidRDefault="00B014EE" w:rsidP="00483D8F">
            <w:pPr>
              <w:pStyle w:val="ListParagraph"/>
              <w:numPr>
                <w:ilvl w:val="0"/>
                <w:numId w:val="50"/>
              </w:numPr>
              <w:spacing w:before="0" w:after="0" w:line="240" w:lineRule="auto"/>
              <w:jc w:val="left"/>
              <w:rPr>
                <w:rFonts w:ascii="Arial" w:hAnsi="Arial" w:cs="Arial"/>
                <w:sz w:val="20"/>
                <w:szCs w:val="20"/>
              </w:rPr>
            </w:pPr>
            <w:r w:rsidRPr="00B014EE">
              <w:rPr>
                <w:rFonts w:ascii="Arial" w:hAnsi="Arial" w:cs="Arial"/>
                <w:sz w:val="20"/>
                <w:szCs w:val="20"/>
              </w:rPr>
              <w:t>China</w:t>
            </w:r>
          </w:p>
          <w:p w14:paraId="2E640893" w14:textId="77777777" w:rsidR="00B014EE" w:rsidRPr="00B014EE" w:rsidRDefault="00B014EE" w:rsidP="00483D8F">
            <w:pPr>
              <w:pStyle w:val="ListParagraph"/>
              <w:numPr>
                <w:ilvl w:val="0"/>
                <w:numId w:val="50"/>
              </w:numPr>
              <w:spacing w:before="0" w:after="0" w:line="240" w:lineRule="auto"/>
              <w:jc w:val="left"/>
              <w:rPr>
                <w:rFonts w:ascii="Arial" w:hAnsi="Arial" w:cs="Arial"/>
                <w:sz w:val="20"/>
                <w:szCs w:val="20"/>
              </w:rPr>
            </w:pPr>
            <w:r w:rsidRPr="00B014EE">
              <w:rPr>
                <w:rFonts w:ascii="Arial" w:hAnsi="Arial" w:cs="Arial"/>
                <w:sz w:val="20"/>
                <w:szCs w:val="20"/>
              </w:rPr>
              <w:t>United Kingdom</w:t>
            </w:r>
          </w:p>
          <w:p w14:paraId="4EA9BE3A" w14:textId="77777777" w:rsidR="00B014EE" w:rsidRPr="00B014EE" w:rsidRDefault="00B014EE" w:rsidP="00483D8F">
            <w:pPr>
              <w:pStyle w:val="ListParagraph"/>
              <w:numPr>
                <w:ilvl w:val="0"/>
                <w:numId w:val="50"/>
              </w:numPr>
              <w:spacing w:before="0" w:after="0" w:line="240" w:lineRule="auto"/>
              <w:jc w:val="left"/>
              <w:rPr>
                <w:rFonts w:ascii="Arial" w:hAnsi="Arial" w:cs="Arial"/>
                <w:sz w:val="20"/>
                <w:szCs w:val="20"/>
              </w:rPr>
            </w:pPr>
            <w:r w:rsidRPr="00B014EE">
              <w:rPr>
                <w:rFonts w:ascii="Arial" w:hAnsi="Arial" w:cs="Arial"/>
                <w:sz w:val="20"/>
                <w:szCs w:val="20"/>
              </w:rPr>
              <w:t>United States of America</w:t>
            </w:r>
          </w:p>
          <w:p w14:paraId="60F39434" w14:textId="77777777" w:rsidR="00B014EE" w:rsidRPr="00B014EE" w:rsidRDefault="00B014EE" w:rsidP="00483D8F">
            <w:pPr>
              <w:pStyle w:val="ListParagraph"/>
              <w:numPr>
                <w:ilvl w:val="0"/>
                <w:numId w:val="50"/>
              </w:numPr>
              <w:spacing w:before="0" w:after="0" w:line="240" w:lineRule="auto"/>
              <w:jc w:val="left"/>
              <w:rPr>
                <w:rFonts w:ascii="Arial" w:hAnsi="Arial" w:cs="Arial"/>
                <w:sz w:val="20"/>
                <w:szCs w:val="20"/>
              </w:rPr>
            </w:pPr>
            <w:r w:rsidRPr="00B014EE">
              <w:rPr>
                <w:rFonts w:ascii="Arial" w:hAnsi="Arial" w:cs="Arial"/>
                <w:sz w:val="20"/>
                <w:szCs w:val="20"/>
              </w:rPr>
              <w:t>Europe</w:t>
            </w:r>
          </w:p>
        </w:tc>
        <w:tc>
          <w:tcPr>
            <w:tcW w:w="2173" w:type="dxa"/>
            <w:shd w:val="clear" w:color="auto" w:fill="F2DBDB" w:themeFill="accent2" w:themeFillTint="33"/>
            <w:vAlign w:val="center"/>
          </w:tcPr>
          <w:p w14:paraId="7B89869F" w14:textId="77777777" w:rsidR="00B014EE" w:rsidRPr="00B014EE" w:rsidRDefault="00B014EE" w:rsidP="00B014EE">
            <w:pPr>
              <w:spacing w:before="0" w:after="0" w:line="240" w:lineRule="auto"/>
              <w:jc w:val="left"/>
              <w:rPr>
                <w:rFonts w:ascii="Arial" w:hAnsi="Arial" w:cs="Arial"/>
                <w:sz w:val="20"/>
                <w:szCs w:val="20"/>
              </w:rPr>
            </w:pPr>
            <w:r w:rsidRPr="00B014EE">
              <w:rPr>
                <w:rFonts w:ascii="Arial" w:hAnsi="Arial" w:cs="Arial"/>
                <w:sz w:val="20"/>
                <w:szCs w:val="20"/>
              </w:rPr>
              <w:t>USD current exposure</w:t>
            </w:r>
          </w:p>
        </w:tc>
        <w:tc>
          <w:tcPr>
            <w:tcW w:w="2221" w:type="dxa"/>
            <w:shd w:val="clear" w:color="auto" w:fill="F2DBDB" w:themeFill="accent2" w:themeFillTint="33"/>
            <w:vAlign w:val="center"/>
          </w:tcPr>
          <w:p w14:paraId="65FE8C01" w14:textId="77777777" w:rsidR="00B014EE" w:rsidRPr="00B014EE" w:rsidRDefault="00B014EE" w:rsidP="00B014EE">
            <w:pPr>
              <w:spacing w:before="0" w:after="0" w:line="240" w:lineRule="auto"/>
              <w:jc w:val="left"/>
              <w:rPr>
                <w:rFonts w:ascii="Arial" w:hAnsi="Arial" w:cs="Arial"/>
                <w:sz w:val="20"/>
                <w:szCs w:val="20"/>
              </w:rPr>
            </w:pPr>
            <w:r w:rsidRPr="00B014EE">
              <w:rPr>
                <w:rFonts w:ascii="Arial" w:hAnsi="Arial" w:cs="Arial"/>
                <w:sz w:val="20"/>
                <w:szCs w:val="20"/>
              </w:rPr>
              <w:t>USD exposure</w:t>
            </w:r>
          </w:p>
          <w:p w14:paraId="714DE125" w14:textId="77777777" w:rsidR="00B014EE" w:rsidRPr="00B014EE" w:rsidRDefault="00B014EE" w:rsidP="00B014EE">
            <w:pPr>
              <w:spacing w:before="0" w:after="0" w:line="240" w:lineRule="auto"/>
              <w:jc w:val="left"/>
              <w:rPr>
                <w:rFonts w:ascii="Arial" w:hAnsi="Arial" w:cs="Arial"/>
                <w:sz w:val="20"/>
                <w:szCs w:val="20"/>
              </w:rPr>
            </w:pPr>
            <w:r w:rsidRPr="00B014EE">
              <w:rPr>
                <w:rFonts w:ascii="Arial" w:hAnsi="Arial" w:cs="Arial"/>
                <w:sz w:val="20"/>
                <w:szCs w:val="20"/>
              </w:rPr>
              <w:t>With new deal</w:t>
            </w:r>
          </w:p>
        </w:tc>
      </w:tr>
      <w:tr w:rsidR="00B014EE" w14:paraId="38CA0E6B" w14:textId="77777777" w:rsidTr="00276ACF">
        <w:tc>
          <w:tcPr>
            <w:tcW w:w="2198" w:type="dxa"/>
            <w:shd w:val="clear" w:color="auto" w:fill="F2DBDB" w:themeFill="accent2" w:themeFillTint="33"/>
          </w:tcPr>
          <w:p w14:paraId="047C227D" w14:textId="77777777" w:rsidR="00B014EE" w:rsidRPr="00B014EE" w:rsidRDefault="00B014EE" w:rsidP="00B014EE">
            <w:pPr>
              <w:spacing w:before="0" w:after="0" w:line="240" w:lineRule="auto"/>
              <w:jc w:val="left"/>
              <w:rPr>
                <w:rFonts w:ascii="Arial" w:hAnsi="Arial" w:cs="Arial"/>
                <w:sz w:val="20"/>
                <w:szCs w:val="20"/>
              </w:rPr>
            </w:pPr>
            <w:r w:rsidRPr="00B014EE">
              <w:rPr>
                <w:rFonts w:ascii="Arial" w:hAnsi="Arial" w:cs="Arial"/>
                <w:sz w:val="20"/>
                <w:szCs w:val="20"/>
              </w:rPr>
              <w:t>INDUSTRY</w:t>
            </w:r>
          </w:p>
        </w:tc>
        <w:tc>
          <w:tcPr>
            <w:tcW w:w="3619" w:type="dxa"/>
            <w:shd w:val="clear" w:color="auto" w:fill="F2DBDB" w:themeFill="accent2" w:themeFillTint="33"/>
          </w:tcPr>
          <w:p w14:paraId="2943D600" w14:textId="77777777" w:rsidR="00B014EE" w:rsidRPr="00B014EE" w:rsidRDefault="00B014EE" w:rsidP="00483D8F">
            <w:pPr>
              <w:pStyle w:val="ListParagraph"/>
              <w:numPr>
                <w:ilvl w:val="0"/>
                <w:numId w:val="51"/>
              </w:numPr>
              <w:spacing w:before="0" w:after="0" w:line="240" w:lineRule="auto"/>
              <w:jc w:val="left"/>
              <w:rPr>
                <w:rFonts w:ascii="Arial" w:hAnsi="Arial" w:cs="Arial"/>
                <w:sz w:val="20"/>
                <w:szCs w:val="20"/>
              </w:rPr>
            </w:pPr>
            <w:r w:rsidRPr="00B014EE">
              <w:rPr>
                <w:rFonts w:ascii="Arial" w:hAnsi="Arial" w:cs="Arial"/>
                <w:sz w:val="20"/>
                <w:szCs w:val="20"/>
                <w:lang w:val="en-US"/>
              </w:rPr>
              <w:t>Sovereign/Government</w:t>
            </w:r>
          </w:p>
          <w:p w14:paraId="2A758782" w14:textId="77777777" w:rsidR="00B014EE" w:rsidRPr="00B014EE" w:rsidRDefault="00B014EE" w:rsidP="00483D8F">
            <w:pPr>
              <w:pStyle w:val="ListParagraph"/>
              <w:numPr>
                <w:ilvl w:val="0"/>
                <w:numId w:val="51"/>
              </w:numPr>
              <w:spacing w:before="0" w:after="0" w:line="240" w:lineRule="auto"/>
              <w:jc w:val="left"/>
              <w:rPr>
                <w:rFonts w:ascii="Arial" w:hAnsi="Arial" w:cs="Arial"/>
                <w:sz w:val="20"/>
                <w:szCs w:val="20"/>
              </w:rPr>
            </w:pPr>
            <w:r w:rsidRPr="00B014EE">
              <w:rPr>
                <w:rFonts w:ascii="Arial" w:hAnsi="Arial" w:cs="Arial"/>
                <w:sz w:val="20"/>
                <w:szCs w:val="20"/>
                <w:lang w:val="en-US"/>
              </w:rPr>
              <w:t xml:space="preserve">Financial Services </w:t>
            </w:r>
          </w:p>
          <w:p w14:paraId="79DC40F8" w14:textId="77777777" w:rsidR="00B014EE" w:rsidRPr="00B014EE" w:rsidRDefault="00B014EE" w:rsidP="00483D8F">
            <w:pPr>
              <w:pStyle w:val="ListParagraph"/>
              <w:numPr>
                <w:ilvl w:val="0"/>
                <w:numId w:val="51"/>
              </w:numPr>
              <w:spacing w:before="0" w:after="0" w:line="240" w:lineRule="auto"/>
              <w:jc w:val="left"/>
              <w:rPr>
                <w:rFonts w:ascii="Arial" w:hAnsi="Arial" w:cs="Arial"/>
                <w:sz w:val="20"/>
                <w:szCs w:val="20"/>
              </w:rPr>
            </w:pPr>
            <w:r w:rsidRPr="00B014EE">
              <w:rPr>
                <w:rFonts w:ascii="Arial" w:hAnsi="Arial" w:cs="Arial"/>
                <w:sz w:val="20"/>
                <w:szCs w:val="20"/>
                <w:lang w:val="en-US"/>
              </w:rPr>
              <w:t>Real Estate</w:t>
            </w:r>
          </w:p>
          <w:p w14:paraId="11B55385" w14:textId="77777777" w:rsidR="00B014EE" w:rsidRPr="00B014EE" w:rsidRDefault="00B014EE" w:rsidP="00483D8F">
            <w:pPr>
              <w:pStyle w:val="ListParagraph"/>
              <w:numPr>
                <w:ilvl w:val="0"/>
                <w:numId w:val="51"/>
              </w:numPr>
              <w:spacing w:before="0" w:after="0" w:line="240" w:lineRule="auto"/>
              <w:jc w:val="left"/>
              <w:rPr>
                <w:rFonts w:ascii="Arial" w:hAnsi="Arial" w:cs="Arial"/>
                <w:sz w:val="20"/>
                <w:szCs w:val="20"/>
              </w:rPr>
            </w:pPr>
            <w:r w:rsidRPr="00B014EE">
              <w:rPr>
                <w:rFonts w:ascii="Arial" w:hAnsi="Arial" w:cs="Arial"/>
                <w:sz w:val="20"/>
                <w:szCs w:val="20"/>
                <w:lang w:val="en-US"/>
              </w:rPr>
              <w:t>Retail/ Wholesale trade</w:t>
            </w:r>
          </w:p>
          <w:p w14:paraId="7451DEAB" w14:textId="77777777" w:rsidR="00B014EE" w:rsidRPr="00B014EE" w:rsidRDefault="00B014EE" w:rsidP="00483D8F">
            <w:pPr>
              <w:pStyle w:val="ListParagraph"/>
              <w:numPr>
                <w:ilvl w:val="0"/>
                <w:numId w:val="51"/>
              </w:numPr>
              <w:spacing w:before="0" w:after="0" w:line="240" w:lineRule="auto"/>
              <w:jc w:val="left"/>
              <w:rPr>
                <w:rFonts w:ascii="Arial" w:hAnsi="Arial" w:cs="Arial"/>
                <w:sz w:val="20"/>
                <w:szCs w:val="20"/>
              </w:rPr>
            </w:pPr>
            <w:r w:rsidRPr="00B014EE">
              <w:rPr>
                <w:rFonts w:ascii="Arial" w:hAnsi="Arial" w:cs="Arial"/>
                <w:sz w:val="20"/>
                <w:szCs w:val="20"/>
                <w:lang w:val="en-US"/>
              </w:rPr>
              <w:t>Business Services</w:t>
            </w:r>
          </w:p>
          <w:p w14:paraId="03D83FA9" w14:textId="77777777" w:rsidR="00B014EE" w:rsidRPr="00B014EE" w:rsidRDefault="00B014EE" w:rsidP="00483D8F">
            <w:pPr>
              <w:pStyle w:val="ListParagraph"/>
              <w:numPr>
                <w:ilvl w:val="0"/>
                <w:numId w:val="51"/>
              </w:numPr>
              <w:spacing w:before="0" w:after="0" w:line="240" w:lineRule="auto"/>
              <w:jc w:val="left"/>
              <w:rPr>
                <w:rFonts w:ascii="Arial" w:hAnsi="Arial" w:cs="Arial"/>
                <w:sz w:val="20"/>
                <w:szCs w:val="20"/>
              </w:rPr>
            </w:pPr>
            <w:r w:rsidRPr="00B014EE">
              <w:rPr>
                <w:rFonts w:ascii="Arial" w:hAnsi="Arial" w:cs="Arial"/>
                <w:sz w:val="20"/>
                <w:szCs w:val="20"/>
                <w:lang w:val="en-US"/>
              </w:rPr>
              <w:t>Mining &amp; Energy</w:t>
            </w:r>
          </w:p>
          <w:p w14:paraId="1A0EDB7D" w14:textId="77777777" w:rsidR="00B014EE" w:rsidRPr="00B014EE" w:rsidRDefault="00B014EE" w:rsidP="00483D8F">
            <w:pPr>
              <w:pStyle w:val="ListParagraph"/>
              <w:numPr>
                <w:ilvl w:val="0"/>
                <w:numId w:val="51"/>
              </w:numPr>
              <w:spacing w:before="0" w:after="0" w:line="240" w:lineRule="auto"/>
              <w:jc w:val="left"/>
              <w:rPr>
                <w:rFonts w:ascii="Arial" w:hAnsi="Arial" w:cs="Arial"/>
                <w:sz w:val="20"/>
                <w:szCs w:val="20"/>
              </w:rPr>
            </w:pPr>
            <w:r w:rsidRPr="00B014EE">
              <w:rPr>
                <w:rFonts w:ascii="Arial" w:hAnsi="Arial" w:cs="Arial"/>
                <w:sz w:val="20"/>
                <w:szCs w:val="20"/>
                <w:lang w:val="en-US"/>
              </w:rPr>
              <w:t>Manufacturing</w:t>
            </w:r>
          </w:p>
          <w:p w14:paraId="4706FA84" w14:textId="77777777" w:rsidR="00B014EE" w:rsidRPr="00B014EE" w:rsidRDefault="00B014EE" w:rsidP="00483D8F">
            <w:pPr>
              <w:pStyle w:val="ListParagraph"/>
              <w:numPr>
                <w:ilvl w:val="0"/>
                <w:numId w:val="51"/>
              </w:numPr>
              <w:spacing w:before="0" w:after="0" w:line="240" w:lineRule="auto"/>
              <w:jc w:val="left"/>
              <w:rPr>
                <w:rFonts w:ascii="Arial" w:hAnsi="Arial" w:cs="Arial"/>
                <w:sz w:val="20"/>
                <w:szCs w:val="20"/>
              </w:rPr>
            </w:pPr>
            <w:r w:rsidRPr="00B014EE">
              <w:rPr>
                <w:rFonts w:ascii="Arial" w:hAnsi="Arial" w:cs="Arial"/>
                <w:sz w:val="20"/>
                <w:szCs w:val="20"/>
                <w:lang w:val="en-US"/>
              </w:rPr>
              <w:t>Construction/ Infrastructure</w:t>
            </w:r>
          </w:p>
        </w:tc>
        <w:tc>
          <w:tcPr>
            <w:tcW w:w="2173" w:type="dxa"/>
            <w:shd w:val="clear" w:color="auto" w:fill="F2DBDB" w:themeFill="accent2" w:themeFillTint="33"/>
            <w:vAlign w:val="center"/>
          </w:tcPr>
          <w:p w14:paraId="71C564F4" w14:textId="77777777" w:rsidR="00B014EE" w:rsidRPr="00B014EE" w:rsidRDefault="00B014EE" w:rsidP="00B014EE">
            <w:pPr>
              <w:spacing w:before="0" w:after="0" w:line="240" w:lineRule="auto"/>
              <w:jc w:val="left"/>
              <w:rPr>
                <w:rFonts w:ascii="Arial" w:hAnsi="Arial" w:cs="Arial"/>
                <w:sz w:val="20"/>
                <w:szCs w:val="20"/>
              </w:rPr>
            </w:pPr>
            <w:r w:rsidRPr="00B014EE">
              <w:rPr>
                <w:rFonts w:ascii="Arial" w:hAnsi="Arial" w:cs="Arial"/>
                <w:sz w:val="20"/>
                <w:szCs w:val="20"/>
              </w:rPr>
              <w:t>USD current exposure</w:t>
            </w:r>
          </w:p>
        </w:tc>
        <w:tc>
          <w:tcPr>
            <w:tcW w:w="2221" w:type="dxa"/>
            <w:shd w:val="clear" w:color="auto" w:fill="F2DBDB" w:themeFill="accent2" w:themeFillTint="33"/>
            <w:vAlign w:val="center"/>
          </w:tcPr>
          <w:p w14:paraId="3CBEDE06" w14:textId="77777777" w:rsidR="00B014EE" w:rsidRPr="00B014EE" w:rsidRDefault="00B014EE" w:rsidP="00B014EE">
            <w:pPr>
              <w:spacing w:before="0" w:after="0" w:line="240" w:lineRule="auto"/>
              <w:jc w:val="left"/>
              <w:rPr>
                <w:rFonts w:ascii="Arial" w:hAnsi="Arial" w:cs="Arial"/>
                <w:sz w:val="20"/>
                <w:szCs w:val="20"/>
              </w:rPr>
            </w:pPr>
            <w:r w:rsidRPr="00B014EE">
              <w:rPr>
                <w:rFonts w:ascii="Arial" w:hAnsi="Arial" w:cs="Arial"/>
                <w:sz w:val="20"/>
                <w:szCs w:val="20"/>
              </w:rPr>
              <w:t>USD exposure</w:t>
            </w:r>
          </w:p>
          <w:p w14:paraId="01586FEA" w14:textId="77777777" w:rsidR="00B014EE" w:rsidRPr="00B014EE" w:rsidRDefault="00B014EE" w:rsidP="00B014EE">
            <w:pPr>
              <w:spacing w:before="0" w:after="0" w:line="240" w:lineRule="auto"/>
              <w:jc w:val="left"/>
              <w:rPr>
                <w:rFonts w:ascii="Arial" w:hAnsi="Arial" w:cs="Arial"/>
                <w:sz w:val="20"/>
                <w:szCs w:val="20"/>
              </w:rPr>
            </w:pPr>
            <w:r w:rsidRPr="00B014EE">
              <w:rPr>
                <w:rFonts w:ascii="Arial" w:hAnsi="Arial" w:cs="Arial"/>
                <w:sz w:val="20"/>
                <w:szCs w:val="20"/>
              </w:rPr>
              <w:t>With new deal</w:t>
            </w:r>
          </w:p>
        </w:tc>
      </w:tr>
    </w:tbl>
    <w:tbl>
      <w:tblPr>
        <w:tblStyle w:val="TableGrid"/>
        <w:tblW w:w="10216" w:type="dxa"/>
        <w:tblInd w:w="-577" w:type="dxa"/>
        <w:tblLook w:val="04A0" w:firstRow="1" w:lastRow="0" w:firstColumn="1" w:lastColumn="0" w:noHBand="0" w:noVBand="1"/>
      </w:tblPr>
      <w:tblGrid>
        <w:gridCol w:w="2207"/>
        <w:gridCol w:w="495"/>
        <w:gridCol w:w="1289"/>
        <w:gridCol w:w="129"/>
        <w:gridCol w:w="781"/>
        <w:gridCol w:w="637"/>
        <w:gridCol w:w="283"/>
        <w:gridCol w:w="391"/>
        <w:gridCol w:w="79"/>
        <w:gridCol w:w="415"/>
        <w:gridCol w:w="107"/>
        <w:gridCol w:w="613"/>
        <w:gridCol w:w="380"/>
        <w:gridCol w:w="284"/>
        <w:gridCol w:w="459"/>
        <w:gridCol w:w="1667"/>
      </w:tblGrid>
      <w:tr w:rsidR="00B014EE" w:rsidRPr="006B1B3C" w14:paraId="32BF0976" w14:textId="77777777" w:rsidTr="00B014EE">
        <w:tc>
          <w:tcPr>
            <w:tcW w:w="2207" w:type="dxa"/>
            <w:vMerge w:val="restart"/>
          </w:tcPr>
          <w:p w14:paraId="3A97F15E"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EXTERNAL</w:t>
            </w:r>
          </w:p>
          <w:p w14:paraId="721387ED"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CREDIT RATINGS</w:t>
            </w:r>
          </w:p>
        </w:tc>
        <w:tc>
          <w:tcPr>
            <w:tcW w:w="2694" w:type="dxa"/>
            <w:gridSpan w:val="4"/>
            <w:shd w:val="clear" w:color="auto" w:fill="BFBFBF" w:themeFill="background1" w:themeFillShade="BF"/>
          </w:tcPr>
          <w:p w14:paraId="725274B3"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Rated by:</w:t>
            </w:r>
          </w:p>
        </w:tc>
        <w:tc>
          <w:tcPr>
            <w:tcW w:w="1805" w:type="dxa"/>
            <w:gridSpan w:val="5"/>
            <w:shd w:val="clear" w:color="auto" w:fill="BFBFBF" w:themeFill="background1" w:themeFillShade="BF"/>
          </w:tcPr>
          <w:p w14:paraId="6053DC8E"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Moody’s</w:t>
            </w:r>
          </w:p>
        </w:tc>
        <w:tc>
          <w:tcPr>
            <w:tcW w:w="1384" w:type="dxa"/>
            <w:gridSpan w:val="4"/>
            <w:shd w:val="clear" w:color="auto" w:fill="BFBFBF" w:themeFill="background1" w:themeFillShade="BF"/>
          </w:tcPr>
          <w:p w14:paraId="0C411239"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S&amp;P</w:t>
            </w:r>
          </w:p>
        </w:tc>
        <w:tc>
          <w:tcPr>
            <w:tcW w:w="2126" w:type="dxa"/>
            <w:gridSpan w:val="2"/>
            <w:shd w:val="clear" w:color="auto" w:fill="BFBFBF" w:themeFill="background1" w:themeFillShade="BF"/>
          </w:tcPr>
          <w:p w14:paraId="3764D7FE"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FITCH</w:t>
            </w:r>
          </w:p>
        </w:tc>
      </w:tr>
      <w:tr w:rsidR="00B014EE" w:rsidRPr="006B1B3C" w14:paraId="7B66A108" w14:textId="77777777" w:rsidTr="00B014EE">
        <w:tc>
          <w:tcPr>
            <w:tcW w:w="2207" w:type="dxa"/>
            <w:vMerge/>
          </w:tcPr>
          <w:p w14:paraId="65DAB3B4" w14:textId="77777777" w:rsidR="00B014EE" w:rsidRPr="006B1B3C" w:rsidRDefault="00B014EE" w:rsidP="00276ACF">
            <w:pPr>
              <w:spacing w:before="0" w:after="0" w:line="240" w:lineRule="auto"/>
              <w:jc w:val="left"/>
              <w:rPr>
                <w:rFonts w:ascii="Arial" w:hAnsi="Arial" w:cs="Arial"/>
              </w:rPr>
            </w:pPr>
          </w:p>
        </w:tc>
        <w:tc>
          <w:tcPr>
            <w:tcW w:w="2694" w:type="dxa"/>
            <w:gridSpan w:val="4"/>
          </w:tcPr>
          <w:p w14:paraId="122CF74E"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Long-term rating</w:t>
            </w:r>
          </w:p>
        </w:tc>
        <w:tc>
          <w:tcPr>
            <w:tcW w:w="1805" w:type="dxa"/>
            <w:gridSpan w:val="5"/>
          </w:tcPr>
          <w:p w14:paraId="621828ED" w14:textId="77777777" w:rsidR="00B014EE" w:rsidRPr="006B1B3C" w:rsidRDefault="00B014EE" w:rsidP="00276ACF">
            <w:pPr>
              <w:spacing w:before="0" w:after="0" w:line="240" w:lineRule="auto"/>
              <w:jc w:val="left"/>
              <w:rPr>
                <w:rFonts w:ascii="Arial" w:hAnsi="Arial" w:cs="Arial"/>
              </w:rPr>
            </w:pPr>
          </w:p>
        </w:tc>
        <w:tc>
          <w:tcPr>
            <w:tcW w:w="1384" w:type="dxa"/>
            <w:gridSpan w:val="4"/>
          </w:tcPr>
          <w:p w14:paraId="53E6F1C6" w14:textId="77777777" w:rsidR="00B014EE" w:rsidRPr="006B1B3C" w:rsidRDefault="00B014EE" w:rsidP="00276ACF">
            <w:pPr>
              <w:spacing w:before="0" w:after="0" w:line="240" w:lineRule="auto"/>
              <w:jc w:val="left"/>
              <w:rPr>
                <w:rFonts w:ascii="Arial" w:hAnsi="Arial" w:cs="Arial"/>
              </w:rPr>
            </w:pPr>
          </w:p>
        </w:tc>
        <w:tc>
          <w:tcPr>
            <w:tcW w:w="2126" w:type="dxa"/>
            <w:gridSpan w:val="2"/>
          </w:tcPr>
          <w:p w14:paraId="5DD6256D" w14:textId="77777777" w:rsidR="00B014EE" w:rsidRPr="006B1B3C" w:rsidRDefault="00B014EE" w:rsidP="00276ACF">
            <w:pPr>
              <w:spacing w:before="0" w:after="0" w:line="240" w:lineRule="auto"/>
              <w:jc w:val="left"/>
              <w:rPr>
                <w:rFonts w:ascii="Arial" w:hAnsi="Arial" w:cs="Arial"/>
              </w:rPr>
            </w:pPr>
          </w:p>
        </w:tc>
      </w:tr>
      <w:tr w:rsidR="00B014EE" w:rsidRPr="006B1B3C" w14:paraId="1B4B7A28" w14:textId="77777777" w:rsidTr="00B014EE">
        <w:tc>
          <w:tcPr>
            <w:tcW w:w="2207" w:type="dxa"/>
            <w:vMerge/>
          </w:tcPr>
          <w:p w14:paraId="2B3CB954" w14:textId="77777777" w:rsidR="00B014EE" w:rsidRPr="006B1B3C" w:rsidRDefault="00B014EE" w:rsidP="00276ACF">
            <w:pPr>
              <w:spacing w:before="0" w:after="0" w:line="240" w:lineRule="auto"/>
              <w:jc w:val="left"/>
              <w:rPr>
                <w:rFonts w:ascii="Arial" w:hAnsi="Arial" w:cs="Arial"/>
              </w:rPr>
            </w:pPr>
          </w:p>
        </w:tc>
        <w:tc>
          <w:tcPr>
            <w:tcW w:w="2694" w:type="dxa"/>
            <w:gridSpan w:val="4"/>
          </w:tcPr>
          <w:p w14:paraId="539E8416"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Outlook</w:t>
            </w:r>
          </w:p>
        </w:tc>
        <w:tc>
          <w:tcPr>
            <w:tcW w:w="1805" w:type="dxa"/>
            <w:gridSpan w:val="5"/>
          </w:tcPr>
          <w:p w14:paraId="033E1F28" w14:textId="77777777" w:rsidR="00B014EE" w:rsidRPr="006B1B3C" w:rsidRDefault="00B014EE" w:rsidP="00276ACF">
            <w:pPr>
              <w:spacing w:before="0" w:after="0" w:line="240" w:lineRule="auto"/>
              <w:jc w:val="left"/>
              <w:rPr>
                <w:rFonts w:ascii="Arial" w:hAnsi="Arial" w:cs="Arial"/>
              </w:rPr>
            </w:pPr>
          </w:p>
        </w:tc>
        <w:tc>
          <w:tcPr>
            <w:tcW w:w="1384" w:type="dxa"/>
            <w:gridSpan w:val="4"/>
          </w:tcPr>
          <w:p w14:paraId="013DE8DF" w14:textId="77777777" w:rsidR="00B014EE" w:rsidRPr="006B1B3C" w:rsidRDefault="00B014EE" w:rsidP="00276ACF">
            <w:pPr>
              <w:spacing w:before="0" w:after="0" w:line="240" w:lineRule="auto"/>
              <w:jc w:val="left"/>
              <w:rPr>
                <w:rFonts w:ascii="Arial" w:hAnsi="Arial" w:cs="Arial"/>
              </w:rPr>
            </w:pPr>
          </w:p>
        </w:tc>
        <w:tc>
          <w:tcPr>
            <w:tcW w:w="2126" w:type="dxa"/>
            <w:gridSpan w:val="2"/>
          </w:tcPr>
          <w:p w14:paraId="3F1B745A" w14:textId="77777777" w:rsidR="00B014EE" w:rsidRPr="006B1B3C" w:rsidRDefault="00B014EE" w:rsidP="00276ACF">
            <w:pPr>
              <w:spacing w:before="0" w:after="0" w:line="240" w:lineRule="auto"/>
              <w:jc w:val="left"/>
              <w:rPr>
                <w:rFonts w:ascii="Arial" w:hAnsi="Arial" w:cs="Arial"/>
              </w:rPr>
            </w:pPr>
          </w:p>
        </w:tc>
      </w:tr>
      <w:tr w:rsidR="00B014EE" w:rsidRPr="006B1B3C" w14:paraId="2D24199D" w14:textId="77777777" w:rsidTr="00B014EE">
        <w:tc>
          <w:tcPr>
            <w:tcW w:w="2207" w:type="dxa"/>
            <w:vMerge/>
          </w:tcPr>
          <w:p w14:paraId="399A129E" w14:textId="77777777" w:rsidR="00B014EE" w:rsidRPr="006B1B3C" w:rsidRDefault="00B014EE" w:rsidP="00276ACF">
            <w:pPr>
              <w:spacing w:before="0" w:after="0" w:line="240" w:lineRule="auto"/>
              <w:jc w:val="left"/>
              <w:rPr>
                <w:rFonts w:ascii="Arial" w:hAnsi="Arial" w:cs="Arial"/>
              </w:rPr>
            </w:pPr>
          </w:p>
        </w:tc>
        <w:tc>
          <w:tcPr>
            <w:tcW w:w="2694" w:type="dxa"/>
            <w:gridSpan w:val="4"/>
          </w:tcPr>
          <w:p w14:paraId="66C9192E"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Rating date</w:t>
            </w:r>
          </w:p>
        </w:tc>
        <w:tc>
          <w:tcPr>
            <w:tcW w:w="1805" w:type="dxa"/>
            <w:gridSpan w:val="5"/>
          </w:tcPr>
          <w:p w14:paraId="4BD7D520" w14:textId="77777777" w:rsidR="00B014EE" w:rsidRPr="006B1B3C" w:rsidRDefault="00B014EE" w:rsidP="00276ACF">
            <w:pPr>
              <w:spacing w:before="0" w:after="0" w:line="240" w:lineRule="auto"/>
              <w:jc w:val="left"/>
              <w:rPr>
                <w:rFonts w:ascii="Arial" w:hAnsi="Arial" w:cs="Arial"/>
              </w:rPr>
            </w:pPr>
          </w:p>
        </w:tc>
        <w:tc>
          <w:tcPr>
            <w:tcW w:w="1384" w:type="dxa"/>
            <w:gridSpan w:val="4"/>
          </w:tcPr>
          <w:p w14:paraId="3217F72E" w14:textId="77777777" w:rsidR="00B014EE" w:rsidRPr="006B1B3C" w:rsidRDefault="00B014EE" w:rsidP="00276ACF">
            <w:pPr>
              <w:spacing w:before="0" w:after="0" w:line="240" w:lineRule="auto"/>
              <w:jc w:val="left"/>
              <w:rPr>
                <w:rFonts w:ascii="Arial" w:hAnsi="Arial" w:cs="Arial"/>
              </w:rPr>
            </w:pPr>
          </w:p>
        </w:tc>
        <w:tc>
          <w:tcPr>
            <w:tcW w:w="2126" w:type="dxa"/>
            <w:gridSpan w:val="2"/>
          </w:tcPr>
          <w:p w14:paraId="5C726F49" w14:textId="77777777" w:rsidR="00B014EE" w:rsidRPr="006B1B3C" w:rsidRDefault="00B014EE" w:rsidP="00276ACF">
            <w:pPr>
              <w:spacing w:before="0" w:after="0" w:line="240" w:lineRule="auto"/>
              <w:jc w:val="left"/>
              <w:rPr>
                <w:rFonts w:ascii="Arial" w:hAnsi="Arial" w:cs="Arial"/>
              </w:rPr>
            </w:pPr>
          </w:p>
        </w:tc>
      </w:tr>
      <w:tr w:rsidR="00B014EE" w:rsidRPr="006B1B3C" w14:paraId="615DF98A" w14:textId="77777777" w:rsidTr="00B014EE">
        <w:tc>
          <w:tcPr>
            <w:tcW w:w="2207" w:type="dxa"/>
          </w:tcPr>
          <w:p w14:paraId="5CF76A8F"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INTERNAL</w:t>
            </w:r>
          </w:p>
          <w:p w14:paraId="1ABFD794"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CREDIT RATING</w:t>
            </w:r>
          </w:p>
        </w:tc>
        <w:tc>
          <w:tcPr>
            <w:tcW w:w="1913" w:type="dxa"/>
            <w:gridSpan w:val="3"/>
          </w:tcPr>
          <w:p w14:paraId="4CBE0442"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 xml:space="preserve">Country Rating: </w:t>
            </w:r>
          </w:p>
        </w:tc>
        <w:tc>
          <w:tcPr>
            <w:tcW w:w="1701" w:type="dxa"/>
            <w:gridSpan w:val="3"/>
          </w:tcPr>
          <w:p w14:paraId="30B63A5C"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 xml:space="preserve">Country outlook: </w:t>
            </w:r>
          </w:p>
        </w:tc>
        <w:tc>
          <w:tcPr>
            <w:tcW w:w="1985" w:type="dxa"/>
            <w:gridSpan w:val="6"/>
          </w:tcPr>
          <w:p w14:paraId="59E9A1DA" w14:textId="77777777" w:rsidR="00B014EE" w:rsidRPr="006B1B3C" w:rsidRDefault="00B014EE" w:rsidP="00276ACF">
            <w:pPr>
              <w:spacing w:before="0" w:after="0" w:line="240" w:lineRule="auto"/>
              <w:jc w:val="left"/>
              <w:rPr>
                <w:rFonts w:ascii="Arial" w:hAnsi="Arial" w:cs="Arial"/>
              </w:rPr>
            </w:pPr>
            <w:r>
              <w:rPr>
                <w:rFonts w:ascii="Arial" w:hAnsi="Arial" w:cs="Arial"/>
              </w:rPr>
              <w:t>Obligor/Issuer</w:t>
            </w:r>
            <w:r w:rsidRPr="006B1B3C">
              <w:rPr>
                <w:rFonts w:ascii="Arial" w:hAnsi="Arial" w:cs="Arial"/>
              </w:rPr>
              <w:t xml:space="preserve"> rating:</w:t>
            </w:r>
          </w:p>
        </w:tc>
        <w:tc>
          <w:tcPr>
            <w:tcW w:w="2410" w:type="dxa"/>
            <w:gridSpan w:val="3"/>
          </w:tcPr>
          <w:p w14:paraId="72F31E81" w14:textId="77777777" w:rsidR="00B014EE" w:rsidRDefault="00B014EE" w:rsidP="00276ACF">
            <w:pPr>
              <w:spacing w:before="0" w:after="0" w:line="240" w:lineRule="auto"/>
              <w:jc w:val="left"/>
              <w:rPr>
                <w:rFonts w:ascii="Arial" w:hAnsi="Arial" w:cs="Arial"/>
              </w:rPr>
            </w:pPr>
            <w:r>
              <w:rPr>
                <w:rFonts w:ascii="Arial" w:hAnsi="Arial" w:cs="Arial"/>
              </w:rPr>
              <w:t xml:space="preserve">Obligor/Issuer </w:t>
            </w:r>
            <w:r w:rsidRPr="006B1B3C">
              <w:rPr>
                <w:rFonts w:ascii="Arial" w:hAnsi="Arial" w:cs="Arial"/>
              </w:rPr>
              <w:t xml:space="preserve"> </w:t>
            </w:r>
          </w:p>
          <w:p w14:paraId="73E633CB"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Outlook:</w:t>
            </w:r>
          </w:p>
        </w:tc>
      </w:tr>
      <w:tr w:rsidR="00B014EE" w:rsidRPr="006B1B3C" w14:paraId="0E63C846" w14:textId="77777777" w:rsidTr="00B014EE">
        <w:tc>
          <w:tcPr>
            <w:tcW w:w="2207" w:type="dxa"/>
            <w:vMerge w:val="restart"/>
            <w:shd w:val="clear" w:color="auto" w:fill="F2DBDB" w:themeFill="accent2" w:themeFillTint="33"/>
            <w:vAlign w:val="center"/>
          </w:tcPr>
          <w:p w14:paraId="6D3B1AA4" w14:textId="77777777" w:rsidR="00B014EE" w:rsidRPr="006B1B3C" w:rsidRDefault="00B014EE" w:rsidP="00276ACF">
            <w:pPr>
              <w:spacing w:before="0" w:after="0" w:line="240" w:lineRule="auto"/>
              <w:jc w:val="left"/>
              <w:rPr>
                <w:rFonts w:ascii="Arial" w:hAnsi="Arial" w:cs="Arial"/>
              </w:rPr>
            </w:pPr>
            <w:commentRangeStart w:id="703"/>
            <w:r>
              <w:rPr>
                <w:rFonts w:ascii="Arial" w:hAnsi="Arial" w:cs="Arial"/>
              </w:rPr>
              <w:t>DAC 6 Checklist</w:t>
            </w:r>
            <w:commentRangeEnd w:id="703"/>
            <w:r>
              <w:rPr>
                <w:rStyle w:val="CommentReference"/>
              </w:rPr>
              <w:commentReference w:id="703"/>
            </w:r>
          </w:p>
        </w:tc>
        <w:tc>
          <w:tcPr>
            <w:tcW w:w="1913" w:type="dxa"/>
            <w:gridSpan w:val="3"/>
            <w:shd w:val="clear" w:color="auto" w:fill="F2DBDB" w:themeFill="accent2" w:themeFillTint="33"/>
          </w:tcPr>
          <w:p w14:paraId="0F79FAEB" w14:textId="77777777" w:rsidR="00B014EE" w:rsidRDefault="00B014EE" w:rsidP="00276ACF">
            <w:pPr>
              <w:spacing w:before="0" w:after="0" w:line="240" w:lineRule="auto"/>
              <w:jc w:val="left"/>
              <w:rPr>
                <w:rFonts w:ascii="Arial" w:hAnsi="Arial" w:cs="Arial"/>
              </w:rPr>
            </w:pPr>
            <w:r>
              <w:rPr>
                <w:rFonts w:ascii="Arial" w:hAnsi="Arial" w:cs="Arial"/>
              </w:rPr>
              <w:t>Cross-border Borrower (UK/EU)</w:t>
            </w:r>
          </w:p>
        </w:tc>
        <w:tc>
          <w:tcPr>
            <w:tcW w:w="1701" w:type="dxa"/>
            <w:gridSpan w:val="3"/>
            <w:shd w:val="clear" w:color="auto" w:fill="F2DBDB" w:themeFill="accent2" w:themeFillTint="33"/>
          </w:tcPr>
          <w:p w14:paraId="559BCE3B" w14:textId="77777777" w:rsidR="00B014EE" w:rsidRPr="006B1B3C" w:rsidRDefault="00B014EE" w:rsidP="00276ACF">
            <w:pPr>
              <w:spacing w:before="0" w:after="0" w:line="240" w:lineRule="auto"/>
              <w:jc w:val="left"/>
              <w:rPr>
                <w:rFonts w:ascii="Arial" w:hAnsi="Arial" w:cs="Arial"/>
              </w:rPr>
            </w:pPr>
            <w:r>
              <w:rPr>
                <w:rFonts w:ascii="Arial" w:hAnsi="Arial" w:cs="Arial"/>
              </w:rPr>
              <w:t>Syndicated (MLA in UK/EU)</w:t>
            </w:r>
          </w:p>
        </w:tc>
        <w:tc>
          <w:tcPr>
            <w:tcW w:w="1985" w:type="dxa"/>
            <w:gridSpan w:val="6"/>
            <w:shd w:val="clear" w:color="auto" w:fill="F2DBDB" w:themeFill="accent2" w:themeFillTint="33"/>
          </w:tcPr>
          <w:p w14:paraId="55438480" w14:textId="77777777" w:rsidR="00B014EE" w:rsidRDefault="00B014EE" w:rsidP="00276ACF">
            <w:pPr>
              <w:spacing w:before="0" w:after="0" w:line="240" w:lineRule="auto"/>
              <w:jc w:val="left"/>
              <w:rPr>
                <w:rFonts w:ascii="Arial" w:hAnsi="Arial" w:cs="Arial"/>
              </w:rPr>
            </w:pPr>
            <w:r>
              <w:rPr>
                <w:rFonts w:ascii="Arial" w:hAnsi="Arial" w:cs="Arial"/>
              </w:rPr>
              <w:t>Exempt borrower</w:t>
            </w:r>
          </w:p>
          <w:p w14:paraId="1A3EFEE4" w14:textId="77777777" w:rsidR="00B014EE" w:rsidRDefault="00B014EE" w:rsidP="00276ACF">
            <w:pPr>
              <w:spacing w:before="0" w:after="0" w:line="240" w:lineRule="auto"/>
              <w:jc w:val="left"/>
              <w:rPr>
                <w:rFonts w:ascii="Arial" w:hAnsi="Arial" w:cs="Arial"/>
              </w:rPr>
            </w:pPr>
            <w:r>
              <w:rPr>
                <w:rFonts w:ascii="Arial" w:hAnsi="Arial" w:cs="Arial"/>
              </w:rPr>
              <w:t>(</w:t>
            </w:r>
            <w:proofErr w:type="spellStart"/>
            <w:r>
              <w:rPr>
                <w:rFonts w:ascii="Arial" w:hAnsi="Arial" w:cs="Arial"/>
              </w:rPr>
              <w:t>Gov</w:t>
            </w:r>
            <w:proofErr w:type="spellEnd"/>
            <w:r>
              <w:rPr>
                <w:rFonts w:ascii="Arial" w:hAnsi="Arial" w:cs="Arial"/>
              </w:rPr>
              <w:t>/FI/ exchange)</w:t>
            </w:r>
          </w:p>
        </w:tc>
        <w:tc>
          <w:tcPr>
            <w:tcW w:w="2410" w:type="dxa"/>
            <w:gridSpan w:val="3"/>
            <w:shd w:val="clear" w:color="auto" w:fill="F2DBDB" w:themeFill="accent2" w:themeFillTint="33"/>
          </w:tcPr>
          <w:p w14:paraId="7DC522E0" w14:textId="77777777" w:rsidR="00B014EE" w:rsidRDefault="00B014EE" w:rsidP="00276ACF">
            <w:pPr>
              <w:spacing w:before="0" w:after="0" w:line="240" w:lineRule="auto"/>
              <w:jc w:val="left"/>
              <w:rPr>
                <w:rFonts w:ascii="Arial" w:hAnsi="Arial" w:cs="Arial"/>
              </w:rPr>
            </w:pPr>
            <w:r>
              <w:rPr>
                <w:rFonts w:ascii="Arial" w:hAnsi="Arial" w:cs="Arial"/>
              </w:rPr>
              <w:t>Hallmark breaches</w:t>
            </w:r>
          </w:p>
          <w:p w14:paraId="0ED7F878" w14:textId="77777777" w:rsidR="00B014EE" w:rsidRDefault="00B014EE" w:rsidP="00276ACF">
            <w:pPr>
              <w:spacing w:before="0" w:after="0" w:line="240" w:lineRule="auto"/>
              <w:jc w:val="left"/>
              <w:rPr>
                <w:rFonts w:ascii="Arial" w:hAnsi="Arial" w:cs="Arial"/>
              </w:rPr>
            </w:pPr>
            <w:r>
              <w:rPr>
                <w:rFonts w:ascii="Arial" w:hAnsi="Arial" w:cs="Arial"/>
              </w:rPr>
              <w:t>(Complex/Purpose)</w:t>
            </w:r>
          </w:p>
        </w:tc>
      </w:tr>
      <w:tr w:rsidR="00B014EE" w:rsidRPr="006B1B3C" w14:paraId="1AF61B7A" w14:textId="77777777" w:rsidTr="00B014EE">
        <w:tc>
          <w:tcPr>
            <w:tcW w:w="2207" w:type="dxa"/>
            <w:vMerge/>
            <w:shd w:val="clear" w:color="auto" w:fill="F2DBDB" w:themeFill="accent2" w:themeFillTint="33"/>
          </w:tcPr>
          <w:p w14:paraId="2506CD25" w14:textId="77777777" w:rsidR="00B014EE" w:rsidRPr="006B1B3C" w:rsidRDefault="00B014EE" w:rsidP="00276ACF">
            <w:pPr>
              <w:spacing w:before="0" w:after="0" w:line="240" w:lineRule="auto"/>
              <w:jc w:val="left"/>
              <w:rPr>
                <w:rFonts w:ascii="Arial" w:hAnsi="Arial" w:cs="Arial"/>
              </w:rPr>
            </w:pPr>
          </w:p>
        </w:tc>
        <w:tc>
          <w:tcPr>
            <w:tcW w:w="1913" w:type="dxa"/>
            <w:gridSpan w:val="3"/>
            <w:shd w:val="clear" w:color="auto" w:fill="F2DBDB" w:themeFill="accent2" w:themeFillTint="33"/>
          </w:tcPr>
          <w:p w14:paraId="10F8C243" w14:textId="77777777" w:rsidR="00B014EE" w:rsidRDefault="00B014EE" w:rsidP="00276ACF">
            <w:pPr>
              <w:spacing w:before="0" w:after="0" w:line="240" w:lineRule="auto"/>
              <w:jc w:val="left"/>
              <w:rPr>
                <w:rFonts w:ascii="Arial" w:hAnsi="Arial" w:cs="Arial"/>
              </w:rPr>
            </w:pPr>
          </w:p>
        </w:tc>
        <w:tc>
          <w:tcPr>
            <w:tcW w:w="1701" w:type="dxa"/>
            <w:gridSpan w:val="3"/>
            <w:shd w:val="clear" w:color="auto" w:fill="F2DBDB" w:themeFill="accent2" w:themeFillTint="33"/>
          </w:tcPr>
          <w:p w14:paraId="32413232" w14:textId="77777777" w:rsidR="00B014EE" w:rsidRPr="006B1B3C" w:rsidRDefault="00B014EE" w:rsidP="00276ACF">
            <w:pPr>
              <w:spacing w:before="0" w:after="0" w:line="240" w:lineRule="auto"/>
              <w:jc w:val="left"/>
              <w:rPr>
                <w:rFonts w:ascii="Arial" w:hAnsi="Arial" w:cs="Arial"/>
              </w:rPr>
            </w:pPr>
          </w:p>
        </w:tc>
        <w:tc>
          <w:tcPr>
            <w:tcW w:w="1985" w:type="dxa"/>
            <w:gridSpan w:val="6"/>
            <w:shd w:val="clear" w:color="auto" w:fill="F2DBDB" w:themeFill="accent2" w:themeFillTint="33"/>
          </w:tcPr>
          <w:p w14:paraId="0A2F884D" w14:textId="77777777" w:rsidR="00B014EE" w:rsidRDefault="00B014EE" w:rsidP="00276ACF">
            <w:pPr>
              <w:spacing w:before="0" w:after="0" w:line="240" w:lineRule="auto"/>
              <w:jc w:val="left"/>
              <w:rPr>
                <w:rFonts w:ascii="Arial" w:hAnsi="Arial" w:cs="Arial"/>
              </w:rPr>
            </w:pPr>
          </w:p>
        </w:tc>
        <w:tc>
          <w:tcPr>
            <w:tcW w:w="2410" w:type="dxa"/>
            <w:gridSpan w:val="3"/>
            <w:shd w:val="clear" w:color="auto" w:fill="F2DBDB" w:themeFill="accent2" w:themeFillTint="33"/>
          </w:tcPr>
          <w:p w14:paraId="5C8CA72C" w14:textId="77777777" w:rsidR="00B014EE" w:rsidRDefault="00B014EE" w:rsidP="00276ACF">
            <w:pPr>
              <w:spacing w:before="0" w:after="0" w:line="240" w:lineRule="auto"/>
              <w:jc w:val="left"/>
              <w:rPr>
                <w:rFonts w:ascii="Arial" w:hAnsi="Arial" w:cs="Arial"/>
              </w:rPr>
            </w:pPr>
          </w:p>
        </w:tc>
      </w:tr>
      <w:tr w:rsidR="00B014EE" w:rsidRPr="006B1B3C" w14:paraId="3EBD1659" w14:textId="77777777" w:rsidTr="00B014EE">
        <w:tc>
          <w:tcPr>
            <w:tcW w:w="2207" w:type="dxa"/>
            <w:vMerge w:val="restart"/>
          </w:tcPr>
          <w:p w14:paraId="6E88DEA6"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 xml:space="preserve">RISK DATA </w:t>
            </w:r>
          </w:p>
        </w:tc>
        <w:tc>
          <w:tcPr>
            <w:tcW w:w="1913" w:type="dxa"/>
            <w:gridSpan w:val="3"/>
          </w:tcPr>
          <w:p w14:paraId="13D28383" w14:textId="77777777" w:rsidR="00B014EE" w:rsidRPr="006B1B3C" w:rsidRDefault="00B014EE" w:rsidP="00276ACF">
            <w:pPr>
              <w:spacing w:before="0" w:after="0" w:line="240" w:lineRule="auto"/>
              <w:jc w:val="left"/>
              <w:rPr>
                <w:rFonts w:ascii="Arial" w:hAnsi="Arial" w:cs="Arial"/>
              </w:rPr>
            </w:pPr>
            <w:r>
              <w:rPr>
                <w:rFonts w:ascii="Arial" w:hAnsi="Arial" w:cs="Arial"/>
              </w:rPr>
              <w:t>RAROC</w:t>
            </w:r>
            <w:r w:rsidRPr="006B1B3C">
              <w:rPr>
                <w:rFonts w:ascii="Arial" w:hAnsi="Arial" w:cs="Arial"/>
              </w:rPr>
              <w:t>:</w:t>
            </w:r>
          </w:p>
        </w:tc>
        <w:tc>
          <w:tcPr>
            <w:tcW w:w="1701" w:type="dxa"/>
            <w:gridSpan w:val="3"/>
          </w:tcPr>
          <w:p w14:paraId="0E0C0026"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PD:</w:t>
            </w:r>
          </w:p>
        </w:tc>
        <w:tc>
          <w:tcPr>
            <w:tcW w:w="1985" w:type="dxa"/>
            <w:gridSpan w:val="6"/>
          </w:tcPr>
          <w:p w14:paraId="7D6E772F" w14:textId="77777777" w:rsidR="00B014EE" w:rsidRPr="006B1B3C" w:rsidRDefault="00B014EE" w:rsidP="00276ACF">
            <w:pPr>
              <w:spacing w:before="0" w:after="0" w:line="240" w:lineRule="auto"/>
              <w:jc w:val="left"/>
              <w:rPr>
                <w:rFonts w:ascii="Arial" w:hAnsi="Arial" w:cs="Arial"/>
              </w:rPr>
            </w:pPr>
            <w:r>
              <w:rPr>
                <w:rFonts w:ascii="Arial" w:hAnsi="Arial" w:cs="Arial"/>
              </w:rPr>
              <w:t>LGD</w:t>
            </w:r>
            <w:r w:rsidRPr="006B1B3C">
              <w:rPr>
                <w:rFonts w:ascii="Arial" w:hAnsi="Arial" w:cs="Arial"/>
              </w:rPr>
              <w:t>:</w:t>
            </w:r>
          </w:p>
        </w:tc>
        <w:tc>
          <w:tcPr>
            <w:tcW w:w="2410" w:type="dxa"/>
            <w:gridSpan w:val="3"/>
          </w:tcPr>
          <w:p w14:paraId="11DF4DEC" w14:textId="77777777" w:rsidR="00B014EE" w:rsidRPr="006B1B3C" w:rsidRDefault="00B014EE" w:rsidP="00276ACF">
            <w:pPr>
              <w:spacing w:before="0" w:after="0" w:line="240" w:lineRule="auto"/>
              <w:jc w:val="left"/>
              <w:rPr>
                <w:rFonts w:ascii="Arial" w:hAnsi="Arial" w:cs="Arial"/>
              </w:rPr>
            </w:pPr>
            <w:r>
              <w:rPr>
                <w:rFonts w:ascii="Arial" w:hAnsi="Arial" w:cs="Arial"/>
              </w:rPr>
              <w:t>ECL</w:t>
            </w:r>
            <w:r w:rsidRPr="006B1B3C">
              <w:rPr>
                <w:rFonts w:ascii="Arial" w:hAnsi="Arial" w:cs="Arial"/>
              </w:rPr>
              <w:t>:</w:t>
            </w:r>
          </w:p>
        </w:tc>
      </w:tr>
      <w:tr w:rsidR="00B014EE" w:rsidRPr="006B1B3C" w14:paraId="2110D0BF" w14:textId="77777777" w:rsidTr="00B014EE">
        <w:tc>
          <w:tcPr>
            <w:tcW w:w="2207" w:type="dxa"/>
            <w:vMerge/>
          </w:tcPr>
          <w:p w14:paraId="770F3656" w14:textId="77777777" w:rsidR="00B014EE" w:rsidRPr="006B1B3C" w:rsidRDefault="00B014EE" w:rsidP="00276ACF">
            <w:pPr>
              <w:spacing w:before="0" w:after="0" w:line="240" w:lineRule="auto"/>
              <w:jc w:val="left"/>
              <w:rPr>
                <w:rFonts w:ascii="Arial" w:hAnsi="Arial" w:cs="Arial"/>
              </w:rPr>
            </w:pPr>
          </w:p>
        </w:tc>
        <w:tc>
          <w:tcPr>
            <w:tcW w:w="1913" w:type="dxa"/>
            <w:gridSpan w:val="3"/>
          </w:tcPr>
          <w:p w14:paraId="1DA47190" w14:textId="77777777" w:rsidR="00B014EE" w:rsidRDefault="00B014EE" w:rsidP="00276ACF">
            <w:pPr>
              <w:spacing w:before="0" w:after="0" w:line="240" w:lineRule="auto"/>
              <w:jc w:val="left"/>
              <w:rPr>
                <w:rFonts w:ascii="Arial" w:hAnsi="Arial" w:cs="Arial"/>
              </w:rPr>
            </w:pPr>
            <w:r>
              <w:rPr>
                <w:rFonts w:ascii="Arial" w:hAnsi="Arial" w:cs="Arial"/>
              </w:rPr>
              <w:t>FINREP Type:</w:t>
            </w:r>
          </w:p>
        </w:tc>
        <w:tc>
          <w:tcPr>
            <w:tcW w:w="1701" w:type="dxa"/>
            <w:gridSpan w:val="3"/>
          </w:tcPr>
          <w:p w14:paraId="48A55F94" w14:textId="77777777" w:rsidR="00B014EE" w:rsidRPr="006B1B3C" w:rsidRDefault="00B014EE" w:rsidP="00276ACF">
            <w:pPr>
              <w:spacing w:before="0" w:after="0" w:line="240" w:lineRule="auto"/>
              <w:jc w:val="left"/>
              <w:rPr>
                <w:rFonts w:ascii="Arial" w:hAnsi="Arial" w:cs="Arial"/>
              </w:rPr>
            </w:pPr>
            <w:r>
              <w:rPr>
                <w:rFonts w:ascii="Arial" w:hAnsi="Arial" w:cs="Arial"/>
              </w:rPr>
              <w:t xml:space="preserve">FINREP Code: </w:t>
            </w:r>
          </w:p>
        </w:tc>
        <w:tc>
          <w:tcPr>
            <w:tcW w:w="1985" w:type="dxa"/>
            <w:gridSpan w:val="6"/>
          </w:tcPr>
          <w:p w14:paraId="0B50886F" w14:textId="77777777" w:rsidR="00B014EE" w:rsidRDefault="00B014EE" w:rsidP="00276ACF">
            <w:pPr>
              <w:spacing w:before="0" w:after="0" w:line="240" w:lineRule="auto"/>
              <w:jc w:val="left"/>
              <w:rPr>
                <w:rFonts w:ascii="Arial" w:hAnsi="Arial" w:cs="Arial"/>
              </w:rPr>
            </w:pPr>
            <w:r>
              <w:rPr>
                <w:rFonts w:ascii="Arial" w:hAnsi="Arial" w:cs="Arial"/>
              </w:rPr>
              <w:t>HO Default Cat:</w:t>
            </w:r>
          </w:p>
        </w:tc>
        <w:tc>
          <w:tcPr>
            <w:tcW w:w="2410" w:type="dxa"/>
            <w:gridSpan w:val="3"/>
          </w:tcPr>
          <w:p w14:paraId="2B8ED1BC" w14:textId="77777777" w:rsidR="00B014EE" w:rsidRDefault="00B014EE" w:rsidP="00276ACF">
            <w:pPr>
              <w:spacing w:before="0" w:after="0" w:line="240" w:lineRule="auto"/>
              <w:jc w:val="left"/>
              <w:rPr>
                <w:rFonts w:ascii="Arial" w:hAnsi="Arial" w:cs="Arial"/>
              </w:rPr>
            </w:pPr>
            <w:r>
              <w:rPr>
                <w:rFonts w:ascii="Arial" w:hAnsi="Arial" w:cs="Arial"/>
              </w:rPr>
              <w:t>IFRS 9 Stage:</w:t>
            </w:r>
          </w:p>
        </w:tc>
      </w:tr>
      <w:tr w:rsidR="00B014EE" w:rsidRPr="006B1B3C" w14:paraId="0DB5541A" w14:textId="77777777" w:rsidTr="00B014EE">
        <w:tc>
          <w:tcPr>
            <w:tcW w:w="2207" w:type="dxa"/>
          </w:tcPr>
          <w:p w14:paraId="306B368E" w14:textId="30F30E0C" w:rsidR="00B014EE" w:rsidRPr="006B1B3C" w:rsidRDefault="00B014EE" w:rsidP="0012587D">
            <w:pPr>
              <w:spacing w:before="0" w:after="0" w:line="240" w:lineRule="auto"/>
              <w:jc w:val="left"/>
              <w:rPr>
                <w:rFonts w:ascii="Arial" w:hAnsi="Arial" w:cs="Arial"/>
              </w:rPr>
            </w:pPr>
            <w:r w:rsidRPr="006B1B3C">
              <w:rPr>
                <w:rFonts w:ascii="Arial" w:hAnsi="Arial" w:cs="Arial"/>
              </w:rPr>
              <w:t>FINANCIAL HIGHLIGHTS</w:t>
            </w:r>
          </w:p>
        </w:tc>
        <w:tc>
          <w:tcPr>
            <w:tcW w:w="4084" w:type="dxa"/>
            <w:gridSpan w:val="8"/>
          </w:tcPr>
          <w:p w14:paraId="1C18A760"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Minimum 3 years:</w:t>
            </w:r>
          </w:p>
          <w:p w14:paraId="78D9D3C8"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 xml:space="preserve"> </w:t>
            </w:r>
          </w:p>
        </w:tc>
        <w:tc>
          <w:tcPr>
            <w:tcW w:w="1135" w:type="dxa"/>
            <w:gridSpan w:val="3"/>
          </w:tcPr>
          <w:p w14:paraId="579E8B8D" w14:textId="77777777" w:rsidR="00B014EE" w:rsidRPr="006B1B3C" w:rsidRDefault="00B014EE" w:rsidP="00276ACF">
            <w:pPr>
              <w:spacing w:before="0" w:after="0" w:line="240" w:lineRule="auto"/>
              <w:jc w:val="left"/>
              <w:rPr>
                <w:rFonts w:ascii="Arial" w:hAnsi="Arial" w:cs="Arial"/>
              </w:rPr>
            </w:pPr>
          </w:p>
        </w:tc>
        <w:tc>
          <w:tcPr>
            <w:tcW w:w="1123" w:type="dxa"/>
            <w:gridSpan w:val="3"/>
          </w:tcPr>
          <w:p w14:paraId="785C8FA3" w14:textId="77777777" w:rsidR="00B014EE" w:rsidRPr="006B1B3C" w:rsidRDefault="00B014EE" w:rsidP="00276ACF">
            <w:pPr>
              <w:spacing w:before="0" w:after="0" w:line="240" w:lineRule="auto"/>
              <w:jc w:val="left"/>
              <w:rPr>
                <w:rFonts w:ascii="Arial" w:hAnsi="Arial" w:cs="Arial"/>
              </w:rPr>
            </w:pPr>
          </w:p>
        </w:tc>
        <w:tc>
          <w:tcPr>
            <w:tcW w:w="1667" w:type="dxa"/>
          </w:tcPr>
          <w:p w14:paraId="11FF643E" w14:textId="77777777" w:rsidR="00B014EE" w:rsidRPr="006B1B3C" w:rsidRDefault="00B014EE" w:rsidP="00276ACF">
            <w:pPr>
              <w:spacing w:before="0" w:after="0" w:line="240" w:lineRule="auto"/>
              <w:jc w:val="left"/>
              <w:rPr>
                <w:rFonts w:ascii="Arial" w:hAnsi="Arial" w:cs="Arial"/>
              </w:rPr>
            </w:pPr>
          </w:p>
        </w:tc>
      </w:tr>
      <w:tr w:rsidR="00B014EE" w:rsidRPr="006B1B3C" w14:paraId="6205C6AA" w14:textId="77777777" w:rsidTr="00B014EE">
        <w:tc>
          <w:tcPr>
            <w:tcW w:w="2207" w:type="dxa"/>
          </w:tcPr>
          <w:p w14:paraId="3EF1DD6B" w14:textId="76897517" w:rsidR="00B014EE" w:rsidRPr="006B1B3C" w:rsidRDefault="00B014EE" w:rsidP="00276ACF">
            <w:pPr>
              <w:spacing w:before="0" w:after="0" w:line="240" w:lineRule="auto"/>
              <w:jc w:val="left"/>
              <w:rPr>
                <w:rFonts w:ascii="Arial" w:hAnsi="Arial" w:cs="Arial"/>
              </w:rPr>
            </w:pPr>
            <w:r>
              <w:rPr>
                <w:rFonts w:ascii="Arial" w:hAnsi="Arial" w:cs="Arial"/>
              </w:rPr>
              <w:t xml:space="preserve">CORPORATE </w:t>
            </w:r>
            <w:r w:rsidRPr="006B1B3C">
              <w:rPr>
                <w:rFonts w:ascii="Arial" w:hAnsi="Arial" w:cs="Arial"/>
              </w:rPr>
              <w:t>ANALYSIS</w:t>
            </w:r>
          </w:p>
          <w:p w14:paraId="5FC8178E" w14:textId="77777777" w:rsidR="00B014EE" w:rsidRPr="006B1B3C" w:rsidRDefault="00B014EE" w:rsidP="00276ACF">
            <w:pPr>
              <w:spacing w:before="0" w:after="0" w:line="240" w:lineRule="auto"/>
              <w:jc w:val="left"/>
              <w:rPr>
                <w:rFonts w:ascii="Arial" w:hAnsi="Arial" w:cs="Arial"/>
              </w:rPr>
            </w:pPr>
          </w:p>
        </w:tc>
        <w:tc>
          <w:tcPr>
            <w:tcW w:w="4005" w:type="dxa"/>
            <w:gridSpan w:val="7"/>
          </w:tcPr>
          <w:p w14:paraId="1D10F830" w14:textId="406204E9" w:rsidR="00B014EE" w:rsidRPr="00F855F9" w:rsidRDefault="00B014EE" w:rsidP="00B014EE">
            <w:pPr>
              <w:spacing w:before="0" w:after="0" w:line="240" w:lineRule="auto"/>
              <w:jc w:val="left"/>
              <w:rPr>
                <w:rFonts w:ascii="Arial" w:hAnsi="Arial" w:cs="Arial"/>
              </w:rPr>
            </w:pPr>
            <w:r>
              <w:rPr>
                <w:rFonts w:ascii="Arial" w:hAnsi="Arial" w:cs="Arial"/>
              </w:rPr>
              <w:t xml:space="preserve">See </w:t>
            </w:r>
            <w:r w:rsidRPr="00F17EF9">
              <w:rPr>
                <w:rFonts w:ascii="Arial" w:hAnsi="Arial" w:cs="Arial"/>
              </w:rPr>
              <w:t xml:space="preserve">Attached </w:t>
            </w:r>
            <w:r>
              <w:rPr>
                <w:rFonts w:ascii="Arial" w:hAnsi="Arial" w:cs="Arial"/>
              </w:rPr>
              <w:t>credit assessment covering:</w:t>
            </w:r>
          </w:p>
        </w:tc>
        <w:tc>
          <w:tcPr>
            <w:tcW w:w="4004" w:type="dxa"/>
            <w:gridSpan w:val="8"/>
          </w:tcPr>
          <w:p w14:paraId="4713EA06" w14:textId="0B632B86" w:rsidR="00B014EE" w:rsidRPr="006B1B3C" w:rsidRDefault="00B014EE" w:rsidP="00B014EE">
            <w:pPr>
              <w:spacing w:after="0" w:line="240" w:lineRule="auto"/>
              <w:rPr>
                <w:rFonts w:ascii="Arial" w:hAnsi="Arial" w:cs="Arial"/>
              </w:rPr>
            </w:pPr>
            <w:r w:rsidRPr="00E850E8">
              <w:rPr>
                <w:rFonts w:ascii="Arial" w:hAnsi="Arial" w:cs="Arial"/>
                <w:b/>
              </w:rPr>
              <w:t>Appendices</w:t>
            </w:r>
          </w:p>
        </w:tc>
      </w:tr>
      <w:tr w:rsidR="00B014EE" w:rsidRPr="006B1B3C" w14:paraId="045673D6" w14:textId="77777777" w:rsidTr="00B014EE">
        <w:trPr>
          <w:trHeight w:val="278"/>
        </w:trPr>
        <w:tc>
          <w:tcPr>
            <w:tcW w:w="2207" w:type="dxa"/>
            <w:vMerge w:val="restart"/>
          </w:tcPr>
          <w:p w14:paraId="1C603906" w14:textId="2618B3BE" w:rsidR="00B014EE" w:rsidRPr="006B1B3C" w:rsidRDefault="00B014EE" w:rsidP="00B014EE">
            <w:pPr>
              <w:spacing w:before="0" w:after="0" w:line="240" w:lineRule="auto"/>
              <w:jc w:val="left"/>
              <w:rPr>
                <w:rFonts w:ascii="Arial" w:hAnsi="Arial" w:cs="Arial"/>
              </w:rPr>
            </w:pPr>
            <w:r w:rsidRPr="006B1B3C">
              <w:rPr>
                <w:rFonts w:ascii="Arial" w:hAnsi="Arial" w:cs="Arial"/>
              </w:rPr>
              <w:t>RISK MITIGATION</w:t>
            </w:r>
          </w:p>
        </w:tc>
        <w:tc>
          <w:tcPr>
            <w:tcW w:w="4005" w:type="dxa"/>
            <w:gridSpan w:val="7"/>
            <w:shd w:val="clear" w:color="auto" w:fill="BFBFBF" w:themeFill="background1" w:themeFillShade="BF"/>
          </w:tcPr>
          <w:p w14:paraId="32785A45" w14:textId="77777777" w:rsidR="00B014EE" w:rsidRPr="006B1B3C" w:rsidRDefault="00B014EE" w:rsidP="00276ACF">
            <w:pPr>
              <w:spacing w:before="0" w:after="0" w:line="240" w:lineRule="auto"/>
              <w:jc w:val="left"/>
              <w:rPr>
                <w:rFonts w:ascii="Arial" w:hAnsi="Arial" w:cs="Arial"/>
              </w:rPr>
            </w:pPr>
            <w:r>
              <w:rPr>
                <w:rFonts w:ascii="Arial" w:hAnsi="Arial" w:cs="Arial"/>
              </w:rPr>
              <w:t>Risk</w:t>
            </w:r>
          </w:p>
        </w:tc>
        <w:tc>
          <w:tcPr>
            <w:tcW w:w="4004" w:type="dxa"/>
            <w:gridSpan w:val="8"/>
            <w:shd w:val="clear" w:color="auto" w:fill="BFBFBF" w:themeFill="background1" w:themeFillShade="BF"/>
          </w:tcPr>
          <w:p w14:paraId="4E2BE0A8" w14:textId="77777777" w:rsidR="00B014EE" w:rsidRPr="006B1B3C" w:rsidRDefault="00B014EE" w:rsidP="00276ACF">
            <w:pPr>
              <w:spacing w:before="0" w:after="0" w:line="240" w:lineRule="auto"/>
              <w:jc w:val="left"/>
              <w:rPr>
                <w:rFonts w:ascii="Arial" w:hAnsi="Arial" w:cs="Arial"/>
              </w:rPr>
            </w:pPr>
            <w:r>
              <w:rPr>
                <w:rFonts w:ascii="Arial" w:hAnsi="Arial" w:cs="Arial"/>
              </w:rPr>
              <w:t xml:space="preserve">Mitigation </w:t>
            </w:r>
          </w:p>
        </w:tc>
      </w:tr>
      <w:tr w:rsidR="00B014EE" w:rsidRPr="006B1B3C" w14:paraId="0EC125D0" w14:textId="77777777" w:rsidTr="00B014EE">
        <w:trPr>
          <w:trHeight w:val="277"/>
        </w:trPr>
        <w:tc>
          <w:tcPr>
            <w:tcW w:w="2207" w:type="dxa"/>
            <w:vMerge/>
          </w:tcPr>
          <w:p w14:paraId="03A69450" w14:textId="77777777" w:rsidR="00B014EE" w:rsidRPr="006B1B3C" w:rsidRDefault="00B014EE" w:rsidP="00276ACF">
            <w:pPr>
              <w:spacing w:before="0" w:after="0" w:line="240" w:lineRule="auto"/>
              <w:jc w:val="left"/>
              <w:rPr>
                <w:rFonts w:ascii="Arial" w:hAnsi="Arial" w:cs="Arial"/>
              </w:rPr>
            </w:pPr>
          </w:p>
        </w:tc>
        <w:tc>
          <w:tcPr>
            <w:tcW w:w="4005" w:type="dxa"/>
            <w:gridSpan w:val="7"/>
          </w:tcPr>
          <w:p w14:paraId="3EDD4A65" w14:textId="77777777" w:rsidR="00B014EE" w:rsidRPr="006B1B3C" w:rsidRDefault="00B014EE" w:rsidP="00276ACF">
            <w:pPr>
              <w:spacing w:before="0" w:after="0" w:line="240" w:lineRule="auto"/>
              <w:jc w:val="left"/>
              <w:rPr>
                <w:rFonts w:ascii="Arial" w:hAnsi="Arial" w:cs="Arial"/>
              </w:rPr>
            </w:pPr>
          </w:p>
        </w:tc>
        <w:tc>
          <w:tcPr>
            <w:tcW w:w="4004" w:type="dxa"/>
            <w:gridSpan w:val="8"/>
          </w:tcPr>
          <w:p w14:paraId="4A7BE9B2" w14:textId="77777777" w:rsidR="00B014EE" w:rsidRPr="006B1B3C" w:rsidRDefault="00B014EE" w:rsidP="00276ACF">
            <w:pPr>
              <w:spacing w:before="0" w:after="0" w:line="240" w:lineRule="auto"/>
              <w:jc w:val="left"/>
              <w:rPr>
                <w:rFonts w:ascii="Arial" w:hAnsi="Arial" w:cs="Arial"/>
              </w:rPr>
            </w:pPr>
          </w:p>
        </w:tc>
      </w:tr>
      <w:tr w:rsidR="00B014EE" w:rsidRPr="006B1B3C" w14:paraId="769B0DB5" w14:textId="77777777" w:rsidTr="00B014EE">
        <w:tc>
          <w:tcPr>
            <w:tcW w:w="2207" w:type="dxa"/>
          </w:tcPr>
          <w:p w14:paraId="22D44F5E"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GROUP RELATIONSHIP</w:t>
            </w:r>
          </w:p>
        </w:tc>
        <w:tc>
          <w:tcPr>
            <w:tcW w:w="8009" w:type="dxa"/>
            <w:gridSpan w:val="15"/>
          </w:tcPr>
          <w:p w14:paraId="45F58278" w14:textId="77777777" w:rsidR="00B014EE" w:rsidRPr="006B1B3C" w:rsidRDefault="00B014EE" w:rsidP="00276ACF">
            <w:pPr>
              <w:spacing w:before="0" w:after="0" w:line="240" w:lineRule="auto"/>
              <w:jc w:val="left"/>
              <w:rPr>
                <w:rFonts w:ascii="Arial" w:hAnsi="Arial" w:cs="Arial"/>
              </w:rPr>
            </w:pPr>
          </w:p>
        </w:tc>
      </w:tr>
      <w:tr w:rsidR="00B014EE" w:rsidRPr="006B1B3C" w14:paraId="2DF32DC6" w14:textId="77777777" w:rsidTr="00B014EE">
        <w:tc>
          <w:tcPr>
            <w:tcW w:w="2207" w:type="dxa"/>
          </w:tcPr>
          <w:p w14:paraId="3569C9F9" w14:textId="77777777" w:rsidR="00B014EE" w:rsidRPr="006B1B3C" w:rsidRDefault="00B014EE" w:rsidP="00276ACF">
            <w:pPr>
              <w:spacing w:before="0" w:after="0" w:line="240" w:lineRule="auto"/>
              <w:jc w:val="left"/>
              <w:rPr>
                <w:rFonts w:ascii="Arial" w:hAnsi="Arial" w:cs="Arial"/>
              </w:rPr>
            </w:pPr>
            <w:r>
              <w:rPr>
                <w:rFonts w:ascii="Arial" w:hAnsi="Arial" w:cs="Arial"/>
              </w:rPr>
              <w:t>Recommendation</w:t>
            </w:r>
          </w:p>
        </w:tc>
        <w:tc>
          <w:tcPr>
            <w:tcW w:w="8009" w:type="dxa"/>
            <w:gridSpan w:val="15"/>
          </w:tcPr>
          <w:p w14:paraId="36761A9E" w14:textId="77777777" w:rsidR="00B014EE" w:rsidRDefault="00B014EE" w:rsidP="00276ACF">
            <w:pPr>
              <w:spacing w:before="0" w:after="0" w:line="240" w:lineRule="auto"/>
              <w:jc w:val="left"/>
              <w:rPr>
                <w:rFonts w:ascii="Arial" w:hAnsi="Arial" w:cs="Arial"/>
              </w:rPr>
            </w:pPr>
          </w:p>
          <w:p w14:paraId="38CD1032" w14:textId="77777777" w:rsidR="00B014EE" w:rsidRPr="006B1B3C" w:rsidRDefault="00B014EE" w:rsidP="00276ACF">
            <w:pPr>
              <w:spacing w:before="0" w:after="0" w:line="240" w:lineRule="auto"/>
              <w:jc w:val="left"/>
              <w:rPr>
                <w:rFonts w:ascii="Arial" w:hAnsi="Arial" w:cs="Arial"/>
              </w:rPr>
            </w:pPr>
          </w:p>
        </w:tc>
      </w:tr>
      <w:tr w:rsidR="00B014EE" w:rsidRPr="006B1B3C" w14:paraId="77348C3D" w14:textId="77777777" w:rsidTr="00B014EE">
        <w:tc>
          <w:tcPr>
            <w:tcW w:w="10216" w:type="dxa"/>
            <w:gridSpan w:val="16"/>
            <w:shd w:val="clear" w:color="auto" w:fill="BFBFBF" w:themeFill="background1" w:themeFillShade="BF"/>
          </w:tcPr>
          <w:p w14:paraId="652FD613" w14:textId="77777777" w:rsidR="00B014EE" w:rsidRPr="006B1B3C" w:rsidRDefault="00B014EE" w:rsidP="00276ACF">
            <w:pPr>
              <w:spacing w:before="0" w:after="0" w:line="240" w:lineRule="auto"/>
              <w:jc w:val="left"/>
              <w:rPr>
                <w:rFonts w:ascii="Arial" w:hAnsi="Arial" w:cs="Arial"/>
                <w:b/>
              </w:rPr>
            </w:pPr>
            <w:r w:rsidRPr="006B1B3C">
              <w:rPr>
                <w:rFonts w:ascii="Arial" w:hAnsi="Arial" w:cs="Arial"/>
                <w:b/>
              </w:rPr>
              <w:t>SIGN-OFF</w:t>
            </w:r>
          </w:p>
        </w:tc>
      </w:tr>
      <w:tr w:rsidR="00B014EE" w:rsidRPr="006B1B3C" w14:paraId="68BE17C4" w14:textId="77777777" w:rsidTr="00B014EE">
        <w:tc>
          <w:tcPr>
            <w:tcW w:w="3991" w:type="dxa"/>
            <w:gridSpan w:val="3"/>
          </w:tcPr>
          <w:p w14:paraId="0FF12601" w14:textId="58689D86" w:rsidR="00B014EE" w:rsidRDefault="00B014EE" w:rsidP="00276ACF">
            <w:pPr>
              <w:spacing w:before="0" w:after="0" w:line="240" w:lineRule="auto"/>
              <w:jc w:val="left"/>
              <w:rPr>
                <w:rFonts w:ascii="Arial" w:hAnsi="Arial" w:cs="Arial"/>
              </w:rPr>
            </w:pPr>
            <w:r w:rsidRPr="006B1B3C">
              <w:rPr>
                <w:rFonts w:ascii="Arial" w:hAnsi="Arial" w:cs="Arial"/>
              </w:rPr>
              <w:t>Head of Credit Risk:</w:t>
            </w:r>
          </w:p>
          <w:p w14:paraId="314BB999" w14:textId="77777777" w:rsidR="00B014EE" w:rsidRPr="006B1B3C" w:rsidRDefault="00B014EE" w:rsidP="00276ACF">
            <w:pPr>
              <w:spacing w:before="0" w:after="0" w:line="240" w:lineRule="auto"/>
              <w:jc w:val="left"/>
              <w:rPr>
                <w:rFonts w:ascii="Arial" w:hAnsi="Arial" w:cs="Arial"/>
              </w:rPr>
            </w:pPr>
          </w:p>
        </w:tc>
        <w:tc>
          <w:tcPr>
            <w:tcW w:w="6225" w:type="dxa"/>
            <w:gridSpan w:val="13"/>
          </w:tcPr>
          <w:p w14:paraId="411BF621" w14:textId="77777777" w:rsidR="00B014EE" w:rsidRPr="006B1B3C" w:rsidRDefault="00B014EE" w:rsidP="00276ACF">
            <w:pPr>
              <w:spacing w:before="0" w:after="0" w:line="240" w:lineRule="auto"/>
              <w:jc w:val="left"/>
              <w:rPr>
                <w:rFonts w:ascii="Arial" w:hAnsi="Arial" w:cs="Arial"/>
              </w:rPr>
            </w:pPr>
            <w:r>
              <w:rPr>
                <w:rFonts w:ascii="Arial" w:hAnsi="Arial" w:cs="Arial"/>
              </w:rPr>
              <w:t>CRO</w:t>
            </w:r>
            <w:r w:rsidRPr="006B1B3C">
              <w:rPr>
                <w:rFonts w:ascii="Arial" w:hAnsi="Arial" w:cs="Arial"/>
              </w:rPr>
              <w:t>:</w:t>
            </w:r>
          </w:p>
        </w:tc>
      </w:tr>
      <w:tr w:rsidR="00B014EE" w:rsidRPr="006B1B3C" w14:paraId="6D7E00D9" w14:textId="77777777" w:rsidTr="00B014EE">
        <w:tc>
          <w:tcPr>
            <w:tcW w:w="10216" w:type="dxa"/>
            <w:gridSpan w:val="16"/>
            <w:shd w:val="clear" w:color="auto" w:fill="BFBFBF" w:themeFill="background1" w:themeFillShade="BF"/>
          </w:tcPr>
          <w:p w14:paraId="41762BE0" w14:textId="1CB440D7" w:rsidR="00B014EE" w:rsidRPr="006B1B3C" w:rsidRDefault="00B014EE" w:rsidP="00B014EE">
            <w:pPr>
              <w:spacing w:before="0" w:after="0" w:line="240" w:lineRule="auto"/>
              <w:jc w:val="left"/>
              <w:rPr>
                <w:rFonts w:ascii="Arial" w:hAnsi="Arial" w:cs="Arial"/>
              </w:rPr>
            </w:pPr>
            <w:r w:rsidRPr="006B1B3C">
              <w:rPr>
                <w:rFonts w:ascii="Arial" w:hAnsi="Arial" w:cs="Arial"/>
                <w:b/>
              </w:rPr>
              <w:t>CREDIT COMMITTEE</w:t>
            </w:r>
          </w:p>
        </w:tc>
      </w:tr>
      <w:tr w:rsidR="00B014EE" w:rsidRPr="006B1B3C" w14:paraId="55B87A7A" w14:textId="77777777" w:rsidTr="00B014EE">
        <w:tc>
          <w:tcPr>
            <w:tcW w:w="2702" w:type="dxa"/>
            <w:gridSpan w:val="2"/>
          </w:tcPr>
          <w:p w14:paraId="15F36D49" w14:textId="77777777" w:rsidR="00B014EE" w:rsidRPr="006B1B3C" w:rsidRDefault="00B014EE" w:rsidP="00276ACF">
            <w:pPr>
              <w:spacing w:before="0" w:after="0" w:line="240" w:lineRule="auto"/>
              <w:jc w:val="left"/>
              <w:rPr>
                <w:rFonts w:ascii="Arial" w:hAnsi="Arial" w:cs="Arial"/>
                <w:b/>
                <w:i/>
              </w:rPr>
            </w:pPr>
            <w:r w:rsidRPr="006B1B3C">
              <w:rPr>
                <w:rFonts w:ascii="Arial" w:hAnsi="Arial" w:cs="Arial"/>
                <w:b/>
                <w:i/>
              </w:rPr>
              <w:t xml:space="preserve">Member </w:t>
            </w:r>
          </w:p>
        </w:tc>
        <w:tc>
          <w:tcPr>
            <w:tcW w:w="2836" w:type="dxa"/>
            <w:gridSpan w:val="4"/>
          </w:tcPr>
          <w:p w14:paraId="36B44517" w14:textId="77777777" w:rsidR="00B014EE" w:rsidRPr="006B1B3C" w:rsidRDefault="00B014EE" w:rsidP="00276ACF">
            <w:pPr>
              <w:spacing w:before="0" w:after="0" w:line="240" w:lineRule="auto"/>
              <w:jc w:val="left"/>
              <w:rPr>
                <w:rFonts w:ascii="Arial" w:hAnsi="Arial" w:cs="Arial"/>
                <w:b/>
                <w:i/>
              </w:rPr>
            </w:pPr>
            <w:r w:rsidRPr="006B1B3C">
              <w:rPr>
                <w:rFonts w:ascii="Arial" w:hAnsi="Arial" w:cs="Arial"/>
                <w:b/>
                <w:i/>
              </w:rPr>
              <w:t>Signature</w:t>
            </w:r>
          </w:p>
        </w:tc>
        <w:tc>
          <w:tcPr>
            <w:tcW w:w="1275" w:type="dxa"/>
            <w:gridSpan w:val="5"/>
          </w:tcPr>
          <w:p w14:paraId="3CCB4658" w14:textId="77777777" w:rsidR="00B014EE" w:rsidRPr="006B1B3C" w:rsidRDefault="00B014EE" w:rsidP="00276ACF">
            <w:pPr>
              <w:spacing w:before="0" w:after="0" w:line="240" w:lineRule="auto"/>
              <w:jc w:val="left"/>
              <w:rPr>
                <w:rFonts w:ascii="Arial" w:hAnsi="Arial" w:cs="Arial"/>
                <w:b/>
                <w:i/>
              </w:rPr>
            </w:pPr>
            <w:r w:rsidRPr="006B1B3C">
              <w:rPr>
                <w:rFonts w:ascii="Arial" w:hAnsi="Arial" w:cs="Arial"/>
                <w:b/>
                <w:i/>
              </w:rPr>
              <w:t xml:space="preserve">Date </w:t>
            </w:r>
          </w:p>
        </w:tc>
        <w:tc>
          <w:tcPr>
            <w:tcW w:w="3403" w:type="dxa"/>
            <w:gridSpan w:val="5"/>
          </w:tcPr>
          <w:p w14:paraId="5D566047" w14:textId="77777777" w:rsidR="00B014EE" w:rsidRPr="006B1B3C" w:rsidRDefault="00B014EE" w:rsidP="00276ACF">
            <w:pPr>
              <w:spacing w:before="0" w:after="0" w:line="240" w:lineRule="auto"/>
              <w:jc w:val="left"/>
              <w:rPr>
                <w:rFonts w:ascii="Arial" w:hAnsi="Arial" w:cs="Arial"/>
                <w:b/>
                <w:i/>
              </w:rPr>
            </w:pPr>
            <w:r w:rsidRPr="006B1B3C">
              <w:rPr>
                <w:rFonts w:ascii="Arial" w:hAnsi="Arial" w:cs="Arial"/>
                <w:b/>
                <w:i/>
              </w:rPr>
              <w:t xml:space="preserve">Comments </w:t>
            </w:r>
          </w:p>
        </w:tc>
      </w:tr>
      <w:tr w:rsidR="00B014EE" w:rsidRPr="006B1B3C" w14:paraId="45B43AF6" w14:textId="77777777" w:rsidTr="00B014EE">
        <w:tc>
          <w:tcPr>
            <w:tcW w:w="2702" w:type="dxa"/>
            <w:gridSpan w:val="2"/>
          </w:tcPr>
          <w:p w14:paraId="213F8FBC"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CRO (Chair)</w:t>
            </w:r>
          </w:p>
        </w:tc>
        <w:tc>
          <w:tcPr>
            <w:tcW w:w="2836" w:type="dxa"/>
            <w:gridSpan w:val="4"/>
          </w:tcPr>
          <w:p w14:paraId="1E79EAFA" w14:textId="77777777" w:rsidR="00B014EE" w:rsidRPr="006B1B3C" w:rsidRDefault="00B014EE" w:rsidP="00276ACF">
            <w:pPr>
              <w:spacing w:before="0" w:after="0" w:line="240" w:lineRule="auto"/>
              <w:jc w:val="left"/>
              <w:rPr>
                <w:rFonts w:ascii="Arial" w:hAnsi="Arial" w:cs="Arial"/>
              </w:rPr>
            </w:pPr>
          </w:p>
        </w:tc>
        <w:tc>
          <w:tcPr>
            <w:tcW w:w="1275" w:type="dxa"/>
            <w:gridSpan w:val="5"/>
          </w:tcPr>
          <w:p w14:paraId="46383DD4" w14:textId="77777777" w:rsidR="00B014EE" w:rsidRPr="006B1B3C" w:rsidRDefault="00B014EE" w:rsidP="00276ACF">
            <w:pPr>
              <w:spacing w:before="0" w:after="0" w:line="240" w:lineRule="auto"/>
              <w:jc w:val="left"/>
              <w:rPr>
                <w:rFonts w:ascii="Arial" w:hAnsi="Arial" w:cs="Arial"/>
              </w:rPr>
            </w:pPr>
          </w:p>
        </w:tc>
        <w:tc>
          <w:tcPr>
            <w:tcW w:w="3403" w:type="dxa"/>
            <w:gridSpan w:val="5"/>
          </w:tcPr>
          <w:p w14:paraId="76A8D304" w14:textId="77777777" w:rsidR="00B014EE" w:rsidRPr="006B1B3C" w:rsidRDefault="00B014EE" w:rsidP="00276ACF">
            <w:pPr>
              <w:spacing w:before="0" w:after="0" w:line="240" w:lineRule="auto"/>
              <w:jc w:val="left"/>
              <w:rPr>
                <w:rFonts w:ascii="Arial" w:hAnsi="Arial" w:cs="Arial"/>
              </w:rPr>
            </w:pPr>
          </w:p>
        </w:tc>
      </w:tr>
      <w:tr w:rsidR="00B014EE" w:rsidRPr="006B1B3C" w14:paraId="672F0AE2" w14:textId="77777777" w:rsidTr="00B014EE">
        <w:tc>
          <w:tcPr>
            <w:tcW w:w="2702" w:type="dxa"/>
            <w:gridSpan w:val="2"/>
          </w:tcPr>
          <w:p w14:paraId="2E46C89C"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 xml:space="preserve">President </w:t>
            </w:r>
          </w:p>
        </w:tc>
        <w:tc>
          <w:tcPr>
            <w:tcW w:w="2836" w:type="dxa"/>
            <w:gridSpan w:val="4"/>
          </w:tcPr>
          <w:p w14:paraId="6C8AC8F5" w14:textId="77777777" w:rsidR="00B014EE" w:rsidRPr="006B1B3C" w:rsidRDefault="00B014EE" w:rsidP="00276ACF">
            <w:pPr>
              <w:spacing w:before="0" w:after="0" w:line="240" w:lineRule="auto"/>
              <w:jc w:val="left"/>
              <w:rPr>
                <w:rFonts w:ascii="Arial" w:hAnsi="Arial" w:cs="Arial"/>
              </w:rPr>
            </w:pPr>
          </w:p>
        </w:tc>
        <w:tc>
          <w:tcPr>
            <w:tcW w:w="1275" w:type="dxa"/>
            <w:gridSpan w:val="5"/>
          </w:tcPr>
          <w:p w14:paraId="234C595D" w14:textId="77777777" w:rsidR="00B014EE" w:rsidRPr="006B1B3C" w:rsidRDefault="00B014EE" w:rsidP="00276ACF">
            <w:pPr>
              <w:spacing w:before="0" w:after="0" w:line="240" w:lineRule="auto"/>
              <w:jc w:val="left"/>
              <w:rPr>
                <w:rFonts w:ascii="Arial" w:hAnsi="Arial" w:cs="Arial"/>
              </w:rPr>
            </w:pPr>
          </w:p>
        </w:tc>
        <w:tc>
          <w:tcPr>
            <w:tcW w:w="3403" w:type="dxa"/>
            <w:gridSpan w:val="5"/>
          </w:tcPr>
          <w:p w14:paraId="430D1017" w14:textId="77777777" w:rsidR="00B014EE" w:rsidRPr="006B1B3C" w:rsidRDefault="00B014EE" w:rsidP="00276ACF">
            <w:pPr>
              <w:spacing w:before="0" w:after="0" w:line="240" w:lineRule="auto"/>
              <w:jc w:val="left"/>
              <w:rPr>
                <w:rFonts w:ascii="Arial" w:hAnsi="Arial" w:cs="Arial"/>
              </w:rPr>
            </w:pPr>
          </w:p>
        </w:tc>
      </w:tr>
      <w:tr w:rsidR="00B014EE" w:rsidRPr="006B1B3C" w14:paraId="046367E9" w14:textId="77777777" w:rsidTr="00B014EE">
        <w:tc>
          <w:tcPr>
            <w:tcW w:w="2702" w:type="dxa"/>
            <w:gridSpan w:val="2"/>
          </w:tcPr>
          <w:p w14:paraId="12C179B7"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 xml:space="preserve">Vice-President </w:t>
            </w:r>
          </w:p>
        </w:tc>
        <w:tc>
          <w:tcPr>
            <w:tcW w:w="2836" w:type="dxa"/>
            <w:gridSpan w:val="4"/>
          </w:tcPr>
          <w:p w14:paraId="23670D64" w14:textId="77777777" w:rsidR="00B014EE" w:rsidRPr="006B1B3C" w:rsidRDefault="00B014EE" w:rsidP="00276ACF">
            <w:pPr>
              <w:spacing w:before="0" w:after="0" w:line="240" w:lineRule="auto"/>
              <w:jc w:val="left"/>
              <w:rPr>
                <w:rFonts w:ascii="Arial" w:hAnsi="Arial" w:cs="Arial"/>
              </w:rPr>
            </w:pPr>
          </w:p>
        </w:tc>
        <w:tc>
          <w:tcPr>
            <w:tcW w:w="1275" w:type="dxa"/>
            <w:gridSpan w:val="5"/>
          </w:tcPr>
          <w:p w14:paraId="437979BD" w14:textId="77777777" w:rsidR="00B014EE" w:rsidRPr="006B1B3C" w:rsidRDefault="00B014EE" w:rsidP="00276ACF">
            <w:pPr>
              <w:spacing w:before="0" w:after="0" w:line="240" w:lineRule="auto"/>
              <w:jc w:val="left"/>
              <w:rPr>
                <w:rFonts w:ascii="Arial" w:hAnsi="Arial" w:cs="Arial"/>
              </w:rPr>
            </w:pPr>
          </w:p>
        </w:tc>
        <w:tc>
          <w:tcPr>
            <w:tcW w:w="3403" w:type="dxa"/>
            <w:gridSpan w:val="5"/>
          </w:tcPr>
          <w:p w14:paraId="26401B48" w14:textId="77777777" w:rsidR="00B014EE" w:rsidRPr="006B1B3C" w:rsidRDefault="00B014EE" w:rsidP="00276ACF">
            <w:pPr>
              <w:spacing w:before="0" w:after="0" w:line="240" w:lineRule="auto"/>
              <w:jc w:val="left"/>
              <w:rPr>
                <w:rFonts w:ascii="Arial" w:hAnsi="Arial" w:cs="Arial"/>
              </w:rPr>
            </w:pPr>
          </w:p>
        </w:tc>
      </w:tr>
      <w:tr w:rsidR="00B014EE" w:rsidRPr="006B1B3C" w14:paraId="715A6AD0" w14:textId="77777777" w:rsidTr="00B014EE">
        <w:tc>
          <w:tcPr>
            <w:tcW w:w="2702" w:type="dxa"/>
            <w:gridSpan w:val="2"/>
          </w:tcPr>
          <w:p w14:paraId="74960572"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CCO</w:t>
            </w:r>
          </w:p>
        </w:tc>
        <w:tc>
          <w:tcPr>
            <w:tcW w:w="2836" w:type="dxa"/>
            <w:gridSpan w:val="4"/>
          </w:tcPr>
          <w:p w14:paraId="3A5BE245" w14:textId="77777777" w:rsidR="00B014EE" w:rsidRPr="006B1B3C" w:rsidRDefault="00B014EE" w:rsidP="00276ACF">
            <w:pPr>
              <w:spacing w:before="0" w:after="0" w:line="240" w:lineRule="auto"/>
              <w:jc w:val="left"/>
              <w:rPr>
                <w:rFonts w:ascii="Arial" w:hAnsi="Arial" w:cs="Arial"/>
              </w:rPr>
            </w:pPr>
          </w:p>
        </w:tc>
        <w:tc>
          <w:tcPr>
            <w:tcW w:w="1275" w:type="dxa"/>
            <w:gridSpan w:val="5"/>
          </w:tcPr>
          <w:p w14:paraId="720454A5" w14:textId="77777777" w:rsidR="00B014EE" w:rsidRPr="006B1B3C" w:rsidRDefault="00B014EE" w:rsidP="00276ACF">
            <w:pPr>
              <w:spacing w:before="0" w:after="0" w:line="240" w:lineRule="auto"/>
              <w:jc w:val="left"/>
              <w:rPr>
                <w:rFonts w:ascii="Arial" w:hAnsi="Arial" w:cs="Arial"/>
              </w:rPr>
            </w:pPr>
          </w:p>
        </w:tc>
        <w:tc>
          <w:tcPr>
            <w:tcW w:w="3403" w:type="dxa"/>
            <w:gridSpan w:val="5"/>
          </w:tcPr>
          <w:p w14:paraId="2B302724" w14:textId="77777777" w:rsidR="00B014EE" w:rsidRPr="006B1B3C" w:rsidRDefault="00B014EE" w:rsidP="00276ACF">
            <w:pPr>
              <w:spacing w:before="0" w:after="0" w:line="240" w:lineRule="auto"/>
              <w:jc w:val="left"/>
              <w:rPr>
                <w:rFonts w:ascii="Arial" w:hAnsi="Arial" w:cs="Arial"/>
              </w:rPr>
            </w:pPr>
          </w:p>
        </w:tc>
      </w:tr>
      <w:tr w:rsidR="00B014EE" w:rsidRPr="006B1B3C" w14:paraId="47F65AD9" w14:textId="77777777" w:rsidTr="00B014EE">
        <w:tc>
          <w:tcPr>
            <w:tcW w:w="2702" w:type="dxa"/>
            <w:gridSpan w:val="2"/>
            <w:tcBorders>
              <w:bottom w:val="single" w:sz="4" w:space="0" w:color="auto"/>
            </w:tcBorders>
          </w:tcPr>
          <w:p w14:paraId="34C0AC7E" w14:textId="77777777" w:rsidR="00B014EE" w:rsidRPr="006B1B3C" w:rsidRDefault="00B014EE" w:rsidP="00276ACF">
            <w:pPr>
              <w:spacing w:before="0" w:after="0" w:line="240" w:lineRule="auto"/>
              <w:jc w:val="left"/>
              <w:rPr>
                <w:rFonts w:ascii="Arial" w:hAnsi="Arial" w:cs="Arial"/>
              </w:rPr>
            </w:pPr>
            <w:r w:rsidRPr="006B1B3C">
              <w:rPr>
                <w:rFonts w:ascii="Arial" w:hAnsi="Arial" w:cs="Arial"/>
              </w:rPr>
              <w:t>Head of Finance</w:t>
            </w:r>
          </w:p>
        </w:tc>
        <w:tc>
          <w:tcPr>
            <w:tcW w:w="2836" w:type="dxa"/>
            <w:gridSpan w:val="4"/>
            <w:tcBorders>
              <w:bottom w:val="single" w:sz="4" w:space="0" w:color="auto"/>
            </w:tcBorders>
          </w:tcPr>
          <w:p w14:paraId="5EA62C39" w14:textId="77777777" w:rsidR="00B014EE" w:rsidRPr="006B1B3C" w:rsidRDefault="00B014EE" w:rsidP="00276ACF">
            <w:pPr>
              <w:spacing w:before="0" w:after="0" w:line="240" w:lineRule="auto"/>
              <w:jc w:val="left"/>
              <w:rPr>
                <w:rFonts w:ascii="Arial" w:hAnsi="Arial" w:cs="Arial"/>
              </w:rPr>
            </w:pPr>
          </w:p>
        </w:tc>
        <w:tc>
          <w:tcPr>
            <w:tcW w:w="1275" w:type="dxa"/>
            <w:gridSpan w:val="5"/>
            <w:tcBorders>
              <w:bottom w:val="single" w:sz="4" w:space="0" w:color="auto"/>
            </w:tcBorders>
          </w:tcPr>
          <w:p w14:paraId="27FB675E" w14:textId="77777777" w:rsidR="00B014EE" w:rsidRPr="006B1B3C" w:rsidRDefault="00B014EE" w:rsidP="00276ACF">
            <w:pPr>
              <w:spacing w:before="0" w:after="0" w:line="240" w:lineRule="auto"/>
              <w:jc w:val="left"/>
              <w:rPr>
                <w:rFonts w:ascii="Arial" w:hAnsi="Arial" w:cs="Arial"/>
              </w:rPr>
            </w:pPr>
          </w:p>
        </w:tc>
        <w:tc>
          <w:tcPr>
            <w:tcW w:w="3403" w:type="dxa"/>
            <w:gridSpan w:val="5"/>
            <w:tcBorders>
              <w:bottom w:val="single" w:sz="4" w:space="0" w:color="auto"/>
            </w:tcBorders>
          </w:tcPr>
          <w:p w14:paraId="72B940C3" w14:textId="77777777" w:rsidR="00B014EE" w:rsidRPr="006B1B3C" w:rsidRDefault="00B014EE" w:rsidP="00276ACF">
            <w:pPr>
              <w:spacing w:before="0" w:after="0" w:line="240" w:lineRule="auto"/>
              <w:jc w:val="left"/>
              <w:rPr>
                <w:rFonts w:ascii="Arial" w:hAnsi="Arial" w:cs="Arial"/>
              </w:rPr>
            </w:pPr>
          </w:p>
        </w:tc>
      </w:tr>
    </w:tbl>
    <w:p w14:paraId="1AACDA95" w14:textId="2650577E" w:rsidR="000778C3" w:rsidRPr="00ED7013" w:rsidRDefault="002F223F" w:rsidP="002F223F">
      <w:pPr>
        <w:pStyle w:val="Heading1"/>
        <w:spacing w:before="0" w:line="360" w:lineRule="auto"/>
        <w:jc w:val="left"/>
        <w:rPr>
          <w:rFonts w:ascii="Arial" w:hAnsi="Arial" w:cs="Arial"/>
          <w:color w:val="FF0000"/>
          <w:sz w:val="22"/>
          <w:szCs w:val="22"/>
        </w:rPr>
      </w:pPr>
      <w:bookmarkStart w:id="704" w:name="_Toc55470915"/>
      <w:bookmarkEnd w:id="701"/>
      <w:r w:rsidRPr="00A50A17">
        <w:rPr>
          <w:rFonts w:ascii="Arial" w:hAnsi="Arial" w:cs="Arial"/>
          <w:color w:val="FF0000"/>
          <w:sz w:val="22"/>
          <w:szCs w:val="22"/>
        </w:rPr>
        <w:t>A</w:t>
      </w:r>
      <w:r w:rsidRPr="00ED7013">
        <w:rPr>
          <w:rFonts w:ascii="Arial" w:hAnsi="Arial" w:cs="Arial"/>
          <w:color w:val="FF0000"/>
          <w:sz w:val="22"/>
          <w:szCs w:val="22"/>
        </w:rPr>
        <w:t xml:space="preserve">ppendix D – </w:t>
      </w:r>
      <w:r w:rsidR="000778C3" w:rsidRPr="00ED7013">
        <w:rPr>
          <w:rFonts w:ascii="Arial" w:hAnsi="Arial" w:cs="Arial"/>
          <w:color w:val="FF0000"/>
          <w:sz w:val="22"/>
          <w:szCs w:val="22"/>
        </w:rPr>
        <w:t xml:space="preserve">Credit Review format </w:t>
      </w:r>
      <w:commentRangeStart w:id="705"/>
      <w:r w:rsidR="000778C3" w:rsidRPr="00ED7013">
        <w:rPr>
          <w:rFonts w:ascii="Arial" w:hAnsi="Arial" w:cs="Arial"/>
          <w:color w:val="FF0000"/>
          <w:sz w:val="22"/>
          <w:szCs w:val="22"/>
        </w:rPr>
        <w:t>Corporate</w:t>
      </w:r>
      <w:commentRangeEnd w:id="705"/>
      <w:r w:rsidR="000778C3" w:rsidRPr="00ED7013">
        <w:rPr>
          <w:rStyle w:val="CommentReference"/>
          <w:rFonts w:ascii="Times New Roman" w:hAnsi="Times New Roman"/>
          <w:b w:val="0"/>
          <w:bCs w:val="0"/>
          <w:color w:val="FF0000"/>
        </w:rPr>
        <w:commentReference w:id="705"/>
      </w:r>
      <w:bookmarkEnd w:id="704"/>
    </w:p>
    <w:p w14:paraId="354973CB" w14:textId="05E23F45" w:rsidR="00ED7013" w:rsidRPr="00ED7013" w:rsidRDefault="00ED7013" w:rsidP="00ED7013">
      <w:pPr>
        <w:rPr>
          <w:rFonts w:ascii="Arial" w:hAnsi="Arial" w:cs="Arial"/>
          <w:color w:val="FF0000"/>
        </w:rPr>
      </w:pPr>
      <w:r w:rsidRPr="00ED7013">
        <w:rPr>
          <w:rFonts w:ascii="Arial" w:hAnsi="Arial" w:cs="Arial"/>
          <w:color w:val="FF0000"/>
        </w:rPr>
        <w:t xml:space="preserve">Business Development Department (“BD”) London Branch propose </w:t>
      </w:r>
      <w:r>
        <w:rPr>
          <w:rFonts w:ascii="Arial" w:hAnsi="Arial" w:cs="Arial"/>
          <w:color w:val="FF0000"/>
        </w:rPr>
        <w:t>the credit annual review application</w:t>
      </w:r>
      <w:r w:rsidRPr="00ED7013">
        <w:rPr>
          <w:rFonts w:ascii="Arial" w:hAnsi="Arial" w:cs="Arial"/>
          <w:color w:val="FF0000"/>
        </w:rPr>
        <w:t xml:space="preserve"> to Risk Management Department (“RMD”), the request should specify:</w:t>
      </w:r>
    </w:p>
    <w:p w14:paraId="0B73918B" w14:textId="53B857F8" w:rsidR="00ED7013" w:rsidRPr="00ED7013" w:rsidRDefault="00ED7013" w:rsidP="00ED7013">
      <w:pPr>
        <w:pStyle w:val="ListParagraph"/>
        <w:numPr>
          <w:ilvl w:val="0"/>
          <w:numId w:val="19"/>
        </w:numPr>
        <w:rPr>
          <w:rFonts w:ascii="Arial" w:hAnsi="Arial" w:cs="Arial"/>
          <w:color w:val="FF0000"/>
        </w:rPr>
      </w:pPr>
      <w:r>
        <w:rPr>
          <w:rFonts w:ascii="Arial" w:hAnsi="Arial" w:cs="Arial"/>
          <w:color w:val="FF0000"/>
        </w:rPr>
        <w:t>Business Relationship</w:t>
      </w:r>
    </w:p>
    <w:p w14:paraId="6BA32C81" w14:textId="457FF538" w:rsidR="00ED7013" w:rsidRPr="00ED7013" w:rsidRDefault="00ED7013" w:rsidP="00ED7013">
      <w:pPr>
        <w:pStyle w:val="ListParagraph"/>
        <w:numPr>
          <w:ilvl w:val="0"/>
          <w:numId w:val="19"/>
        </w:numPr>
        <w:rPr>
          <w:rFonts w:ascii="Arial" w:hAnsi="Arial" w:cs="Arial"/>
          <w:color w:val="FF0000"/>
        </w:rPr>
      </w:pPr>
      <w:r>
        <w:rPr>
          <w:rFonts w:ascii="Arial" w:hAnsi="Arial" w:cs="Arial"/>
          <w:color w:val="FF0000"/>
        </w:rPr>
        <w:t>Potential Future Business</w:t>
      </w:r>
    </w:p>
    <w:p w14:paraId="6DEF34BD" w14:textId="27B0062D" w:rsidR="00ED7013" w:rsidRPr="00ED7013" w:rsidRDefault="00ED7013" w:rsidP="00ED7013">
      <w:pPr>
        <w:pStyle w:val="ListParagraph"/>
        <w:numPr>
          <w:ilvl w:val="0"/>
          <w:numId w:val="19"/>
        </w:numPr>
        <w:rPr>
          <w:rFonts w:ascii="Arial" w:hAnsi="Arial" w:cs="Arial"/>
          <w:color w:val="FF0000"/>
        </w:rPr>
      </w:pPr>
      <w:r>
        <w:rPr>
          <w:rFonts w:ascii="Arial" w:hAnsi="Arial" w:cs="Arial"/>
          <w:color w:val="FF0000"/>
        </w:rPr>
        <w:t>Economic Benefit</w:t>
      </w:r>
    </w:p>
    <w:p w14:paraId="0CC73BD0" w14:textId="30596A62" w:rsidR="00ED7013" w:rsidRPr="00ED7013" w:rsidRDefault="00ED7013" w:rsidP="00ED7013">
      <w:pPr>
        <w:pStyle w:val="ListParagraph"/>
        <w:numPr>
          <w:ilvl w:val="0"/>
          <w:numId w:val="19"/>
        </w:numPr>
        <w:rPr>
          <w:rFonts w:ascii="Arial" w:hAnsi="Arial" w:cs="Arial"/>
          <w:color w:val="FF0000"/>
        </w:rPr>
      </w:pPr>
      <w:r>
        <w:rPr>
          <w:rFonts w:ascii="Arial" w:hAnsi="Arial" w:cs="Arial"/>
          <w:color w:val="FF0000"/>
        </w:rPr>
        <w:t>Deal Structure</w:t>
      </w:r>
    </w:p>
    <w:p w14:paraId="70EEDAAD" w14:textId="1C1FE438" w:rsidR="00ED7013" w:rsidRPr="00ED7013" w:rsidRDefault="00ED7013" w:rsidP="00ED7013">
      <w:pPr>
        <w:pStyle w:val="ListParagraph"/>
        <w:numPr>
          <w:ilvl w:val="0"/>
          <w:numId w:val="19"/>
        </w:numPr>
        <w:rPr>
          <w:rFonts w:ascii="Arial" w:hAnsi="Arial" w:cs="Arial"/>
          <w:color w:val="FF0000"/>
        </w:rPr>
      </w:pPr>
      <w:r>
        <w:rPr>
          <w:rFonts w:ascii="Arial" w:hAnsi="Arial" w:cs="Arial"/>
          <w:color w:val="FF0000"/>
        </w:rPr>
        <w:t>COVID-</w:t>
      </w:r>
      <w:r w:rsidRPr="00ED7013">
        <w:rPr>
          <w:rFonts w:ascii="Arial" w:hAnsi="Arial" w:cs="Arial"/>
          <w:color w:val="FF0000"/>
        </w:rPr>
        <w:t>19 Impact</w:t>
      </w:r>
    </w:p>
    <w:p w14:paraId="0E5231FE" w14:textId="4CC50623" w:rsidR="00ED7013" w:rsidRPr="00ED7013" w:rsidRDefault="00ED7013" w:rsidP="00ED7013">
      <w:pPr>
        <w:pStyle w:val="ListParagraph"/>
        <w:numPr>
          <w:ilvl w:val="0"/>
          <w:numId w:val="19"/>
        </w:numPr>
        <w:spacing w:before="0" w:after="0"/>
        <w:contextualSpacing w:val="0"/>
        <w:jc w:val="left"/>
        <w:rPr>
          <w:rFonts w:ascii="Arial" w:hAnsi="Arial" w:cs="Arial"/>
          <w:color w:val="FF0000"/>
        </w:rPr>
      </w:pPr>
      <w:r w:rsidRPr="00ED7013">
        <w:rPr>
          <w:rFonts w:ascii="Arial" w:hAnsi="Arial" w:cs="Arial"/>
          <w:color w:val="FF0000"/>
        </w:rPr>
        <w:t xml:space="preserve">AML/KYC </w:t>
      </w:r>
      <w:r w:rsidR="00467E89">
        <w:rPr>
          <w:rFonts w:ascii="Arial" w:hAnsi="Arial" w:cs="Arial"/>
          <w:color w:val="FF0000"/>
        </w:rPr>
        <w:t>(news/ alerts)</w:t>
      </w:r>
    </w:p>
    <w:p w14:paraId="02549254" w14:textId="19B08DE3" w:rsidR="00ED7013" w:rsidRPr="00ED7013" w:rsidRDefault="00ED7013" w:rsidP="00ED7013">
      <w:pPr>
        <w:pStyle w:val="ListParagraph"/>
        <w:numPr>
          <w:ilvl w:val="0"/>
          <w:numId w:val="19"/>
        </w:numPr>
        <w:spacing w:before="0" w:after="0"/>
        <w:contextualSpacing w:val="0"/>
        <w:jc w:val="left"/>
        <w:rPr>
          <w:rFonts w:ascii="Arial" w:hAnsi="Arial" w:cs="Arial"/>
          <w:color w:val="FF0000"/>
        </w:rPr>
      </w:pPr>
      <w:r w:rsidRPr="00ED7013">
        <w:rPr>
          <w:rFonts w:ascii="Arial" w:hAnsi="Arial" w:cs="Arial"/>
          <w:color w:val="FF0000"/>
        </w:rPr>
        <w:t>Shareholders</w:t>
      </w:r>
      <w:r w:rsidR="00467E89">
        <w:rPr>
          <w:rFonts w:ascii="Arial" w:hAnsi="Arial" w:cs="Arial"/>
          <w:color w:val="FF0000"/>
        </w:rPr>
        <w:t xml:space="preserve"> (news/ alerts)</w:t>
      </w:r>
    </w:p>
    <w:p w14:paraId="017E44B6" w14:textId="253FEA93" w:rsidR="00ED7013" w:rsidRPr="00ED7013" w:rsidRDefault="00ED7013" w:rsidP="00ED7013">
      <w:pPr>
        <w:pStyle w:val="ListParagraph"/>
        <w:numPr>
          <w:ilvl w:val="0"/>
          <w:numId w:val="19"/>
        </w:numPr>
        <w:spacing w:before="0" w:after="0"/>
        <w:contextualSpacing w:val="0"/>
        <w:jc w:val="left"/>
        <w:rPr>
          <w:rFonts w:ascii="Arial" w:hAnsi="Arial" w:cs="Arial"/>
          <w:color w:val="FF0000"/>
        </w:rPr>
      </w:pPr>
      <w:r w:rsidRPr="00ED7013">
        <w:rPr>
          <w:rFonts w:ascii="Arial" w:hAnsi="Arial" w:cs="Arial"/>
          <w:color w:val="FF0000"/>
        </w:rPr>
        <w:t>Management</w:t>
      </w:r>
      <w:r w:rsidR="00467E89">
        <w:rPr>
          <w:rFonts w:ascii="Arial" w:hAnsi="Arial" w:cs="Arial"/>
          <w:color w:val="FF0000"/>
        </w:rPr>
        <w:t xml:space="preserve"> (news/ alerts)</w:t>
      </w:r>
    </w:p>
    <w:p w14:paraId="552883B9" w14:textId="2016CA38" w:rsidR="00ED7013" w:rsidRPr="00ED7013" w:rsidRDefault="00ED7013" w:rsidP="00ED7013">
      <w:pPr>
        <w:pStyle w:val="ListParagraph"/>
        <w:numPr>
          <w:ilvl w:val="0"/>
          <w:numId w:val="19"/>
        </w:numPr>
        <w:rPr>
          <w:rFonts w:ascii="Arial" w:hAnsi="Arial" w:cs="Arial"/>
          <w:color w:val="FF0000"/>
        </w:rPr>
      </w:pPr>
      <w:r w:rsidRPr="00ED7013">
        <w:rPr>
          <w:rFonts w:ascii="Arial" w:hAnsi="Arial" w:cs="Arial"/>
          <w:color w:val="FF0000"/>
        </w:rPr>
        <w:t>Company</w:t>
      </w:r>
      <w:r w:rsidR="00467E89">
        <w:rPr>
          <w:rFonts w:ascii="Arial" w:hAnsi="Arial" w:cs="Arial"/>
          <w:color w:val="FF0000"/>
        </w:rPr>
        <w:t xml:space="preserve"> (news/ alerts)</w:t>
      </w:r>
    </w:p>
    <w:p w14:paraId="1BEDE7D6" w14:textId="15080D31" w:rsidR="00ED7013" w:rsidRPr="00ED7013" w:rsidRDefault="00ED7013" w:rsidP="00ED7013">
      <w:pPr>
        <w:rPr>
          <w:rFonts w:ascii="Arial" w:hAnsi="Arial" w:cs="Arial"/>
          <w:color w:val="FF0000"/>
        </w:rPr>
      </w:pPr>
      <w:r w:rsidRPr="00ED7013">
        <w:rPr>
          <w:rFonts w:ascii="Arial" w:hAnsi="Arial" w:cs="Arial"/>
          <w:color w:val="FF0000"/>
        </w:rPr>
        <w:t>RMD takes the following responsibilities:</w:t>
      </w:r>
    </w:p>
    <w:p w14:paraId="10E3C055" w14:textId="6902963A" w:rsidR="00ED7013" w:rsidRPr="00ED7013" w:rsidRDefault="00ED7013" w:rsidP="00ED7013">
      <w:pPr>
        <w:pStyle w:val="ListParagraph"/>
        <w:numPr>
          <w:ilvl w:val="0"/>
          <w:numId w:val="19"/>
        </w:numPr>
        <w:rPr>
          <w:rFonts w:ascii="Arial" w:hAnsi="Arial" w:cs="Arial"/>
          <w:color w:val="FF0000"/>
        </w:rPr>
      </w:pPr>
      <w:r w:rsidRPr="00ED7013">
        <w:rPr>
          <w:rFonts w:ascii="Arial" w:hAnsi="Arial" w:cs="Arial"/>
          <w:color w:val="FF0000"/>
        </w:rPr>
        <w:t xml:space="preserve">Transaction analysis </w:t>
      </w:r>
    </w:p>
    <w:p w14:paraId="57F84E68" w14:textId="06D21847" w:rsidR="00ED7013" w:rsidRPr="00ED7013" w:rsidRDefault="00ED7013" w:rsidP="00ED7013">
      <w:pPr>
        <w:pStyle w:val="ListParagraph"/>
        <w:numPr>
          <w:ilvl w:val="0"/>
          <w:numId w:val="19"/>
        </w:numPr>
        <w:rPr>
          <w:rFonts w:ascii="Arial" w:hAnsi="Arial" w:cs="Arial"/>
          <w:color w:val="FF0000"/>
        </w:rPr>
      </w:pPr>
      <w:r w:rsidRPr="00ED7013">
        <w:rPr>
          <w:rFonts w:ascii="Arial" w:hAnsi="Arial" w:cs="Arial"/>
          <w:color w:val="FF0000"/>
        </w:rPr>
        <w:t>Profitability analysis</w:t>
      </w:r>
    </w:p>
    <w:p w14:paraId="44FA06F4" w14:textId="37EB710C" w:rsidR="00ED7013" w:rsidRPr="00ED7013" w:rsidRDefault="00ED7013" w:rsidP="00ED7013">
      <w:pPr>
        <w:pStyle w:val="ListParagraph"/>
        <w:numPr>
          <w:ilvl w:val="0"/>
          <w:numId w:val="19"/>
        </w:numPr>
        <w:rPr>
          <w:rFonts w:ascii="Arial" w:hAnsi="Arial" w:cs="Arial"/>
          <w:color w:val="FF0000"/>
        </w:rPr>
      </w:pPr>
      <w:r w:rsidRPr="00ED7013">
        <w:rPr>
          <w:rFonts w:ascii="Arial" w:hAnsi="Arial" w:cs="Arial"/>
          <w:color w:val="FF0000"/>
        </w:rPr>
        <w:t>Legal documentation review</w:t>
      </w:r>
    </w:p>
    <w:p w14:paraId="5E5CB25F" w14:textId="1CC6DD2D" w:rsidR="00ED7013" w:rsidRPr="00ED7013" w:rsidRDefault="00ED7013" w:rsidP="00ED7013">
      <w:pPr>
        <w:pStyle w:val="ListParagraph"/>
        <w:numPr>
          <w:ilvl w:val="0"/>
          <w:numId w:val="19"/>
        </w:numPr>
        <w:rPr>
          <w:rFonts w:ascii="Arial" w:hAnsi="Arial" w:cs="Arial"/>
          <w:color w:val="FF0000"/>
        </w:rPr>
      </w:pPr>
      <w:r w:rsidRPr="00ED7013">
        <w:rPr>
          <w:rFonts w:ascii="Arial" w:hAnsi="Arial" w:cs="Arial"/>
          <w:color w:val="FF0000"/>
        </w:rPr>
        <w:t>Assess the financial covenants</w:t>
      </w:r>
    </w:p>
    <w:p w14:paraId="7CE7E656" w14:textId="1785FD85" w:rsidR="00ED7013" w:rsidRPr="00ED7013" w:rsidRDefault="00ED7013" w:rsidP="00ED7013">
      <w:pPr>
        <w:pStyle w:val="ListParagraph"/>
        <w:numPr>
          <w:ilvl w:val="0"/>
          <w:numId w:val="19"/>
        </w:numPr>
        <w:rPr>
          <w:rFonts w:ascii="Arial" w:hAnsi="Arial" w:cs="Arial"/>
          <w:color w:val="FF0000"/>
        </w:rPr>
      </w:pPr>
      <w:r w:rsidRPr="00ED7013">
        <w:rPr>
          <w:rFonts w:ascii="Arial" w:hAnsi="Arial" w:cs="Arial"/>
          <w:color w:val="FF0000"/>
        </w:rPr>
        <w:t>Compliance check</w:t>
      </w:r>
    </w:p>
    <w:p w14:paraId="0A5B9C8E" w14:textId="69534AC6" w:rsidR="00ED7013" w:rsidRPr="00ED7013" w:rsidRDefault="00ED7013" w:rsidP="00ED7013">
      <w:pPr>
        <w:pStyle w:val="ListParagraph"/>
        <w:numPr>
          <w:ilvl w:val="0"/>
          <w:numId w:val="19"/>
        </w:numPr>
        <w:rPr>
          <w:rFonts w:ascii="Arial" w:hAnsi="Arial" w:cs="Arial"/>
          <w:color w:val="FF0000"/>
        </w:rPr>
      </w:pPr>
      <w:r w:rsidRPr="00ED7013">
        <w:rPr>
          <w:rFonts w:ascii="Arial" w:hAnsi="Arial" w:cs="Arial"/>
          <w:color w:val="FF0000"/>
        </w:rPr>
        <w:t xml:space="preserve">External credit ratings </w:t>
      </w:r>
    </w:p>
    <w:p w14:paraId="3B688AE9" w14:textId="2E577B69" w:rsidR="00ED7013" w:rsidRPr="00ED7013" w:rsidRDefault="00ED7013" w:rsidP="00ED7013">
      <w:pPr>
        <w:pStyle w:val="ListParagraph"/>
        <w:numPr>
          <w:ilvl w:val="0"/>
          <w:numId w:val="19"/>
        </w:numPr>
        <w:rPr>
          <w:rFonts w:ascii="Arial" w:hAnsi="Arial" w:cs="Arial"/>
          <w:color w:val="FF0000"/>
        </w:rPr>
      </w:pPr>
      <w:r w:rsidRPr="00ED7013">
        <w:rPr>
          <w:rFonts w:ascii="Arial" w:hAnsi="Arial" w:cs="Arial"/>
          <w:color w:val="FF0000"/>
        </w:rPr>
        <w:t>Assess the country risk limit/ exposure</w:t>
      </w:r>
    </w:p>
    <w:p w14:paraId="623D2E30" w14:textId="17406C56" w:rsidR="00ED7013" w:rsidRPr="00ED7013" w:rsidRDefault="00ED7013" w:rsidP="00ED7013">
      <w:pPr>
        <w:pStyle w:val="ListParagraph"/>
        <w:numPr>
          <w:ilvl w:val="0"/>
          <w:numId w:val="19"/>
        </w:numPr>
        <w:rPr>
          <w:rFonts w:ascii="Arial" w:hAnsi="Arial" w:cs="Arial"/>
          <w:color w:val="FF0000"/>
        </w:rPr>
      </w:pPr>
      <w:r w:rsidRPr="00ED7013">
        <w:rPr>
          <w:rFonts w:ascii="Arial" w:hAnsi="Arial" w:cs="Arial"/>
          <w:color w:val="FF0000"/>
        </w:rPr>
        <w:t>Financial highlights</w:t>
      </w:r>
    </w:p>
    <w:p w14:paraId="1D88EB72" w14:textId="53981C38" w:rsidR="00ED7013" w:rsidRPr="00ED7013" w:rsidRDefault="00ED7013" w:rsidP="00ED7013">
      <w:pPr>
        <w:pStyle w:val="ListParagraph"/>
        <w:numPr>
          <w:ilvl w:val="0"/>
          <w:numId w:val="19"/>
        </w:numPr>
        <w:rPr>
          <w:rFonts w:ascii="Arial" w:hAnsi="Arial" w:cs="Arial"/>
          <w:color w:val="FF0000"/>
        </w:rPr>
      </w:pPr>
      <w:r w:rsidRPr="00ED7013">
        <w:rPr>
          <w:rFonts w:ascii="Arial" w:hAnsi="Arial" w:cs="Arial"/>
          <w:color w:val="FF0000"/>
        </w:rPr>
        <w:t>Industry analysis</w:t>
      </w:r>
    </w:p>
    <w:p w14:paraId="3D967B6C" w14:textId="77777777" w:rsidR="000C4EB6" w:rsidRDefault="00ED7013" w:rsidP="000C4EB6">
      <w:pPr>
        <w:pStyle w:val="ListParagraph"/>
        <w:numPr>
          <w:ilvl w:val="0"/>
          <w:numId w:val="19"/>
        </w:numPr>
        <w:rPr>
          <w:rFonts w:ascii="Arial" w:hAnsi="Arial" w:cs="Arial"/>
          <w:color w:val="FF0000"/>
        </w:rPr>
      </w:pPr>
      <w:r w:rsidRPr="00ED7013">
        <w:rPr>
          <w:rFonts w:ascii="Arial" w:hAnsi="Arial" w:cs="Arial"/>
          <w:color w:val="FF0000"/>
        </w:rPr>
        <w:t>Risk mitigation</w:t>
      </w:r>
    </w:p>
    <w:p w14:paraId="15A5E5D0" w14:textId="323A17A0" w:rsidR="000C4EB6" w:rsidRPr="000C4EB6" w:rsidRDefault="00ED7013" w:rsidP="000C4EB6">
      <w:pPr>
        <w:rPr>
          <w:rFonts w:ascii="Arial" w:hAnsi="Arial" w:cs="Arial"/>
          <w:color w:val="FF0000"/>
        </w:rPr>
      </w:pPr>
      <w:r w:rsidRPr="000C4EB6">
        <w:rPr>
          <w:rFonts w:ascii="Arial" w:hAnsi="Arial" w:cs="Arial"/>
          <w:color w:val="FF0000"/>
        </w:rPr>
        <w:t>All above credit applications are reviewed on annual basis using the same credit approval procedure as a new request.</w:t>
      </w:r>
      <w:r w:rsidR="000C4EB6" w:rsidRPr="000C4EB6">
        <w:rPr>
          <w:rFonts w:ascii="Arial" w:hAnsi="Arial" w:cs="Arial"/>
          <w:color w:val="FF0000"/>
        </w:rPr>
        <w:t xml:space="preserve"> Internal credit reviews conducted by </w:t>
      </w:r>
      <w:r w:rsidR="000C4EB6">
        <w:rPr>
          <w:rFonts w:ascii="Arial" w:hAnsi="Arial" w:cs="Arial"/>
          <w:color w:val="FF0000"/>
        </w:rPr>
        <w:t>RMD independent from the business</w:t>
      </w:r>
      <w:r w:rsidR="000C4EB6">
        <w:rPr>
          <w:rFonts w:ascii="Arial" w:hAnsi="Arial" w:cs="Arial" w:hint="eastAsia"/>
          <w:color w:val="FF0000"/>
        </w:rPr>
        <w:t xml:space="preserve"> </w:t>
      </w:r>
      <w:r w:rsidR="000C4EB6" w:rsidRPr="000C4EB6">
        <w:rPr>
          <w:rFonts w:ascii="Arial" w:hAnsi="Arial" w:cs="Arial"/>
          <w:color w:val="FF0000"/>
        </w:rPr>
        <w:t xml:space="preserve">function provide an important assessment of </w:t>
      </w:r>
      <w:r w:rsidR="000C4EB6">
        <w:rPr>
          <w:rFonts w:ascii="Arial" w:hAnsi="Arial" w:cs="Arial"/>
          <w:color w:val="FF0000"/>
        </w:rPr>
        <w:t xml:space="preserve">how BD monitored the </w:t>
      </w:r>
      <w:r w:rsidR="000C4EB6" w:rsidRPr="000C4EB6">
        <w:rPr>
          <w:rFonts w:ascii="Arial" w:hAnsi="Arial" w:cs="Arial"/>
          <w:color w:val="FF0000"/>
        </w:rPr>
        <w:t>individual credits</w:t>
      </w:r>
      <w:r w:rsidR="000C4EB6">
        <w:rPr>
          <w:rFonts w:ascii="Arial" w:hAnsi="Arial" w:cs="Arial"/>
          <w:color w:val="FF0000"/>
        </w:rPr>
        <w:t xml:space="preserve"> and the overall quality of the</w:t>
      </w:r>
      <w:r w:rsidR="000C4EB6">
        <w:rPr>
          <w:rFonts w:ascii="Arial" w:hAnsi="Arial" w:cs="Arial" w:hint="eastAsia"/>
          <w:color w:val="FF0000"/>
        </w:rPr>
        <w:t xml:space="preserve"> </w:t>
      </w:r>
      <w:r w:rsidR="000C4EB6" w:rsidRPr="000C4EB6">
        <w:rPr>
          <w:rFonts w:ascii="Arial" w:hAnsi="Arial" w:cs="Arial"/>
          <w:color w:val="FF0000"/>
        </w:rPr>
        <w:t xml:space="preserve">credit portfolio. </w:t>
      </w:r>
      <w:r w:rsidR="000C4EB6">
        <w:rPr>
          <w:rFonts w:ascii="Arial" w:hAnsi="Arial" w:cs="Arial"/>
          <w:color w:val="FF0000"/>
        </w:rPr>
        <w:t>RMD p</w:t>
      </w:r>
      <w:r w:rsidR="000C4EB6" w:rsidRPr="000C4EB6">
        <w:rPr>
          <w:rFonts w:ascii="Arial" w:hAnsi="Arial" w:cs="Arial"/>
          <w:color w:val="FF0000"/>
        </w:rPr>
        <w:t xml:space="preserve">resents to the Branch </w:t>
      </w:r>
      <w:proofErr w:type="spellStart"/>
      <w:r w:rsidR="000C4EB6" w:rsidRPr="000C4EB6">
        <w:rPr>
          <w:rFonts w:ascii="Arial" w:hAnsi="Arial" w:cs="Arial"/>
          <w:color w:val="FF0000"/>
        </w:rPr>
        <w:t>CCo</w:t>
      </w:r>
      <w:proofErr w:type="spellEnd"/>
      <w:r w:rsidR="000C4EB6">
        <w:rPr>
          <w:rFonts w:ascii="Arial" w:hAnsi="Arial" w:cs="Arial"/>
          <w:color w:val="FF0000"/>
        </w:rPr>
        <w:t xml:space="preserve"> directly.</w:t>
      </w:r>
    </w:p>
    <w:p w14:paraId="018169BD" w14:textId="7B30327E" w:rsidR="00ED7013" w:rsidRPr="00ED7013" w:rsidRDefault="00ED7013" w:rsidP="00ED7013">
      <w:pPr>
        <w:rPr>
          <w:rFonts w:ascii="Arial" w:hAnsi="Arial" w:cs="Arial"/>
          <w:color w:val="FF0000"/>
        </w:rPr>
      </w:pPr>
    </w:p>
    <w:p w14:paraId="7964004C" w14:textId="6CAFD3C9" w:rsidR="0012587D" w:rsidRDefault="0012587D">
      <w:pPr>
        <w:spacing w:before="0" w:after="0" w:line="240" w:lineRule="auto"/>
        <w:jc w:val="left"/>
      </w:pPr>
      <w:r>
        <w:br w:type="page"/>
      </w:r>
    </w:p>
    <w:p w14:paraId="1892C3CC" w14:textId="4DC00864" w:rsidR="000778C3" w:rsidRDefault="000778C3" w:rsidP="000778C3">
      <w:pPr>
        <w:spacing w:before="0" w:after="0"/>
        <w:ind w:left="-284" w:right="43" w:hanging="425"/>
        <w:jc w:val="left"/>
        <w:rPr>
          <w:rFonts w:ascii="Arial" w:hAnsi="Arial" w:cs="Arial"/>
          <w:sz w:val="36"/>
          <w:szCs w:val="36"/>
        </w:rPr>
      </w:pPr>
      <w:r>
        <w:rPr>
          <w:rFonts w:ascii="Arial" w:hAnsi="Arial" w:cs="Arial"/>
          <w:noProof/>
          <w:sz w:val="20"/>
          <w:szCs w:val="20"/>
          <w:lang w:bidi="ar-SA"/>
        </w:rPr>
        <w:drawing>
          <wp:inline distT="0" distB="0" distL="0" distR="0" wp14:anchorId="2104EBD2" wp14:editId="03339E00">
            <wp:extent cx="2028825" cy="419100"/>
            <wp:effectExtent l="0" t="0" r="9525"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28825" cy="419100"/>
                    </a:xfrm>
                    <a:prstGeom prst="rect">
                      <a:avLst/>
                    </a:prstGeom>
                    <a:noFill/>
                    <a:ln>
                      <a:noFill/>
                    </a:ln>
                  </pic:spPr>
                </pic:pic>
              </a:graphicData>
            </a:graphic>
          </wp:inline>
        </w:drawing>
      </w:r>
      <w:r>
        <w:rPr>
          <w:rFonts w:ascii="Arial" w:hAnsi="Arial" w:cs="Arial"/>
          <w:sz w:val="20"/>
          <w:szCs w:val="20"/>
        </w:rPr>
        <w:t xml:space="preserve">                                  </w:t>
      </w:r>
      <w:r>
        <w:rPr>
          <w:rFonts w:ascii="Arial" w:hAnsi="Arial" w:cs="Arial"/>
          <w:sz w:val="36"/>
          <w:szCs w:val="36"/>
        </w:rPr>
        <w:t xml:space="preserve">Credit </w:t>
      </w:r>
      <w:r w:rsidR="00C20AC9">
        <w:rPr>
          <w:rFonts w:ascii="Arial" w:hAnsi="Arial" w:cs="Arial"/>
          <w:sz w:val="36"/>
          <w:szCs w:val="36"/>
        </w:rPr>
        <w:t>Review</w:t>
      </w:r>
      <w:r>
        <w:rPr>
          <w:rFonts w:ascii="Arial" w:hAnsi="Arial" w:cs="Arial"/>
          <w:sz w:val="36"/>
          <w:szCs w:val="36"/>
        </w:rPr>
        <w:t xml:space="preserve"> Memo </w:t>
      </w:r>
    </w:p>
    <w:p w14:paraId="516E33F6" w14:textId="77777777" w:rsidR="000778C3" w:rsidRDefault="000778C3" w:rsidP="000778C3">
      <w:pPr>
        <w:spacing w:before="0" w:after="0"/>
        <w:ind w:left="2880" w:firstLine="720"/>
        <w:jc w:val="left"/>
        <w:rPr>
          <w:rFonts w:ascii="Arial" w:hAnsi="Arial" w:cs="Arial"/>
          <w:sz w:val="36"/>
          <w:szCs w:val="36"/>
        </w:rPr>
      </w:pPr>
      <w:r>
        <w:rPr>
          <w:rFonts w:ascii="Arial" w:hAnsi="Arial" w:cs="Arial"/>
          <w:sz w:val="36"/>
          <w:szCs w:val="36"/>
        </w:rPr>
        <w:t xml:space="preserve">                      Corporate</w:t>
      </w:r>
    </w:p>
    <w:tbl>
      <w:tblPr>
        <w:tblStyle w:val="TableGrid"/>
        <w:tblW w:w="9640" w:type="dxa"/>
        <w:tblInd w:w="-426" w:type="dxa"/>
        <w:tblLayout w:type="fixed"/>
        <w:tblLook w:val="04A0" w:firstRow="1" w:lastRow="0" w:firstColumn="1" w:lastColumn="0" w:noHBand="0" w:noVBand="1"/>
      </w:tblPr>
      <w:tblGrid>
        <w:gridCol w:w="1106"/>
        <w:gridCol w:w="1443"/>
        <w:gridCol w:w="182"/>
        <w:gridCol w:w="2231"/>
        <w:gridCol w:w="567"/>
        <w:gridCol w:w="532"/>
        <w:gridCol w:w="1311"/>
        <w:gridCol w:w="107"/>
        <w:gridCol w:w="2161"/>
      </w:tblGrid>
      <w:tr w:rsidR="000778C3" w14:paraId="6A807A48" w14:textId="77777777" w:rsidTr="0012587D">
        <w:trPr>
          <w:trHeight w:val="275"/>
        </w:trPr>
        <w:tc>
          <w:tcPr>
            <w:tcW w:w="4962" w:type="dxa"/>
            <w:gridSpan w:val="4"/>
            <w:tcBorders>
              <w:top w:val="nil"/>
              <w:left w:val="nil"/>
              <w:bottom w:val="nil"/>
              <w:right w:val="single" w:sz="4" w:space="0" w:color="auto"/>
            </w:tcBorders>
            <w:hideMark/>
          </w:tcPr>
          <w:p w14:paraId="0BCC4FD1" w14:textId="77777777" w:rsidR="000778C3" w:rsidRDefault="000778C3" w:rsidP="00B878EE">
            <w:pPr>
              <w:spacing w:before="0" w:after="0"/>
              <w:jc w:val="left"/>
              <w:rPr>
                <w:rFonts w:ascii="Arial" w:hAnsi="Arial" w:cs="Arial"/>
                <w:i/>
              </w:rPr>
            </w:pPr>
            <w:r>
              <w:rPr>
                <w:rFonts w:ascii="Arial" w:hAnsi="Arial" w:cs="Arial"/>
                <w:i/>
                <w:color w:val="FF0000"/>
              </w:rPr>
              <w:t xml:space="preserve">Completed by: </w:t>
            </w:r>
          </w:p>
        </w:tc>
        <w:tc>
          <w:tcPr>
            <w:tcW w:w="567" w:type="dxa"/>
            <w:tcBorders>
              <w:top w:val="single" w:sz="4" w:space="0" w:color="auto"/>
              <w:left w:val="single" w:sz="4" w:space="0" w:color="auto"/>
              <w:bottom w:val="single" w:sz="4" w:space="0" w:color="auto"/>
              <w:right w:val="single" w:sz="4" w:space="0" w:color="auto"/>
            </w:tcBorders>
          </w:tcPr>
          <w:p w14:paraId="381ECA89" w14:textId="77777777" w:rsidR="000778C3" w:rsidRDefault="000778C3" w:rsidP="00B878EE">
            <w:pPr>
              <w:spacing w:before="0" w:after="0"/>
              <w:jc w:val="left"/>
              <w:rPr>
                <w:rFonts w:ascii="Arial" w:hAnsi="Arial" w:cs="Arial"/>
              </w:rPr>
            </w:pPr>
          </w:p>
        </w:tc>
        <w:tc>
          <w:tcPr>
            <w:tcW w:w="4111"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04CB9CC" w14:textId="77777777" w:rsidR="000778C3" w:rsidRDefault="000778C3" w:rsidP="00B878EE">
            <w:pPr>
              <w:spacing w:before="0" w:after="0"/>
              <w:jc w:val="left"/>
              <w:rPr>
                <w:rFonts w:ascii="Arial" w:hAnsi="Arial" w:cs="Arial"/>
              </w:rPr>
            </w:pPr>
            <w:r>
              <w:rPr>
                <w:rFonts w:ascii="Arial" w:hAnsi="Arial" w:cs="Arial"/>
              </w:rPr>
              <w:t>Credit Application</w:t>
            </w:r>
          </w:p>
        </w:tc>
      </w:tr>
      <w:tr w:rsidR="000778C3" w14:paraId="57C75FAF" w14:textId="77777777" w:rsidTr="0012587D">
        <w:tc>
          <w:tcPr>
            <w:tcW w:w="4962" w:type="dxa"/>
            <w:gridSpan w:val="4"/>
            <w:tcBorders>
              <w:top w:val="nil"/>
              <w:left w:val="nil"/>
              <w:bottom w:val="single" w:sz="4" w:space="0" w:color="auto"/>
              <w:right w:val="single" w:sz="4" w:space="0" w:color="auto"/>
            </w:tcBorders>
          </w:tcPr>
          <w:p w14:paraId="5DE01EAE" w14:textId="77777777" w:rsidR="000778C3" w:rsidRPr="00356756" w:rsidRDefault="000778C3" w:rsidP="00B878EE">
            <w:pPr>
              <w:spacing w:before="0" w:after="0"/>
              <w:jc w:val="left"/>
              <w:rPr>
                <w:rFonts w:ascii="Arial" w:hAnsi="Arial" w:cs="Arial"/>
                <w:b/>
              </w:rPr>
            </w:pPr>
            <w:r>
              <w:rPr>
                <w:rFonts w:ascii="Arial" w:hAnsi="Arial" w:cs="Arial"/>
                <w:i/>
                <w:color w:val="FF0000"/>
              </w:rPr>
              <w:t>Relationship Manager/ Business Development</w:t>
            </w:r>
          </w:p>
        </w:tc>
        <w:tc>
          <w:tcPr>
            <w:tcW w:w="567" w:type="dxa"/>
            <w:tcBorders>
              <w:top w:val="single" w:sz="4" w:space="0" w:color="auto"/>
              <w:left w:val="single" w:sz="4" w:space="0" w:color="auto"/>
              <w:bottom w:val="single" w:sz="4" w:space="0" w:color="auto"/>
              <w:right w:val="single" w:sz="4" w:space="0" w:color="auto"/>
            </w:tcBorders>
          </w:tcPr>
          <w:p w14:paraId="7A05E315" w14:textId="77777777" w:rsidR="000778C3" w:rsidRDefault="000778C3" w:rsidP="00B878EE">
            <w:pPr>
              <w:spacing w:before="0" w:after="0"/>
              <w:jc w:val="left"/>
              <w:rPr>
                <w:rFonts w:ascii="Arial" w:hAnsi="Arial" w:cs="Arial"/>
              </w:rPr>
            </w:pPr>
            <w:r>
              <w:rPr>
                <w:rFonts w:ascii="Arial" w:hAnsi="Arial" w:cs="Arial"/>
              </w:rPr>
              <w:t>X</w:t>
            </w:r>
          </w:p>
        </w:tc>
        <w:tc>
          <w:tcPr>
            <w:tcW w:w="4111"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14:paraId="4EE58FB8" w14:textId="77777777" w:rsidR="000778C3" w:rsidRDefault="000778C3" w:rsidP="00B878EE">
            <w:pPr>
              <w:spacing w:before="0" w:after="0"/>
              <w:jc w:val="left"/>
              <w:rPr>
                <w:rFonts w:ascii="Arial" w:hAnsi="Arial" w:cs="Arial"/>
              </w:rPr>
            </w:pPr>
            <w:r>
              <w:rPr>
                <w:rFonts w:ascii="Arial" w:hAnsi="Arial" w:cs="Arial"/>
              </w:rPr>
              <w:t xml:space="preserve">Annual Review </w:t>
            </w:r>
          </w:p>
        </w:tc>
      </w:tr>
      <w:tr w:rsidR="000778C3" w14:paraId="03260E05" w14:textId="77777777" w:rsidTr="0012587D">
        <w:trPr>
          <w:trHeight w:val="141"/>
        </w:trPr>
        <w:tc>
          <w:tcPr>
            <w:tcW w:w="4962" w:type="dxa"/>
            <w:gridSpan w:val="4"/>
            <w:vMerge w:val="restart"/>
            <w:tcBorders>
              <w:top w:val="single" w:sz="4" w:space="0" w:color="auto"/>
              <w:left w:val="single" w:sz="4" w:space="0" w:color="auto"/>
              <w:bottom w:val="single" w:sz="4" w:space="0" w:color="auto"/>
              <w:right w:val="single" w:sz="4" w:space="0" w:color="auto"/>
            </w:tcBorders>
            <w:hideMark/>
          </w:tcPr>
          <w:p w14:paraId="16AE8E40" w14:textId="77777777" w:rsidR="000778C3" w:rsidRDefault="000778C3" w:rsidP="00B878EE">
            <w:pPr>
              <w:spacing w:before="0" w:after="0"/>
              <w:jc w:val="left"/>
              <w:rPr>
                <w:rFonts w:ascii="Arial" w:hAnsi="Arial" w:cs="Arial"/>
              </w:rPr>
            </w:pPr>
            <w:r>
              <w:rPr>
                <w:rFonts w:ascii="Arial" w:hAnsi="Arial" w:cs="Arial"/>
              </w:rPr>
              <w:t>Name:</w:t>
            </w:r>
          </w:p>
          <w:p w14:paraId="4193E047" w14:textId="5B0EBCAB" w:rsidR="000778C3" w:rsidRPr="00813B6C" w:rsidRDefault="000778C3" w:rsidP="00B878EE">
            <w:pPr>
              <w:spacing w:before="0" w:after="0"/>
              <w:jc w:val="left"/>
              <w:rPr>
                <w:rFonts w:ascii="Arial" w:hAnsi="Arial" w:cs="Arial"/>
                <w:b/>
                <w:sz w:val="28"/>
                <w:szCs w:val="28"/>
              </w:rPr>
            </w:pPr>
          </w:p>
        </w:tc>
        <w:tc>
          <w:tcPr>
            <w:tcW w:w="567" w:type="dxa"/>
            <w:tcBorders>
              <w:top w:val="single" w:sz="4" w:space="0" w:color="auto"/>
              <w:left w:val="single" w:sz="4" w:space="0" w:color="auto"/>
              <w:bottom w:val="single" w:sz="4" w:space="0" w:color="auto"/>
              <w:right w:val="single" w:sz="4" w:space="0" w:color="auto"/>
            </w:tcBorders>
          </w:tcPr>
          <w:p w14:paraId="610FD204" w14:textId="77777777" w:rsidR="000778C3" w:rsidRDefault="000778C3" w:rsidP="00B878EE">
            <w:pPr>
              <w:spacing w:before="0" w:after="0"/>
              <w:jc w:val="left"/>
              <w:rPr>
                <w:rFonts w:ascii="Arial" w:hAnsi="Arial" w:cs="Arial"/>
              </w:rPr>
            </w:pPr>
          </w:p>
        </w:tc>
        <w:tc>
          <w:tcPr>
            <w:tcW w:w="4111" w:type="dxa"/>
            <w:gridSpan w:val="4"/>
            <w:tcBorders>
              <w:top w:val="single" w:sz="4" w:space="0" w:color="auto"/>
              <w:left w:val="single" w:sz="4" w:space="0" w:color="auto"/>
              <w:bottom w:val="single" w:sz="4" w:space="0" w:color="auto"/>
              <w:right w:val="single" w:sz="4" w:space="0" w:color="auto"/>
            </w:tcBorders>
            <w:hideMark/>
          </w:tcPr>
          <w:p w14:paraId="36F8D592" w14:textId="77777777" w:rsidR="000778C3" w:rsidRDefault="000778C3" w:rsidP="00B878EE">
            <w:pPr>
              <w:spacing w:before="0" w:after="0"/>
              <w:jc w:val="left"/>
              <w:rPr>
                <w:rFonts w:ascii="Arial" w:hAnsi="Arial" w:cs="Arial"/>
              </w:rPr>
            </w:pPr>
            <w:r>
              <w:rPr>
                <w:rFonts w:ascii="Arial" w:hAnsi="Arial" w:cs="Arial"/>
              </w:rPr>
              <w:t>Urgent – reply by:</w:t>
            </w:r>
          </w:p>
        </w:tc>
      </w:tr>
      <w:tr w:rsidR="000778C3" w14:paraId="457F6D92" w14:textId="77777777" w:rsidTr="0012587D">
        <w:trPr>
          <w:trHeight w:val="116"/>
        </w:trPr>
        <w:tc>
          <w:tcPr>
            <w:tcW w:w="4962" w:type="dxa"/>
            <w:gridSpan w:val="4"/>
            <w:vMerge/>
            <w:tcBorders>
              <w:top w:val="single" w:sz="4" w:space="0" w:color="auto"/>
              <w:left w:val="single" w:sz="4" w:space="0" w:color="auto"/>
              <w:bottom w:val="single" w:sz="4" w:space="0" w:color="auto"/>
              <w:right w:val="single" w:sz="4" w:space="0" w:color="auto"/>
            </w:tcBorders>
            <w:vAlign w:val="center"/>
            <w:hideMark/>
          </w:tcPr>
          <w:p w14:paraId="65F49055" w14:textId="77777777" w:rsidR="000778C3" w:rsidRDefault="000778C3" w:rsidP="00B878EE">
            <w:pPr>
              <w:spacing w:before="0" w:after="0"/>
              <w:jc w:val="left"/>
              <w:rPr>
                <w:rFonts w:ascii="Arial" w:hAnsi="Arial" w:cs="Arial"/>
              </w:rPr>
            </w:pPr>
          </w:p>
        </w:tc>
        <w:tc>
          <w:tcPr>
            <w:tcW w:w="567" w:type="dxa"/>
            <w:tcBorders>
              <w:top w:val="single" w:sz="4" w:space="0" w:color="auto"/>
              <w:left w:val="single" w:sz="4" w:space="0" w:color="auto"/>
              <w:bottom w:val="single" w:sz="4" w:space="0" w:color="auto"/>
              <w:right w:val="single" w:sz="4" w:space="0" w:color="auto"/>
            </w:tcBorders>
          </w:tcPr>
          <w:p w14:paraId="725207C3" w14:textId="77777777" w:rsidR="000778C3" w:rsidRDefault="000778C3" w:rsidP="00B878EE">
            <w:pPr>
              <w:spacing w:before="0" w:after="0"/>
              <w:jc w:val="left"/>
              <w:rPr>
                <w:rFonts w:ascii="Arial" w:hAnsi="Arial" w:cs="Arial"/>
              </w:rPr>
            </w:pPr>
          </w:p>
        </w:tc>
        <w:tc>
          <w:tcPr>
            <w:tcW w:w="4111" w:type="dxa"/>
            <w:gridSpan w:val="4"/>
            <w:tcBorders>
              <w:top w:val="single" w:sz="4" w:space="0" w:color="auto"/>
              <w:left w:val="single" w:sz="4" w:space="0" w:color="auto"/>
              <w:bottom w:val="single" w:sz="4" w:space="0" w:color="auto"/>
              <w:right w:val="single" w:sz="4" w:space="0" w:color="auto"/>
            </w:tcBorders>
            <w:hideMark/>
          </w:tcPr>
          <w:p w14:paraId="5000B07C" w14:textId="77777777" w:rsidR="000778C3" w:rsidRDefault="000778C3" w:rsidP="00B878EE">
            <w:pPr>
              <w:spacing w:before="0" w:after="0"/>
              <w:jc w:val="left"/>
              <w:rPr>
                <w:rFonts w:ascii="Arial" w:hAnsi="Arial" w:cs="Arial"/>
              </w:rPr>
            </w:pPr>
            <w:r>
              <w:rPr>
                <w:rFonts w:ascii="Arial" w:hAnsi="Arial" w:cs="Arial"/>
              </w:rPr>
              <w:t xml:space="preserve">ASAP- not later than: </w:t>
            </w:r>
          </w:p>
        </w:tc>
      </w:tr>
      <w:tr w:rsidR="000778C3" w14:paraId="4582FF58" w14:textId="77777777" w:rsidTr="0012587D">
        <w:trPr>
          <w:trHeight w:val="149"/>
        </w:trPr>
        <w:tc>
          <w:tcPr>
            <w:tcW w:w="4962" w:type="dxa"/>
            <w:gridSpan w:val="4"/>
            <w:vMerge/>
            <w:tcBorders>
              <w:top w:val="single" w:sz="4" w:space="0" w:color="auto"/>
              <w:left w:val="single" w:sz="4" w:space="0" w:color="auto"/>
              <w:bottom w:val="single" w:sz="4" w:space="0" w:color="auto"/>
              <w:right w:val="single" w:sz="4" w:space="0" w:color="auto"/>
            </w:tcBorders>
            <w:vAlign w:val="center"/>
            <w:hideMark/>
          </w:tcPr>
          <w:p w14:paraId="449B62CA" w14:textId="77777777" w:rsidR="000778C3" w:rsidRDefault="000778C3" w:rsidP="00B878EE">
            <w:pPr>
              <w:spacing w:before="0" w:after="0"/>
              <w:jc w:val="left"/>
              <w:rPr>
                <w:rFonts w:ascii="Arial" w:hAnsi="Arial" w:cs="Arial"/>
              </w:rPr>
            </w:pPr>
          </w:p>
        </w:tc>
        <w:tc>
          <w:tcPr>
            <w:tcW w:w="567" w:type="dxa"/>
            <w:tcBorders>
              <w:top w:val="single" w:sz="4" w:space="0" w:color="auto"/>
              <w:left w:val="single" w:sz="4" w:space="0" w:color="auto"/>
              <w:bottom w:val="single" w:sz="4" w:space="0" w:color="auto"/>
              <w:right w:val="single" w:sz="4" w:space="0" w:color="auto"/>
            </w:tcBorders>
          </w:tcPr>
          <w:p w14:paraId="1829B6AD" w14:textId="77777777" w:rsidR="000778C3" w:rsidRDefault="000778C3" w:rsidP="00B878EE">
            <w:pPr>
              <w:spacing w:before="0" w:after="0"/>
              <w:jc w:val="left"/>
              <w:rPr>
                <w:rFonts w:ascii="Arial" w:hAnsi="Arial" w:cs="Arial"/>
              </w:rPr>
            </w:pPr>
            <w:r>
              <w:rPr>
                <w:rFonts w:ascii="Arial" w:hAnsi="Arial" w:cs="Arial"/>
              </w:rPr>
              <w:t>X</w:t>
            </w:r>
          </w:p>
        </w:tc>
        <w:tc>
          <w:tcPr>
            <w:tcW w:w="4111" w:type="dxa"/>
            <w:gridSpan w:val="4"/>
            <w:tcBorders>
              <w:top w:val="single" w:sz="4" w:space="0" w:color="auto"/>
              <w:left w:val="single" w:sz="4" w:space="0" w:color="auto"/>
              <w:bottom w:val="single" w:sz="4" w:space="0" w:color="auto"/>
              <w:right w:val="single" w:sz="4" w:space="0" w:color="auto"/>
            </w:tcBorders>
            <w:hideMark/>
          </w:tcPr>
          <w:p w14:paraId="1351D5C7" w14:textId="77777777" w:rsidR="000778C3" w:rsidRDefault="000778C3" w:rsidP="00B878EE">
            <w:pPr>
              <w:spacing w:before="0" w:after="0"/>
              <w:jc w:val="left"/>
              <w:rPr>
                <w:rFonts w:ascii="Arial" w:hAnsi="Arial" w:cs="Arial"/>
              </w:rPr>
            </w:pPr>
            <w:r>
              <w:rPr>
                <w:rFonts w:ascii="Arial" w:hAnsi="Arial" w:cs="Arial"/>
              </w:rPr>
              <w:t>Normal Process</w:t>
            </w:r>
          </w:p>
        </w:tc>
      </w:tr>
      <w:tr w:rsidR="000778C3" w14:paraId="132960B2" w14:textId="77777777" w:rsidTr="0012587D">
        <w:tc>
          <w:tcPr>
            <w:tcW w:w="2731" w:type="dxa"/>
            <w:gridSpan w:val="3"/>
            <w:tcBorders>
              <w:top w:val="single" w:sz="4" w:space="0" w:color="auto"/>
              <w:left w:val="single" w:sz="4" w:space="0" w:color="auto"/>
              <w:bottom w:val="single" w:sz="4" w:space="0" w:color="auto"/>
              <w:right w:val="single" w:sz="4" w:space="0" w:color="auto"/>
            </w:tcBorders>
            <w:hideMark/>
          </w:tcPr>
          <w:p w14:paraId="4D8ABAD2" w14:textId="77777777" w:rsidR="000778C3" w:rsidRDefault="000778C3" w:rsidP="00B878EE">
            <w:pPr>
              <w:spacing w:before="0" w:after="0"/>
              <w:jc w:val="left"/>
              <w:rPr>
                <w:rFonts w:ascii="Arial" w:hAnsi="Arial" w:cs="Arial"/>
              </w:rPr>
            </w:pPr>
            <w:r>
              <w:rPr>
                <w:rFonts w:ascii="Arial" w:hAnsi="Arial" w:cs="Arial"/>
              </w:rPr>
              <w:t>Customer number:</w:t>
            </w:r>
          </w:p>
          <w:p w14:paraId="5E2DDAB0" w14:textId="7D7E875A" w:rsidR="000778C3" w:rsidRDefault="000778C3" w:rsidP="00B878EE">
            <w:pPr>
              <w:spacing w:before="0" w:after="0"/>
              <w:jc w:val="left"/>
              <w:rPr>
                <w:rFonts w:ascii="Arial" w:hAnsi="Arial" w:cs="Arial"/>
              </w:rPr>
            </w:pPr>
          </w:p>
        </w:tc>
        <w:tc>
          <w:tcPr>
            <w:tcW w:w="2231" w:type="dxa"/>
            <w:tcBorders>
              <w:top w:val="single" w:sz="4" w:space="0" w:color="auto"/>
              <w:left w:val="single" w:sz="4" w:space="0" w:color="auto"/>
              <w:bottom w:val="single" w:sz="4" w:space="0" w:color="auto"/>
              <w:right w:val="single" w:sz="4" w:space="0" w:color="auto"/>
            </w:tcBorders>
            <w:hideMark/>
          </w:tcPr>
          <w:p w14:paraId="202B67F5" w14:textId="77777777" w:rsidR="000778C3" w:rsidRDefault="000778C3" w:rsidP="00B878EE">
            <w:pPr>
              <w:spacing w:before="0" w:after="0"/>
              <w:jc w:val="left"/>
              <w:rPr>
                <w:rFonts w:ascii="Arial" w:hAnsi="Arial" w:cs="Arial"/>
              </w:rPr>
            </w:pPr>
            <w:r>
              <w:rPr>
                <w:rFonts w:ascii="Arial" w:hAnsi="Arial" w:cs="Arial"/>
              </w:rPr>
              <w:t>Relationship Manager:</w:t>
            </w:r>
          </w:p>
          <w:p w14:paraId="3C3FE990" w14:textId="526255D2" w:rsidR="000778C3" w:rsidRDefault="000778C3" w:rsidP="00B878EE">
            <w:pPr>
              <w:spacing w:before="0" w:after="0"/>
              <w:jc w:val="left"/>
              <w:rPr>
                <w:rFonts w:ascii="Arial" w:hAnsi="Arial" w:cs="Arial"/>
              </w:rPr>
            </w:pPr>
          </w:p>
        </w:tc>
        <w:tc>
          <w:tcPr>
            <w:tcW w:w="4678" w:type="dxa"/>
            <w:gridSpan w:val="5"/>
            <w:tcBorders>
              <w:top w:val="single" w:sz="4" w:space="0" w:color="auto"/>
              <w:left w:val="single" w:sz="4" w:space="0" w:color="auto"/>
              <w:bottom w:val="single" w:sz="4" w:space="0" w:color="auto"/>
              <w:right w:val="single" w:sz="4" w:space="0" w:color="auto"/>
            </w:tcBorders>
            <w:hideMark/>
          </w:tcPr>
          <w:p w14:paraId="7AEFFEB1" w14:textId="77777777" w:rsidR="000778C3" w:rsidRDefault="000778C3" w:rsidP="00B878EE">
            <w:pPr>
              <w:spacing w:before="0" w:after="0"/>
              <w:jc w:val="left"/>
              <w:rPr>
                <w:rFonts w:ascii="Arial" w:hAnsi="Arial" w:cs="Arial"/>
              </w:rPr>
            </w:pPr>
            <w:r>
              <w:rPr>
                <w:rFonts w:ascii="Arial" w:hAnsi="Arial" w:cs="Arial"/>
              </w:rPr>
              <w:t>Business Group (Parent/Ultimate owner):</w:t>
            </w:r>
          </w:p>
          <w:p w14:paraId="649A6BE0" w14:textId="5F68CBE1" w:rsidR="000778C3" w:rsidRDefault="000778C3" w:rsidP="00B878EE">
            <w:pPr>
              <w:spacing w:before="0" w:after="0"/>
              <w:jc w:val="left"/>
              <w:rPr>
                <w:rFonts w:ascii="Arial" w:hAnsi="Arial" w:cs="Arial"/>
              </w:rPr>
            </w:pPr>
          </w:p>
        </w:tc>
      </w:tr>
      <w:tr w:rsidR="000778C3" w14:paraId="0B18E1DA" w14:textId="77777777" w:rsidTr="0012587D">
        <w:tc>
          <w:tcPr>
            <w:tcW w:w="1106" w:type="dxa"/>
            <w:tcBorders>
              <w:top w:val="single" w:sz="4" w:space="0" w:color="auto"/>
              <w:left w:val="single" w:sz="4" w:space="0" w:color="auto"/>
              <w:bottom w:val="single" w:sz="4" w:space="0" w:color="auto"/>
              <w:right w:val="single" w:sz="4" w:space="0" w:color="auto"/>
            </w:tcBorders>
          </w:tcPr>
          <w:p w14:paraId="356F4ADB" w14:textId="77777777" w:rsidR="000778C3" w:rsidRDefault="000778C3" w:rsidP="00B878EE">
            <w:pPr>
              <w:spacing w:before="0" w:after="0"/>
              <w:jc w:val="left"/>
              <w:rPr>
                <w:rFonts w:ascii="Arial" w:hAnsi="Arial" w:cs="Arial"/>
              </w:rPr>
            </w:pPr>
            <w:r>
              <w:rPr>
                <w:rFonts w:ascii="Arial" w:hAnsi="Arial" w:cs="Arial"/>
              </w:rPr>
              <w:t>Date:</w:t>
            </w:r>
          </w:p>
          <w:p w14:paraId="09978443" w14:textId="01E65CB0" w:rsidR="000778C3" w:rsidRDefault="000778C3" w:rsidP="00B878EE">
            <w:pPr>
              <w:spacing w:before="0" w:after="0"/>
              <w:jc w:val="left"/>
              <w:rPr>
                <w:rFonts w:ascii="Arial" w:hAnsi="Arial" w:cs="Arial"/>
              </w:rPr>
            </w:pPr>
          </w:p>
        </w:tc>
        <w:tc>
          <w:tcPr>
            <w:tcW w:w="1625" w:type="dxa"/>
            <w:gridSpan w:val="2"/>
            <w:tcBorders>
              <w:top w:val="single" w:sz="4" w:space="0" w:color="auto"/>
              <w:left w:val="single" w:sz="4" w:space="0" w:color="auto"/>
              <w:bottom w:val="single" w:sz="4" w:space="0" w:color="auto"/>
              <w:right w:val="single" w:sz="4" w:space="0" w:color="auto"/>
            </w:tcBorders>
          </w:tcPr>
          <w:p w14:paraId="14B9A382" w14:textId="77777777" w:rsidR="000778C3" w:rsidRDefault="000778C3" w:rsidP="00B878EE">
            <w:pPr>
              <w:spacing w:before="0" w:after="0"/>
              <w:jc w:val="left"/>
              <w:rPr>
                <w:rFonts w:ascii="Arial" w:hAnsi="Arial" w:cs="Arial"/>
              </w:rPr>
            </w:pPr>
            <w:r>
              <w:rPr>
                <w:rFonts w:ascii="Arial" w:hAnsi="Arial" w:cs="Arial"/>
              </w:rPr>
              <w:t>Review date:</w:t>
            </w:r>
          </w:p>
          <w:p w14:paraId="30C2694D" w14:textId="4430096C" w:rsidR="000778C3" w:rsidRDefault="000778C3" w:rsidP="00B878EE">
            <w:pPr>
              <w:spacing w:before="0" w:after="0"/>
              <w:jc w:val="left"/>
              <w:rPr>
                <w:rFonts w:ascii="Arial" w:hAnsi="Arial" w:cs="Arial"/>
              </w:rPr>
            </w:pPr>
          </w:p>
        </w:tc>
        <w:tc>
          <w:tcPr>
            <w:tcW w:w="6909" w:type="dxa"/>
            <w:gridSpan w:val="6"/>
            <w:tcBorders>
              <w:top w:val="single" w:sz="4" w:space="0" w:color="auto"/>
              <w:left w:val="single" w:sz="4" w:space="0" w:color="auto"/>
              <w:bottom w:val="single" w:sz="4" w:space="0" w:color="auto"/>
              <w:right w:val="single" w:sz="4" w:space="0" w:color="auto"/>
            </w:tcBorders>
          </w:tcPr>
          <w:p w14:paraId="2D4E75DB" w14:textId="77777777" w:rsidR="000778C3" w:rsidRDefault="000778C3" w:rsidP="00B878EE">
            <w:pPr>
              <w:spacing w:before="0" w:after="0"/>
              <w:jc w:val="left"/>
              <w:rPr>
                <w:rFonts w:ascii="Arial" w:hAnsi="Arial" w:cs="Arial"/>
              </w:rPr>
            </w:pPr>
            <w:r>
              <w:rPr>
                <w:rFonts w:ascii="Arial" w:hAnsi="Arial" w:cs="Arial"/>
              </w:rPr>
              <w:t>Purpose:</w:t>
            </w:r>
          </w:p>
          <w:p w14:paraId="360C25F4" w14:textId="21834663" w:rsidR="000778C3" w:rsidRDefault="000778C3" w:rsidP="00B878EE">
            <w:pPr>
              <w:spacing w:before="0" w:after="0"/>
              <w:jc w:val="left"/>
              <w:rPr>
                <w:rFonts w:ascii="Arial" w:hAnsi="Arial" w:cs="Arial"/>
              </w:rPr>
            </w:pPr>
          </w:p>
        </w:tc>
      </w:tr>
      <w:tr w:rsidR="000778C3" w14:paraId="57BC3D18" w14:textId="77777777" w:rsidTr="0012587D">
        <w:tc>
          <w:tcPr>
            <w:tcW w:w="1106" w:type="dxa"/>
            <w:tcBorders>
              <w:top w:val="single" w:sz="4" w:space="0" w:color="auto"/>
              <w:left w:val="single" w:sz="4" w:space="0" w:color="auto"/>
              <w:bottom w:val="single" w:sz="4" w:space="0" w:color="auto"/>
              <w:right w:val="single" w:sz="4" w:space="0" w:color="auto"/>
            </w:tcBorders>
            <w:hideMark/>
          </w:tcPr>
          <w:p w14:paraId="549D245D" w14:textId="77777777" w:rsidR="000778C3" w:rsidRDefault="000778C3" w:rsidP="00B878EE">
            <w:pPr>
              <w:spacing w:before="0" w:after="0"/>
              <w:jc w:val="left"/>
              <w:rPr>
                <w:rFonts w:ascii="Arial" w:hAnsi="Arial" w:cs="Arial"/>
              </w:rPr>
            </w:pPr>
            <w:r>
              <w:rPr>
                <w:rFonts w:ascii="Arial" w:hAnsi="Arial" w:cs="Arial"/>
              </w:rPr>
              <w:t xml:space="preserve">Country: </w:t>
            </w:r>
          </w:p>
          <w:p w14:paraId="2B88D828" w14:textId="7A1B8978" w:rsidR="000778C3" w:rsidRDefault="000778C3" w:rsidP="00B878EE">
            <w:pPr>
              <w:spacing w:before="0" w:after="0"/>
              <w:jc w:val="left"/>
              <w:rPr>
                <w:rFonts w:ascii="Arial" w:hAnsi="Arial" w:cs="Arial"/>
              </w:rPr>
            </w:pPr>
          </w:p>
        </w:tc>
        <w:tc>
          <w:tcPr>
            <w:tcW w:w="1625" w:type="dxa"/>
            <w:gridSpan w:val="2"/>
            <w:tcBorders>
              <w:top w:val="single" w:sz="4" w:space="0" w:color="auto"/>
              <w:left w:val="single" w:sz="4" w:space="0" w:color="auto"/>
              <w:bottom w:val="single" w:sz="4" w:space="0" w:color="auto"/>
              <w:right w:val="single" w:sz="4" w:space="0" w:color="auto"/>
            </w:tcBorders>
            <w:hideMark/>
          </w:tcPr>
          <w:p w14:paraId="3BD93E3D" w14:textId="77777777" w:rsidR="000778C3" w:rsidRDefault="000778C3" w:rsidP="00B878EE">
            <w:pPr>
              <w:spacing w:before="0" w:after="0"/>
              <w:jc w:val="left"/>
              <w:rPr>
                <w:rFonts w:ascii="Arial" w:hAnsi="Arial" w:cs="Arial"/>
              </w:rPr>
            </w:pPr>
            <w:r>
              <w:rPr>
                <w:rFonts w:ascii="Arial" w:hAnsi="Arial" w:cs="Arial"/>
              </w:rPr>
              <w:t>Country: Risk</w:t>
            </w:r>
          </w:p>
          <w:p w14:paraId="18357D7C" w14:textId="0D75C898" w:rsidR="000778C3" w:rsidRDefault="000778C3" w:rsidP="00B878EE">
            <w:pPr>
              <w:spacing w:before="0" w:after="0"/>
              <w:jc w:val="left"/>
              <w:rPr>
                <w:rFonts w:ascii="Arial" w:hAnsi="Arial" w:cs="Arial"/>
              </w:rPr>
            </w:pPr>
          </w:p>
        </w:tc>
        <w:tc>
          <w:tcPr>
            <w:tcW w:w="2231" w:type="dxa"/>
            <w:tcBorders>
              <w:top w:val="single" w:sz="4" w:space="0" w:color="auto"/>
              <w:left w:val="single" w:sz="4" w:space="0" w:color="auto"/>
              <w:bottom w:val="single" w:sz="4" w:space="0" w:color="auto"/>
              <w:right w:val="single" w:sz="4" w:space="0" w:color="auto"/>
            </w:tcBorders>
            <w:hideMark/>
          </w:tcPr>
          <w:p w14:paraId="571BB0EC" w14:textId="77777777" w:rsidR="000778C3" w:rsidRDefault="000778C3" w:rsidP="00B878EE">
            <w:pPr>
              <w:spacing w:before="0" w:after="0"/>
              <w:jc w:val="left"/>
              <w:rPr>
                <w:rFonts w:ascii="Arial" w:hAnsi="Arial" w:cs="Arial"/>
              </w:rPr>
            </w:pPr>
            <w:r>
              <w:rPr>
                <w:rFonts w:ascii="Arial" w:hAnsi="Arial" w:cs="Arial"/>
              </w:rPr>
              <w:t>Country code:</w:t>
            </w:r>
          </w:p>
          <w:p w14:paraId="5C5F3462" w14:textId="7A9D1667" w:rsidR="000778C3" w:rsidRDefault="000778C3" w:rsidP="00B878EE">
            <w:pPr>
              <w:spacing w:before="0" w:after="0"/>
              <w:jc w:val="left"/>
              <w:rPr>
                <w:rFonts w:ascii="Arial" w:hAnsi="Arial" w:cs="Arial"/>
              </w:rPr>
            </w:pPr>
          </w:p>
        </w:tc>
        <w:tc>
          <w:tcPr>
            <w:tcW w:w="2410" w:type="dxa"/>
            <w:gridSpan w:val="3"/>
            <w:tcBorders>
              <w:top w:val="single" w:sz="4" w:space="0" w:color="auto"/>
              <w:left w:val="single" w:sz="4" w:space="0" w:color="auto"/>
              <w:bottom w:val="single" w:sz="4" w:space="0" w:color="auto"/>
              <w:right w:val="single" w:sz="4" w:space="0" w:color="auto"/>
            </w:tcBorders>
            <w:hideMark/>
          </w:tcPr>
          <w:p w14:paraId="4B698DF6" w14:textId="523257A3" w:rsidR="00C20AC9" w:rsidRPr="00F559FA" w:rsidRDefault="000778C3" w:rsidP="00C20AC9">
            <w:pPr>
              <w:spacing w:before="0" w:after="0"/>
              <w:jc w:val="left"/>
              <w:rPr>
                <w:rFonts w:ascii="Arial" w:hAnsi="Arial" w:cs="Arial"/>
                <w:sz w:val="16"/>
                <w:szCs w:val="16"/>
              </w:rPr>
            </w:pPr>
            <w:r>
              <w:rPr>
                <w:rFonts w:ascii="Arial" w:hAnsi="Arial" w:cs="Arial"/>
              </w:rPr>
              <w:t xml:space="preserve">Industry: </w:t>
            </w:r>
          </w:p>
          <w:p w14:paraId="2B77E199" w14:textId="77716D8B" w:rsidR="000778C3" w:rsidRPr="00F559FA" w:rsidRDefault="000778C3" w:rsidP="00B878EE">
            <w:pPr>
              <w:spacing w:before="0" w:after="0"/>
              <w:jc w:val="left"/>
              <w:rPr>
                <w:rFonts w:ascii="Arial" w:hAnsi="Arial" w:cs="Arial"/>
                <w:sz w:val="16"/>
                <w:szCs w:val="16"/>
              </w:rPr>
            </w:pPr>
          </w:p>
        </w:tc>
        <w:tc>
          <w:tcPr>
            <w:tcW w:w="2268" w:type="dxa"/>
            <w:gridSpan w:val="2"/>
            <w:tcBorders>
              <w:top w:val="single" w:sz="4" w:space="0" w:color="auto"/>
              <w:left w:val="single" w:sz="4" w:space="0" w:color="auto"/>
              <w:bottom w:val="single" w:sz="4" w:space="0" w:color="auto"/>
              <w:right w:val="single" w:sz="4" w:space="0" w:color="auto"/>
            </w:tcBorders>
            <w:hideMark/>
          </w:tcPr>
          <w:p w14:paraId="443F9ECF" w14:textId="20A7F970" w:rsidR="000778C3" w:rsidRPr="00C20AC9" w:rsidRDefault="000778C3" w:rsidP="00B878EE">
            <w:pPr>
              <w:spacing w:before="0" w:after="0"/>
              <w:jc w:val="left"/>
              <w:rPr>
                <w:rFonts w:ascii="Arial" w:hAnsi="Arial" w:cs="Arial"/>
              </w:rPr>
            </w:pPr>
            <w:r>
              <w:rPr>
                <w:rFonts w:ascii="Arial" w:hAnsi="Arial" w:cs="Arial"/>
              </w:rPr>
              <w:t>KYC status/AML risk rating:</w:t>
            </w:r>
          </w:p>
        </w:tc>
      </w:tr>
      <w:tr w:rsidR="000778C3" w14:paraId="42ED4B51" w14:textId="77777777" w:rsidTr="0012587D">
        <w:tc>
          <w:tcPr>
            <w:tcW w:w="9640" w:type="dxa"/>
            <w:gridSpan w:val="9"/>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B80B003" w14:textId="77777777" w:rsidR="000778C3" w:rsidRDefault="000778C3" w:rsidP="00B878EE">
            <w:pPr>
              <w:spacing w:before="0" w:after="0"/>
              <w:jc w:val="left"/>
              <w:rPr>
                <w:rFonts w:ascii="Arial" w:hAnsi="Arial" w:cs="Arial"/>
              </w:rPr>
            </w:pPr>
            <w:r>
              <w:rPr>
                <w:rFonts w:ascii="Arial" w:hAnsi="Arial" w:cs="Arial"/>
              </w:rPr>
              <w:t xml:space="preserve">                                   FACILITIES /PRODUCTS </w:t>
            </w:r>
          </w:p>
        </w:tc>
      </w:tr>
      <w:tr w:rsidR="000778C3" w14:paraId="3487CF39" w14:textId="77777777" w:rsidTr="0012587D">
        <w:trPr>
          <w:trHeight w:val="840"/>
        </w:trPr>
        <w:tc>
          <w:tcPr>
            <w:tcW w:w="1106" w:type="dxa"/>
            <w:tcBorders>
              <w:top w:val="single" w:sz="4" w:space="0" w:color="auto"/>
              <w:left w:val="single" w:sz="4" w:space="0" w:color="auto"/>
              <w:bottom w:val="single" w:sz="4" w:space="0" w:color="auto"/>
              <w:right w:val="single" w:sz="4" w:space="0" w:color="auto"/>
            </w:tcBorders>
          </w:tcPr>
          <w:p w14:paraId="246F2F61" w14:textId="77777777" w:rsidR="000778C3" w:rsidRDefault="000778C3" w:rsidP="00B878EE">
            <w:pPr>
              <w:spacing w:before="0" w:after="0"/>
              <w:jc w:val="left"/>
              <w:rPr>
                <w:rFonts w:ascii="Arial" w:hAnsi="Arial" w:cs="Arial"/>
              </w:rPr>
            </w:pPr>
            <w:r>
              <w:rPr>
                <w:rFonts w:ascii="Arial" w:hAnsi="Arial" w:cs="Arial"/>
              </w:rPr>
              <w:t>Status</w:t>
            </w:r>
          </w:p>
          <w:p w14:paraId="5879649E" w14:textId="77777777" w:rsidR="000778C3" w:rsidRDefault="000778C3" w:rsidP="00B878EE">
            <w:pPr>
              <w:spacing w:before="0" w:after="0"/>
              <w:jc w:val="left"/>
              <w:rPr>
                <w:rFonts w:ascii="Arial" w:hAnsi="Arial" w:cs="Arial"/>
              </w:rPr>
            </w:pPr>
          </w:p>
          <w:p w14:paraId="1834A60E" w14:textId="6718F150" w:rsidR="000778C3" w:rsidRPr="005E1E31" w:rsidRDefault="000778C3" w:rsidP="00B878EE">
            <w:pPr>
              <w:spacing w:before="0" w:after="0"/>
              <w:jc w:val="left"/>
              <w:rPr>
                <w:rFonts w:ascii="Arial" w:hAnsi="Arial" w:cs="Arial"/>
                <w:b/>
              </w:rPr>
            </w:pPr>
          </w:p>
        </w:tc>
        <w:tc>
          <w:tcPr>
            <w:tcW w:w="3856" w:type="dxa"/>
            <w:gridSpan w:val="3"/>
            <w:tcBorders>
              <w:top w:val="single" w:sz="4" w:space="0" w:color="auto"/>
              <w:left w:val="single" w:sz="4" w:space="0" w:color="auto"/>
              <w:bottom w:val="single" w:sz="4" w:space="0" w:color="auto"/>
              <w:right w:val="single" w:sz="4" w:space="0" w:color="auto"/>
            </w:tcBorders>
          </w:tcPr>
          <w:p w14:paraId="36D32ABF" w14:textId="77777777" w:rsidR="000778C3" w:rsidRPr="0019106F" w:rsidRDefault="000778C3" w:rsidP="00B878EE">
            <w:pPr>
              <w:spacing w:before="0" w:after="0"/>
              <w:jc w:val="left"/>
              <w:rPr>
                <w:rFonts w:ascii="Arial" w:hAnsi="Arial" w:cs="Arial"/>
              </w:rPr>
            </w:pPr>
            <w:r>
              <w:rPr>
                <w:rFonts w:ascii="Arial" w:hAnsi="Arial" w:cs="Arial"/>
              </w:rPr>
              <w:t>Products</w:t>
            </w:r>
          </w:p>
          <w:p w14:paraId="5E1BBC0C" w14:textId="77777777" w:rsidR="000778C3" w:rsidRDefault="000778C3" w:rsidP="00B878EE">
            <w:pPr>
              <w:spacing w:before="0" w:after="0"/>
              <w:jc w:val="left"/>
              <w:rPr>
                <w:rFonts w:ascii="Arial" w:hAnsi="Arial" w:cs="Arial"/>
                <w:b/>
                <w:u w:val="single"/>
              </w:rPr>
            </w:pPr>
            <w:r>
              <w:rPr>
                <w:rFonts w:ascii="Arial" w:hAnsi="Arial" w:cs="Arial"/>
                <w:b/>
                <w:u w:val="single"/>
              </w:rPr>
              <w:t xml:space="preserve">Commercial </w:t>
            </w:r>
          </w:p>
          <w:p w14:paraId="690A1051" w14:textId="42EE69AC" w:rsidR="000778C3" w:rsidRDefault="000778C3" w:rsidP="00B878EE">
            <w:pPr>
              <w:spacing w:before="0" w:after="0"/>
              <w:jc w:val="left"/>
              <w:rPr>
                <w:rFonts w:ascii="Arial" w:hAnsi="Arial" w:cs="Arial"/>
              </w:rPr>
            </w:pPr>
          </w:p>
        </w:tc>
        <w:tc>
          <w:tcPr>
            <w:tcW w:w="1099" w:type="dxa"/>
            <w:gridSpan w:val="2"/>
            <w:tcBorders>
              <w:top w:val="single" w:sz="4" w:space="0" w:color="auto"/>
              <w:left w:val="single" w:sz="4" w:space="0" w:color="auto"/>
              <w:bottom w:val="single" w:sz="4" w:space="0" w:color="auto"/>
              <w:right w:val="single" w:sz="4" w:space="0" w:color="auto"/>
            </w:tcBorders>
            <w:hideMark/>
          </w:tcPr>
          <w:p w14:paraId="4220EC36" w14:textId="77777777" w:rsidR="000778C3" w:rsidRDefault="000778C3" w:rsidP="00B878EE">
            <w:pPr>
              <w:spacing w:before="0" w:after="0"/>
              <w:jc w:val="center"/>
              <w:rPr>
                <w:rFonts w:ascii="Arial" w:hAnsi="Arial" w:cs="Arial"/>
              </w:rPr>
            </w:pPr>
            <w:r>
              <w:rPr>
                <w:rFonts w:ascii="Arial" w:hAnsi="Arial" w:cs="Arial"/>
              </w:rPr>
              <w:t>Tenor (Months)</w:t>
            </w:r>
          </w:p>
          <w:p w14:paraId="5A75C01B" w14:textId="4F58BCA2" w:rsidR="000778C3" w:rsidRPr="005E1E31" w:rsidRDefault="000778C3" w:rsidP="00B878EE">
            <w:pPr>
              <w:spacing w:before="0" w:after="0"/>
              <w:jc w:val="center"/>
              <w:rPr>
                <w:rFonts w:ascii="Arial" w:hAnsi="Arial" w:cs="Arial"/>
                <w:b/>
              </w:rPr>
            </w:pPr>
          </w:p>
        </w:tc>
        <w:tc>
          <w:tcPr>
            <w:tcW w:w="1418" w:type="dxa"/>
            <w:gridSpan w:val="2"/>
            <w:tcBorders>
              <w:top w:val="single" w:sz="4" w:space="0" w:color="auto"/>
              <w:left w:val="single" w:sz="4" w:space="0" w:color="auto"/>
              <w:bottom w:val="single" w:sz="4" w:space="0" w:color="auto"/>
              <w:right w:val="single" w:sz="4" w:space="0" w:color="auto"/>
            </w:tcBorders>
            <w:hideMark/>
          </w:tcPr>
          <w:p w14:paraId="7257C1AB" w14:textId="77777777" w:rsidR="000778C3" w:rsidRDefault="000778C3" w:rsidP="00B878EE">
            <w:pPr>
              <w:spacing w:before="0" w:after="0"/>
              <w:jc w:val="center"/>
              <w:rPr>
                <w:rFonts w:ascii="Arial" w:hAnsi="Arial" w:cs="Arial"/>
              </w:rPr>
            </w:pPr>
            <w:r>
              <w:rPr>
                <w:rFonts w:ascii="Arial" w:hAnsi="Arial" w:cs="Arial"/>
              </w:rPr>
              <w:t>Outstanding (GBP)</w:t>
            </w:r>
          </w:p>
          <w:p w14:paraId="2BADB29C" w14:textId="1A4961D4" w:rsidR="000778C3" w:rsidRDefault="000778C3" w:rsidP="00B878EE">
            <w:pPr>
              <w:spacing w:before="0" w:after="0"/>
              <w:jc w:val="center"/>
              <w:rPr>
                <w:rFonts w:ascii="Arial" w:hAnsi="Arial" w:cs="Arial"/>
              </w:rPr>
            </w:pPr>
          </w:p>
        </w:tc>
        <w:tc>
          <w:tcPr>
            <w:tcW w:w="2161" w:type="dxa"/>
            <w:tcBorders>
              <w:top w:val="single" w:sz="4" w:space="0" w:color="auto"/>
              <w:left w:val="single" w:sz="4" w:space="0" w:color="auto"/>
              <w:bottom w:val="single" w:sz="4" w:space="0" w:color="auto"/>
              <w:right w:val="single" w:sz="4" w:space="0" w:color="auto"/>
            </w:tcBorders>
            <w:hideMark/>
          </w:tcPr>
          <w:p w14:paraId="41A9DD51" w14:textId="77777777" w:rsidR="000778C3" w:rsidRDefault="000778C3" w:rsidP="00B878EE">
            <w:pPr>
              <w:spacing w:before="0" w:after="0"/>
              <w:jc w:val="center"/>
              <w:rPr>
                <w:rFonts w:ascii="Arial" w:hAnsi="Arial" w:cs="Arial"/>
              </w:rPr>
            </w:pPr>
            <w:r>
              <w:rPr>
                <w:rFonts w:ascii="Arial" w:hAnsi="Arial" w:cs="Arial"/>
              </w:rPr>
              <w:t>Limit</w:t>
            </w:r>
          </w:p>
          <w:p w14:paraId="2C9C53AE" w14:textId="77777777" w:rsidR="000778C3" w:rsidRDefault="000778C3" w:rsidP="00B878EE">
            <w:pPr>
              <w:spacing w:before="0" w:after="0"/>
              <w:jc w:val="center"/>
              <w:rPr>
                <w:rFonts w:ascii="Arial" w:hAnsi="Arial" w:cs="Arial"/>
              </w:rPr>
            </w:pPr>
            <w:r>
              <w:rPr>
                <w:rFonts w:ascii="Arial" w:hAnsi="Arial" w:cs="Arial"/>
              </w:rPr>
              <w:t>(GBP)</w:t>
            </w:r>
          </w:p>
          <w:p w14:paraId="185FF6B2" w14:textId="77777777" w:rsidR="000778C3" w:rsidRDefault="000778C3" w:rsidP="00C20AC9">
            <w:pPr>
              <w:spacing w:before="0" w:after="0"/>
              <w:jc w:val="center"/>
              <w:rPr>
                <w:rFonts w:ascii="Arial" w:hAnsi="Arial" w:cs="Arial"/>
              </w:rPr>
            </w:pPr>
          </w:p>
        </w:tc>
      </w:tr>
      <w:tr w:rsidR="000778C3" w14:paraId="291862F9" w14:textId="77777777" w:rsidTr="0012587D">
        <w:tc>
          <w:tcPr>
            <w:tcW w:w="9640" w:type="dxa"/>
            <w:gridSpan w:val="9"/>
            <w:tcBorders>
              <w:top w:val="single" w:sz="4" w:space="0" w:color="auto"/>
              <w:left w:val="single" w:sz="4" w:space="0" w:color="auto"/>
              <w:bottom w:val="single" w:sz="4" w:space="0" w:color="auto"/>
              <w:right w:val="single" w:sz="4" w:space="0" w:color="auto"/>
            </w:tcBorders>
          </w:tcPr>
          <w:p w14:paraId="59259F43" w14:textId="77777777" w:rsidR="000778C3" w:rsidRPr="00B51CB6" w:rsidRDefault="000778C3" w:rsidP="00B878EE">
            <w:pPr>
              <w:pStyle w:val="ListParagraph"/>
              <w:spacing w:before="0" w:after="0"/>
              <w:ind w:left="360"/>
              <w:jc w:val="left"/>
              <w:rPr>
                <w:rFonts w:ascii="Arial" w:hAnsi="Arial" w:cs="Arial"/>
              </w:rPr>
            </w:pPr>
          </w:p>
          <w:p w14:paraId="135BBA37" w14:textId="0C3AC6BA" w:rsidR="000778C3" w:rsidRDefault="000778C3" w:rsidP="00483D8F">
            <w:pPr>
              <w:pStyle w:val="ListParagraph"/>
              <w:numPr>
                <w:ilvl w:val="0"/>
                <w:numId w:val="39"/>
              </w:numPr>
              <w:spacing w:before="0" w:after="0"/>
              <w:contextualSpacing w:val="0"/>
              <w:jc w:val="left"/>
              <w:rPr>
                <w:rFonts w:ascii="Arial" w:hAnsi="Arial" w:cs="Arial"/>
              </w:rPr>
            </w:pPr>
            <w:r w:rsidRPr="00DD6138">
              <w:rPr>
                <w:rFonts w:ascii="Arial" w:hAnsi="Arial" w:cs="Arial"/>
                <w:b/>
              </w:rPr>
              <w:t>Business Relationship:</w:t>
            </w:r>
            <w:r>
              <w:rPr>
                <w:rFonts w:ascii="Arial" w:hAnsi="Arial" w:cs="Arial"/>
              </w:rPr>
              <w:t xml:space="preserve"> </w:t>
            </w:r>
            <w:r>
              <w:rPr>
                <w:rFonts w:ascii="Arial" w:hAnsi="Arial" w:cs="Arial"/>
              </w:rPr>
              <w:br/>
            </w:r>
          </w:p>
          <w:p w14:paraId="41038089" w14:textId="6E89AB6E" w:rsidR="000778C3" w:rsidRPr="00D5024A" w:rsidRDefault="000778C3" w:rsidP="00483D8F">
            <w:pPr>
              <w:pStyle w:val="ListParagraph"/>
              <w:numPr>
                <w:ilvl w:val="0"/>
                <w:numId w:val="39"/>
              </w:numPr>
              <w:spacing w:before="0" w:after="0"/>
              <w:contextualSpacing w:val="0"/>
              <w:jc w:val="left"/>
              <w:rPr>
                <w:rFonts w:ascii="Arial" w:hAnsi="Arial" w:cs="Arial"/>
              </w:rPr>
            </w:pPr>
            <w:r w:rsidRPr="00E166A9">
              <w:rPr>
                <w:rFonts w:ascii="Arial" w:hAnsi="Arial" w:cs="Arial"/>
                <w:b/>
              </w:rPr>
              <w:t xml:space="preserve">Potential Future Business: </w:t>
            </w:r>
            <w:r w:rsidRPr="00E166A9">
              <w:rPr>
                <w:rFonts w:ascii="Arial" w:hAnsi="Arial" w:cs="Arial"/>
                <w:b/>
              </w:rPr>
              <w:br/>
            </w:r>
          </w:p>
          <w:p w14:paraId="3E66D638" w14:textId="668745B2" w:rsidR="000778C3" w:rsidRPr="003A62E1" w:rsidRDefault="000778C3" w:rsidP="00483D8F">
            <w:pPr>
              <w:pStyle w:val="ListParagraph"/>
              <w:numPr>
                <w:ilvl w:val="0"/>
                <w:numId w:val="39"/>
              </w:numPr>
              <w:spacing w:before="0" w:after="0"/>
              <w:contextualSpacing w:val="0"/>
              <w:jc w:val="left"/>
              <w:rPr>
                <w:rFonts w:ascii="Arial" w:hAnsi="Arial" w:cs="Arial"/>
                <w:b/>
              </w:rPr>
            </w:pPr>
            <w:r w:rsidRPr="00E166A9">
              <w:rPr>
                <w:rFonts w:ascii="Arial" w:hAnsi="Arial" w:cs="Arial"/>
                <w:b/>
              </w:rPr>
              <w:t xml:space="preserve">Economic Benefit: </w:t>
            </w:r>
            <w:r>
              <w:rPr>
                <w:rFonts w:ascii="Arial" w:hAnsi="Arial" w:cs="Arial"/>
              </w:rPr>
              <w:br/>
            </w:r>
          </w:p>
          <w:p w14:paraId="0A350301" w14:textId="581FC513" w:rsidR="000778C3" w:rsidRPr="00B51CB6" w:rsidRDefault="000778C3" w:rsidP="00483D8F">
            <w:pPr>
              <w:pStyle w:val="ListParagraph"/>
              <w:numPr>
                <w:ilvl w:val="0"/>
                <w:numId w:val="39"/>
              </w:numPr>
              <w:spacing w:before="0" w:after="0"/>
              <w:contextualSpacing w:val="0"/>
              <w:jc w:val="left"/>
              <w:rPr>
                <w:rFonts w:ascii="Arial" w:hAnsi="Arial" w:cs="Arial"/>
                <w:b/>
              </w:rPr>
            </w:pPr>
            <w:r w:rsidRPr="00E166A9">
              <w:rPr>
                <w:rFonts w:ascii="Arial" w:hAnsi="Arial" w:cs="Arial"/>
                <w:b/>
              </w:rPr>
              <w:t xml:space="preserve">Deal Structure: </w:t>
            </w:r>
            <w:r>
              <w:rPr>
                <w:rFonts w:ascii="Arial" w:hAnsi="Arial" w:cs="Arial"/>
              </w:rPr>
              <w:br/>
            </w:r>
          </w:p>
          <w:p w14:paraId="3CB5E4D4" w14:textId="665DAE2A" w:rsidR="000778C3" w:rsidRPr="0017425E" w:rsidRDefault="000778C3" w:rsidP="00483D8F">
            <w:pPr>
              <w:pStyle w:val="ListParagraph"/>
              <w:numPr>
                <w:ilvl w:val="0"/>
                <w:numId w:val="39"/>
              </w:numPr>
              <w:spacing w:before="0" w:after="0"/>
              <w:contextualSpacing w:val="0"/>
              <w:jc w:val="left"/>
              <w:rPr>
                <w:rFonts w:ascii="Arial" w:hAnsi="Arial" w:cs="Arial"/>
                <w:b/>
              </w:rPr>
            </w:pPr>
            <w:r>
              <w:rPr>
                <w:rFonts w:ascii="Arial" w:hAnsi="Arial" w:cs="Arial"/>
                <w:b/>
              </w:rPr>
              <w:t xml:space="preserve">COVID-19 Impact: </w:t>
            </w:r>
            <w:r w:rsidRPr="0017425E">
              <w:rPr>
                <w:rFonts w:ascii="Arial" w:hAnsi="Arial" w:cs="Arial"/>
              </w:rPr>
              <w:br/>
            </w:r>
          </w:p>
        </w:tc>
      </w:tr>
      <w:tr w:rsidR="000778C3" w14:paraId="0A2E6491" w14:textId="77777777" w:rsidTr="0012587D">
        <w:tc>
          <w:tcPr>
            <w:tcW w:w="9640" w:type="dxa"/>
            <w:gridSpan w:val="9"/>
            <w:tcBorders>
              <w:top w:val="single" w:sz="4" w:space="0" w:color="auto"/>
              <w:left w:val="single" w:sz="4" w:space="0" w:color="auto"/>
              <w:bottom w:val="single" w:sz="4" w:space="0" w:color="auto"/>
              <w:right w:val="single" w:sz="4" w:space="0" w:color="auto"/>
            </w:tcBorders>
          </w:tcPr>
          <w:p w14:paraId="2799A8A6" w14:textId="77777777" w:rsidR="000778C3" w:rsidRDefault="000778C3" w:rsidP="00B878EE">
            <w:pPr>
              <w:spacing w:before="0" w:after="0"/>
              <w:jc w:val="left"/>
              <w:rPr>
                <w:rFonts w:ascii="Arial" w:hAnsi="Arial" w:cs="Arial"/>
                <w:b/>
              </w:rPr>
            </w:pPr>
          </w:p>
          <w:p w14:paraId="4CE7B901" w14:textId="77777777" w:rsidR="000778C3" w:rsidRDefault="000778C3" w:rsidP="00B878EE">
            <w:pPr>
              <w:spacing w:before="0" w:after="0"/>
              <w:jc w:val="left"/>
              <w:rPr>
                <w:rFonts w:ascii="Arial" w:hAnsi="Arial" w:cs="Arial"/>
                <w:b/>
              </w:rPr>
            </w:pPr>
            <w:r>
              <w:rPr>
                <w:rFonts w:ascii="Arial" w:hAnsi="Arial" w:cs="Arial"/>
                <w:b/>
              </w:rPr>
              <w:t xml:space="preserve">NEWS / ALERTS </w:t>
            </w:r>
          </w:p>
          <w:p w14:paraId="70B126E3" w14:textId="32EF788B" w:rsidR="000778C3" w:rsidRPr="00924C27" w:rsidRDefault="000778C3" w:rsidP="00483D8F">
            <w:pPr>
              <w:pStyle w:val="ListParagraph"/>
              <w:numPr>
                <w:ilvl w:val="0"/>
                <w:numId w:val="40"/>
              </w:numPr>
              <w:spacing w:before="0" w:after="0"/>
              <w:contextualSpacing w:val="0"/>
              <w:jc w:val="left"/>
              <w:rPr>
                <w:rFonts w:ascii="Arial" w:hAnsi="Arial" w:cs="Arial"/>
              </w:rPr>
            </w:pPr>
            <w:r w:rsidRPr="00924C27">
              <w:rPr>
                <w:rFonts w:ascii="Arial" w:hAnsi="Arial" w:cs="Arial"/>
              </w:rPr>
              <w:t>AML/KYC</w:t>
            </w:r>
            <w:r>
              <w:rPr>
                <w:rFonts w:ascii="Arial" w:hAnsi="Arial" w:cs="Arial"/>
              </w:rPr>
              <w:t xml:space="preserve"> – </w:t>
            </w:r>
          </w:p>
          <w:p w14:paraId="572DD643" w14:textId="27F04CEE" w:rsidR="000778C3" w:rsidRPr="00924C27" w:rsidRDefault="000778C3" w:rsidP="00483D8F">
            <w:pPr>
              <w:pStyle w:val="ListParagraph"/>
              <w:numPr>
                <w:ilvl w:val="0"/>
                <w:numId w:val="40"/>
              </w:numPr>
              <w:spacing w:before="0" w:after="0"/>
              <w:contextualSpacing w:val="0"/>
              <w:jc w:val="left"/>
              <w:rPr>
                <w:rFonts w:ascii="Arial" w:hAnsi="Arial" w:cs="Arial"/>
              </w:rPr>
            </w:pPr>
            <w:r w:rsidRPr="00924C27">
              <w:rPr>
                <w:rFonts w:ascii="Arial" w:hAnsi="Arial" w:cs="Arial"/>
              </w:rPr>
              <w:t>SHAREHOLDERS</w:t>
            </w:r>
            <w:r>
              <w:rPr>
                <w:rFonts w:ascii="Arial" w:hAnsi="Arial" w:cs="Arial"/>
              </w:rPr>
              <w:t xml:space="preserve"> – </w:t>
            </w:r>
          </w:p>
          <w:p w14:paraId="08A0DEED" w14:textId="4A161C38" w:rsidR="00C20AC9" w:rsidRDefault="000778C3" w:rsidP="00483D8F">
            <w:pPr>
              <w:pStyle w:val="ListParagraph"/>
              <w:numPr>
                <w:ilvl w:val="0"/>
                <w:numId w:val="40"/>
              </w:numPr>
              <w:spacing w:before="0" w:after="0"/>
              <w:contextualSpacing w:val="0"/>
              <w:jc w:val="left"/>
              <w:rPr>
                <w:rFonts w:ascii="Arial" w:hAnsi="Arial" w:cs="Arial"/>
              </w:rPr>
            </w:pPr>
            <w:r w:rsidRPr="00924C27">
              <w:rPr>
                <w:rFonts w:ascii="Arial" w:hAnsi="Arial" w:cs="Arial"/>
              </w:rPr>
              <w:t>MANAGEMENT</w:t>
            </w:r>
            <w:r w:rsidR="00C20AC9">
              <w:rPr>
                <w:rFonts w:ascii="Arial" w:hAnsi="Arial" w:cs="Arial"/>
              </w:rPr>
              <w:t xml:space="preserve"> – </w:t>
            </w:r>
          </w:p>
          <w:p w14:paraId="4F22EEC2" w14:textId="7B2CBD10" w:rsidR="000778C3" w:rsidRPr="00B30CBD" w:rsidRDefault="000778C3" w:rsidP="00483D8F">
            <w:pPr>
              <w:pStyle w:val="ListParagraph"/>
              <w:numPr>
                <w:ilvl w:val="0"/>
                <w:numId w:val="40"/>
              </w:numPr>
              <w:spacing w:before="0" w:after="0"/>
              <w:contextualSpacing w:val="0"/>
              <w:jc w:val="left"/>
              <w:rPr>
                <w:rFonts w:ascii="Arial" w:hAnsi="Arial" w:cs="Arial"/>
              </w:rPr>
            </w:pPr>
            <w:r w:rsidRPr="00924C27">
              <w:rPr>
                <w:rFonts w:ascii="Arial" w:hAnsi="Arial" w:cs="Arial"/>
              </w:rPr>
              <w:t>COMPANY</w:t>
            </w:r>
            <w:r>
              <w:rPr>
                <w:rFonts w:ascii="Arial" w:hAnsi="Arial" w:cs="Arial"/>
              </w:rPr>
              <w:t xml:space="preserve"> –</w:t>
            </w:r>
          </w:p>
        </w:tc>
      </w:tr>
      <w:tr w:rsidR="000778C3" w14:paraId="6B3A670B" w14:textId="77777777" w:rsidTr="0012587D">
        <w:trPr>
          <w:trHeight w:val="845"/>
        </w:trPr>
        <w:tc>
          <w:tcPr>
            <w:tcW w:w="9640" w:type="dxa"/>
            <w:gridSpan w:val="9"/>
            <w:tcBorders>
              <w:top w:val="single" w:sz="4" w:space="0" w:color="auto"/>
              <w:left w:val="single" w:sz="4" w:space="0" w:color="auto"/>
              <w:bottom w:val="single" w:sz="4" w:space="0" w:color="auto"/>
              <w:right w:val="single" w:sz="4" w:space="0" w:color="auto"/>
            </w:tcBorders>
          </w:tcPr>
          <w:p w14:paraId="7D98D543" w14:textId="7E5DFF5A" w:rsidR="000778C3" w:rsidRPr="00C20AC9" w:rsidRDefault="000778C3" w:rsidP="00C20AC9">
            <w:pPr>
              <w:spacing w:before="0" w:after="0"/>
              <w:jc w:val="left"/>
              <w:rPr>
                <w:rFonts w:ascii="Arial" w:hAnsi="Arial" w:cs="Arial"/>
                <w:b/>
              </w:rPr>
            </w:pPr>
            <w:r w:rsidRPr="00924C27">
              <w:rPr>
                <w:rFonts w:ascii="Arial" w:hAnsi="Arial" w:cs="Arial"/>
                <w:b/>
              </w:rPr>
              <w:t>Recommendation:</w:t>
            </w:r>
          </w:p>
        </w:tc>
      </w:tr>
      <w:tr w:rsidR="000778C3" w14:paraId="434FAA84" w14:textId="77777777" w:rsidTr="0012587D">
        <w:tc>
          <w:tcPr>
            <w:tcW w:w="9640" w:type="dxa"/>
            <w:gridSpan w:val="9"/>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900D01" w14:textId="77777777" w:rsidR="000778C3" w:rsidRDefault="000778C3" w:rsidP="00B878EE">
            <w:pPr>
              <w:spacing w:before="0" w:after="0"/>
              <w:jc w:val="left"/>
              <w:rPr>
                <w:rFonts w:ascii="Arial" w:hAnsi="Arial" w:cs="Arial"/>
                <w:b/>
              </w:rPr>
            </w:pPr>
            <w:r>
              <w:rPr>
                <w:rFonts w:ascii="Arial" w:hAnsi="Arial" w:cs="Arial"/>
                <w:b/>
              </w:rPr>
              <w:t>SIGN-OFF</w:t>
            </w:r>
          </w:p>
        </w:tc>
      </w:tr>
      <w:tr w:rsidR="000778C3" w14:paraId="6499CD20" w14:textId="77777777" w:rsidTr="0012587D">
        <w:trPr>
          <w:trHeight w:val="420"/>
        </w:trPr>
        <w:tc>
          <w:tcPr>
            <w:tcW w:w="2549" w:type="dxa"/>
            <w:gridSpan w:val="2"/>
            <w:tcBorders>
              <w:top w:val="single" w:sz="4" w:space="0" w:color="auto"/>
              <w:left w:val="single" w:sz="4" w:space="0" w:color="auto"/>
              <w:bottom w:val="single" w:sz="4" w:space="0" w:color="auto"/>
              <w:right w:val="single" w:sz="4" w:space="0" w:color="auto"/>
            </w:tcBorders>
          </w:tcPr>
          <w:p w14:paraId="624D6AE9" w14:textId="77777777" w:rsidR="000778C3" w:rsidRDefault="000778C3" w:rsidP="00B878EE">
            <w:pPr>
              <w:spacing w:before="0" w:after="0"/>
              <w:jc w:val="left"/>
              <w:rPr>
                <w:rFonts w:ascii="Arial" w:hAnsi="Arial" w:cs="Arial"/>
              </w:rPr>
            </w:pPr>
            <w:r w:rsidRPr="00ED0EA7">
              <w:rPr>
                <w:rFonts w:ascii="Arial" w:hAnsi="Arial" w:cs="Arial"/>
              </w:rPr>
              <w:t>Relationship Manager:</w:t>
            </w:r>
          </w:p>
          <w:p w14:paraId="713A1FEB" w14:textId="77777777" w:rsidR="000778C3" w:rsidRPr="00ED0EA7" w:rsidRDefault="000778C3" w:rsidP="00C20AC9">
            <w:pPr>
              <w:spacing w:before="0" w:after="0"/>
              <w:jc w:val="left"/>
              <w:rPr>
                <w:rFonts w:ascii="Arial" w:hAnsi="Arial" w:cs="Arial"/>
              </w:rPr>
            </w:pPr>
          </w:p>
        </w:tc>
        <w:tc>
          <w:tcPr>
            <w:tcW w:w="3512" w:type="dxa"/>
            <w:gridSpan w:val="4"/>
            <w:tcBorders>
              <w:top w:val="single" w:sz="4" w:space="0" w:color="auto"/>
              <w:left w:val="single" w:sz="4" w:space="0" w:color="auto"/>
              <w:bottom w:val="single" w:sz="4" w:space="0" w:color="auto"/>
              <w:right w:val="single" w:sz="4" w:space="0" w:color="auto"/>
            </w:tcBorders>
            <w:hideMark/>
          </w:tcPr>
          <w:p w14:paraId="5DE76FA2" w14:textId="77777777" w:rsidR="000778C3" w:rsidRPr="00ED0EA7" w:rsidRDefault="000778C3" w:rsidP="00B878EE">
            <w:pPr>
              <w:spacing w:before="0" w:after="0"/>
              <w:jc w:val="left"/>
              <w:rPr>
                <w:rFonts w:ascii="Arial" w:hAnsi="Arial" w:cs="Arial"/>
              </w:rPr>
            </w:pPr>
            <w:r w:rsidRPr="00ED0EA7">
              <w:rPr>
                <w:rFonts w:ascii="Arial" w:hAnsi="Arial" w:cs="Arial"/>
              </w:rPr>
              <w:t>Relationship Manager:</w:t>
            </w:r>
          </w:p>
        </w:tc>
        <w:tc>
          <w:tcPr>
            <w:tcW w:w="3579" w:type="dxa"/>
            <w:gridSpan w:val="3"/>
            <w:tcBorders>
              <w:top w:val="single" w:sz="4" w:space="0" w:color="auto"/>
              <w:left w:val="single" w:sz="4" w:space="0" w:color="auto"/>
              <w:bottom w:val="single" w:sz="4" w:space="0" w:color="auto"/>
              <w:right w:val="single" w:sz="4" w:space="0" w:color="auto"/>
            </w:tcBorders>
            <w:hideMark/>
          </w:tcPr>
          <w:p w14:paraId="12B27E09" w14:textId="77777777" w:rsidR="000778C3" w:rsidRPr="00ED0EA7" w:rsidRDefault="000778C3" w:rsidP="00B878EE">
            <w:pPr>
              <w:spacing w:before="0" w:after="0"/>
              <w:jc w:val="left"/>
              <w:rPr>
                <w:rFonts w:ascii="Arial" w:hAnsi="Arial" w:cs="Arial"/>
              </w:rPr>
            </w:pPr>
            <w:r w:rsidRPr="00ED0EA7">
              <w:rPr>
                <w:rFonts w:ascii="Arial" w:hAnsi="Arial" w:cs="Arial"/>
              </w:rPr>
              <w:t>Head of Business Development:</w:t>
            </w:r>
          </w:p>
        </w:tc>
      </w:tr>
    </w:tbl>
    <w:p w14:paraId="7B5F24C1" w14:textId="77777777" w:rsidR="000778C3" w:rsidRDefault="000778C3" w:rsidP="00C20AC9">
      <w:pPr>
        <w:spacing w:before="0" w:after="0" w:line="240" w:lineRule="auto"/>
        <w:jc w:val="left"/>
        <w:rPr>
          <w:rFonts w:ascii="Arial" w:hAnsi="Arial" w:cs="Arial"/>
          <w:i/>
          <w:color w:val="FF0000"/>
          <w:sz w:val="20"/>
          <w:szCs w:val="20"/>
        </w:rPr>
      </w:pPr>
    </w:p>
    <w:p w14:paraId="0937D194" w14:textId="77777777" w:rsidR="006C519C" w:rsidRDefault="006C519C" w:rsidP="00C20AC9">
      <w:pPr>
        <w:spacing w:before="0" w:after="0" w:line="240" w:lineRule="auto"/>
        <w:jc w:val="left"/>
        <w:rPr>
          <w:rFonts w:ascii="Arial" w:hAnsi="Arial" w:cs="Arial"/>
          <w:i/>
          <w:color w:val="FF0000"/>
          <w:sz w:val="20"/>
          <w:szCs w:val="20"/>
        </w:rPr>
      </w:pPr>
    </w:p>
    <w:p w14:paraId="3D6FDEF3" w14:textId="77777777" w:rsidR="006C519C" w:rsidRDefault="006C519C" w:rsidP="00C20AC9">
      <w:pPr>
        <w:spacing w:before="0" w:after="0" w:line="240" w:lineRule="auto"/>
        <w:jc w:val="left"/>
        <w:rPr>
          <w:rFonts w:ascii="Arial" w:hAnsi="Arial" w:cs="Arial"/>
          <w:i/>
          <w:color w:val="FF0000"/>
          <w:sz w:val="20"/>
          <w:szCs w:val="20"/>
        </w:rPr>
      </w:pPr>
    </w:p>
    <w:p w14:paraId="0C12020B" w14:textId="77777777" w:rsidR="000778C3" w:rsidRPr="00732BD7" w:rsidRDefault="000778C3" w:rsidP="0012587D">
      <w:pPr>
        <w:spacing w:before="0" w:after="0" w:line="240" w:lineRule="auto"/>
        <w:ind w:left="-851" w:firstLine="851"/>
        <w:jc w:val="left"/>
        <w:rPr>
          <w:rFonts w:ascii="Arial" w:hAnsi="Arial" w:cs="Arial"/>
          <w:i/>
          <w:color w:val="FF0000"/>
          <w:sz w:val="20"/>
          <w:szCs w:val="20"/>
        </w:rPr>
      </w:pPr>
      <w:r>
        <w:rPr>
          <w:rFonts w:ascii="Arial" w:hAnsi="Arial" w:cs="Arial"/>
          <w:i/>
          <w:color w:val="FF0000"/>
          <w:sz w:val="20"/>
          <w:szCs w:val="20"/>
        </w:rPr>
        <w:t xml:space="preserve">Completed by: Risk Management Department </w:t>
      </w:r>
    </w:p>
    <w:tbl>
      <w:tblPr>
        <w:tblStyle w:val="TableGrid"/>
        <w:tblW w:w="9640" w:type="dxa"/>
        <w:tblInd w:w="-431" w:type="dxa"/>
        <w:tblLayout w:type="fixed"/>
        <w:tblLook w:val="04A0" w:firstRow="1" w:lastRow="0" w:firstColumn="1" w:lastColumn="0" w:noHBand="0" w:noVBand="1"/>
      </w:tblPr>
      <w:tblGrid>
        <w:gridCol w:w="2269"/>
        <w:gridCol w:w="2039"/>
        <w:gridCol w:w="654"/>
        <w:gridCol w:w="142"/>
        <w:gridCol w:w="1134"/>
        <w:gridCol w:w="1559"/>
        <w:gridCol w:w="1843"/>
      </w:tblGrid>
      <w:tr w:rsidR="000778C3" w14:paraId="53FADCB2" w14:textId="77777777" w:rsidTr="0012587D">
        <w:tc>
          <w:tcPr>
            <w:tcW w:w="9640" w:type="dxa"/>
            <w:gridSpan w:val="7"/>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9E51246" w14:textId="79EE2466" w:rsidR="000778C3" w:rsidRDefault="000778C3" w:rsidP="00483D8F">
            <w:pPr>
              <w:spacing w:before="0" w:after="0" w:line="240" w:lineRule="auto"/>
              <w:ind w:left="57"/>
              <w:jc w:val="left"/>
              <w:rPr>
                <w:rFonts w:ascii="Arial" w:hAnsi="Arial" w:cs="Arial"/>
                <w:b/>
              </w:rPr>
            </w:pPr>
            <w:r>
              <w:rPr>
                <w:rFonts w:ascii="Arial" w:hAnsi="Arial" w:cs="Arial"/>
                <w:b/>
              </w:rPr>
              <w:t xml:space="preserve">CREDIT REMARKS/ASSESSMENT: data as at </w:t>
            </w:r>
            <w:r w:rsidR="00E201FD">
              <w:rPr>
                <w:rFonts w:ascii="Arial" w:hAnsi="Arial" w:cs="Arial"/>
                <w:b/>
              </w:rPr>
              <w:t>XX/XX/XXXX</w:t>
            </w:r>
          </w:p>
        </w:tc>
      </w:tr>
      <w:tr w:rsidR="000778C3" w14:paraId="156E8A8A" w14:textId="77777777" w:rsidTr="006C519C">
        <w:tc>
          <w:tcPr>
            <w:tcW w:w="2269" w:type="dxa"/>
            <w:tcBorders>
              <w:top w:val="single" w:sz="4" w:space="0" w:color="auto"/>
              <w:left w:val="single" w:sz="4" w:space="0" w:color="auto"/>
              <w:bottom w:val="single" w:sz="4" w:space="0" w:color="auto"/>
              <w:right w:val="single" w:sz="4" w:space="0" w:color="auto"/>
            </w:tcBorders>
            <w:shd w:val="clear" w:color="auto" w:fill="FFFFFF" w:themeFill="background1"/>
          </w:tcPr>
          <w:p w14:paraId="2F1FB981" w14:textId="77777777" w:rsidR="000778C3" w:rsidRPr="00483D8F" w:rsidRDefault="000778C3" w:rsidP="00483D8F">
            <w:pPr>
              <w:spacing w:before="0" w:after="0" w:line="240" w:lineRule="auto"/>
              <w:ind w:left="57"/>
              <w:jc w:val="left"/>
              <w:rPr>
                <w:rFonts w:ascii="Arial" w:hAnsi="Arial" w:cs="Arial"/>
                <w:sz w:val="20"/>
                <w:szCs w:val="20"/>
              </w:rPr>
            </w:pPr>
            <w:r w:rsidRPr="00483D8F">
              <w:rPr>
                <w:rFonts w:ascii="Arial" w:hAnsi="Arial" w:cs="Arial"/>
                <w:sz w:val="20"/>
                <w:szCs w:val="20"/>
              </w:rPr>
              <w:t>TRANACTION ANALYSIS</w:t>
            </w:r>
          </w:p>
        </w:tc>
        <w:tc>
          <w:tcPr>
            <w:tcW w:w="7371" w:type="dxa"/>
            <w:gridSpan w:val="6"/>
            <w:shd w:val="clear" w:color="auto" w:fill="FFFFFF" w:themeFill="background1"/>
          </w:tcPr>
          <w:p w14:paraId="7704FD18" w14:textId="77777777" w:rsidR="000778C3" w:rsidRPr="00483D8F" w:rsidRDefault="000778C3" w:rsidP="00483D8F">
            <w:pPr>
              <w:spacing w:before="0" w:after="0" w:line="240" w:lineRule="auto"/>
              <w:ind w:left="57"/>
              <w:jc w:val="left"/>
              <w:rPr>
                <w:rFonts w:ascii="Arial" w:hAnsi="Arial" w:cs="Arial"/>
                <w:sz w:val="20"/>
                <w:szCs w:val="20"/>
              </w:rPr>
            </w:pPr>
          </w:p>
        </w:tc>
      </w:tr>
      <w:tr w:rsidR="000778C3" w14:paraId="330C00FA" w14:textId="77777777" w:rsidTr="006C519C">
        <w:tc>
          <w:tcPr>
            <w:tcW w:w="2269" w:type="dxa"/>
            <w:tcBorders>
              <w:top w:val="single" w:sz="4" w:space="0" w:color="auto"/>
              <w:left w:val="single" w:sz="4" w:space="0" w:color="auto"/>
              <w:bottom w:val="single" w:sz="4" w:space="0" w:color="auto"/>
              <w:right w:val="single" w:sz="4" w:space="0" w:color="auto"/>
            </w:tcBorders>
            <w:shd w:val="clear" w:color="auto" w:fill="FFFFFF" w:themeFill="background1"/>
          </w:tcPr>
          <w:p w14:paraId="264CD83C" w14:textId="77777777" w:rsidR="000778C3" w:rsidRPr="00483D8F" w:rsidRDefault="000778C3" w:rsidP="00483D8F">
            <w:pPr>
              <w:spacing w:before="0" w:after="0" w:line="240" w:lineRule="auto"/>
              <w:ind w:left="57"/>
              <w:jc w:val="left"/>
              <w:rPr>
                <w:rFonts w:ascii="Arial" w:hAnsi="Arial" w:cs="Arial"/>
                <w:sz w:val="20"/>
                <w:szCs w:val="20"/>
              </w:rPr>
            </w:pPr>
          </w:p>
          <w:p w14:paraId="0F06A735" w14:textId="77777777" w:rsidR="00E201FD" w:rsidRPr="00483D8F" w:rsidRDefault="00E201FD" w:rsidP="00483D8F">
            <w:pPr>
              <w:spacing w:before="0" w:after="0" w:line="240" w:lineRule="auto"/>
              <w:ind w:left="57"/>
              <w:jc w:val="left"/>
              <w:rPr>
                <w:rFonts w:ascii="Arial" w:hAnsi="Arial" w:cs="Arial"/>
                <w:sz w:val="20"/>
                <w:szCs w:val="20"/>
              </w:rPr>
            </w:pPr>
          </w:p>
          <w:p w14:paraId="0D495C8C" w14:textId="77777777" w:rsidR="00E201FD" w:rsidRPr="00483D8F" w:rsidRDefault="00E201FD" w:rsidP="00483D8F">
            <w:pPr>
              <w:spacing w:before="0" w:after="0" w:line="240" w:lineRule="auto"/>
              <w:ind w:left="57"/>
              <w:jc w:val="left"/>
              <w:rPr>
                <w:rFonts w:ascii="Arial" w:hAnsi="Arial" w:cs="Arial"/>
                <w:sz w:val="20"/>
                <w:szCs w:val="20"/>
              </w:rPr>
            </w:pPr>
          </w:p>
          <w:p w14:paraId="5270147D" w14:textId="77777777" w:rsidR="00E201FD" w:rsidRPr="00483D8F" w:rsidRDefault="00E201FD" w:rsidP="00483D8F">
            <w:pPr>
              <w:spacing w:before="0" w:after="0" w:line="240" w:lineRule="auto"/>
              <w:ind w:left="57"/>
              <w:jc w:val="left"/>
              <w:rPr>
                <w:rFonts w:ascii="Arial" w:hAnsi="Arial" w:cs="Arial"/>
                <w:sz w:val="20"/>
                <w:szCs w:val="20"/>
              </w:rPr>
            </w:pPr>
          </w:p>
          <w:p w14:paraId="30CEF101" w14:textId="77777777" w:rsidR="00E201FD" w:rsidRPr="00483D8F" w:rsidRDefault="00E201FD" w:rsidP="00483D8F">
            <w:pPr>
              <w:spacing w:before="0" w:after="0" w:line="240" w:lineRule="auto"/>
              <w:ind w:left="57"/>
              <w:jc w:val="left"/>
              <w:rPr>
                <w:rFonts w:ascii="Arial" w:hAnsi="Arial" w:cs="Arial"/>
                <w:sz w:val="20"/>
                <w:szCs w:val="20"/>
              </w:rPr>
            </w:pPr>
          </w:p>
          <w:p w14:paraId="6D102E84" w14:textId="77777777" w:rsidR="000778C3" w:rsidRPr="00483D8F" w:rsidRDefault="000778C3" w:rsidP="00483D8F">
            <w:pPr>
              <w:spacing w:before="0" w:after="0" w:line="240" w:lineRule="auto"/>
              <w:ind w:left="57"/>
              <w:jc w:val="left"/>
              <w:rPr>
                <w:rFonts w:ascii="Arial" w:hAnsi="Arial" w:cs="Arial"/>
                <w:sz w:val="20"/>
                <w:szCs w:val="20"/>
              </w:rPr>
            </w:pPr>
            <w:r w:rsidRPr="00483D8F">
              <w:rPr>
                <w:rFonts w:ascii="Arial" w:hAnsi="Arial" w:cs="Arial"/>
                <w:sz w:val="20"/>
                <w:szCs w:val="20"/>
              </w:rPr>
              <w:t>PROFITABILITY</w:t>
            </w:r>
          </w:p>
        </w:tc>
        <w:tc>
          <w:tcPr>
            <w:tcW w:w="3969" w:type="dxa"/>
            <w:gridSpan w:val="4"/>
            <w:shd w:val="clear" w:color="auto" w:fill="FFFFFF" w:themeFill="background1"/>
            <w:vAlign w:val="bottom"/>
          </w:tcPr>
          <w:p w14:paraId="3678972F" w14:textId="7C709187" w:rsidR="000778C3" w:rsidRPr="00483D8F" w:rsidRDefault="000778C3" w:rsidP="00483D8F">
            <w:pPr>
              <w:spacing w:before="0" w:after="0" w:line="240" w:lineRule="auto"/>
              <w:ind w:left="57"/>
              <w:jc w:val="left"/>
              <w:rPr>
                <w:rFonts w:ascii="Arial" w:hAnsi="Arial" w:cs="Arial"/>
                <w:sz w:val="20"/>
                <w:szCs w:val="20"/>
              </w:rPr>
            </w:pPr>
            <w:r w:rsidRPr="00483D8F">
              <w:rPr>
                <w:rFonts w:ascii="Arial" w:hAnsi="Arial" w:cs="Arial"/>
                <w:sz w:val="20"/>
                <w:szCs w:val="20"/>
              </w:rPr>
              <w:t xml:space="preserve">The assessment covers 4 quarters ending </w:t>
            </w:r>
            <w:r w:rsidR="00E201FD" w:rsidRPr="00483D8F">
              <w:rPr>
                <w:rFonts w:ascii="Arial" w:hAnsi="Arial" w:cs="Arial"/>
                <w:sz w:val="20"/>
                <w:szCs w:val="20"/>
              </w:rPr>
              <w:t>XX/XX/XXXX</w:t>
            </w:r>
          </w:p>
          <w:p w14:paraId="56DC0EAD" w14:textId="3D7BE90D" w:rsidR="000778C3" w:rsidRPr="00483D8F" w:rsidRDefault="00E201FD" w:rsidP="00483D8F">
            <w:pPr>
              <w:spacing w:before="0" w:after="0" w:line="240" w:lineRule="auto"/>
              <w:ind w:left="57"/>
              <w:jc w:val="left"/>
              <w:rPr>
                <w:rFonts w:ascii="Arial" w:hAnsi="Arial" w:cs="Arial"/>
                <w:sz w:val="20"/>
                <w:szCs w:val="20"/>
              </w:rPr>
            </w:pPr>
            <w:r w:rsidRPr="00483D8F">
              <w:rPr>
                <w:rFonts w:ascii="Arial" w:hAnsi="Arial" w:cs="Arial"/>
                <w:noProof/>
                <w:sz w:val="20"/>
                <w:szCs w:val="20"/>
                <w:lang w:bidi="ar-SA"/>
              </w:rPr>
              <w:drawing>
                <wp:inline distT="0" distB="0" distL="0" distR="0" wp14:anchorId="0247740A" wp14:editId="0A3B637A">
                  <wp:extent cx="2305050" cy="14954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05050" cy="1495425"/>
                          </a:xfrm>
                          <a:prstGeom prst="rect">
                            <a:avLst/>
                          </a:prstGeom>
                        </pic:spPr>
                      </pic:pic>
                    </a:graphicData>
                  </a:graphic>
                </wp:inline>
              </w:drawing>
            </w:r>
          </w:p>
        </w:tc>
        <w:tc>
          <w:tcPr>
            <w:tcW w:w="3402" w:type="dxa"/>
            <w:gridSpan w:val="2"/>
            <w:shd w:val="clear" w:color="auto" w:fill="FFFFFF" w:themeFill="background1"/>
          </w:tcPr>
          <w:p w14:paraId="532BDE42" w14:textId="6A492D6A" w:rsidR="000778C3" w:rsidRPr="00483D8F" w:rsidRDefault="000778C3" w:rsidP="00483D8F">
            <w:pPr>
              <w:pStyle w:val="ListParagraph"/>
              <w:numPr>
                <w:ilvl w:val="0"/>
                <w:numId w:val="42"/>
              </w:numPr>
              <w:spacing w:before="0" w:after="0" w:line="240" w:lineRule="auto"/>
              <w:ind w:left="57" w:hanging="283"/>
              <w:jc w:val="left"/>
              <w:rPr>
                <w:rFonts w:ascii="Arial" w:eastAsiaTheme="minorEastAsia" w:hAnsi="Arial" w:cs="Arial"/>
                <w:sz w:val="20"/>
                <w:szCs w:val="20"/>
                <w:lang w:bidi="ar-SA"/>
              </w:rPr>
            </w:pPr>
            <w:r w:rsidRPr="00483D8F">
              <w:rPr>
                <w:rFonts w:ascii="Arial" w:hAnsi="Arial" w:cs="Arial"/>
                <w:sz w:val="20"/>
                <w:szCs w:val="20"/>
              </w:rPr>
              <w:t xml:space="preserve">Return on RWA is </w:t>
            </w:r>
            <w:r w:rsidR="00E201FD" w:rsidRPr="00483D8F">
              <w:rPr>
                <w:rFonts w:ascii="Arial" w:hAnsi="Arial" w:cs="Arial"/>
                <w:sz w:val="20"/>
                <w:szCs w:val="20"/>
              </w:rPr>
              <w:t>__</w:t>
            </w:r>
            <w:r w:rsidRPr="00483D8F">
              <w:rPr>
                <w:rFonts w:ascii="Arial" w:hAnsi="Arial" w:cs="Arial"/>
                <w:sz w:val="20"/>
                <w:szCs w:val="20"/>
              </w:rPr>
              <w:t>%</w:t>
            </w:r>
          </w:p>
          <w:p w14:paraId="54FA7AE4" w14:textId="2AC286A7" w:rsidR="000778C3" w:rsidRPr="00483D8F" w:rsidRDefault="000778C3" w:rsidP="00483D8F">
            <w:pPr>
              <w:pStyle w:val="ListParagraph"/>
              <w:numPr>
                <w:ilvl w:val="0"/>
                <w:numId w:val="42"/>
              </w:numPr>
              <w:spacing w:before="0" w:after="0" w:line="240" w:lineRule="auto"/>
              <w:ind w:left="57" w:hanging="283"/>
              <w:jc w:val="left"/>
              <w:rPr>
                <w:rFonts w:ascii="Arial" w:hAnsi="Arial" w:cs="Arial"/>
                <w:sz w:val="20"/>
                <w:szCs w:val="20"/>
              </w:rPr>
            </w:pPr>
            <w:r w:rsidRPr="00483D8F">
              <w:rPr>
                <w:rFonts w:ascii="Arial" w:hAnsi="Arial" w:cs="Arial"/>
                <w:sz w:val="20"/>
                <w:szCs w:val="20"/>
              </w:rPr>
              <w:t xml:space="preserve">Total income of </w:t>
            </w:r>
            <w:r w:rsidRPr="00483D8F">
              <w:rPr>
                <w:rFonts w:ascii="Arial" w:hAnsi="Arial" w:cs="Arial"/>
                <w:b/>
                <w:sz w:val="20"/>
                <w:szCs w:val="20"/>
                <w:u w:val="single"/>
              </w:rPr>
              <w:t>£</w:t>
            </w:r>
            <w:r w:rsidR="00E201FD" w:rsidRPr="00483D8F">
              <w:rPr>
                <w:rFonts w:ascii="Arial" w:hAnsi="Arial" w:cs="Arial"/>
                <w:b/>
                <w:sz w:val="20"/>
                <w:szCs w:val="20"/>
                <w:u w:val="single"/>
              </w:rPr>
              <w:t xml:space="preserve">      </w:t>
            </w:r>
            <w:r w:rsidRPr="00483D8F">
              <w:rPr>
                <w:rFonts w:ascii="Arial" w:hAnsi="Arial" w:cs="Arial"/>
                <w:sz w:val="20"/>
                <w:szCs w:val="20"/>
              </w:rPr>
              <w:t>in year under review resulted in positive cash generation after costs and provisions</w:t>
            </w:r>
          </w:p>
          <w:p w14:paraId="284972C4" w14:textId="77777777" w:rsidR="000778C3" w:rsidRPr="00483D8F" w:rsidRDefault="000778C3" w:rsidP="00483D8F">
            <w:pPr>
              <w:pStyle w:val="ListParagraph"/>
              <w:numPr>
                <w:ilvl w:val="0"/>
                <w:numId w:val="42"/>
              </w:numPr>
              <w:spacing w:before="0" w:after="0" w:line="240" w:lineRule="auto"/>
              <w:ind w:left="57" w:hanging="283"/>
              <w:jc w:val="left"/>
              <w:rPr>
                <w:rFonts w:ascii="Arial" w:hAnsi="Arial" w:cs="Arial"/>
                <w:sz w:val="20"/>
                <w:szCs w:val="20"/>
              </w:rPr>
            </w:pPr>
            <w:r w:rsidRPr="00483D8F">
              <w:rPr>
                <w:rFonts w:ascii="Arial" w:hAnsi="Arial" w:cs="Arial"/>
                <w:sz w:val="20"/>
                <w:szCs w:val="20"/>
              </w:rPr>
              <w:t>Ratio analysis on Net Income below:</w:t>
            </w:r>
          </w:p>
          <w:p w14:paraId="261FF523" w14:textId="43247AC4" w:rsidR="000778C3" w:rsidRPr="00483D8F" w:rsidRDefault="00E201FD" w:rsidP="00483D8F">
            <w:pPr>
              <w:spacing w:before="0" w:after="0" w:line="240" w:lineRule="auto"/>
              <w:ind w:left="57"/>
              <w:jc w:val="left"/>
              <w:rPr>
                <w:rFonts w:ascii="Arial" w:hAnsi="Arial" w:cs="Arial"/>
                <w:sz w:val="20"/>
                <w:szCs w:val="20"/>
              </w:rPr>
            </w:pPr>
            <w:r w:rsidRPr="00483D8F">
              <w:rPr>
                <w:rFonts w:ascii="Arial" w:hAnsi="Arial" w:cs="Arial"/>
                <w:noProof/>
                <w:sz w:val="20"/>
                <w:szCs w:val="20"/>
                <w:lang w:bidi="ar-SA"/>
              </w:rPr>
              <w:drawing>
                <wp:inline distT="0" distB="0" distL="0" distR="0" wp14:anchorId="05507D8D" wp14:editId="7BED30E2">
                  <wp:extent cx="2023110" cy="913130"/>
                  <wp:effectExtent l="0" t="0" r="0" b="12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23110" cy="913130"/>
                          </a:xfrm>
                          <a:prstGeom prst="rect">
                            <a:avLst/>
                          </a:prstGeom>
                        </pic:spPr>
                      </pic:pic>
                    </a:graphicData>
                  </a:graphic>
                </wp:inline>
              </w:drawing>
            </w:r>
          </w:p>
        </w:tc>
      </w:tr>
      <w:tr w:rsidR="000778C3" w14:paraId="0DCD669C" w14:textId="77777777" w:rsidTr="006C519C">
        <w:tc>
          <w:tcPr>
            <w:tcW w:w="2269" w:type="dxa"/>
            <w:tcBorders>
              <w:top w:val="single" w:sz="4" w:space="0" w:color="auto"/>
              <w:left w:val="single" w:sz="4" w:space="0" w:color="auto"/>
              <w:bottom w:val="single" w:sz="4" w:space="0" w:color="auto"/>
              <w:right w:val="single" w:sz="4" w:space="0" w:color="auto"/>
            </w:tcBorders>
            <w:shd w:val="clear" w:color="auto" w:fill="FFFFFF" w:themeFill="background1"/>
          </w:tcPr>
          <w:p w14:paraId="6E8E58AD" w14:textId="77777777" w:rsidR="000778C3" w:rsidRPr="00483D8F" w:rsidRDefault="000778C3" w:rsidP="00483D8F">
            <w:pPr>
              <w:spacing w:before="0" w:after="0" w:line="240" w:lineRule="auto"/>
              <w:ind w:left="57"/>
              <w:jc w:val="left"/>
              <w:rPr>
                <w:rFonts w:ascii="Arial" w:hAnsi="Arial" w:cs="Arial"/>
                <w:sz w:val="20"/>
                <w:szCs w:val="20"/>
              </w:rPr>
            </w:pPr>
          </w:p>
          <w:p w14:paraId="65ECC73A" w14:textId="77777777" w:rsidR="000778C3" w:rsidRPr="00483D8F" w:rsidRDefault="000778C3" w:rsidP="00483D8F">
            <w:pPr>
              <w:spacing w:before="0" w:after="0" w:line="240" w:lineRule="auto"/>
              <w:ind w:left="57"/>
              <w:jc w:val="left"/>
              <w:rPr>
                <w:rFonts w:ascii="Arial" w:hAnsi="Arial" w:cs="Arial"/>
                <w:sz w:val="20"/>
                <w:szCs w:val="20"/>
              </w:rPr>
            </w:pPr>
          </w:p>
          <w:p w14:paraId="47A3E8F1" w14:textId="77777777" w:rsidR="000778C3" w:rsidRPr="00483D8F" w:rsidRDefault="000778C3" w:rsidP="00483D8F">
            <w:pPr>
              <w:spacing w:before="0" w:after="0" w:line="240" w:lineRule="auto"/>
              <w:ind w:left="57"/>
              <w:jc w:val="left"/>
              <w:rPr>
                <w:rFonts w:ascii="Arial" w:hAnsi="Arial" w:cs="Arial"/>
                <w:sz w:val="20"/>
                <w:szCs w:val="20"/>
              </w:rPr>
            </w:pPr>
          </w:p>
          <w:p w14:paraId="762C3C77" w14:textId="77777777" w:rsidR="000778C3" w:rsidRPr="00483D8F" w:rsidRDefault="000778C3" w:rsidP="00483D8F">
            <w:pPr>
              <w:spacing w:before="0" w:after="0" w:line="240" w:lineRule="auto"/>
              <w:ind w:left="57"/>
              <w:jc w:val="left"/>
              <w:rPr>
                <w:rFonts w:ascii="Arial" w:hAnsi="Arial" w:cs="Arial"/>
                <w:sz w:val="20"/>
                <w:szCs w:val="20"/>
              </w:rPr>
            </w:pPr>
            <w:r w:rsidRPr="00483D8F">
              <w:rPr>
                <w:rFonts w:ascii="Arial" w:hAnsi="Arial" w:cs="Arial"/>
                <w:sz w:val="20"/>
                <w:szCs w:val="20"/>
              </w:rPr>
              <w:t>DOCUMENTATION</w:t>
            </w:r>
          </w:p>
        </w:tc>
        <w:tc>
          <w:tcPr>
            <w:tcW w:w="3969" w:type="dxa"/>
            <w:gridSpan w:val="4"/>
            <w:shd w:val="clear" w:color="auto" w:fill="FFFFFF" w:themeFill="background1"/>
          </w:tcPr>
          <w:p w14:paraId="3C4104BB" w14:textId="64B93478" w:rsidR="000778C3" w:rsidRPr="00483D8F" w:rsidRDefault="000778C3" w:rsidP="00483D8F">
            <w:pPr>
              <w:spacing w:before="0" w:after="0" w:line="240" w:lineRule="auto"/>
              <w:ind w:left="57" w:hanging="284"/>
              <w:jc w:val="center"/>
              <w:rPr>
                <w:rFonts w:ascii="Arial" w:hAnsi="Arial" w:cs="Arial"/>
                <w:sz w:val="20"/>
                <w:szCs w:val="20"/>
              </w:rPr>
            </w:pPr>
            <w:r w:rsidRPr="00483D8F">
              <w:rPr>
                <w:rFonts w:ascii="Arial" w:hAnsi="Arial" w:cs="Arial"/>
                <w:sz w:val="20"/>
                <w:szCs w:val="20"/>
              </w:rPr>
              <w:t>Legal Agreements in place:</w:t>
            </w:r>
          </w:p>
          <w:p w14:paraId="255F4085" w14:textId="1E5164A3" w:rsidR="000778C3" w:rsidRPr="006C519C" w:rsidRDefault="000778C3" w:rsidP="00483D8F">
            <w:pPr>
              <w:pStyle w:val="ListParagraph"/>
              <w:numPr>
                <w:ilvl w:val="0"/>
                <w:numId w:val="52"/>
              </w:numPr>
              <w:spacing w:before="0" w:after="0" w:line="240" w:lineRule="auto"/>
              <w:ind w:left="175" w:hanging="175"/>
              <w:jc w:val="left"/>
              <w:rPr>
                <w:rFonts w:ascii="Arial" w:hAnsi="Arial" w:cs="Arial"/>
                <w:sz w:val="16"/>
                <w:szCs w:val="16"/>
              </w:rPr>
            </w:pPr>
            <w:r w:rsidRPr="006C519C">
              <w:rPr>
                <w:rFonts w:ascii="Arial" w:hAnsi="Arial" w:cs="Arial"/>
                <w:sz w:val="16"/>
                <w:szCs w:val="16"/>
              </w:rPr>
              <w:t xml:space="preserve">Facility Agreement between obligor and </w:t>
            </w:r>
            <w:r w:rsidR="00607DB7" w:rsidRPr="006C519C">
              <w:rPr>
                <w:rFonts w:ascii="Arial" w:hAnsi="Arial" w:cs="Arial"/>
                <w:sz w:val="16"/>
                <w:szCs w:val="16"/>
              </w:rPr>
              <w:t xml:space="preserve">XX </w:t>
            </w:r>
            <w:r w:rsidRPr="006C519C">
              <w:rPr>
                <w:rFonts w:ascii="Arial" w:hAnsi="Arial" w:cs="Arial"/>
                <w:sz w:val="16"/>
                <w:szCs w:val="16"/>
              </w:rPr>
              <w:t xml:space="preserve">dated </w:t>
            </w:r>
            <w:r w:rsidR="00607DB7" w:rsidRPr="006C519C">
              <w:rPr>
                <w:rFonts w:ascii="Arial" w:hAnsi="Arial" w:cs="Arial"/>
                <w:sz w:val="16"/>
                <w:szCs w:val="16"/>
              </w:rPr>
              <w:t>xx/xx/</w:t>
            </w:r>
            <w:proofErr w:type="spellStart"/>
            <w:r w:rsidR="00607DB7" w:rsidRPr="006C519C">
              <w:rPr>
                <w:rFonts w:ascii="Arial" w:hAnsi="Arial" w:cs="Arial"/>
                <w:sz w:val="16"/>
                <w:szCs w:val="16"/>
              </w:rPr>
              <w:t>xxxx</w:t>
            </w:r>
            <w:proofErr w:type="spellEnd"/>
          </w:p>
          <w:p w14:paraId="523AE5D6" w14:textId="74F331D6" w:rsidR="000778C3" w:rsidRPr="006C519C" w:rsidRDefault="00607DB7" w:rsidP="00483D8F">
            <w:pPr>
              <w:pStyle w:val="ListParagraph"/>
              <w:numPr>
                <w:ilvl w:val="0"/>
                <w:numId w:val="52"/>
              </w:numPr>
              <w:spacing w:before="0" w:after="0" w:line="240" w:lineRule="auto"/>
              <w:ind w:left="175" w:hanging="175"/>
              <w:jc w:val="left"/>
              <w:rPr>
                <w:rFonts w:ascii="Arial" w:hAnsi="Arial" w:cs="Arial"/>
                <w:sz w:val="16"/>
                <w:szCs w:val="16"/>
              </w:rPr>
            </w:pPr>
            <w:r w:rsidRPr="006C519C">
              <w:rPr>
                <w:rFonts w:ascii="Arial" w:hAnsi="Arial" w:cs="Arial"/>
                <w:sz w:val="16"/>
                <w:szCs w:val="16"/>
              </w:rPr>
              <w:t>Security Agreement dated xx/xx/</w:t>
            </w:r>
            <w:proofErr w:type="spellStart"/>
            <w:r w:rsidRPr="006C519C">
              <w:rPr>
                <w:rFonts w:ascii="Arial" w:hAnsi="Arial" w:cs="Arial"/>
                <w:sz w:val="16"/>
                <w:szCs w:val="16"/>
              </w:rPr>
              <w:t>xxxx</w:t>
            </w:r>
            <w:proofErr w:type="spellEnd"/>
          </w:p>
          <w:p w14:paraId="3890336F" w14:textId="7A7BA357" w:rsidR="000778C3" w:rsidRPr="006C519C" w:rsidRDefault="000778C3" w:rsidP="00483D8F">
            <w:pPr>
              <w:pStyle w:val="ListParagraph"/>
              <w:numPr>
                <w:ilvl w:val="0"/>
                <w:numId w:val="52"/>
              </w:numPr>
              <w:spacing w:before="0" w:after="0" w:line="240" w:lineRule="auto"/>
              <w:ind w:left="175" w:hanging="175"/>
              <w:jc w:val="left"/>
              <w:rPr>
                <w:rFonts w:ascii="Arial" w:hAnsi="Arial" w:cs="Arial"/>
                <w:sz w:val="16"/>
                <w:szCs w:val="16"/>
              </w:rPr>
            </w:pPr>
            <w:r w:rsidRPr="006C519C">
              <w:rPr>
                <w:rFonts w:ascii="Arial" w:hAnsi="Arial" w:cs="Arial"/>
                <w:sz w:val="16"/>
                <w:szCs w:val="16"/>
              </w:rPr>
              <w:t xml:space="preserve">Transfer Certificate dated </w:t>
            </w:r>
            <w:r w:rsidR="00607DB7" w:rsidRPr="006C519C">
              <w:rPr>
                <w:rFonts w:ascii="Arial" w:hAnsi="Arial" w:cs="Arial"/>
                <w:sz w:val="16"/>
                <w:szCs w:val="16"/>
              </w:rPr>
              <w:t>xx/xx/</w:t>
            </w:r>
            <w:proofErr w:type="spellStart"/>
            <w:r w:rsidR="00607DB7" w:rsidRPr="006C519C">
              <w:rPr>
                <w:rFonts w:ascii="Arial" w:hAnsi="Arial" w:cs="Arial"/>
                <w:sz w:val="16"/>
                <w:szCs w:val="16"/>
              </w:rPr>
              <w:t>xxxx</w:t>
            </w:r>
            <w:proofErr w:type="spellEnd"/>
          </w:p>
          <w:p w14:paraId="42242784" w14:textId="38670F0D" w:rsidR="000778C3" w:rsidRPr="00483D8F" w:rsidRDefault="000778C3" w:rsidP="00483D8F">
            <w:pPr>
              <w:pStyle w:val="ListParagraph"/>
              <w:numPr>
                <w:ilvl w:val="0"/>
                <w:numId w:val="52"/>
              </w:numPr>
              <w:spacing w:before="0" w:after="0" w:line="240" w:lineRule="auto"/>
              <w:ind w:left="175" w:hanging="175"/>
              <w:jc w:val="left"/>
              <w:rPr>
                <w:rFonts w:ascii="Arial" w:hAnsi="Arial" w:cs="Arial"/>
                <w:sz w:val="20"/>
                <w:szCs w:val="20"/>
              </w:rPr>
            </w:pPr>
            <w:r w:rsidRPr="006C519C">
              <w:rPr>
                <w:rFonts w:ascii="Arial" w:hAnsi="Arial" w:cs="Arial"/>
                <w:sz w:val="16"/>
                <w:szCs w:val="16"/>
              </w:rPr>
              <w:t xml:space="preserve">Suspension agreement dated </w:t>
            </w:r>
            <w:r w:rsidR="00607DB7" w:rsidRPr="006C519C">
              <w:rPr>
                <w:rFonts w:ascii="Arial" w:hAnsi="Arial" w:cs="Arial"/>
                <w:sz w:val="16"/>
                <w:szCs w:val="16"/>
              </w:rPr>
              <w:t>xx/xx/</w:t>
            </w:r>
            <w:proofErr w:type="spellStart"/>
            <w:r w:rsidR="00607DB7" w:rsidRPr="006C519C">
              <w:rPr>
                <w:rFonts w:ascii="Arial" w:hAnsi="Arial" w:cs="Arial"/>
                <w:sz w:val="16"/>
                <w:szCs w:val="16"/>
              </w:rPr>
              <w:t>xxxx</w:t>
            </w:r>
            <w:proofErr w:type="spellEnd"/>
          </w:p>
        </w:tc>
        <w:tc>
          <w:tcPr>
            <w:tcW w:w="3402" w:type="dxa"/>
            <w:gridSpan w:val="2"/>
            <w:shd w:val="clear" w:color="auto" w:fill="FFFFFF" w:themeFill="background1"/>
          </w:tcPr>
          <w:p w14:paraId="000CC05C" w14:textId="77777777" w:rsidR="000778C3" w:rsidRPr="00483D8F" w:rsidRDefault="000778C3" w:rsidP="00483D8F">
            <w:pPr>
              <w:spacing w:before="0" w:after="0" w:line="240" w:lineRule="auto"/>
              <w:ind w:left="57" w:hanging="284"/>
              <w:jc w:val="center"/>
              <w:rPr>
                <w:rFonts w:ascii="Arial" w:hAnsi="Arial" w:cs="Arial"/>
                <w:sz w:val="20"/>
                <w:szCs w:val="20"/>
              </w:rPr>
            </w:pPr>
            <w:r w:rsidRPr="00483D8F">
              <w:rPr>
                <w:rFonts w:ascii="Arial" w:hAnsi="Arial" w:cs="Arial"/>
                <w:sz w:val="20"/>
                <w:szCs w:val="20"/>
              </w:rPr>
              <w:t>No additional comments</w:t>
            </w:r>
          </w:p>
          <w:p w14:paraId="043C2EE4" w14:textId="77777777" w:rsidR="000778C3" w:rsidRPr="00483D8F" w:rsidRDefault="000778C3" w:rsidP="00483D8F">
            <w:pPr>
              <w:spacing w:before="0" w:after="0" w:line="240" w:lineRule="auto"/>
              <w:ind w:left="57" w:hanging="284"/>
              <w:jc w:val="left"/>
              <w:rPr>
                <w:rFonts w:ascii="Arial" w:hAnsi="Arial" w:cs="Arial"/>
                <w:sz w:val="20"/>
                <w:szCs w:val="20"/>
              </w:rPr>
            </w:pPr>
          </w:p>
          <w:p w14:paraId="13DF8D6A" w14:textId="77777777" w:rsidR="000778C3" w:rsidRPr="00483D8F" w:rsidRDefault="000778C3" w:rsidP="00483D8F">
            <w:pPr>
              <w:spacing w:before="0" w:after="0" w:line="240" w:lineRule="auto"/>
              <w:ind w:left="57" w:hanging="284"/>
              <w:jc w:val="left"/>
              <w:rPr>
                <w:rFonts w:ascii="Arial" w:hAnsi="Arial" w:cs="Arial"/>
                <w:b/>
                <w:sz w:val="20"/>
                <w:szCs w:val="20"/>
              </w:rPr>
            </w:pPr>
          </w:p>
          <w:p w14:paraId="0240DF91" w14:textId="6256D645" w:rsidR="000778C3" w:rsidRPr="00483D8F" w:rsidRDefault="000778C3" w:rsidP="00483D8F">
            <w:pPr>
              <w:spacing w:before="0" w:after="0" w:line="240" w:lineRule="auto"/>
              <w:ind w:left="57" w:hanging="284"/>
              <w:jc w:val="center"/>
              <w:rPr>
                <w:rFonts w:ascii="Arial" w:hAnsi="Arial" w:cs="Arial"/>
                <w:sz w:val="20"/>
                <w:szCs w:val="20"/>
              </w:rPr>
            </w:pPr>
            <w:r w:rsidRPr="00483D8F">
              <w:rPr>
                <w:rFonts w:ascii="Arial" w:hAnsi="Arial" w:cs="Arial"/>
                <w:b/>
                <w:sz w:val="20"/>
                <w:szCs w:val="20"/>
              </w:rPr>
              <w:t>AGENT</w:t>
            </w:r>
            <w:r w:rsidR="00607DB7" w:rsidRPr="00483D8F">
              <w:rPr>
                <w:rFonts w:ascii="Arial" w:hAnsi="Arial" w:cs="Arial"/>
                <w:sz w:val="20"/>
                <w:szCs w:val="20"/>
              </w:rPr>
              <w:t xml:space="preserve"> – XX</w:t>
            </w:r>
            <w:r w:rsidRPr="00483D8F">
              <w:rPr>
                <w:rFonts w:ascii="Arial" w:hAnsi="Arial" w:cs="Arial"/>
                <w:sz w:val="20"/>
                <w:szCs w:val="20"/>
              </w:rPr>
              <w:t xml:space="preserve"> Bank</w:t>
            </w:r>
          </w:p>
        </w:tc>
      </w:tr>
      <w:tr w:rsidR="000778C3" w14:paraId="5D7C2007" w14:textId="77777777" w:rsidTr="006C519C">
        <w:tc>
          <w:tcPr>
            <w:tcW w:w="2269" w:type="dxa"/>
            <w:tcBorders>
              <w:top w:val="single" w:sz="4" w:space="0" w:color="auto"/>
              <w:left w:val="single" w:sz="4" w:space="0" w:color="auto"/>
              <w:bottom w:val="single" w:sz="4" w:space="0" w:color="auto"/>
              <w:right w:val="single" w:sz="4" w:space="0" w:color="auto"/>
            </w:tcBorders>
            <w:shd w:val="clear" w:color="auto" w:fill="FFFFFF" w:themeFill="background1"/>
          </w:tcPr>
          <w:p w14:paraId="668E8E63" w14:textId="77777777" w:rsidR="000778C3" w:rsidRPr="00483D8F" w:rsidRDefault="000778C3" w:rsidP="00483D8F">
            <w:pPr>
              <w:spacing w:before="0" w:after="0" w:line="240" w:lineRule="auto"/>
              <w:ind w:left="57"/>
              <w:jc w:val="left"/>
              <w:rPr>
                <w:rFonts w:ascii="Arial" w:hAnsi="Arial" w:cs="Arial"/>
                <w:sz w:val="20"/>
                <w:szCs w:val="20"/>
              </w:rPr>
            </w:pPr>
            <w:r w:rsidRPr="00483D8F">
              <w:rPr>
                <w:rFonts w:ascii="Arial" w:hAnsi="Arial" w:cs="Arial"/>
                <w:sz w:val="20"/>
                <w:szCs w:val="20"/>
              </w:rPr>
              <w:t xml:space="preserve">Financial covenants </w:t>
            </w:r>
          </w:p>
        </w:tc>
        <w:tc>
          <w:tcPr>
            <w:tcW w:w="7371" w:type="dxa"/>
            <w:gridSpan w:val="6"/>
            <w:shd w:val="clear" w:color="auto" w:fill="FFFFFF" w:themeFill="background1"/>
          </w:tcPr>
          <w:p w14:paraId="25FC5CAD" w14:textId="14E36701" w:rsidR="000778C3" w:rsidRPr="00483D8F" w:rsidRDefault="000778C3" w:rsidP="00483D8F">
            <w:pPr>
              <w:spacing w:before="0" w:after="0" w:line="240" w:lineRule="auto"/>
              <w:ind w:left="57"/>
              <w:jc w:val="left"/>
              <w:rPr>
                <w:rFonts w:ascii="Arial" w:hAnsi="Arial" w:cs="Arial"/>
                <w:sz w:val="20"/>
                <w:szCs w:val="20"/>
              </w:rPr>
            </w:pPr>
            <w:r w:rsidRPr="00483D8F">
              <w:rPr>
                <w:rFonts w:ascii="Arial" w:hAnsi="Arial" w:cs="Arial"/>
                <w:sz w:val="20"/>
                <w:szCs w:val="20"/>
              </w:rPr>
              <w:t xml:space="preserve">Last compliance certificate received was </w:t>
            </w:r>
            <w:r w:rsidR="00607DB7" w:rsidRPr="00483D8F">
              <w:rPr>
                <w:rFonts w:ascii="Arial" w:hAnsi="Arial" w:cs="Arial"/>
                <w:sz w:val="20"/>
                <w:szCs w:val="20"/>
              </w:rPr>
              <w:t>XXX</w:t>
            </w:r>
            <w:r w:rsidRPr="00483D8F">
              <w:rPr>
                <w:rFonts w:ascii="Arial" w:hAnsi="Arial" w:cs="Arial"/>
                <w:sz w:val="20"/>
                <w:szCs w:val="20"/>
              </w:rPr>
              <w:t xml:space="preserve"> reflecting:</w:t>
            </w:r>
          </w:p>
        </w:tc>
      </w:tr>
      <w:tr w:rsidR="000778C3" w14:paraId="2FBDDCD7" w14:textId="77777777" w:rsidTr="006C519C">
        <w:tc>
          <w:tcPr>
            <w:tcW w:w="2269" w:type="dxa"/>
            <w:tcBorders>
              <w:top w:val="single" w:sz="4" w:space="0" w:color="auto"/>
              <w:left w:val="single" w:sz="4" w:space="0" w:color="auto"/>
              <w:bottom w:val="single" w:sz="4" w:space="0" w:color="auto"/>
              <w:right w:val="single" w:sz="4" w:space="0" w:color="auto"/>
            </w:tcBorders>
            <w:shd w:val="clear" w:color="auto" w:fill="FFFFFF" w:themeFill="background1"/>
          </w:tcPr>
          <w:p w14:paraId="7DE59BCF" w14:textId="77777777" w:rsidR="000778C3" w:rsidRPr="00483D8F" w:rsidRDefault="000778C3" w:rsidP="00483D8F">
            <w:pPr>
              <w:spacing w:before="0" w:after="0" w:line="240" w:lineRule="auto"/>
              <w:ind w:left="57"/>
              <w:jc w:val="left"/>
              <w:rPr>
                <w:rFonts w:ascii="Arial" w:hAnsi="Arial" w:cs="Arial"/>
                <w:sz w:val="20"/>
                <w:szCs w:val="20"/>
              </w:rPr>
            </w:pPr>
          </w:p>
          <w:p w14:paraId="0309B68E" w14:textId="77777777" w:rsidR="000778C3" w:rsidRPr="00483D8F" w:rsidRDefault="000778C3" w:rsidP="00483D8F">
            <w:pPr>
              <w:spacing w:before="0" w:after="0" w:line="240" w:lineRule="auto"/>
              <w:ind w:left="57"/>
              <w:jc w:val="left"/>
              <w:rPr>
                <w:rFonts w:ascii="Arial" w:hAnsi="Arial" w:cs="Arial"/>
                <w:sz w:val="20"/>
                <w:szCs w:val="20"/>
              </w:rPr>
            </w:pPr>
          </w:p>
          <w:p w14:paraId="26AD0595" w14:textId="77777777" w:rsidR="000778C3" w:rsidRPr="00483D8F" w:rsidRDefault="000778C3" w:rsidP="00483D8F">
            <w:pPr>
              <w:spacing w:before="0" w:after="0" w:line="240" w:lineRule="auto"/>
              <w:ind w:left="57"/>
              <w:jc w:val="left"/>
              <w:rPr>
                <w:rFonts w:ascii="Arial" w:hAnsi="Arial" w:cs="Arial"/>
                <w:sz w:val="20"/>
                <w:szCs w:val="20"/>
              </w:rPr>
            </w:pPr>
            <w:r w:rsidRPr="00483D8F">
              <w:rPr>
                <w:rFonts w:ascii="Arial" w:hAnsi="Arial" w:cs="Arial"/>
                <w:sz w:val="20"/>
                <w:szCs w:val="20"/>
              </w:rPr>
              <w:t>COMPLIANCE</w:t>
            </w:r>
          </w:p>
        </w:tc>
        <w:tc>
          <w:tcPr>
            <w:tcW w:w="2693" w:type="dxa"/>
            <w:gridSpan w:val="2"/>
            <w:shd w:val="clear" w:color="auto" w:fill="FFFFFF" w:themeFill="background1"/>
          </w:tcPr>
          <w:p w14:paraId="56BBEE1C" w14:textId="77777777" w:rsidR="000778C3" w:rsidRPr="00483D8F" w:rsidRDefault="000778C3" w:rsidP="00483D8F">
            <w:pPr>
              <w:pStyle w:val="ListParagraph"/>
              <w:numPr>
                <w:ilvl w:val="0"/>
                <w:numId w:val="41"/>
              </w:numPr>
              <w:spacing w:before="0" w:after="0" w:line="240" w:lineRule="auto"/>
              <w:ind w:left="57" w:hanging="284"/>
              <w:contextualSpacing w:val="0"/>
              <w:jc w:val="left"/>
              <w:rPr>
                <w:rFonts w:ascii="Arial" w:hAnsi="Arial" w:cs="Arial"/>
                <w:sz w:val="20"/>
                <w:szCs w:val="20"/>
              </w:rPr>
            </w:pPr>
            <w:r w:rsidRPr="00483D8F">
              <w:rPr>
                <w:rFonts w:ascii="Arial" w:hAnsi="Arial" w:cs="Arial"/>
                <w:sz w:val="20"/>
                <w:szCs w:val="20"/>
              </w:rPr>
              <w:t xml:space="preserve">Upfront fees </w:t>
            </w:r>
          </w:p>
          <w:p w14:paraId="02AA95DF" w14:textId="77777777" w:rsidR="000778C3" w:rsidRPr="00483D8F" w:rsidRDefault="000778C3" w:rsidP="00483D8F">
            <w:pPr>
              <w:pStyle w:val="ListParagraph"/>
              <w:numPr>
                <w:ilvl w:val="0"/>
                <w:numId w:val="41"/>
              </w:numPr>
              <w:spacing w:before="0" w:after="0" w:line="240" w:lineRule="auto"/>
              <w:ind w:left="57" w:hanging="284"/>
              <w:contextualSpacing w:val="0"/>
              <w:jc w:val="left"/>
              <w:rPr>
                <w:rFonts w:ascii="Arial" w:hAnsi="Arial" w:cs="Arial"/>
                <w:sz w:val="20"/>
                <w:szCs w:val="20"/>
              </w:rPr>
            </w:pPr>
            <w:r w:rsidRPr="00483D8F">
              <w:rPr>
                <w:rFonts w:ascii="Arial" w:hAnsi="Arial" w:cs="Arial"/>
                <w:sz w:val="20"/>
                <w:szCs w:val="20"/>
              </w:rPr>
              <w:t xml:space="preserve">Interest Payments </w:t>
            </w:r>
          </w:p>
          <w:p w14:paraId="65443C7D" w14:textId="77777777" w:rsidR="000778C3" w:rsidRPr="00483D8F" w:rsidRDefault="000778C3" w:rsidP="00483D8F">
            <w:pPr>
              <w:pStyle w:val="ListParagraph"/>
              <w:numPr>
                <w:ilvl w:val="0"/>
                <w:numId w:val="41"/>
              </w:numPr>
              <w:spacing w:before="0" w:after="0" w:line="240" w:lineRule="auto"/>
              <w:ind w:left="57" w:hanging="284"/>
              <w:contextualSpacing w:val="0"/>
              <w:jc w:val="left"/>
              <w:rPr>
                <w:rFonts w:ascii="Arial" w:hAnsi="Arial" w:cs="Arial"/>
                <w:sz w:val="20"/>
                <w:szCs w:val="20"/>
              </w:rPr>
            </w:pPr>
            <w:r w:rsidRPr="00483D8F">
              <w:rPr>
                <w:rFonts w:ascii="Arial" w:hAnsi="Arial" w:cs="Arial"/>
                <w:sz w:val="20"/>
                <w:szCs w:val="20"/>
              </w:rPr>
              <w:t>Events of Default</w:t>
            </w:r>
          </w:p>
          <w:p w14:paraId="05D17543" w14:textId="77777777" w:rsidR="000778C3" w:rsidRPr="00483D8F" w:rsidRDefault="000778C3" w:rsidP="00483D8F">
            <w:pPr>
              <w:pStyle w:val="ListParagraph"/>
              <w:numPr>
                <w:ilvl w:val="0"/>
                <w:numId w:val="41"/>
              </w:numPr>
              <w:spacing w:before="0" w:after="0" w:line="240" w:lineRule="auto"/>
              <w:ind w:left="57" w:hanging="284"/>
              <w:contextualSpacing w:val="0"/>
              <w:jc w:val="left"/>
              <w:rPr>
                <w:rFonts w:ascii="Arial" w:hAnsi="Arial" w:cs="Arial"/>
                <w:sz w:val="20"/>
                <w:szCs w:val="20"/>
              </w:rPr>
            </w:pPr>
            <w:r w:rsidRPr="00483D8F">
              <w:rPr>
                <w:rFonts w:ascii="Arial" w:hAnsi="Arial" w:cs="Arial"/>
                <w:sz w:val="20"/>
                <w:szCs w:val="20"/>
              </w:rPr>
              <w:t>Financial Covenants</w:t>
            </w:r>
          </w:p>
          <w:p w14:paraId="4F8C3A65" w14:textId="77777777" w:rsidR="000778C3" w:rsidRPr="00483D8F" w:rsidRDefault="000778C3" w:rsidP="00483D8F">
            <w:pPr>
              <w:pStyle w:val="ListParagraph"/>
              <w:numPr>
                <w:ilvl w:val="0"/>
                <w:numId w:val="41"/>
              </w:numPr>
              <w:spacing w:before="0" w:after="0" w:line="240" w:lineRule="auto"/>
              <w:ind w:left="57" w:hanging="284"/>
              <w:contextualSpacing w:val="0"/>
              <w:jc w:val="left"/>
              <w:rPr>
                <w:rFonts w:ascii="Arial" w:hAnsi="Arial" w:cs="Arial"/>
                <w:sz w:val="20"/>
                <w:szCs w:val="20"/>
              </w:rPr>
            </w:pPr>
            <w:r w:rsidRPr="00483D8F">
              <w:rPr>
                <w:rFonts w:ascii="Arial" w:hAnsi="Arial" w:cs="Arial"/>
                <w:sz w:val="20"/>
                <w:szCs w:val="20"/>
              </w:rPr>
              <w:t xml:space="preserve">Other requirements </w:t>
            </w:r>
          </w:p>
        </w:tc>
        <w:tc>
          <w:tcPr>
            <w:tcW w:w="1276" w:type="dxa"/>
            <w:gridSpan w:val="2"/>
            <w:shd w:val="clear" w:color="auto" w:fill="FFFFFF" w:themeFill="background1"/>
          </w:tcPr>
          <w:p w14:paraId="13D02D04" w14:textId="7F35F260" w:rsidR="000778C3" w:rsidRPr="00483D8F" w:rsidRDefault="000778C3" w:rsidP="00483D8F">
            <w:pPr>
              <w:pStyle w:val="ListParagraph"/>
              <w:spacing w:before="0" w:after="0" w:line="240" w:lineRule="auto"/>
              <w:ind w:left="57"/>
              <w:jc w:val="left"/>
              <w:rPr>
                <w:rFonts w:ascii="Arial" w:hAnsi="Arial" w:cs="Arial"/>
                <w:sz w:val="20"/>
                <w:szCs w:val="20"/>
              </w:rPr>
            </w:pPr>
          </w:p>
        </w:tc>
        <w:tc>
          <w:tcPr>
            <w:tcW w:w="3402" w:type="dxa"/>
            <w:gridSpan w:val="2"/>
            <w:shd w:val="clear" w:color="auto" w:fill="FFFFFF" w:themeFill="background1"/>
          </w:tcPr>
          <w:p w14:paraId="470BEE32" w14:textId="53A03B18" w:rsidR="000778C3" w:rsidRPr="00483D8F" w:rsidRDefault="000778C3" w:rsidP="00483D8F">
            <w:pPr>
              <w:pStyle w:val="ListParagraph"/>
              <w:spacing w:before="0" w:after="0" w:line="240" w:lineRule="auto"/>
              <w:ind w:left="57"/>
              <w:contextualSpacing w:val="0"/>
              <w:jc w:val="left"/>
              <w:rPr>
                <w:rFonts w:ascii="Arial" w:hAnsi="Arial" w:cs="Arial"/>
                <w:sz w:val="20"/>
                <w:szCs w:val="20"/>
              </w:rPr>
            </w:pPr>
            <w:r w:rsidRPr="00483D8F">
              <w:rPr>
                <w:rFonts w:ascii="Arial" w:hAnsi="Arial" w:cs="Arial"/>
                <w:sz w:val="20"/>
                <w:szCs w:val="20"/>
              </w:rPr>
              <w:t xml:space="preserve"> </w:t>
            </w:r>
          </w:p>
        </w:tc>
      </w:tr>
      <w:tr w:rsidR="000778C3" w14:paraId="03960B6F" w14:textId="77777777" w:rsidTr="006C519C">
        <w:tc>
          <w:tcPr>
            <w:tcW w:w="2269" w:type="dxa"/>
            <w:vMerge w:val="restart"/>
            <w:tcBorders>
              <w:top w:val="single" w:sz="4" w:space="0" w:color="auto"/>
              <w:left w:val="single" w:sz="4" w:space="0" w:color="auto"/>
              <w:bottom w:val="single" w:sz="4" w:space="0" w:color="auto"/>
              <w:right w:val="single" w:sz="4" w:space="0" w:color="auto"/>
            </w:tcBorders>
            <w:hideMark/>
          </w:tcPr>
          <w:p w14:paraId="21CDF46E" w14:textId="77777777" w:rsidR="000778C3" w:rsidRPr="00483D8F" w:rsidRDefault="000778C3" w:rsidP="00483D8F">
            <w:pPr>
              <w:spacing w:before="0" w:after="0" w:line="240" w:lineRule="auto"/>
              <w:ind w:left="57"/>
              <w:jc w:val="left"/>
              <w:rPr>
                <w:rFonts w:ascii="Arial" w:hAnsi="Arial" w:cs="Arial"/>
                <w:sz w:val="20"/>
                <w:szCs w:val="20"/>
              </w:rPr>
            </w:pPr>
            <w:r w:rsidRPr="00483D8F">
              <w:rPr>
                <w:rFonts w:ascii="Arial" w:hAnsi="Arial" w:cs="Arial"/>
                <w:sz w:val="20"/>
                <w:szCs w:val="20"/>
              </w:rPr>
              <w:t>EXTERNAL</w:t>
            </w:r>
          </w:p>
          <w:p w14:paraId="7526EF02" w14:textId="77777777" w:rsidR="000778C3" w:rsidRPr="00483D8F" w:rsidRDefault="000778C3" w:rsidP="00483D8F">
            <w:pPr>
              <w:spacing w:before="0" w:after="0" w:line="240" w:lineRule="auto"/>
              <w:ind w:left="57"/>
              <w:jc w:val="left"/>
              <w:rPr>
                <w:rFonts w:ascii="Arial" w:hAnsi="Arial" w:cs="Arial"/>
                <w:sz w:val="20"/>
                <w:szCs w:val="20"/>
              </w:rPr>
            </w:pPr>
            <w:r w:rsidRPr="00483D8F">
              <w:rPr>
                <w:rFonts w:ascii="Arial" w:hAnsi="Arial" w:cs="Arial"/>
                <w:sz w:val="20"/>
                <w:szCs w:val="20"/>
              </w:rPr>
              <w:t>CREDIT RATINGS</w:t>
            </w:r>
          </w:p>
        </w:tc>
        <w:tc>
          <w:tcPr>
            <w:tcW w:w="20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1AC11C4" w14:textId="77777777" w:rsidR="000778C3" w:rsidRPr="00483D8F" w:rsidRDefault="000778C3" w:rsidP="00483D8F">
            <w:pPr>
              <w:spacing w:before="0" w:after="0" w:line="240" w:lineRule="auto"/>
              <w:ind w:left="57"/>
              <w:jc w:val="left"/>
              <w:rPr>
                <w:rFonts w:ascii="Arial" w:hAnsi="Arial" w:cs="Arial"/>
                <w:sz w:val="20"/>
                <w:szCs w:val="20"/>
              </w:rPr>
            </w:pPr>
            <w:r w:rsidRPr="00483D8F">
              <w:rPr>
                <w:rFonts w:ascii="Arial" w:hAnsi="Arial" w:cs="Arial"/>
                <w:sz w:val="20"/>
                <w:szCs w:val="20"/>
              </w:rPr>
              <w:t>Rated by:</w:t>
            </w:r>
          </w:p>
        </w:tc>
        <w:tc>
          <w:tcPr>
            <w:tcW w:w="1930"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13277B9" w14:textId="77777777" w:rsidR="000778C3" w:rsidRPr="00483D8F" w:rsidRDefault="000778C3" w:rsidP="00483D8F">
            <w:pPr>
              <w:spacing w:before="0" w:after="0" w:line="240" w:lineRule="auto"/>
              <w:ind w:left="57"/>
              <w:jc w:val="left"/>
              <w:rPr>
                <w:rFonts w:ascii="Arial" w:hAnsi="Arial" w:cs="Arial"/>
                <w:sz w:val="20"/>
                <w:szCs w:val="20"/>
              </w:rPr>
            </w:pPr>
            <w:r w:rsidRPr="00483D8F">
              <w:rPr>
                <w:rFonts w:ascii="Arial" w:hAnsi="Arial" w:cs="Arial"/>
                <w:sz w:val="20"/>
                <w:szCs w:val="20"/>
              </w:rPr>
              <w:t>Moody’s</w:t>
            </w:r>
          </w:p>
        </w:tc>
        <w:tc>
          <w:tcPr>
            <w:tcW w:w="155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827E739" w14:textId="77777777" w:rsidR="000778C3" w:rsidRPr="00483D8F" w:rsidRDefault="000778C3" w:rsidP="00483D8F">
            <w:pPr>
              <w:spacing w:before="0" w:after="0" w:line="240" w:lineRule="auto"/>
              <w:ind w:left="57"/>
              <w:jc w:val="left"/>
              <w:rPr>
                <w:rFonts w:ascii="Arial" w:hAnsi="Arial" w:cs="Arial"/>
                <w:sz w:val="20"/>
                <w:szCs w:val="20"/>
              </w:rPr>
            </w:pPr>
            <w:r w:rsidRPr="00483D8F">
              <w:rPr>
                <w:rFonts w:ascii="Arial" w:hAnsi="Arial" w:cs="Arial"/>
                <w:sz w:val="20"/>
                <w:szCs w:val="20"/>
              </w:rPr>
              <w:t>S&amp;P</w:t>
            </w:r>
          </w:p>
        </w:tc>
        <w:tc>
          <w:tcPr>
            <w:tcW w:w="184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DDE48A6" w14:textId="77777777" w:rsidR="000778C3" w:rsidRPr="00483D8F" w:rsidRDefault="000778C3" w:rsidP="00483D8F">
            <w:pPr>
              <w:spacing w:before="0" w:after="0" w:line="240" w:lineRule="auto"/>
              <w:ind w:left="57"/>
              <w:jc w:val="left"/>
              <w:rPr>
                <w:rFonts w:ascii="Arial" w:hAnsi="Arial" w:cs="Arial"/>
                <w:sz w:val="20"/>
                <w:szCs w:val="20"/>
              </w:rPr>
            </w:pPr>
            <w:r w:rsidRPr="00483D8F">
              <w:rPr>
                <w:rFonts w:ascii="Arial" w:hAnsi="Arial" w:cs="Arial"/>
                <w:sz w:val="20"/>
                <w:szCs w:val="20"/>
              </w:rPr>
              <w:t>FITCH</w:t>
            </w:r>
          </w:p>
        </w:tc>
      </w:tr>
      <w:tr w:rsidR="000778C3" w14:paraId="40E348DA" w14:textId="77777777" w:rsidTr="006C519C">
        <w:tc>
          <w:tcPr>
            <w:tcW w:w="2269" w:type="dxa"/>
            <w:vMerge/>
            <w:tcBorders>
              <w:top w:val="single" w:sz="4" w:space="0" w:color="auto"/>
              <w:left w:val="single" w:sz="4" w:space="0" w:color="auto"/>
              <w:bottom w:val="single" w:sz="4" w:space="0" w:color="auto"/>
              <w:right w:val="single" w:sz="4" w:space="0" w:color="auto"/>
            </w:tcBorders>
            <w:vAlign w:val="center"/>
            <w:hideMark/>
          </w:tcPr>
          <w:p w14:paraId="2E415002" w14:textId="77777777" w:rsidR="000778C3" w:rsidRPr="00483D8F" w:rsidRDefault="000778C3" w:rsidP="00483D8F">
            <w:pPr>
              <w:spacing w:before="0" w:after="0" w:line="240" w:lineRule="auto"/>
              <w:ind w:left="57"/>
              <w:jc w:val="left"/>
              <w:rPr>
                <w:rFonts w:ascii="Arial" w:hAnsi="Arial" w:cs="Arial"/>
                <w:sz w:val="20"/>
                <w:szCs w:val="20"/>
              </w:rPr>
            </w:pPr>
          </w:p>
        </w:tc>
        <w:tc>
          <w:tcPr>
            <w:tcW w:w="2039" w:type="dxa"/>
            <w:tcBorders>
              <w:top w:val="single" w:sz="4" w:space="0" w:color="auto"/>
              <w:left w:val="single" w:sz="4" w:space="0" w:color="auto"/>
              <w:bottom w:val="single" w:sz="4" w:space="0" w:color="auto"/>
              <w:right w:val="single" w:sz="4" w:space="0" w:color="auto"/>
            </w:tcBorders>
            <w:hideMark/>
          </w:tcPr>
          <w:p w14:paraId="1AA7166D" w14:textId="77777777" w:rsidR="000778C3" w:rsidRPr="00483D8F" w:rsidRDefault="000778C3" w:rsidP="00483D8F">
            <w:pPr>
              <w:spacing w:before="0" w:after="0" w:line="240" w:lineRule="auto"/>
              <w:ind w:left="57"/>
              <w:jc w:val="left"/>
              <w:rPr>
                <w:rFonts w:ascii="Arial" w:hAnsi="Arial" w:cs="Arial"/>
                <w:sz w:val="20"/>
                <w:szCs w:val="20"/>
              </w:rPr>
            </w:pPr>
            <w:r w:rsidRPr="00483D8F">
              <w:rPr>
                <w:rFonts w:ascii="Arial" w:hAnsi="Arial" w:cs="Arial"/>
                <w:sz w:val="20"/>
                <w:szCs w:val="20"/>
              </w:rPr>
              <w:t>Long-term rating</w:t>
            </w:r>
          </w:p>
        </w:tc>
        <w:tc>
          <w:tcPr>
            <w:tcW w:w="1930" w:type="dxa"/>
            <w:gridSpan w:val="3"/>
            <w:tcBorders>
              <w:top w:val="single" w:sz="4" w:space="0" w:color="auto"/>
              <w:left w:val="single" w:sz="4" w:space="0" w:color="auto"/>
              <w:bottom w:val="single" w:sz="4" w:space="0" w:color="auto"/>
              <w:right w:val="single" w:sz="4" w:space="0" w:color="auto"/>
            </w:tcBorders>
            <w:hideMark/>
          </w:tcPr>
          <w:p w14:paraId="171401D5" w14:textId="339E8BAF" w:rsidR="000778C3" w:rsidRPr="00483D8F" w:rsidRDefault="000778C3" w:rsidP="00483D8F">
            <w:pPr>
              <w:spacing w:before="0" w:after="0" w:line="240" w:lineRule="auto"/>
              <w:ind w:left="57"/>
              <w:jc w:val="left"/>
              <w:rPr>
                <w:rFonts w:ascii="Arial" w:hAnsi="Arial" w:cs="Arial"/>
                <w:sz w:val="20"/>
                <w:szCs w:val="20"/>
              </w:rPr>
            </w:pPr>
          </w:p>
        </w:tc>
        <w:tc>
          <w:tcPr>
            <w:tcW w:w="1559" w:type="dxa"/>
            <w:tcBorders>
              <w:top w:val="single" w:sz="4" w:space="0" w:color="auto"/>
              <w:left w:val="single" w:sz="4" w:space="0" w:color="auto"/>
              <w:bottom w:val="single" w:sz="4" w:space="0" w:color="auto"/>
              <w:right w:val="single" w:sz="4" w:space="0" w:color="auto"/>
            </w:tcBorders>
            <w:hideMark/>
          </w:tcPr>
          <w:p w14:paraId="7596FEA0" w14:textId="365B1030" w:rsidR="000778C3" w:rsidRPr="00483D8F" w:rsidRDefault="000778C3" w:rsidP="00483D8F">
            <w:pPr>
              <w:spacing w:before="0" w:after="0" w:line="240" w:lineRule="auto"/>
              <w:ind w:left="57"/>
              <w:jc w:val="left"/>
              <w:rPr>
                <w:rFonts w:ascii="Arial" w:hAnsi="Arial" w:cs="Arial"/>
                <w:sz w:val="20"/>
                <w:szCs w:val="20"/>
              </w:rPr>
            </w:pPr>
          </w:p>
        </w:tc>
        <w:tc>
          <w:tcPr>
            <w:tcW w:w="1843" w:type="dxa"/>
            <w:tcBorders>
              <w:top w:val="single" w:sz="4" w:space="0" w:color="auto"/>
              <w:left w:val="single" w:sz="4" w:space="0" w:color="auto"/>
              <w:bottom w:val="single" w:sz="4" w:space="0" w:color="auto"/>
              <w:right w:val="single" w:sz="4" w:space="0" w:color="auto"/>
            </w:tcBorders>
            <w:hideMark/>
          </w:tcPr>
          <w:p w14:paraId="3CB32D72" w14:textId="63B2EDDC" w:rsidR="000778C3" w:rsidRPr="00483D8F" w:rsidRDefault="000778C3" w:rsidP="00483D8F">
            <w:pPr>
              <w:spacing w:before="0" w:after="0" w:line="240" w:lineRule="auto"/>
              <w:ind w:left="57"/>
              <w:jc w:val="left"/>
              <w:rPr>
                <w:rFonts w:ascii="Arial" w:hAnsi="Arial" w:cs="Arial"/>
                <w:sz w:val="20"/>
                <w:szCs w:val="20"/>
              </w:rPr>
            </w:pPr>
          </w:p>
        </w:tc>
      </w:tr>
      <w:tr w:rsidR="000778C3" w14:paraId="5B24E7D4" w14:textId="77777777" w:rsidTr="006C519C">
        <w:tc>
          <w:tcPr>
            <w:tcW w:w="2269" w:type="dxa"/>
            <w:vMerge/>
            <w:tcBorders>
              <w:top w:val="single" w:sz="4" w:space="0" w:color="auto"/>
              <w:left w:val="single" w:sz="4" w:space="0" w:color="auto"/>
              <w:bottom w:val="single" w:sz="4" w:space="0" w:color="auto"/>
              <w:right w:val="single" w:sz="4" w:space="0" w:color="auto"/>
            </w:tcBorders>
            <w:vAlign w:val="center"/>
            <w:hideMark/>
          </w:tcPr>
          <w:p w14:paraId="6A6EB640" w14:textId="77777777" w:rsidR="000778C3" w:rsidRPr="00483D8F" w:rsidRDefault="000778C3" w:rsidP="00483D8F">
            <w:pPr>
              <w:spacing w:before="0" w:after="0" w:line="240" w:lineRule="auto"/>
              <w:ind w:left="57"/>
              <w:jc w:val="left"/>
              <w:rPr>
                <w:rFonts w:ascii="Arial" w:hAnsi="Arial" w:cs="Arial"/>
                <w:sz w:val="20"/>
                <w:szCs w:val="20"/>
              </w:rPr>
            </w:pPr>
          </w:p>
        </w:tc>
        <w:tc>
          <w:tcPr>
            <w:tcW w:w="2039" w:type="dxa"/>
            <w:tcBorders>
              <w:top w:val="single" w:sz="4" w:space="0" w:color="auto"/>
              <w:left w:val="single" w:sz="4" w:space="0" w:color="auto"/>
              <w:bottom w:val="single" w:sz="4" w:space="0" w:color="auto"/>
              <w:right w:val="single" w:sz="4" w:space="0" w:color="auto"/>
            </w:tcBorders>
            <w:hideMark/>
          </w:tcPr>
          <w:p w14:paraId="34529409" w14:textId="77777777" w:rsidR="000778C3" w:rsidRPr="00483D8F" w:rsidRDefault="000778C3" w:rsidP="00483D8F">
            <w:pPr>
              <w:spacing w:before="0" w:after="0" w:line="240" w:lineRule="auto"/>
              <w:ind w:left="57"/>
              <w:jc w:val="left"/>
              <w:rPr>
                <w:rFonts w:ascii="Arial" w:hAnsi="Arial" w:cs="Arial"/>
                <w:sz w:val="20"/>
                <w:szCs w:val="20"/>
              </w:rPr>
            </w:pPr>
            <w:r w:rsidRPr="00483D8F">
              <w:rPr>
                <w:rFonts w:ascii="Arial" w:hAnsi="Arial" w:cs="Arial"/>
                <w:sz w:val="20"/>
                <w:szCs w:val="20"/>
              </w:rPr>
              <w:t>Outlook</w:t>
            </w:r>
          </w:p>
        </w:tc>
        <w:tc>
          <w:tcPr>
            <w:tcW w:w="1930" w:type="dxa"/>
            <w:gridSpan w:val="3"/>
            <w:tcBorders>
              <w:top w:val="single" w:sz="4" w:space="0" w:color="auto"/>
              <w:left w:val="single" w:sz="4" w:space="0" w:color="auto"/>
              <w:bottom w:val="single" w:sz="4" w:space="0" w:color="auto"/>
              <w:right w:val="single" w:sz="4" w:space="0" w:color="auto"/>
            </w:tcBorders>
            <w:hideMark/>
          </w:tcPr>
          <w:p w14:paraId="5F05EE7D" w14:textId="6461958F" w:rsidR="000778C3" w:rsidRPr="00483D8F" w:rsidRDefault="000778C3" w:rsidP="00483D8F">
            <w:pPr>
              <w:spacing w:before="0" w:after="0" w:line="240" w:lineRule="auto"/>
              <w:ind w:left="57"/>
              <w:jc w:val="left"/>
              <w:rPr>
                <w:rFonts w:ascii="Arial" w:hAnsi="Arial" w:cs="Arial"/>
                <w:sz w:val="20"/>
                <w:szCs w:val="20"/>
              </w:rPr>
            </w:pPr>
          </w:p>
        </w:tc>
        <w:tc>
          <w:tcPr>
            <w:tcW w:w="1559" w:type="dxa"/>
            <w:tcBorders>
              <w:top w:val="single" w:sz="4" w:space="0" w:color="auto"/>
              <w:left w:val="single" w:sz="4" w:space="0" w:color="auto"/>
              <w:bottom w:val="single" w:sz="4" w:space="0" w:color="auto"/>
              <w:right w:val="single" w:sz="4" w:space="0" w:color="auto"/>
            </w:tcBorders>
            <w:hideMark/>
          </w:tcPr>
          <w:p w14:paraId="019B2DB8" w14:textId="7AC9FB15" w:rsidR="000778C3" w:rsidRPr="00483D8F" w:rsidRDefault="000778C3" w:rsidP="00483D8F">
            <w:pPr>
              <w:spacing w:before="0" w:after="0" w:line="240" w:lineRule="auto"/>
              <w:ind w:left="57"/>
              <w:jc w:val="left"/>
              <w:rPr>
                <w:rFonts w:ascii="Arial" w:hAnsi="Arial" w:cs="Arial"/>
                <w:sz w:val="20"/>
                <w:szCs w:val="20"/>
              </w:rPr>
            </w:pPr>
          </w:p>
        </w:tc>
        <w:tc>
          <w:tcPr>
            <w:tcW w:w="1843" w:type="dxa"/>
            <w:tcBorders>
              <w:top w:val="single" w:sz="4" w:space="0" w:color="auto"/>
              <w:left w:val="single" w:sz="4" w:space="0" w:color="auto"/>
              <w:bottom w:val="single" w:sz="4" w:space="0" w:color="auto"/>
              <w:right w:val="single" w:sz="4" w:space="0" w:color="auto"/>
            </w:tcBorders>
          </w:tcPr>
          <w:p w14:paraId="3935AC6F" w14:textId="55A7EDB6" w:rsidR="000778C3" w:rsidRPr="00483D8F" w:rsidRDefault="000778C3" w:rsidP="00483D8F">
            <w:pPr>
              <w:spacing w:before="0" w:after="0" w:line="240" w:lineRule="auto"/>
              <w:ind w:left="57"/>
              <w:jc w:val="left"/>
              <w:rPr>
                <w:rFonts w:ascii="Arial" w:hAnsi="Arial" w:cs="Arial"/>
                <w:sz w:val="20"/>
                <w:szCs w:val="20"/>
              </w:rPr>
            </w:pPr>
          </w:p>
        </w:tc>
      </w:tr>
      <w:tr w:rsidR="000778C3" w14:paraId="7755BF5C" w14:textId="77777777" w:rsidTr="006C519C">
        <w:tc>
          <w:tcPr>
            <w:tcW w:w="2269" w:type="dxa"/>
            <w:vMerge/>
            <w:tcBorders>
              <w:top w:val="single" w:sz="4" w:space="0" w:color="auto"/>
              <w:left w:val="single" w:sz="4" w:space="0" w:color="auto"/>
              <w:bottom w:val="single" w:sz="4" w:space="0" w:color="auto"/>
              <w:right w:val="single" w:sz="4" w:space="0" w:color="auto"/>
            </w:tcBorders>
            <w:vAlign w:val="center"/>
            <w:hideMark/>
          </w:tcPr>
          <w:p w14:paraId="31DE9C97" w14:textId="77777777" w:rsidR="000778C3" w:rsidRPr="00483D8F" w:rsidRDefault="000778C3" w:rsidP="00483D8F">
            <w:pPr>
              <w:spacing w:before="0" w:after="0" w:line="240" w:lineRule="auto"/>
              <w:ind w:left="57"/>
              <w:jc w:val="left"/>
              <w:rPr>
                <w:rFonts w:ascii="Arial" w:hAnsi="Arial" w:cs="Arial"/>
                <w:sz w:val="20"/>
                <w:szCs w:val="20"/>
              </w:rPr>
            </w:pPr>
          </w:p>
        </w:tc>
        <w:tc>
          <w:tcPr>
            <w:tcW w:w="2039" w:type="dxa"/>
            <w:tcBorders>
              <w:top w:val="single" w:sz="4" w:space="0" w:color="auto"/>
              <w:left w:val="single" w:sz="4" w:space="0" w:color="auto"/>
              <w:bottom w:val="single" w:sz="4" w:space="0" w:color="auto"/>
              <w:right w:val="single" w:sz="4" w:space="0" w:color="auto"/>
            </w:tcBorders>
            <w:hideMark/>
          </w:tcPr>
          <w:p w14:paraId="442A07E6" w14:textId="77777777" w:rsidR="000778C3" w:rsidRPr="00483D8F" w:rsidRDefault="000778C3" w:rsidP="00483D8F">
            <w:pPr>
              <w:spacing w:before="0" w:after="0" w:line="240" w:lineRule="auto"/>
              <w:ind w:left="57"/>
              <w:jc w:val="left"/>
              <w:rPr>
                <w:rFonts w:ascii="Arial" w:hAnsi="Arial" w:cs="Arial"/>
                <w:sz w:val="20"/>
                <w:szCs w:val="20"/>
              </w:rPr>
            </w:pPr>
            <w:r w:rsidRPr="00483D8F">
              <w:rPr>
                <w:rFonts w:ascii="Arial" w:hAnsi="Arial" w:cs="Arial"/>
                <w:sz w:val="20"/>
                <w:szCs w:val="20"/>
              </w:rPr>
              <w:t>Rating date</w:t>
            </w:r>
          </w:p>
        </w:tc>
        <w:tc>
          <w:tcPr>
            <w:tcW w:w="1930" w:type="dxa"/>
            <w:gridSpan w:val="3"/>
            <w:tcBorders>
              <w:top w:val="single" w:sz="4" w:space="0" w:color="auto"/>
              <w:left w:val="single" w:sz="4" w:space="0" w:color="auto"/>
              <w:bottom w:val="single" w:sz="4" w:space="0" w:color="auto"/>
              <w:right w:val="single" w:sz="4" w:space="0" w:color="auto"/>
            </w:tcBorders>
            <w:hideMark/>
          </w:tcPr>
          <w:p w14:paraId="1B7DE17E" w14:textId="0EB378C0" w:rsidR="000778C3" w:rsidRPr="00483D8F" w:rsidRDefault="000778C3" w:rsidP="00483D8F">
            <w:pPr>
              <w:spacing w:before="0" w:after="0" w:line="240" w:lineRule="auto"/>
              <w:ind w:left="57"/>
              <w:jc w:val="left"/>
              <w:rPr>
                <w:rFonts w:ascii="Arial" w:hAnsi="Arial" w:cs="Arial"/>
                <w:sz w:val="20"/>
                <w:szCs w:val="20"/>
              </w:rPr>
            </w:pPr>
          </w:p>
        </w:tc>
        <w:tc>
          <w:tcPr>
            <w:tcW w:w="1559" w:type="dxa"/>
            <w:tcBorders>
              <w:top w:val="single" w:sz="4" w:space="0" w:color="auto"/>
              <w:left w:val="single" w:sz="4" w:space="0" w:color="auto"/>
              <w:bottom w:val="single" w:sz="4" w:space="0" w:color="auto"/>
              <w:right w:val="single" w:sz="4" w:space="0" w:color="auto"/>
            </w:tcBorders>
            <w:hideMark/>
          </w:tcPr>
          <w:p w14:paraId="47405792" w14:textId="36D50E25" w:rsidR="000778C3" w:rsidRPr="00483D8F" w:rsidRDefault="000778C3" w:rsidP="00483D8F">
            <w:pPr>
              <w:spacing w:before="0" w:after="0" w:line="240" w:lineRule="auto"/>
              <w:ind w:left="57"/>
              <w:jc w:val="left"/>
              <w:rPr>
                <w:rFonts w:ascii="Arial" w:hAnsi="Arial" w:cs="Arial"/>
                <w:sz w:val="20"/>
                <w:szCs w:val="20"/>
              </w:rPr>
            </w:pPr>
          </w:p>
        </w:tc>
        <w:tc>
          <w:tcPr>
            <w:tcW w:w="1843" w:type="dxa"/>
            <w:tcBorders>
              <w:top w:val="single" w:sz="4" w:space="0" w:color="auto"/>
              <w:left w:val="single" w:sz="4" w:space="0" w:color="auto"/>
              <w:bottom w:val="single" w:sz="4" w:space="0" w:color="auto"/>
              <w:right w:val="single" w:sz="4" w:space="0" w:color="auto"/>
            </w:tcBorders>
          </w:tcPr>
          <w:p w14:paraId="0A6C49BE" w14:textId="265753C8" w:rsidR="000778C3" w:rsidRPr="00483D8F" w:rsidRDefault="000778C3" w:rsidP="00483D8F">
            <w:pPr>
              <w:spacing w:before="0" w:after="0" w:line="240" w:lineRule="auto"/>
              <w:ind w:left="57"/>
              <w:jc w:val="left"/>
              <w:rPr>
                <w:rFonts w:ascii="Arial" w:hAnsi="Arial" w:cs="Arial"/>
                <w:sz w:val="20"/>
                <w:szCs w:val="20"/>
              </w:rPr>
            </w:pPr>
          </w:p>
        </w:tc>
      </w:tr>
      <w:tr w:rsidR="000778C3" w14:paraId="4C2E887B" w14:textId="77777777" w:rsidTr="006C519C">
        <w:tc>
          <w:tcPr>
            <w:tcW w:w="2269"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2F9B153F" w14:textId="77777777" w:rsidR="000778C3" w:rsidRPr="00483D8F" w:rsidRDefault="000778C3" w:rsidP="00483D8F">
            <w:pPr>
              <w:spacing w:before="0" w:after="0" w:line="240" w:lineRule="auto"/>
              <w:ind w:left="57"/>
              <w:jc w:val="left"/>
              <w:rPr>
                <w:rFonts w:ascii="Arial" w:hAnsi="Arial" w:cs="Arial"/>
                <w:sz w:val="20"/>
                <w:szCs w:val="20"/>
              </w:rPr>
            </w:pPr>
            <w:r w:rsidRPr="00483D8F">
              <w:rPr>
                <w:rFonts w:ascii="Arial" w:hAnsi="Arial" w:cs="Arial"/>
                <w:sz w:val="20"/>
                <w:szCs w:val="20"/>
              </w:rPr>
              <w:t>INTERNAL CREDIT RATINGS</w:t>
            </w:r>
          </w:p>
        </w:tc>
        <w:tc>
          <w:tcPr>
            <w:tcW w:w="7371" w:type="dxa"/>
            <w:gridSpan w:val="6"/>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6B8AF038" w14:textId="77777777" w:rsidR="000778C3" w:rsidRPr="00483D8F" w:rsidRDefault="000778C3" w:rsidP="00483D8F">
            <w:pPr>
              <w:spacing w:before="0" w:after="0" w:line="240" w:lineRule="auto"/>
              <w:ind w:left="57"/>
              <w:jc w:val="left"/>
              <w:rPr>
                <w:rFonts w:ascii="Arial" w:hAnsi="Arial" w:cs="Arial"/>
                <w:sz w:val="20"/>
                <w:szCs w:val="20"/>
              </w:rPr>
            </w:pPr>
            <w:r w:rsidRPr="00483D8F">
              <w:rPr>
                <w:rFonts w:ascii="Arial" w:hAnsi="Arial" w:cs="Arial"/>
                <w:sz w:val="20"/>
                <w:szCs w:val="20"/>
              </w:rPr>
              <w:t xml:space="preserve"> </w:t>
            </w:r>
          </w:p>
        </w:tc>
      </w:tr>
      <w:tr w:rsidR="000778C3" w14:paraId="01AD110A" w14:textId="77777777" w:rsidTr="006C519C">
        <w:tc>
          <w:tcPr>
            <w:tcW w:w="2269" w:type="dxa"/>
            <w:tcBorders>
              <w:top w:val="single" w:sz="4" w:space="0" w:color="auto"/>
              <w:left w:val="single" w:sz="4" w:space="0" w:color="auto"/>
              <w:bottom w:val="single" w:sz="4" w:space="0" w:color="auto"/>
              <w:right w:val="single" w:sz="4" w:space="0" w:color="auto"/>
            </w:tcBorders>
          </w:tcPr>
          <w:p w14:paraId="6EF2790A" w14:textId="1E344CBC" w:rsidR="000778C3" w:rsidRPr="00483D8F" w:rsidRDefault="000778C3" w:rsidP="0012587D">
            <w:pPr>
              <w:spacing w:before="0" w:after="0" w:line="240" w:lineRule="auto"/>
              <w:ind w:left="57"/>
              <w:jc w:val="left"/>
              <w:rPr>
                <w:rFonts w:ascii="Arial" w:hAnsi="Arial" w:cs="Arial"/>
                <w:sz w:val="20"/>
                <w:szCs w:val="20"/>
              </w:rPr>
            </w:pPr>
            <w:r w:rsidRPr="00483D8F">
              <w:rPr>
                <w:rFonts w:ascii="Arial" w:hAnsi="Arial" w:cs="Arial"/>
                <w:sz w:val="20"/>
                <w:szCs w:val="20"/>
              </w:rPr>
              <w:t>COUNTRY</w:t>
            </w:r>
            <w:r w:rsidR="00483D8F">
              <w:rPr>
                <w:rFonts w:ascii="Arial" w:hAnsi="Arial" w:cs="Arial"/>
                <w:sz w:val="20"/>
                <w:szCs w:val="20"/>
              </w:rPr>
              <w:t xml:space="preserve"> </w:t>
            </w:r>
          </w:p>
        </w:tc>
        <w:tc>
          <w:tcPr>
            <w:tcW w:w="7371" w:type="dxa"/>
            <w:gridSpan w:val="6"/>
            <w:tcBorders>
              <w:top w:val="single" w:sz="4" w:space="0" w:color="auto"/>
              <w:left w:val="single" w:sz="4" w:space="0" w:color="auto"/>
              <w:bottom w:val="single" w:sz="4" w:space="0" w:color="auto"/>
              <w:right w:val="single" w:sz="4" w:space="0" w:color="auto"/>
            </w:tcBorders>
          </w:tcPr>
          <w:p w14:paraId="35FB3856" w14:textId="0E474E73" w:rsidR="000778C3" w:rsidRPr="00483D8F" w:rsidRDefault="000778C3" w:rsidP="00483D8F">
            <w:pPr>
              <w:spacing w:before="0" w:after="0" w:line="240" w:lineRule="auto"/>
              <w:ind w:left="57" w:hanging="4853"/>
              <w:jc w:val="left"/>
              <w:rPr>
                <w:rFonts w:ascii="Arial" w:hAnsi="Arial" w:cs="Arial"/>
                <w:sz w:val="20"/>
                <w:szCs w:val="20"/>
              </w:rPr>
            </w:pPr>
            <w:r w:rsidRPr="00483D8F">
              <w:rPr>
                <w:rFonts w:ascii="Arial" w:hAnsi="Arial" w:cs="Arial"/>
                <w:sz w:val="20"/>
                <w:szCs w:val="20"/>
              </w:rPr>
              <w:t xml:space="preserve">Country Limit          USD </w:t>
            </w:r>
            <w:r w:rsidR="00607DB7" w:rsidRPr="00483D8F">
              <w:rPr>
                <w:rFonts w:ascii="Arial" w:hAnsi="Arial" w:cs="Arial"/>
                <w:sz w:val="20"/>
                <w:szCs w:val="20"/>
              </w:rPr>
              <w:t>xx</w:t>
            </w:r>
            <w:r w:rsidRPr="00483D8F">
              <w:rPr>
                <w:rFonts w:ascii="Arial" w:hAnsi="Arial" w:cs="Arial"/>
                <w:sz w:val="20"/>
                <w:szCs w:val="20"/>
              </w:rPr>
              <w:t xml:space="preserve"> / Country Exposure:  </w:t>
            </w:r>
          </w:p>
        </w:tc>
      </w:tr>
      <w:tr w:rsidR="00483D8F" w14:paraId="61BBB4A6" w14:textId="77777777" w:rsidTr="006C519C">
        <w:tc>
          <w:tcPr>
            <w:tcW w:w="2269" w:type="dxa"/>
            <w:tcBorders>
              <w:top w:val="single" w:sz="4" w:space="0" w:color="auto"/>
              <w:left w:val="single" w:sz="4" w:space="0" w:color="auto"/>
              <w:bottom w:val="single" w:sz="4" w:space="0" w:color="auto"/>
              <w:right w:val="single" w:sz="4" w:space="0" w:color="auto"/>
            </w:tcBorders>
          </w:tcPr>
          <w:p w14:paraId="54DC7169" w14:textId="5770982C" w:rsidR="00483D8F" w:rsidRPr="00483D8F" w:rsidRDefault="00483D8F" w:rsidP="0012587D">
            <w:pPr>
              <w:spacing w:before="0" w:after="0" w:line="240" w:lineRule="auto"/>
              <w:ind w:left="57"/>
              <w:jc w:val="left"/>
              <w:rPr>
                <w:rFonts w:ascii="Arial" w:hAnsi="Arial" w:cs="Arial"/>
                <w:sz w:val="20"/>
                <w:szCs w:val="20"/>
              </w:rPr>
            </w:pPr>
            <w:r w:rsidRPr="00483D8F">
              <w:rPr>
                <w:rFonts w:ascii="Arial" w:hAnsi="Arial" w:cs="Arial"/>
                <w:sz w:val="20"/>
                <w:szCs w:val="20"/>
              </w:rPr>
              <w:t xml:space="preserve">INDUSTRY </w:t>
            </w:r>
          </w:p>
        </w:tc>
        <w:tc>
          <w:tcPr>
            <w:tcW w:w="7371" w:type="dxa"/>
            <w:gridSpan w:val="6"/>
            <w:tcBorders>
              <w:top w:val="single" w:sz="4" w:space="0" w:color="auto"/>
              <w:left w:val="single" w:sz="4" w:space="0" w:color="auto"/>
              <w:bottom w:val="single" w:sz="4" w:space="0" w:color="auto"/>
              <w:right w:val="single" w:sz="4" w:space="0" w:color="auto"/>
            </w:tcBorders>
          </w:tcPr>
          <w:p w14:paraId="27F79FD7" w14:textId="55C9E9B1" w:rsidR="00483D8F" w:rsidRPr="00483D8F" w:rsidRDefault="00483D8F" w:rsidP="00483D8F">
            <w:pPr>
              <w:spacing w:before="0" w:after="0" w:line="240" w:lineRule="auto"/>
              <w:ind w:left="57" w:hanging="4853"/>
              <w:jc w:val="left"/>
              <w:rPr>
                <w:rFonts w:ascii="Arial" w:hAnsi="Arial" w:cs="Arial"/>
                <w:sz w:val="20"/>
                <w:szCs w:val="20"/>
              </w:rPr>
            </w:pPr>
          </w:p>
        </w:tc>
      </w:tr>
      <w:tr w:rsidR="000778C3" w14:paraId="1A4A1672" w14:textId="77777777" w:rsidTr="006C519C">
        <w:tc>
          <w:tcPr>
            <w:tcW w:w="2269" w:type="dxa"/>
            <w:tcBorders>
              <w:top w:val="single" w:sz="4" w:space="0" w:color="auto"/>
              <w:left w:val="single" w:sz="4" w:space="0" w:color="auto"/>
              <w:bottom w:val="single" w:sz="4" w:space="0" w:color="auto"/>
              <w:right w:val="single" w:sz="4" w:space="0" w:color="auto"/>
            </w:tcBorders>
          </w:tcPr>
          <w:p w14:paraId="24E7CD35" w14:textId="30872202" w:rsidR="000778C3" w:rsidRPr="00483D8F" w:rsidRDefault="000778C3" w:rsidP="00483D8F">
            <w:pPr>
              <w:spacing w:before="0" w:after="0" w:line="240" w:lineRule="auto"/>
              <w:ind w:left="57"/>
              <w:jc w:val="left"/>
              <w:rPr>
                <w:rFonts w:ascii="Arial" w:hAnsi="Arial" w:cs="Arial"/>
                <w:sz w:val="20"/>
                <w:szCs w:val="20"/>
              </w:rPr>
            </w:pPr>
            <w:r w:rsidRPr="00483D8F">
              <w:rPr>
                <w:rFonts w:ascii="Arial" w:hAnsi="Arial" w:cs="Arial"/>
                <w:sz w:val="20"/>
                <w:szCs w:val="20"/>
              </w:rPr>
              <w:t>OBLIGOR</w:t>
            </w:r>
            <w:r w:rsidR="00483D8F">
              <w:rPr>
                <w:rFonts w:ascii="Arial" w:hAnsi="Arial" w:cs="Arial"/>
                <w:sz w:val="20"/>
                <w:szCs w:val="20"/>
              </w:rPr>
              <w:t xml:space="preserve"> RISK</w:t>
            </w:r>
            <w:r w:rsidRPr="00483D8F">
              <w:rPr>
                <w:rFonts w:ascii="Arial" w:hAnsi="Arial" w:cs="Arial"/>
                <w:sz w:val="20"/>
                <w:szCs w:val="20"/>
              </w:rPr>
              <w:t xml:space="preserve"> </w:t>
            </w:r>
          </w:p>
        </w:tc>
        <w:tc>
          <w:tcPr>
            <w:tcW w:w="7371" w:type="dxa"/>
            <w:gridSpan w:val="6"/>
            <w:tcBorders>
              <w:top w:val="single" w:sz="4" w:space="0" w:color="auto"/>
              <w:left w:val="single" w:sz="4" w:space="0" w:color="auto"/>
              <w:bottom w:val="single" w:sz="4" w:space="0" w:color="auto"/>
              <w:right w:val="single" w:sz="4" w:space="0" w:color="auto"/>
            </w:tcBorders>
          </w:tcPr>
          <w:p w14:paraId="2C678445" w14:textId="60994ED8" w:rsidR="000778C3" w:rsidRPr="00483D8F" w:rsidRDefault="000778C3" w:rsidP="00483D8F">
            <w:pPr>
              <w:spacing w:before="0" w:after="0" w:line="240" w:lineRule="auto"/>
              <w:ind w:left="57"/>
              <w:jc w:val="left"/>
              <w:rPr>
                <w:rFonts w:ascii="Arial" w:hAnsi="Arial" w:cs="Arial"/>
                <w:sz w:val="20"/>
                <w:szCs w:val="20"/>
              </w:rPr>
            </w:pPr>
          </w:p>
        </w:tc>
      </w:tr>
      <w:tr w:rsidR="000778C3" w14:paraId="0FB20ED9" w14:textId="77777777" w:rsidTr="006C519C">
        <w:tc>
          <w:tcPr>
            <w:tcW w:w="2269"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274BE2EA" w14:textId="77777777" w:rsidR="000778C3" w:rsidRPr="00483D8F" w:rsidRDefault="000778C3" w:rsidP="00483D8F">
            <w:pPr>
              <w:spacing w:before="0" w:after="0" w:line="240" w:lineRule="auto"/>
              <w:ind w:left="57"/>
              <w:jc w:val="left"/>
              <w:rPr>
                <w:rFonts w:ascii="Arial" w:hAnsi="Arial" w:cs="Arial"/>
                <w:b/>
                <w:color w:val="FFFFFF" w:themeColor="background1"/>
                <w:sz w:val="20"/>
                <w:szCs w:val="20"/>
              </w:rPr>
            </w:pPr>
            <w:r w:rsidRPr="00483D8F">
              <w:rPr>
                <w:rFonts w:ascii="Arial" w:hAnsi="Arial" w:cs="Arial"/>
                <w:b/>
                <w:color w:val="FFFFFF" w:themeColor="background1"/>
                <w:sz w:val="20"/>
                <w:szCs w:val="20"/>
              </w:rPr>
              <w:t xml:space="preserve">RISK DATA </w:t>
            </w:r>
          </w:p>
        </w:tc>
        <w:tc>
          <w:tcPr>
            <w:tcW w:w="2693" w:type="dxa"/>
            <w:gridSpan w:val="2"/>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254CFA22" w14:textId="06E9A18C" w:rsidR="000778C3" w:rsidRPr="00483D8F" w:rsidRDefault="000778C3" w:rsidP="00483D8F">
            <w:pPr>
              <w:spacing w:before="0" w:after="0" w:line="240" w:lineRule="auto"/>
              <w:ind w:left="57"/>
              <w:jc w:val="left"/>
              <w:rPr>
                <w:rFonts w:ascii="Arial" w:hAnsi="Arial" w:cs="Arial"/>
                <w:b/>
                <w:color w:val="FFFFFF" w:themeColor="background1"/>
                <w:sz w:val="20"/>
                <w:szCs w:val="20"/>
              </w:rPr>
            </w:pPr>
            <w:r w:rsidRPr="00483D8F">
              <w:rPr>
                <w:rFonts w:ascii="Arial" w:hAnsi="Arial" w:cs="Arial"/>
                <w:b/>
                <w:color w:val="FFFFFF" w:themeColor="background1"/>
                <w:sz w:val="20"/>
                <w:szCs w:val="20"/>
              </w:rPr>
              <w:t xml:space="preserve">PD: </w:t>
            </w:r>
          </w:p>
        </w:tc>
        <w:tc>
          <w:tcPr>
            <w:tcW w:w="1276" w:type="dxa"/>
            <w:gridSpan w:val="2"/>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1524BD00" w14:textId="08BE7A1F" w:rsidR="000778C3" w:rsidRPr="00483D8F" w:rsidRDefault="000778C3" w:rsidP="00483D8F">
            <w:pPr>
              <w:spacing w:before="0" w:after="0" w:line="240" w:lineRule="auto"/>
              <w:ind w:left="57"/>
              <w:jc w:val="left"/>
              <w:rPr>
                <w:rFonts w:ascii="Arial" w:hAnsi="Arial" w:cs="Arial"/>
                <w:b/>
                <w:color w:val="FFFFFF" w:themeColor="background1"/>
                <w:sz w:val="20"/>
                <w:szCs w:val="20"/>
              </w:rPr>
            </w:pPr>
            <w:r w:rsidRPr="00483D8F">
              <w:rPr>
                <w:rFonts w:ascii="Arial" w:hAnsi="Arial" w:cs="Arial"/>
                <w:b/>
                <w:color w:val="FFFFFF" w:themeColor="background1"/>
                <w:sz w:val="20"/>
                <w:szCs w:val="20"/>
              </w:rPr>
              <w:t xml:space="preserve">LGD: </w:t>
            </w:r>
          </w:p>
        </w:tc>
        <w:tc>
          <w:tcPr>
            <w:tcW w:w="3402" w:type="dxa"/>
            <w:gridSpan w:val="2"/>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3D7369E3" w14:textId="4BE72D95" w:rsidR="000778C3" w:rsidRPr="00483D8F" w:rsidRDefault="000778C3" w:rsidP="00483D8F">
            <w:pPr>
              <w:spacing w:before="0" w:after="0" w:line="240" w:lineRule="auto"/>
              <w:ind w:left="57"/>
              <w:jc w:val="left"/>
              <w:rPr>
                <w:rFonts w:ascii="Arial" w:hAnsi="Arial" w:cs="Arial"/>
                <w:b/>
                <w:color w:val="FFFFFF" w:themeColor="background1"/>
                <w:sz w:val="20"/>
                <w:szCs w:val="20"/>
              </w:rPr>
            </w:pPr>
            <w:r w:rsidRPr="00483D8F">
              <w:rPr>
                <w:rFonts w:ascii="Arial" w:hAnsi="Arial" w:cs="Arial"/>
                <w:b/>
                <w:color w:val="FFFFFF" w:themeColor="background1"/>
                <w:sz w:val="20"/>
                <w:szCs w:val="20"/>
              </w:rPr>
              <w:t xml:space="preserve">ECL: USD </w:t>
            </w:r>
          </w:p>
        </w:tc>
      </w:tr>
      <w:tr w:rsidR="000778C3" w:rsidRPr="005910D3" w14:paraId="6429BA56" w14:textId="77777777" w:rsidTr="006C519C">
        <w:tc>
          <w:tcPr>
            <w:tcW w:w="2269" w:type="dxa"/>
            <w:vMerge w:val="restart"/>
            <w:tcBorders>
              <w:top w:val="single" w:sz="4" w:space="0" w:color="auto"/>
              <w:left w:val="single" w:sz="4" w:space="0" w:color="auto"/>
              <w:right w:val="single" w:sz="4" w:space="0" w:color="auto"/>
            </w:tcBorders>
          </w:tcPr>
          <w:p w14:paraId="3CF04518" w14:textId="77777777" w:rsidR="000778C3" w:rsidRPr="00483D8F" w:rsidRDefault="000778C3" w:rsidP="00483D8F">
            <w:pPr>
              <w:spacing w:before="0" w:after="0" w:line="240" w:lineRule="auto"/>
              <w:ind w:left="57"/>
              <w:jc w:val="left"/>
              <w:rPr>
                <w:rFonts w:ascii="Arial" w:hAnsi="Arial" w:cs="Arial"/>
                <w:sz w:val="20"/>
                <w:szCs w:val="20"/>
              </w:rPr>
            </w:pPr>
            <w:r w:rsidRPr="00483D8F">
              <w:rPr>
                <w:rFonts w:ascii="Arial" w:hAnsi="Arial" w:cs="Arial"/>
                <w:sz w:val="20"/>
                <w:szCs w:val="20"/>
              </w:rPr>
              <w:t>FINANCIAL HIGHLIGHTS</w:t>
            </w:r>
          </w:p>
          <w:p w14:paraId="68976E47" w14:textId="77777777" w:rsidR="000778C3" w:rsidRPr="00483D8F" w:rsidRDefault="000778C3" w:rsidP="00483D8F">
            <w:pPr>
              <w:spacing w:before="0" w:after="0" w:line="240" w:lineRule="auto"/>
              <w:ind w:left="57"/>
              <w:jc w:val="left"/>
              <w:rPr>
                <w:rFonts w:ascii="Arial" w:hAnsi="Arial" w:cs="Arial"/>
                <w:b/>
                <w:i/>
                <w:sz w:val="20"/>
                <w:szCs w:val="20"/>
              </w:rPr>
            </w:pPr>
          </w:p>
          <w:p w14:paraId="146E7B5A" w14:textId="77777777" w:rsidR="000778C3" w:rsidRPr="00483D8F" w:rsidRDefault="000778C3" w:rsidP="00483D8F">
            <w:pPr>
              <w:spacing w:before="0" w:after="0" w:line="240" w:lineRule="auto"/>
              <w:ind w:left="57"/>
              <w:jc w:val="left"/>
              <w:rPr>
                <w:rFonts w:ascii="Arial" w:hAnsi="Arial" w:cs="Arial"/>
                <w:b/>
                <w:i/>
                <w:sz w:val="20"/>
                <w:szCs w:val="20"/>
              </w:rPr>
            </w:pPr>
          </w:p>
          <w:p w14:paraId="6D7EF233" w14:textId="77777777" w:rsidR="000778C3" w:rsidRPr="00483D8F" w:rsidRDefault="000778C3" w:rsidP="00483D8F">
            <w:pPr>
              <w:spacing w:before="0" w:after="0" w:line="240" w:lineRule="auto"/>
              <w:ind w:left="57"/>
              <w:jc w:val="left"/>
              <w:rPr>
                <w:rFonts w:ascii="Arial" w:hAnsi="Arial" w:cs="Arial"/>
                <w:b/>
                <w:i/>
                <w:sz w:val="20"/>
                <w:szCs w:val="20"/>
              </w:rPr>
            </w:pPr>
          </w:p>
          <w:p w14:paraId="40E652A6" w14:textId="31B8C9EA" w:rsidR="000778C3" w:rsidRPr="00483D8F" w:rsidRDefault="000778C3" w:rsidP="00483D8F">
            <w:pPr>
              <w:spacing w:before="0" w:after="0" w:line="240" w:lineRule="auto"/>
              <w:ind w:left="57"/>
              <w:jc w:val="left"/>
              <w:rPr>
                <w:rFonts w:ascii="Arial" w:hAnsi="Arial" w:cs="Arial"/>
                <w:sz w:val="20"/>
                <w:szCs w:val="20"/>
              </w:rPr>
            </w:pPr>
            <w:r w:rsidRPr="00483D8F">
              <w:rPr>
                <w:rFonts w:ascii="Arial" w:hAnsi="Arial" w:cs="Arial"/>
                <w:sz w:val="20"/>
                <w:szCs w:val="20"/>
              </w:rPr>
              <w:t xml:space="preserve"> </w:t>
            </w:r>
          </w:p>
        </w:tc>
        <w:tc>
          <w:tcPr>
            <w:tcW w:w="2693" w:type="dxa"/>
            <w:gridSpan w:val="2"/>
            <w:tcBorders>
              <w:top w:val="single" w:sz="4" w:space="0" w:color="auto"/>
              <w:left w:val="single" w:sz="4" w:space="0" w:color="auto"/>
              <w:bottom w:val="single" w:sz="4" w:space="0" w:color="auto"/>
              <w:right w:val="single" w:sz="4" w:space="0" w:color="auto"/>
            </w:tcBorders>
          </w:tcPr>
          <w:p w14:paraId="5EFD8AF6" w14:textId="77777777" w:rsidR="000778C3" w:rsidRPr="00483D8F" w:rsidRDefault="000778C3" w:rsidP="00483D8F">
            <w:pPr>
              <w:spacing w:before="0" w:after="0" w:line="240" w:lineRule="auto"/>
              <w:ind w:left="57"/>
              <w:jc w:val="left"/>
              <w:rPr>
                <w:rFonts w:ascii="Arial" w:hAnsi="Arial" w:cs="Arial"/>
                <w:b/>
                <w:sz w:val="20"/>
                <w:szCs w:val="20"/>
              </w:rPr>
            </w:pPr>
            <w:r w:rsidRPr="00483D8F">
              <w:rPr>
                <w:rFonts w:ascii="Arial" w:hAnsi="Arial" w:cs="Arial"/>
                <w:b/>
                <w:sz w:val="20"/>
                <w:szCs w:val="20"/>
              </w:rPr>
              <w:t xml:space="preserve"> (GBP millions):</w:t>
            </w:r>
          </w:p>
          <w:p w14:paraId="6D9A3FBE" w14:textId="01E287E0" w:rsidR="000778C3" w:rsidRPr="00483D8F" w:rsidRDefault="000778C3" w:rsidP="00483D8F">
            <w:pPr>
              <w:widowControl/>
              <w:adjustRightInd/>
              <w:spacing w:before="0" w:after="0" w:line="240" w:lineRule="auto"/>
              <w:ind w:left="57"/>
              <w:jc w:val="left"/>
              <w:rPr>
                <w:rFonts w:ascii="Arial" w:hAnsi="Arial" w:cs="Arial"/>
                <w:sz w:val="20"/>
                <w:szCs w:val="20"/>
              </w:rPr>
            </w:pPr>
            <w:r w:rsidRPr="00483D8F">
              <w:rPr>
                <w:rFonts w:ascii="Arial" w:eastAsiaTheme="minorEastAsia" w:hAnsi="Arial" w:cs="Arial"/>
                <w:sz w:val="20"/>
                <w:szCs w:val="20"/>
                <w:lang w:bidi="ar-SA"/>
              </w:rPr>
              <w:t xml:space="preserve"> </w:t>
            </w:r>
          </w:p>
        </w:tc>
        <w:tc>
          <w:tcPr>
            <w:tcW w:w="1276" w:type="dxa"/>
            <w:gridSpan w:val="2"/>
            <w:tcBorders>
              <w:top w:val="single" w:sz="4" w:space="0" w:color="auto"/>
              <w:left w:val="single" w:sz="4" w:space="0" w:color="auto"/>
              <w:bottom w:val="single" w:sz="4" w:space="0" w:color="auto"/>
              <w:right w:val="single" w:sz="4" w:space="0" w:color="auto"/>
            </w:tcBorders>
          </w:tcPr>
          <w:p w14:paraId="518C4DEA" w14:textId="77777777" w:rsidR="000778C3" w:rsidRPr="00483D8F" w:rsidRDefault="000778C3" w:rsidP="00483D8F">
            <w:pPr>
              <w:spacing w:before="0" w:after="0" w:line="240" w:lineRule="auto"/>
              <w:ind w:left="57"/>
              <w:jc w:val="left"/>
              <w:rPr>
                <w:rFonts w:ascii="Arial" w:hAnsi="Arial" w:cs="Arial"/>
                <w:b/>
                <w:sz w:val="20"/>
                <w:szCs w:val="20"/>
              </w:rPr>
            </w:pPr>
            <w:r w:rsidRPr="00483D8F">
              <w:rPr>
                <w:rFonts w:ascii="Arial" w:hAnsi="Arial" w:cs="Arial"/>
                <w:b/>
                <w:sz w:val="20"/>
                <w:szCs w:val="20"/>
              </w:rPr>
              <w:t>2020</w:t>
            </w:r>
          </w:p>
          <w:p w14:paraId="55280392" w14:textId="1926D3AD" w:rsidR="000778C3" w:rsidRPr="00483D8F" w:rsidRDefault="000778C3" w:rsidP="00483D8F">
            <w:pPr>
              <w:spacing w:before="0" w:after="0" w:line="240" w:lineRule="auto"/>
              <w:ind w:left="57"/>
              <w:jc w:val="left"/>
              <w:rPr>
                <w:rFonts w:ascii="Arial" w:hAnsi="Arial" w:cs="Arial"/>
                <w:sz w:val="20"/>
                <w:szCs w:val="20"/>
              </w:rPr>
            </w:pPr>
          </w:p>
        </w:tc>
        <w:tc>
          <w:tcPr>
            <w:tcW w:w="3402" w:type="dxa"/>
            <w:gridSpan w:val="2"/>
            <w:tcBorders>
              <w:top w:val="single" w:sz="4" w:space="0" w:color="auto"/>
              <w:left w:val="single" w:sz="4" w:space="0" w:color="auto"/>
              <w:bottom w:val="single" w:sz="4" w:space="0" w:color="auto"/>
              <w:right w:val="single" w:sz="4" w:space="0" w:color="auto"/>
            </w:tcBorders>
          </w:tcPr>
          <w:p w14:paraId="7B1DCC68" w14:textId="77777777" w:rsidR="000778C3" w:rsidRPr="00483D8F" w:rsidRDefault="000778C3" w:rsidP="00483D8F">
            <w:pPr>
              <w:spacing w:before="0" w:after="0" w:line="240" w:lineRule="auto"/>
              <w:ind w:left="57"/>
              <w:jc w:val="left"/>
              <w:rPr>
                <w:rFonts w:ascii="Arial" w:hAnsi="Arial" w:cs="Arial"/>
                <w:b/>
                <w:sz w:val="20"/>
                <w:szCs w:val="20"/>
              </w:rPr>
            </w:pPr>
            <w:r w:rsidRPr="00483D8F">
              <w:rPr>
                <w:rFonts w:ascii="Arial" w:hAnsi="Arial" w:cs="Arial"/>
                <w:b/>
                <w:sz w:val="20"/>
                <w:szCs w:val="20"/>
              </w:rPr>
              <w:t>2019</w:t>
            </w:r>
          </w:p>
          <w:p w14:paraId="216D1E11" w14:textId="77777777" w:rsidR="000778C3" w:rsidRPr="00483D8F" w:rsidRDefault="000778C3" w:rsidP="00483D8F">
            <w:pPr>
              <w:spacing w:before="0" w:after="0" w:line="240" w:lineRule="auto"/>
              <w:ind w:left="57"/>
              <w:jc w:val="left"/>
              <w:rPr>
                <w:rFonts w:ascii="Arial" w:hAnsi="Arial" w:cs="Arial"/>
                <w:sz w:val="20"/>
                <w:szCs w:val="20"/>
              </w:rPr>
            </w:pPr>
          </w:p>
          <w:p w14:paraId="72272E57" w14:textId="77777777" w:rsidR="000778C3" w:rsidRPr="00483D8F" w:rsidRDefault="000778C3" w:rsidP="00483D8F">
            <w:pPr>
              <w:spacing w:before="0" w:after="0" w:line="240" w:lineRule="auto"/>
              <w:ind w:left="57"/>
              <w:jc w:val="left"/>
              <w:rPr>
                <w:rFonts w:ascii="Arial" w:hAnsi="Arial" w:cs="Arial"/>
                <w:sz w:val="20"/>
                <w:szCs w:val="20"/>
              </w:rPr>
            </w:pPr>
          </w:p>
        </w:tc>
      </w:tr>
      <w:tr w:rsidR="000778C3" w:rsidRPr="005910D3" w14:paraId="010AD497" w14:textId="77777777" w:rsidTr="006C519C">
        <w:tc>
          <w:tcPr>
            <w:tcW w:w="2269" w:type="dxa"/>
            <w:vMerge/>
            <w:tcBorders>
              <w:left w:val="single" w:sz="4" w:space="0" w:color="auto"/>
              <w:bottom w:val="single" w:sz="4" w:space="0" w:color="auto"/>
              <w:right w:val="single" w:sz="4" w:space="0" w:color="auto"/>
            </w:tcBorders>
          </w:tcPr>
          <w:p w14:paraId="2FDE6377" w14:textId="77777777" w:rsidR="000778C3" w:rsidRPr="00483D8F" w:rsidRDefault="000778C3" w:rsidP="00483D8F">
            <w:pPr>
              <w:spacing w:before="0" w:after="0" w:line="240" w:lineRule="auto"/>
              <w:ind w:left="57"/>
              <w:jc w:val="left"/>
              <w:rPr>
                <w:rFonts w:ascii="Arial" w:hAnsi="Arial" w:cs="Arial"/>
                <w:sz w:val="20"/>
                <w:szCs w:val="20"/>
              </w:rPr>
            </w:pPr>
          </w:p>
        </w:tc>
        <w:tc>
          <w:tcPr>
            <w:tcW w:w="7371" w:type="dxa"/>
            <w:gridSpan w:val="6"/>
            <w:tcBorders>
              <w:top w:val="single" w:sz="4" w:space="0" w:color="auto"/>
              <w:left w:val="single" w:sz="4" w:space="0" w:color="auto"/>
              <w:bottom w:val="single" w:sz="4" w:space="0" w:color="auto"/>
              <w:right w:val="single" w:sz="4" w:space="0" w:color="auto"/>
            </w:tcBorders>
          </w:tcPr>
          <w:p w14:paraId="3E0177E6" w14:textId="77777777" w:rsidR="000778C3" w:rsidRDefault="00483D8F" w:rsidP="00483D8F">
            <w:pPr>
              <w:autoSpaceDE w:val="0"/>
              <w:autoSpaceDN w:val="0"/>
              <w:spacing w:before="0" w:after="0" w:line="240" w:lineRule="auto"/>
              <w:ind w:left="57"/>
              <w:jc w:val="left"/>
              <w:rPr>
                <w:rFonts w:ascii="Arial" w:hAnsi="Arial" w:cs="Arial"/>
                <w:b/>
                <w:sz w:val="20"/>
                <w:szCs w:val="20"/>
              </w:rPr>
            </w:pPr>
            <w:r>
              <w:rPr>
                <w:rFonts w:ascii="Arial" w:hAnsi="Arial" w:cs="Arial"/>
                <w:b/>
                <w:sz w:val="20"/>
                <w:szCs w:val="20"/>
              </w:rPr>
              <w:t>Profitability</w:t>
            </w:r>
          </w:p>
          <w:p w14:paraId="0EB2AC19" w14:textId="6A505368" w:rsidR="00483D8F" w:rsidRDefault="00483D8F" w:rsidP="00483D8F">
            <w:pPr>
              <w:autoSpaceDE w:val="0"/>
              <w:autoSpaceDN w:val="0"/>
              <w:spacing w:before="0" w:after="0" w:line="240" w:lineRule="auto"/>
              <w:ind w:left="57"/>
              <w:jc w:val="left"/>
              <w:rPr>
                <w:rFonts w:ascii="Arial" w:hAnsi="Arial" w:cs="Arial"/>
                <w:b/>
                <w:sz w:val="20"/>
                <w:szCs w:val="20"/>
              </w:rPr>
            </w:pPr>
            <w:r>
              <w:rPr>
                <w:rFonts w:ascii="Arial" w:hAnsi="Arial" w:cs="Arial"/>
                <w:b/>
                <w:sz w:val="20"/>
                <w:szCs w:val="20"/>
              </w:rPr>
              <w:t>Liquidity</w:t>
            </w:r>
          </w:p>
          <w:p w14:paraId="43FDF773" w14:textId="76EE7896" w:rsidR="00483D8F" w:rsidRPr="00483D8F" w:rsidRDefault="00483D8F" w:rsidP="00483D8F">
            <w:pPr>
              <w:autoSpaceDE w:val="0"/>
              <w:autoSpaceDN w:val="0"/>
              <w:spacing w:before="0" w:after="0" w:line="240" w:lineRule="auto"/>
              <w:ind w:left="57"/>
              <w:jc w:val="left"/>
              <w:rPr>
                <w:rFonts w:ascii="Arial" w:hAnsi="Arial" w:cs="Arial"/>
                <w:b/>
                <w:sz w:val="20"/>
                <w:szCs w:val="20"/>
              </w:rPr>
            </w:pPr>
            <w:r>
              <w:rPr>
                <w:rFonts w:ascii="Arial" w:hAnsi="Arial" w:cs="Arial"/>
                <w:b/>
                <w:sz w:val="20"/>
                <w:szCs w:val="20"/>
              </w:rPr>
              <w:t xml:space="preserve">Leverage </w:t>
            </w:r>
          </w:p>
        </w:tc>
      </w:tr>
      <w:tr w:rsidR="000778C3" w:rsidRPr="005910D3" w14:paraId="25318334" w14:textId="77777777" w:rsidTr="006C519C">
        <w:tc>
          <w:tcPr>
            <w:tcW w:w="2269" w:type="dxa"/>
            <w:tcBorders>
              <w:top w:val="single" w:sz="4" w:space="0" w:color="auto"/>
              <w:left w:val="single" w:sz="4" w:space="0" w:color="auto"/>
              <w:bottom w:val="single" w:sz="4" w:space="0" w:color="auto"/>
              <w:right w:val="single" w:sz="4" w:space="0" w:color="auto"/>
            </w:tcBorders>
          </w:tcPr>
          <w:p w14:paraId="4B5B7780" w14:textId="6A00DBE9" w:rsidR="00483D8F" w:rsidRPr="00483D8F" w:rsidRDefault="00483D8F" w:rsidP="00483D8F">
            <w:pPr>
              <w:spacing w:before="0" w:after="0" w:line="240" w:lineRule="auto"/>
              <w:ind w:left="57"/>
              <w:jc w:val="left"/>
              <w:rPr>
                <w:rFonts w:ascii="Arial" w:hAnsi="Arial" w:cs="Arial"/>
                <w:b/>
                <w:sz w:val="20"/>
                <w:szCs w:val="20"/>
              </w:rPr>
            </w:pPr>
            <w:r>
              <w:rPr>
                <w:rFonts w:ascii="Arial" w:hAnsi="Arial" w:cs="Arial"/>
                <w:b/>
                <w:sz w:val="20"/>
                <w:szCs w:val="20"/>
              </w:rPr>
              <w:t xml:space="preserve">Financial Statements </w:t>
            </w:r>
          </w:p>
        </w:tc>
        <w:tc>
          <w:tcPr>
            <w:tcW w:w="2693" w:type="dxa"/>
            <w:gridSpan w:val="2"/>
            <w:tcBorders>
              <w:top w:val="single" w:sz="4" w:space="0" w:color="auto"/>
              <w:left w:val="single" w:sz="4" w:space="0" w:color="auto"/>
              <w:bottom w:val="single" w:sz="4" w:space="0" w:color="auto"/>
              <w:right w:val="single" w:sz="4" w:space="0" w:color="auto"/>
            </w:tcBorders>
          </w:tcPr>
          <w:p w14:paraId="390076C5" w14:textId="0338EA16" w:rsidR="000778C3" w:rsidRPr="00483D8F" w:rsidRDefault="000778C3" w:rsidP="0012587D">
            <w:pPr>
              <w:spacing w:before="0" w:after="0" w:line="240" w:lineRule="auto"/>
              <w:ind w:left="57"/>
              <w:jc w:val="left"/>
              <w:rPr>
                <w:rFonts w:ascii="Arial" w:hAnsi="Arial" w:cs="Arial"/>
                <w:sz w:val="20"/>
                <w:szCs w:val="20"/>
              </w:rPr>
            </w:pPr>
            <w:r w:rsidRPr="00483D8F">
              <w:rPr>
                <w:rFonts w:ascii="Arial" w:hAnsi="Arial" w:cs="Arial"/>
                <w:b/>
                <w:sz w:val="20"/>
                <w:szCs w:val="20"/>
              </w:rPr>
              <w:t xml:space="preserve">XX audited </w:t>
            </w:r>
          </w:p>
        </w:tc>
        <w:tc>
          <w:tcPr>
            <w:tcW w:w="1276" w:type="dxa"/>
            <w:gridSpan w:val="2"/>
            <w:tcBorders>
              <w:top w:val="single" w:sz="4" w:space="0" w:color="auto"/>
              <w:left w:val="single" w:sz="4" w:space="0" w:color="auto"/>
              <w:bottom w:val="single" w:sz="4" w:space="0" w:color="auto"/>
              <w:right w:val="single" w:sz="4" w:space="0" w:color="auto"/>
            </w:tcBorders>
          </w:tcPr>
          <w:p w14:paraId="270E51CF" w14:textId="723A2A44" w:rsidR="000778C3" w:rsidRPr="00483D8F" w:rsidRDefault="000778C3" w:rsidP="0012587D">
            <w:pPr>
              <w:spacing w:before="0" w:after="0" w:line="240" w:lineRule="auto"/>
              <w:ind w:left="57"/>
              <w:jc w:val="left"/>
              <w:rPr>
                <w:rFonts w:ascii="Arial" w:hAnsi="Arial" w:cs="Arial"/>
                <w:sz w:val="20"/>
                <w:szCs w:val="20"/>
              </w:rPr>
            </w:pPr>
            <w:r w:rsidRPr="00483D8F">
              <w:rPr>
                <w:rFonts w:ascii="Arial" w:hAnsi="Arial" w:cs="Arial"/>
                <w:b/>
                <w:sz w:val="20"/>
                <w:szCs w:val="20"/>
              </w:rPr>
              <w:t>2019</w:t>
            </w:r>
          </w:p>
        </w:tc>
        <w:tc>
          <w:tcPr>
            <w:tcW w:w="3402" w:type="dxa"/>
            <w:gridSpan w:val="2"/>
            <w:tcBorders>
              <w:top w:val="single" w:sz="4" w:space="0" w:color="auto"/>
              <w:left w:val="single" w:sz="4" w:space="0" w:color="auto"/>
              <w:bottom w:val="single" w:sz="4" w:space="0" w:color="auto"/>
              <w:right w:val="single" w:sz="4" w:space="0" w:color="auto"/>
            </w:tcBorders>
          </w:tcPr>
          <w:p w14:paraId="26C9FCD3" w14:textId="3C746319" w:rsidR="000778C3" w:rsidRPr="00483D8F" w:rsidRDefault="000778C3" w:rsidP="00483D8F">
            <w:pPr>
              <w:spacing w:before="0" w:after="0" w:line="240" w:lineRule="auto"/>
              <w:ind w:left="57"/>
              <w:jc w:val="left"/>
              <w:rPr>
                <w:rFonts w:ascii="Arial" w:hAnsi="Arial" w:cs="Arial"/>
                <w:sz w:val="20"/>
                <w:szCs w:val="20"/>
              </w:rPr>
            </w:pPr>
            <w:r w:rsidRPr="00483D8F">
              <w:rPr>
                <w:rFonts w:ascii="Arial" w:hAnsi="Arial" w:cs="Arial"/>
                <w:b/>
                <w:sz w:val="20"/>
                <w:szCs w:val="20"/>
              </w:rPr>
              <w:t>2018</w:t>
            </w:r>
          </w:p>
          <w:p w14:paraId="330014FA" w14:textId="02D64DDE" w:rsidR="000778C3" w:rsidRPr="00483D8F" w:rsidRDefault="000778C3" w:rsidP="00483D8F">
            <w:pPr>
              <w:spacing w:before="0" w:after="0" w:line="240" w:lineRule="auto"/>
              <w:ind w:left="57"/>
              <w:jc w:val="left"/>
              <w:rPr>
                <w:rFonts w:ascii="Arial" w:hAnsi="Arial" w:cs="Arial"/>
                <w:sz w:val="20"/>
                <w:szCs w:val="20"/>
              </w:rPr>
            </w:pPr>
          </w:p>
        </w:tc>
      </w:tr>
      <w:tr w:rsidR="00CD0A5A" w14:paraId="0650937F" w14:textId="77777777" w:rsidTr="006C519C">
        <w:trPr>
          <w:trHeight w:val="380"/>
        </w:trPr>
        <w:tc>
          <w:tcPr>
            <w:tcW w:w="2269" w:type="dxa"/>
            <w:tcBorders>
              <w:top w:val="single" w:sz="4" w:space="0" w:color="auto"/>
              <w:left w:val="single" w:sz="4" w:space="0" w:color="auto"/>
              <w:bottom w:val="single" w:sz="4" w:space="0" w:color="auto"/>
              <w:right w:val="single" w:sz="4" w:space="0" w:color="auto"/>
            </w:tcBorders>
          </w:tcPr>
          <w:p w14:paraId="61C0A6F1" w14:textId="0C8812E8" w:rsidR="00CD0A5A" w:rsidRDefault="00CD0A5A" w:rsidP="00483D8F">
            <w:pPr>
              <w:spacing w:before="0" w:after="0" w:line="240" w:lineRule="auto"/>
              <w:ind w:left="57"/>
              <w:jc w:val="left"/>
              <w:rPr>
                <w:rFonts w:ascii="Arial" w:hAnsi="Arial" w:cs="Arial"/>
                <w:sz w:val="20"/>
                <w:szCs w:val="20"/>
              </w:rPr>
            </w:pPr>
            <w:r>
              <w:rPr>
                <w:rFonts w:ascii="Arial" w:hAnsi="Arial" w:cs="Arial"/>
                <w:sz w:val="20"/>
                <w:szCs w:val="20"/>
              </w:rPr>
              <w:t>Early Warning Signals</w:t>
            </w:r>
          </w:p>
          <w:p w14:paraId="59076A5B" w14:textId="6FDCB635" w:rsidR="00CD0A5A" w:rsidRPr="006C519C" w:rsidRDefault="00CD0A5A" w:rsidP="00483D8F">
            <w:pPr>
              <w:spacing w:before="0" w:after="0" w:line="240" w:lineRule="auto"/>
              <w:ind w:left="57"/>
              <w:jc w:val="left"/>
              <w:rPr>
                <w:rFonts w:ascii="Arial" w:hAnsi="Arial" w:cs="Arial"/>
                <w:sz w:val="16"/>
                <w:szCs w:val="16"/>
              </w:rPr>
            </w:pPr>
            <w:r w:rsidRPr="006C519C">
              <w:rPr>
                <w:rFonts w:ascii="Arial" w:hAnsi="Arial" w:cs="Arial"/>
                <w:sz w:val="16"/>
                <w:szCs w:val="16"/>
              </w:rPr>
              <w:t>Severe</w:t>
            </w:r>
            <w:r w:rsidR="0012587D" w:rsidRPr="006C519C">
              <w:rPr>
                <w:rFonts w:ascii="Arial" w:hAnsi="Arial" w:cs="Arial"/>
                <w:sz w:val="16"/>
                <w:szCs w:val="16"/>
              </w:rPr>
              <w:t xml:space="preserve"> /</w:t>
            </w:r>
            <w:r w:rsidRPr="006C519C">
              <w:rPr>
                <w:rFonts w:ascii="Arial" w:hAnsi="Arial" w:cs="Arial"/>
                <w:sz w:val="16"/>
                <w:szCs w:val="16"/>
              </w:rPr>
              <w:t>Moderate</w:t>
            </w:r>
          </w:p>
          <w:p w14:paraId="6AD3BCD2" w14:textId="5C6A91FE" w:rsidR="00CD0A5A" w:rsidRPr="00483D8F" w:rsidRDefault="00CD0A5A" w:rsidP="00483D8F">
            <w:pPr>
              <w:spacing w:before="0" w:after="0" w:line="240" w:lineRule="auto"/>
              <w:ind w:left="57"/>
              <w:jc w:val="left"/>
              <w:rPr>
                <w:rFonts w:ascii="Arial" w:hAnsi="Arial" w:cs="Arial"/>
                <w:sz w:val="20"/>
                <w:szCs w:val="20"/>
              </w:rPr>
            </w:pPr>
            <w:r w:rsidRPr="006C519C">
              <w:rPr>
                <w:rFonts w:ascii="Arial" w:hAnsi="Arial" w:cs="Arial"/>
                <w:sz w:val="16"/>
                <w:szCs w:val="16"/>
              </w:rPr>
              <w:t>Other Risk factors</w:t>
            </w:r>
            <w:r>
              <w:rPr>
                <w:rFonts w:ascii="Arial" w:hAnsi="Arial" w:cs="Arial"/>
                <w:sz w:val="20"/>
                <w:szCs w:val="20"/>
              </w:rPr>
              <w:t xml:space="preserve"> </w:t>
            </w:r>
          </w:p>
        </w:tc>
        <w:tc>
          <w:tcPr>
            <w:tcW w:w="7371" w:type="dxa"/>
            <w:gridSpan w:val="6"/>
            <w:tcBorders>
              <w:top w:val="single" w:sz="4" w:space="0" w:color="auto"/>
              <w:left w:val="single" w:sz="4" w:space="0" w:color="auto"/>
              <w:bottom w:val="single" w:sz="4" w:space="0" w:color="auto"/>
              <w:right w:val="single" w:sz="4" w:space="0" w:color="auto"/>
            </w:tcBorders>
          </w:tcPr>
          <w:p w14:paraId="7F6F9FF3" w14:textId="77777777" w:rsidR="00CD0A5A" w:rsidRDefault="00CD0A5A" w:rsidP="00483D8F">
            <w:pPr>
              <w:spacing w:before="0" w:after="0" w:line="240" w:lineRule="auto"/>
              <w:ind w:left="57"/>
              <w:jc w:val="left"/>
              <w:rPr>
                <w:rFonts w:ascii="Arial" w:hAnsi="Arial" w:cs="Arial"/>
                <w:b/>
                <w:sz w:val="20"/>
                <w:szCs w:val="20"/>
                <w:u w:val="single"/>
              </w:rPr>
            </w:pPr>
          </w:p>
          <w:p w14:paraId="785835F2" w14:textId="77777777" w:rsidR="00CD0A5A" w:rsidRDefault="00CD0A5A" w:rsidP="00483D8F">
            <w:pPr>
              <w:spacing w:before="0" w:after="0" w:line="240" w:lineRule="auto"/>
              <w:ind w:left="57"/>
              <w:jc w:val="left"/>
              <w:rPr>
                <w:rFonts w:ascii="Arial" w:hAnsi="Arial" w:cs="Arial"/>
                <w:b/>
                <w:sz w:val="20"/>
                <w:szCs w:val="20"/>
                <w:u w:val="single"/>
              </w:rPr>
            </w:pPr>
          </w:p>
          <w:p w14:paraId="57FFAB04" w14:textId="77777777" w:rsidR="00CD0A5A" w:rsidRPr="00483D8F" w:rsidRDefault="00CD0A5A" w:rsidP="00483D8F">
            <w:pPr>
              <w:spacing w:before="0" w:after="0" w:line="240" w:lineRule="auto"/>
              <w:ind w:left="57"/>
              <w:jc w:val="left"/>
              <w:rPr>
                <w:rFonts w:ascii="Arial" w:hAnsi="Arial" w:cs="Arial"/>
                <w:b/>
                <w:sz w:val="20"/>
                <w:szCs w:val="20"/>
                <w:u w:val="single"/>
              </w:rPr>
            </w:pPr>
          </w:p>
        </w:tc>
      </w:tr>
      <w:tr w:rsidR="000778C3" w14:paraId="79312EB2" w14:textId="77777777" w:rsidTr="006C519C">
        <w:trPr>
          <w:trHeight w:val="380"/>
        </w:trPr>
        <w:tc>
          <w:tcPr>
            <w:tcW w:w="2269" w:type="dxa"/>
            <w:tcBorders>
              <w:top w:val="single" w:sz="4" w:space="0" w:color="auto"/>
              <w:left w:val="single" w:sz="4" w:space="0" w:color="auto"/>
              <w:bottom w:val="single" w:sz="4" w:space="0" w:color="auto"/>
              <w:right w:val="single" w:sz="4" w:space="0" w:color="auto"/>
            </w:tcBorders>
          </w:tcPr>
          <w:p w14:paraId="1FB5BE9B" w14:textId="77777777" w:rsidR="000778C3" w:rsidRPr="00483D8F" w:rsidRDefault="000778C3" w:rsidP="00483D8F">
            <w:pPr>
              <w:spacing w:before="0" w:after="0" w:line="240" w:lineRule="auto"/>
              <w:ind w:left="57"/>
              <w:jc w:val="left"/>
              <w:rPr>
                <w:rFonts w:ascii="Arial" w:hAnsi="Arial" w:cs="Arial"/>
                <w:sz w:val="20"/>
                <w:szCs w:val="20"/>
              </w:rPr>
            </w:pPr>
            <w:r w:rsidRPr="00483D8F">
              <w:rPr>
                <w:rFonts w:ascii="Arial" w:hAnsi="Arial" w:cs="Arial"/>
                <w:sz w:val="20"/>
                <w:szCs w:val="20"/>
              </w:rPr>
              <w:t>RISK MITIGATION</w:t>
            </w:r>
          </w:p>
          <w:p w14:paraId="1A5E16A1" w14:textId="77777777" w:rsidR="000778C3" w:rsidRPr="00483D8F" w:rsidRDefault="000778C3" w:rsidP="00483D8F">
            <w:pPr>
              <w:spacing w:before="0" w:after="0" w:line="240" w:lineRule="auto"/>
              <w:ind w:left="57"/>
              <w:jc w:val="left"/>
              <w:rPr>
                <w:rFonts w:ascii="Arial" w:hAnsi="Arial" w:cs="Arial"/>
                <w:sz w:val="20"/>
                <w:szCs w:val="20"/>
              </w:rPr>
            </w:pPr>
          </w:p>
        </w:tc>
        <w:tc>
          <w:tcPr>
            <w:tcW w:w="7371" w:type="dxa"/>
            <w:gridSpan w:val="6"/>
            <w:tcBorders>
              <w:top w:val="single" w:sz="4" w:space="0" w:color="auto"/>
              <w:left w:val="single" w:sz="4" w:space="0" w:color="auto"/>
              <w:bottom w:val="single" w:sz="4" w:space="0" w:color="auto"/>
              <w:right w:val="single" w:sz="4" w:space="0" w:color="auto"/>
            </w:tcBorders>
            <w:hideMark/>
          </w:tcPr>
          <w:p w14:paraId="2696DB8F" w14:textId="77777777" w:rsidR="000778C3" w:rsidRDefault="000778C3" w:rsidP="00483D8F">
            <w:pPr>
              <w:spacing w:before="0" w:after="0" w:line="240" w:lineRule="auto"/>
              <w:ind w:left="57"/>
              <w:jc w:val="left"/>
              <w:rPr>
                <w:rFonts w:ascii="Arial" w:hAnsi="Arial" w:cs="Arial"/>
                <w:b/>
                <w:sz w:val="20"/>
                <w:szCs w:val="20"/>
                <w:u w:val="single"/>
              </w:rPr>
            </w:pPr>
            <w:r w:rsidRPr="00483D8F">
              <w:rPr>
                <w:rFonts w:ascii="Arial" w:hAnsi="Arial" w:cs="Arial"/>
                <w:b/>
                <w:sz w:val="20"/>
                <w:szCs w:val="20"/>
                <w:u w:val="single"/>
              </w:rPr>
              <w:t xml:space="preserve">First Repayment Sources: </w:t>
            </w:r>
          </w:p>
          <w:p w14:paraId="02BBC996" w14:textId="580A7B3D" w:rsidR="00CD0A5A" w:rsidRPr="00483D8F" w:rsidRDefault="000778C3" w:rsidP="0012587D">
            <w:pPr>
              <w:spacing w:before="0" w:after="0" w:line="240" w:lineRule="auto"/>
              <w:ind w:left="57"/>
              <w:jc w:val="left"/>
              <w:rPr>
                <w:rFonts w:ascii="Arial" w:hAnsi="Arial" w:cs="Arial"/>
                <w:b/>
                <w:sz w:val="20"/>
                <w:szCs w:val="20"/>
                <w:u w:val="single"/>
              </w:rPr>
            </w:pPr>
            <w:r w:rsidRPr="00483D8F">
              <w:rPr>
                <w:rFonts w:ascii="Arial" w:hAnsi="Arial" w:cs="Arial"/>
                <w:b/>
                <w:sz w:val="20"/>
                <w:szCs w:val="20"/>
                <w:u w:val="single"/>
              </w:rPr>
              <w:t xml:space="preserve">Second Repayment Sources: </w:t>
            </w:r>
            <w:r w:rsidRPr="00483D8F">
              <w:rPr>
                <w:rFonts w:ascii="Arial" w:hAnsi="Arial" w:cs="Arial"/>
                <w:sz w:val="20"/>
                <w:szCs w:val="20"/>
              </w:rPr>
              <w:t xml:space="preserve"> </w:t>
            </w:r>
          </w:p>
        </w:tc>
      </w:tr>
      <w:tr w:rsidR="000778C3" w14:paraId="21712CD4" w14:textId="77777777" w:rsidTr="0012587D">
        <w:tc>
          <w:tcPr>
            <w:tcW w:w="9640" w:type="dxa"/>
            <w:gridSpan w:val="7"/>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ED94D23" w14:textId="77777777" w:rsidR="000778C3" w:rsidRPr="00483D8F" w:rsidRDefault="000778C3" w:rsidP="00483D8F">
            <w:pPr>
              <w:spacing w:before="0" w:after="0" w:line="240" w:lineRule="auto"/>
              <w:ind w:left="57"/>
              <w:jc w:val="left"/>
              <w:rPr>
                <w:rFonts w:ascii="Arial" w:hAnsi="Arial" w:cs="Arial"/>
                <w:b/>
                <w:sz w:val="20"/>
                <w:szCs w:val="20"/>
              </w:rPr>
            </w:pPr>
            <w:r w:rsidRPr="00483D8F">
              <w:rPr>
                <w:rFonts w:ascii="Arial" w:hAnsi="Arial" w:cs="Arial"/>
                <w:b/>
                <w:sz w:val="20"/>
                <w:szCs w:val="20"/>
              </w:rPr>
              <w:t>SIGN-OFF</w:t>
            </w:r>
          </w:p>
        </w:tc>
      </w:tr>
      <w:tr w:rsidR="000778C3" w14:paraId="187B0A11" w14:textId="77777777" w:rsidTr="0012587D">
        <w:tc>
          <w:tcPr>
            <w:tcW w:w="5104" w:type="dxa"/>
            <w:gridSpan w:val="4"/>
            <w:tcBorders>
              <w:top w:val="single" w:sz="4" w:space="0" w:color="auto"/>
              <w:left w:val="single" w:sz="4" w:space="0" w:color="auto"/>
              <w:bottom w:val="single" w:sz="4" w:space="0" w:color="auto"/>
              <w:right w:val="single" w:sz="4" w:space="0" w:color="auto"/>
            </w:tcBorders>
          </w:tcPr>
          <w:p w14:paraId="379EFC91" w14:textId="2526C61A" w:rsidR="00483D8F" w:rsidRDefault="000778C3" w:rsidP="00483D8F">
            <w:pPr>
              <w:spacing w:before="0" w:after="0" w:line="240" w:lineRule="auto"/>
              <w:ind w:left="57"/>
              <w:jc w:val="left"/>
              <w:rPr>
                <w:rFonts w:ascii="Arial" w:hAnsi="Arial" w:cs="Arial"/>
                <w:sz w:val="20"/>
                <w:szCs w:val="20"/>
              </w:rPr>
            </w:pPr>
            <w:r w:rsidRPr="00483D8F">
              <w:rPr>
                <w:rFonts w:ascii="Arial" w:hAnsi="Arial" w:cs="Arial"/>
                <w:sz w:val="20"/>
                <w:szCs w:val="20"/>
              </w:rPr>
              <w:t xml:space="preserve">Credit Analyst </w:t>
            </w:r>
          </w:p>
          <w:p w14:paraId="24725026" w14:textId="096FC7B5" w:rsidR="00483D8F" w:rsidRPr="00483D8F" w:rsidRDefault="00483D8F" w:rsidP="00483D8F">
            <w:pPr>
              <w:spacing w:before="0" w:after="0" w:line="240" w:lineRule="auto"/>
              <w:ind w:left="57"/>
              <w:jc w:val="left"/>
              <w:rPr>
                <w:rFonts w:ascii="Arial" w:hAnsi="Arial" w:cs="Arial"/>
                <w:sz w:val="20"/>
                <w:szCs w:val="20"/>
              </w:rPr>
            </w:pPr>
          </w:p>
        </w:tc>
        <w:tc>
          <w:tcPr>
            <w:tcW w:w="4536" w:type="dxa"/>
            <w:gridSpan w:val="3"/>
            <w:tcBorders>
              <w:top w:val="single" w:sz="4" w:space="0" w:color="auto"/>
              <w:left w:val="single" w:sz="4" w:space="0" w:color="auto"/>
              <w:bottom w:val="single" w:sz="4" w:space="0" w:color="auto"/>
              <w:right w:val="single" w:sz="4" w:space="0" w:color="auto"/>
            </w:tcBorders>
          </w:tcPr>
          <w:p w14:paraId="37001038" w14:textId="204D1564" w:rsidR="000778C3" w:rsidRPr="00483D8F" w:rsidRDefault="000778C3" w:rsidP="00483D8F">
            <w:pPr>
              <w:spacing w:before="0" w:after="0" w:line="240" w:lineRule="auto"/>
              <w:ind w:left="57"/>
              <w:jc w:val="left"/>
              <w:rPr>
                <w:rFonts w:ascii="Arial" w:hAnsi="Arial" w:cs="Arial"/>
                <w:sz w:val="20"/>
                <w:szCs w:val="20"/>
              </w:rPr>
            </w:pPr>
            <w:r w:rsidRPr="00483D8F">
              <w:rPr>
                <w:rFonts w:ascii="Arial" w:hAnsi="Arial" w:cs="Arial"/>
                <w:sz w:val="20"/>
                <w:szCs w:val="20"/>
              </w:rPr>
              <w:t xml:space="preserve">Risk Manager </w:t>
            </w:r>
          </w:p>
        </w:tc>
      </w:tr>
    </w:tbl>
    <w:p w14:paraId="63CDC5F9" w14:textId="77777777" w:rsidR="00483D8F" w:rsidRDefault="00483D8F">
      <w:pPr>
        <w:spacing w:before="0" w:after="0" w:line="240" w:lineRule="auto"/>
        <w:jc w:val="left"/>
        <w:rPr>
          <w:rFonts w:ascii="Arial" w:hAnsi="Arial" w:cs="Arial"/>
          <w:b/>
          <w:bCs/>
        </w:rPr>
      </w:pPr>
      <w:r>
        <w:rPr>
          <w:rFonts w:ascii="Arial" w:hAnsi="Arial" w:cs="Arial"/>
        </w:rPr>
        <w:br w:type="page"/>
      </w:r>
    </w:p>
    <w:p w14:paraId="3196272F" w14:textId="6A47E94B" w:rsidR="002F223F" w:rsidRPr="00B27979" w:rsidRDefault="000778C3" w:rsidP="002F223F">
      <w:pPr>
        <w:pStyle w:val="Heading1"/>
        <w:spacing w:before="0" w:line="360" w:lineRule="auto"/>
        <w:jc w:val="left"/>
        <w:rPr>
          <w:rFonts w:ascii="Arial" w:hAnsi="Arial" w:cs="Arial"/>
          <w:color w:val="auto"/>
          <w:sz w:val="22"/>
          <w:szCs w:val="22"/>
        </w:rPr>
      </w:pPr>
      <w:bookmarkStart w:id="706" w:name="_Toc55470916"/>
      <w:r>
        <w:rPr>
          <w:rFonts w:ascii="Arial" w:hAnsi="Arial" w:cs="Arial"/>
          <w:color w:val="auto"/>
          <w:sz w:val="22"/>
          <w:szCs w:val="22"/>
        </w:rPr>
        <w:t xml:space="preserve">Appendix E – </w:t>
      </w:r>
      <w:r w:rsidR="002F223F">
        <w:rPr>
          <w:rFonts w:ascii="Arial" w:hAnsi="Arial" w:cs="Arial"/>
          <w:color w:val="auto"/>
          <w:sz w:val="22"/>
          <w:szCs w:val="22"/>
        </w:rPr>
        <w:t>Credit request format Financial Institutions</w:t>
      </w:r>
      <w:bookmarkEnd w:id="706"/>
      <w:r w:rsidR="002F223F">
        <w:rPr>
          <w:rFonts w:ascii="Arial" w:hAnsi="Arial" w:cs="Arial"/>
          <w:color w:val="auto"/>
          <w:sz w:val="22"/>
          <w:szCs w:val="22"/>
        </w:rPr>
        <w:t xml:space="preserve">  </w:t>
      </w:r>
      <w:r w:rsidR="002F223F" w:rsidRPr="00B27979">
        <w:rPr>
          <w:rFonts w:ascii="Arial" w:hAnsi="Arial" w:cs="Arial"/>
          <w:color w:val="auto"/>
          <w:sz w:val="22"/>
          <w:szCs w:val="22"/>
        </w:rPr>
        <w:t xml:space="preserve"> </w:t>
      </w:r>
    </w:p>
    <w:p w14:paraId="26C42266" w14:textId="5A53CEB1" w:rsidR="00343F50" w:rsidRDefault="00343F50" w:rsidP="00343F50">
      <w:pPr>
        <w:spacing w:before="0" w:after="0" w:line="360" w:lineRule="auto"/>
        <w:rPr>
          <w:rFonts w:ascii="Arial" w:hAnsi="Arial" w:cs="Arial"/>
        </w:rPr>
      </w:pPr>
      <w:r>
        <w:rPr>
          <w:rFonts w:ascii="Arial" w:hAnsi="Arial" w:cs="Arial"/>
        </w:rPr>
        <w:t xml:space="preserve">Credit limits for Financial Institutions are controlled by HO FI department using </w:t>
      </w:r>
      <w:r w:rsidR="00F03681">
        <w:rPr>
          <w:rFonts w:ascii="Arial" w:hAnsi="Arial" w:cs="Arial"/>
        </w:rPr>
        <w:t>‘</w:t>
      </w:r>
      <w:r>
        <w:rPr>
          <w:rFonts w:ascii="Arial" w:hAnsi="Arial" w:cs="Arial"/>
        </w:rPr>
        <w:t>Total Global limits</w:t>
      </w:r>
      <w:r w:rsidR="00F03681">
        <w:rPr>
          <w:rFonts w:ascii="Arial" w:hAnsi="Arial" w:cs="Arial"/>
        </w:rPr>
        <w:t>’</w:t>
      </w:r>
      <w:r>
        <w:rPr>
          <w:rFonts w:ascii="Arial" w:hAnsi="Arial" w:cs="Arial"/>
        </w:rPr>
        <w:t>. If CNBLB require</w:t>
      </w:r>
      <w:r w:rsidR="00F03681">
        <w:rPr>
          <w:rFonts w:ascii="Arial" w:hAnsi="Arial" w:cs="Arial"/>
        </w:rPr>
        <w:t>s</w:t>
      </w:r>
      <w:r>
        <w:rPr>
          <w:rFonts w:ascii="Arial" w:hAnsi="Arial" w:cs="Arial"/>
        </w:rPr>
        <w:t xml:space="preserve"> limits for existing </w:t>
      </w:r>
      <w:r w:rsidR="00F03681">
        <w:rPr>
          <w:rFonts w:ascii="Arial" w:hAnsi="Arial" w:cs="Arial"/>
        </w:rPr>
        <w:t>FI counterparties</w:t>
      </w:r>
      <w:r>
        <w:rPr>
          <w:rFonts w:ascii="Arial" w:hAnsi="Arial" w:cs="Arial"/>
        </w:rPr>
        <w:t>, allocations must be requested and if agreed, allocated to London Branch directly through the FMMS system.</w:t>
      </w:r>
    </w:p>
    <w:p w14:paraId="5C2D40EE" w14:textId="77777777" w:rsidR="00F03681" w:rsidRDefault="00F03681" w:rsidP="00343F50">
      <w:pPr>
        <w:spacing w:before="0" w:after="0" w:line="360" w:lineRule="auto"/>
        <w:rPr>
          <w:rFonts w:ascii="Arial" w:hAnsi="Arial" w:cs="Arial"/>
        </w:rPr>
      </w:pPr>
    </w:p>
    <w:p w14:paraId="65E6E158" w14:textId="13D05F75" w:rsidR="00CA3EE7" w:rsidRPr="00CA3EE7" w:rsidRDefault="00343F50" w:rsidP="00343F50">
      <w:pPr>
        <w:spacing w:before="0" w:after="0" w:line="360" w:lineRule="auto"/>
        <w:rPr>
          <w:rFonts w:ascii="Arial" w:hAnsi="Arial" w:cs="Arial"/>
        </w:rPr>
      </w:pPr>
      <w:r>
        <w:rPr>
          <w:rFonts w:ascii="Arial" w:hAnsi="Arial" w:cs="Arial"/>
        </w:rPr>
        <w:t xml:space="preserve">If </w:t>
      </w:r>
      <w:r w:rsidR="00CA3EE7" w:rsidRPr="00CA3EE7">
        <w:rPr>
          <w:rFonts w:ascii="Arial" w:hAnsi="Arial" w:cs="Arial"/>
        </w:rPr>
        <w:t xml:space="preserve">FMD London Branch propose the </w:t>
      </w:r>
      <w:r>
        <w:rPr>
          <w:rFonts w:ascii="Arial" w:hAnsi="Arial" w:cs="Arial"/>
        </w:rPr>
        <w:t>new FI limits, the request must be submitted</w:t>
      </w:r>
      <w:r w:rsidR="00CA3EE7" w:rsidRPr="00CA3EE7">
        <w:rPr>
          <w:rFonts w:ascii="Arial" w:hAnsi="Arial" w:cs="Arial"/>
        </w:rPr>
        <w:t xml:space="preserve"> to BD off-line (email or memo</w:t>
      </w:r>
      <w:r w:rsidR="00CA3EE7">
        <w:rPr>
          <w:rFonts w:ascii="Arial" w:hAnsi="Arial" w:cs="Arial"/>
        </w:rPr>
        <w:t>)</w:t>
      </w:r>
      <w:r w:rsidR="00CA3EE7" w:rsidRPr="00CA3EE7">
        <w:rPr>
          <w:rFonts w:ascii="Arial" w:hAnsi="Arial" w:cs="Arial"/>
        </w:rPr>
        <w:t xml:space="preserve"> the request should specify:</w:t>
      </w:r>
    </w:p>
    <w:p w14:paraId="655FEC45"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 xml:space="preserve">Counterparty Name </w:t>
      </w:r>
    </w:p>
    <w:p w14:paraId="2BF80436"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Country of Risk</w:t>
      </w:r>
    </w:p>
    <w:p w14:paraId="64C649BB"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Legal entities to trade with including all Branches/Subsidiaries</w:t>
      </w:r>
    </w:p>
    <w:p w14:paraId="26077B07"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 xml:space="preserve">Products </w:t>
      </w:r>
    </w:p>
    <w:p w14:paraId="08078B32"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 xml:space="preserve">Currencies </w:t>
      </w:r>
    </w:p>
    <w:p w14:paraId="2473B3DD"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 xml:space="preserve">Tenors </w:t>
      </w:r>
    </w:p>
    <w:p w14:paraId="05C7EFB1"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 xml:space="preserve">Purpose and rational of request </w:t>
      </w:r>
    </w:p>
    <w:p w14:paraId="560DFC92" w14:textId="77777777" w:rsidR="006A4F92" w:rsidRDefault="006A4F92" w:rsidP="00343F50">
      <w:pPr>
        <w:spacing w:before="0" w:after="0" w:line="360" w:lineRule="auto"/>
        <w:rPr>
          <w:rFonts w:ascii="Arial" w:hAnsi="Arial" w:cs="Arial"/>
        </w:rPr>
      </w:pPr>
    </w:p>
    <w:p w14:paraId="62431AF0" w14:textId="77777777" w:rsidR="00CA3EE7" w:rsidRPr="00CA3EE7" w:rsidRDefault="00CA3EE7" w:rsidP="00343F50">
      <w:pPr>
        <w:spacing w:before="0" w:after="0" w:line="360" w:lineRule="auto"/>
        <w:rPr>
          <w:rFonts w:ascii="Arial" w:hAnsi="Arial" w:cs="Arial"/>
        </w:rPr>
      </w:pPr>
      <w:r w:rsidRPr="00CA3EE7">
        <w:rPr>
          <w:rFonts w:ascii="Arial" w:hAnsi="Arial" w:cs="Arial"/>
        </w:rPr>
        <w:t>BD London Branch propose the requests to RMD London Branch (off-line), the request should:</w:t>
      </w:r>
    </w:p>
    <w:p w14:paraId="436D4786"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 xml:space="preserve">Propose the combined FI limits including FMD request and </w:t>
      </w:r>
      <w:proofErr w:type="spellStart"/>
      <w:r w:rsidRPr="00CA3EE7">
        <w:rPr>
          <w:rFonts w:ascii="Arial" w:hAnsi="Arial" w:cs="Arial"/>
        </w:rPr>
        <w:t>Nostro</w:t>
      </w:r>
      <w:proofErr w:type="spellEnd"/>
      <w:r w:rsidRPr="00CA3EE7">
        <w:rPr>
          <w:rFonts w:ascii="Arial" w:hAnsi="Arial" w:cs="Arial"/>
        </w:rPr>
        <w:t xml:space="preserve"> accounts</w:t>
      </w:r>
    </w:p>
    <w:p w14:paraId="525DAD74" w14:textId="047BCAAA"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 xml:space="preserve">Credit request memo </w:t>
      </w:r>
    </w:p>
    <w:p w14:paraId="719F5530" w14:textId="77777777" w:rsidR="006A4F92" w:rsidRDefault="006A4F92" w:rsidP="00343F50">
      <w:pPr>
        <w:spacing w:before="0" w:after="0" w:line="360" w:lineRule="auto"/>
        <w:rPr>
          <w:rFonts w:ascii="Arial" w:hAnsi="Arial" w:cs="Arial"/>
        </w:rPr>
      </w:pPr>
    </w:p>
    <w:p w14:paraId="6ED429CF" w14:textId="77777777" w:rsidR="00CA3EE7" w:rsidRPr="00CA3EE7" w:rsidRDefault="00CA3EE7" w:rsidP="00343F50">
      <w:pPr>
        <w:spacing w:before="0" w:after="0" w:line="360" w:lineRule="auto"/>
        <w:rPr>
          <w:rFonts w:ascii="Arial" w:hAnsi="Arial" w:cs="Arial"/>
        </w:rPr>
      </w:pPr>
      <w:r w:rsidRPr="00CA3EE7">
        <w:rPr>
          <w:rFonts w:ascii="Arial" w:hAnsi="Arial" w:cs="Arial"/>
        </w:rPr>
        <w:t>RMD takes the following responsibilities:</w:t>
      </w:r>
    </w:p>
    <w:p w14:paraId="3C92528E" w14:textId="77C7B07C" w:rsidR="00CA3EE7" w:rsidRPr="00F03681" w:rsidRDefault="00CA3EE7" w:rsidP="002B2229">
      <w:pPr>
        <w:pStyle w:val="ListParagraph"/>
        <w:numPr>
          <w:ilvl w:val="0"/>
          <w:numId w:val="19"/>
        </w:numPr>
        <w:spacing w:before="0" w:after="0" w:line="360" w:lineRule="auto"/>
        <w:rPr>
          <w:rFonts w:ascii="Arial" w:hAnsi="Arial" w:cs="Arial"/>
        </w:rPr>
      </w:pPr>
      <w:r w:rsidRPr="00F03681">
        <w:rPr>
          <w:rFonts w:ascii="Arial" w:hAnsi="Arial" w:cs="Arial"/>
        </w:rPr>
        <w:t xml:space="preserve">Credit analysis </w:t>
      </w:r>
      <w:r w:rsidR="00F03681" w:rsidRPr="00F03681">
        <w:rPr>
          <w:rFonts w:ascii="Arial" w:hAnsi="Arial" w:cs="Arial"/>
        </w:rPr>
        <w:t xml:space="preserve">and </w:t>
      </w:r>
      <w:r w:rsidR="00F03681">
        <w:rPr>
          <w:rFonts w:ascii="Arial" w:hAnsi="Arial" w:cs="Arial"/>
        </w:rPr>
        <w:t>m</w:t>
      </w:r>
      <w:r w:rsidRPr="00F03681">
        <w:rPr>
          <w:rFonts w:ascii="Arial" w:hAnsi="Arial" w:cs="Arial"/>
        </w:rPr>
        <w:t>apping ECAI’s to HO internal credit rating</w:t>
      </w:r>
    </w:p>
    <w:p w14:paraId="5475D4DF"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 xml:space="preserve">Assess maximum credit limits under local delegated authority </w:t>
      </w:r>
    </w:p>
    <w:p w14:paraId="47744D32"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Assess currencies, products and tenors requested</w:t>
      </w:r>
    </w:p>
    <w:p w14:paraId="53C25D5E" w14:textId="42CA7105"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 xml:space="preserve">Present to the Branch </w:t>
      </w:r>
      <w:proofErr w:type="spellStart"/>
      <w:r w:rsidRPr="00CA3EE7">
        <w:rPr>
          <w:rFonts w:ascii="Arial" w:hAnsi="Arial" w:cs="Arial"/>
        </w:rPr>
        <w:t>CCo</w:t>
      </w:r>
      <w:proofErr w:type="spellEnd"/>
    </w:p>
    <w:p w14:paraId="0893FEB6" w14:textId="77777777" w:rsidR="006A4F92" w:rsidRDefault="006A4F92" w:rsidP="00343F50">
      <w:pPr>
        <w:spacing w:before="0" w:after="0" w:line="360" w:lineRule="auto"/>
        <w:rPr>
          <w:rFonts w:ascii="Arial" w:hAnsi="Arial" w:cs="Arial"/>
        </w:rPr>
      </w:pPr>
    </w:p>
    <w:p w14:paraId="309F51BA" w14:textId="77777777" w:rsidR="006A4F92" w:rsidRDefault="006A4F92" w:rsidP="00343F50">
      <w:pPr>
        <w:spacing w:before="0" w:after="0" w:line="360" w:lineRule="auto"/>
        <w:rPr>
          <w:rFonts w:ascii="Arial" w:hAnsi="Arial" w:cs="Arial"/>
        </w:rPr>
      </w:pPr>
    </w:p>
    <w:p w14:paraId="6284AFB2" w14:textId="77777777" w:rsidR="00CA3EE7" w:rsidRPr="00CA3EE7" w:rsidRDefault="00CA3EE7" w:rsidP="00343F50">
      <w:pPr>
        <w:spacing w:before="0" w:after="0" w:line="360" w:lineRule="auto"/>
        <w:rPr>
          <w:rFonts w:ascii="Arial" w:hAnsi="Arial" w:cs="Arial"/>
        </w:rPr>
      </w:pPr>
      <w:r w:rsidRPr="00CA3EE7">
        <w:rPr>
          <w:rFonts w:ascii="Arial" w:hAnsi="Arial" w:cs="Arial"/>
        </w:rPr>
        <w:t xml:space="preserve">The Branch </w:t>
      </w:r>
      <w:proofErr w:type="spellStart"/>
      <w:r w:rsidRPr="00CA3EE7">
        <w:rPr>
          <w:rFonts w:ascii="Arial" w:hAnsi="Arial" w:cs="Arial"/>
        </w:rPr>
        <w:t>CCo</w:t>
      </w:r>
      <w:proofErr w:type="spellEnd"/>
      <w:r w:rsidRPr="00CA3EE7">
        <w:rPr>
          <w:rFonts w:ascii="Arial" w:hAnsi="Arial" w:cs="Arial"/>
        </w:rPr>
        <w:t xml:space="preserve">: </w:t>
      </w:r>
    </w:p>
    <w:p w14:paraId="1755239F"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Challenge limit requests (consider Credit Risk Appetite requirements)</w:t>
      </w:r>
    </w:p>
    <w:p w14:paraId="38444A14"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Approve limits for the Branch</w:t>
      </w:r>
    </w:p>
    <w:p w14:paraId="2EDAA766"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 xml:space="preserve">Agree limits to be sent to HO IBD </w:t>
      </w:r>
    </w:p>
    <w:p w14:paraId="6B0F1C97" w14:textId="77777777" w:rsidR="006A4F92" w:rsidRDefault="006A4F92" w:rsidP="00343F50">
      <w:pPr>
        <w:spacing w:before="0" w:after="0" w:line="360" w:lineRule="auto"/>
        <w:rPr>
          <w:rFonts w:ascii="Arial" w:hAnsi="Arial" w:cs="Arial"/>
        </w:rPr>
      </w:pPr>
    </w:p>
    <w:p w14:paraId="1554CE7F" w14:textId="77777777" w:rsidR="00CA3EE7" w:rsidRPr="00CA3EE7" w:rsidRDefault="00CA3EE7" w:rsidP="00343F50">
      <w:pPr>
        <w:spacing w:before="0" w:after="0" w:line="360" w:lineRule="auto"/>
        <w:rPr>
          <w:rFonts w:ascii="Arial" w:hAnsi="Arial" w:cs="Arial"/>
        </w:rPr>
      </w:pPr>
      <w:r w:rsidRPr="00CA3EE7">
        <w:rPr>
          <w:rFonts w:ascii="Arial" w:hAnsi="Arial" w:cs="Arial"/>
        </w:rPr>
        <w:t xml:space="preserve">Head Office IBD: </w:t>
      </w:r>
    </w:p>
    <w:p w14:paraId="71829AD3"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Consider Branch limits request</w:t>
      </w:r>
    </w:p>
    <w:p w14:paraId="3A7A95CD"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If the limit approved by HO, IBD will provide the formal approval letter to the Branch</w:t>
      </w:r>
    </w:p>
    <w:p w14:paraId="0BD1AAC6" w14:textId="3C50759A" w:rsidR="00CA3EE7" w:rsidRPr="00CA3EE7" w:rsidRDefault="00CA3EE7" w:rsidP="00343F50">
      <w:pPr>
        <w:pStyle w:val="ListParagraph"/>
        <w:numPr>
          <w:ilvl w:val="0"/>
          <w:numId w:val="20"/>
        </w:numPr>
        <w:spacing w:before="0" w:after="0" w:line="360" w:lineRule="auto"/>
        <w:rPr>
          <w:rFonts w:ascii="Arial" w:hAnsi="Arial" w:cs="Arial"/>
        </w:rPr>
      </w:pPr>
      <w:r w:rsidRPr="00CA3EE7">
        <w:rPr>
          <w:rFonts w:ascii="Arial" w:hAnsi="Arial" w:cs="Arial"/>
        </w:rPr>
        <w:t xml:space="preserve">If FI trading limit (including FI bond) approved, HO FMD allocates the limits to Branch via FMMS system (HO reserves the right to monitor and re-allocate the limits, if not utilised).  </w:t>
      </w:r>
    </w:p>
    <w:p w14:paraId="0591247B" w14:textId="77777777" w:rsidR="00CA3EE7" w:rsidRPr="00CA3EE7" w:rsidRDefault="00CA3EE7" w:rsidP="00343F50">
      <w:pPr>
        <w:pStyle w:val="ListParagraph"/>
        <w:numPr>
          <w:ilvl w:val="0"/>
          <w:numId w:val="20"/>
        </w:numPr>
        <w:spacing w:before="0" w:after="0" w:line="360" w:lineRule="auto"/>
        <w:rPr>
          <w:rFonts w:ascii="Arial" w:hAnsi="Arial" w:cs="Arial"/>
        </w:rPr>
      </w:pPr>
      <w:r w:rsidRPr="00CA3EE7">
        <w:rPr>
          <w:rFonts w:ascii="Arial" w:hAnsi="Arial" w:cs="Arial"/>
        </w:rPr>
        <w:t xml:space="preserve">If </w:t>
      </w:r>
      <w:proofErr w:type="spellStart"/>
      <w:r w:rsidRPr="00CA3EE7">
        <w:rPr>
          <w:rFonts w:ascii="Arial" w:hAnsi="Arial" w:cs="Arial"/>
        </w:rPr>
        <w:t>Nostro</w:t>
      </w:r>
      <w:proofErr w:type="spellEnd"/>
      <w:r w:rsidRPr="00CA3EE7">
        <w:rPr>
          <w:rFonts w:ascii="Arial" w:hAnsi="Arial" w:cs="Arial"/>
        </w:rPr>
        <w:t xml:space="preserve"> account limit approved, IBD allocate the limits to Branch offline. </w:t>
      </w:r>
    </w:p>
    <w:p w14:paraId="3DC8CCC2" w14:textId="77777777" w:rsidR="006A4F92" w:rsidRDefault="006A4F92" w:rsidP="00343F50">
      <w:pPr>
        <w:spacing w:before="0" w:after="0" w:line="360" w:lineRule="auto"/>
        <w:rPr>
          <w:rFonts w:ascii="Arial" w:hAnsi="Arial" w:cs="Arial"/>
        </w:rPr>
      </w:pPr>
    </w:p>
    <w:p w14:paraId="2C313F27" w14:textId="77777777" w:rsidR="00CA3EE7" w:rsidRPr="00CA3EE7" w:rsidRDefault="00CA3EE7" w:rsidP="00343F50">
      <w:pPr>
        <w:spacing w:before="0" w:after="0" w:line="360" w:lineRule="auto"/>
        <w:rPr>
          <w:rFonts w:ascii="Arial" w:hAnsi="Arial" w:cs="Arial"/>
        </w:rPr>
      </w:pPr>
      <w:r w:rsidRPr="00CA3EE7">
        <w:rPr>
          <w:rFonts w:ascii="Arial" w:hAnsi="Arial" w:cs="Arial"/>
        </w:rPr>
        <w:t xml:space="preserve">RMD London Branch (Middle Office) </w:t>
      </w:r>
    </w:p>
    <w:p w14:paraId="7850850B"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Allocate the HO FMD limits to FMD London Branch in FMMS system (Products)</w:t>
      </w:r>
    </w:p>
    <w:p w14:paraId="440CFAF2"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Monitor limits and exposure on daily basis</w:t>
      </w:r>
    </w:p>
    <w:p w14:paraId="4103EACF"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 xml:space="preserve">Report risk profile to Branch </w:t>
      </w:r>
      <w:proofErr w:type="spellStart"/>
      <w:r w:rsidRPr="00CA3EE7">
        <w:rPr>
          <w:rFonts w:ascii="Arial" w:hAnsi="Arial" w:cs="Arial"/>
        </w:rPr>
        <w:t>CCo</w:t>
      </w:r>
      <w:proofErr w:type="spellEnd"/>
      <w:r w:rsidRPr="00CA3EE7">
        <w:rPr>
          <w:rFonts w:ascii="Arial" w:hAnsi="Arial" w:cs="Arial"/>
        </w:rPr>
        <w:t>/</w:t>
      </w:r>
      <w:proofErr w:type="spellStart"/>
      <w:r w:rsidRPr="00CA3EE7">
        <w:rPr>
          <w:rFonts w:ascii="Arial" w:hAnsi="Arial" w:cs="Arial"/>
        </w:rPr>
        <w:t>ManCo</w:t>
      </w:r>
      <w:proofErr w:type="spellEnd"/>
      <w:r w:rsidRPr="00CA3EE7">
        <w:rPr>
          <w:rFonts w:ascii="Arial" w:hAnsi="Arial" w:cs="Arial"/>
        </w:rPr>
        <w:t xml:space="preserve"> (Monthly)</w:t>
      </w:r>
    </w:p>
    <w:p w14:paraId="4E53D952"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Report risk profile to HO (Quarterly)</w:t>
      </w:r>
    </w:p>
    <w:p w14:paraId="5B640AB6" w14:textId="77777777" w:rsidR="006A4F92" w:rsidRDefault="006A4F92" w:rsidP="00343F50">
      <w:pPr>
        <w:spacing w:before="0" w:after="0" w:line="360" w:lineRule="auto"/>
        <w:jc w:val="left"/>
        <w:rPr>
          <w:rFonts w:ascii="Arial" w:hAnsi="Arial" w:cs="Arial"/>
        </w:rPr>
      </w:pPr>
    </w:p>
    <w:p w14:paraId="37E1CBEA" w14:textId="28DB9F59" w:rsidR="001A3E0E" w:rsidRDefault="00CA3EE7" w:rsidP="00343F50">
      <w:pPr>
        <w:spacing w:before="0" w:after="0" w:line="360" w:lineRule="auto"/>
        <w:jc w:val="left"/>
        <w:rPr>
          <w:rFonts w:ascii="Arial" w:hAnsi="Arial" w:cs="Arial"/>
        </w:rPr>
      </w:pPr>
      <w:r w:rsidRPr="00CA3EE7">
        <w:rPr>
          <w:rFonts w:ascii="Arial" w:hAnsi="Arial" w:cs="Arial"/>
        </w:rPr>
        <w:t>All above limits are reviewed on annual basis, and same credit approval procedure as new request.</w:t>
      </w:r>
    </w:p>
    <w:p w14:paraId="33E98100" w14:textId="77777777" w:rsidR="006A4F92" w:rsidRDefault="006A4F92" w:rsidP="00343F50">
      <w:pPr>
        <w:spacing w:before="0" w:after="0" w:line="360" w:lineRule="auto"/>
        <w:jc w:val="left"/>
        <w:rPr>
          <w:rFonts w:ascii="Arial" w:hAnsi="Arial" w:cs="Arial"/>
        </w:rPr>
      </w:pPr>
    </w:p>
    <w:p w14:paraId="2006AD1A" w14:textId="77777777" w:rsidR="006A4F92" w:rsidRDefault="006A4F92" w:rsidP="00343F50">
      <w:pPr>
        <w:spacing w:before="0" w:after="0" w:line="360" w:lineRule="auto"/>
        <w:jc w:val="left"/>
        <w:rPr>
          <w:rFonts w:ascii="Arial" w:hAnsi="Arial" w:cs="Arial"/>
        </w:rPr>
      </w:pPr>
    </w:p>
    <w:p w14:paraId="3B2B7897" w14:textId="77777777" w:rsidR="006A4F92" w:rsidRDefault="006A4F92" w:rsidP="00343F50">
      <w:pPr>
        <w:spacing w:before="0" w:after="0" w:line="360" w:lineRule="auto"/>
        <w:jc w:val="left"/>
        <w:rPr>
          <w:rFonts w:ascii="Arial" w:hAnsi="Arial" w:cs="Arial"/>
        </w:rPr>
      </w:pPr>
    </w:p>
    <w:p w14:paraId="6827BD70" w14:textId="0C0AAE92" w:rsidR="006B1B3C" w:rsidRPr="006B1B3C" w:rsidRDefault="006B1B3C" w:rsidP="006B1B3C">
      <w:pPr>
        <w:spacing w:before="0" w:after="0" w:line="240" w:lineRule="auto"/>
        <w:ind w:hanging="567"/>
        <w:jc w:val="left"/>
        <w:rPr>
          <w:rFonts w:ascii="Arial" w:hAnsi="Arial" w:cs="Arial"/>
          <w:sz w:val="36"/>
          <w:szCs w:val="36"/>
        </w:rPr>
      </w:pPr>
      <w:r w:rsidRPr="006B1B3C">
        <w:rPr>
          <w:rFonts w:ascii="Arial" w:hAnsi="Arial" w:cs="Arial"/>
          <w:noProof/>
          <w:sz w:val="20"/>
          <w:szCs w:val="20"/>
          <w:lang w:bidi="ar-SA"/>
        </w:rPr>
        <w:drawing>
          <wp:inline distT="0" distB="0" distL="0" distR="0" wp14:anchorId="241BBA49" wp14:editId="56C65996">
            <wp:extent cx="2029885" cy="4191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9049" cy="429251"/>
                    </a:xfrm>
                    <a:prstGeom prst="rect">
                      <a:avLst/>
                    </a:prstGeom>
                    <a:noFill/>
                    <a:ln>
                      <a:noFill/>
                    </a:ln>
                  </pic:spPr>
                </pic:pic>
              </a:graphicData>
            </a:graphic>
          </wp:inline>
        </w:drawing>
      </w:r>
      <w:r w:rsidRPr="006B1B3C">
        <w:rPr>
          <w:rFonts w:ascii="Arial" w:hAnsi="Arial" w:cs="Arial"/>
          <w:sz w:val="20"/>
          <w:szCs w:val="20"/>
        </w:rPr>
        <w:t xml:space="preserve">                         </w:t>
      </w:r>
      <w:r w:rsidRPr="006B1B3C">
        <w:rPr>
          <w:rFonts w:ascii="Arial" w:hAnsi="Arial" w:cs="Arial"/>
          <w:sz w:val="36"/>
          <w:szCs w:val="36"/>
        </w:rPr>
        <w:t xml:space="preserve">Credit Approval Memo </w:t>
      </w:r>
    </w:p>
    <w:p w14:paraId="579B54D1" w14:textId="09755151" w:rsidR="006B1B3C" w:rsidRPr="006B1B3C" w:rsidRDefault="006B1B3C" w:rsidP="006B1B3C">
      <w:pPr>
        <w:spacing w:before="0" w:after="0" w:line="240" w:lineRule="auto"/>
        <w:ind w:left="2880" w:firstLine="720"/>
        <w:jc w:val="left"/>
        <w:rPr>
          <w:rFonts w:ascii="Arial" w:hAnsi="Arial" w:cs="Arial"/>
          <w:sz w:val="36"/>
          <w:szCs w:val="36"/>
        </w:rPr>
      </w:pPr>
      <w:r w:rsidRPr="006B1B3C">
        <w:rPr>
          <w:rFonts w:ascii="Arial" w:hAnsi="Arial" w:cs="Arial"/>
          <w:sz w:val="36"/>
          <w:szCs w:val="36"/>
        </w:rPr>
        <w:t xml:space="preserve">          Financial Institutions</w:t>
      </w:r>
    </w:p>
    <w:tbl>
      <w:tblPr>
        <w:tblStyle w:val="TableGrid"/>
        <w:tblW w:w="10211" w:type="dxa"/>
        <w:tblInd w:w="-572" w:type="dxa"/>
        <w:tblLook w:val="04A0" w:firstRow="1" w:lastRow="0" w:firstColumn="1" w:lastColumn="0" w:noHBand="0" w:noVBand="1"/>
      </w:tblPr>
      <w:tblGrid>
        <w:gridCol w:w="1565"/>
        <w:gridCol w:w="425"/>
        <w:gridCol w:w="567"/>
        <w:gridCol w:w="567"/>
        <w:gridCol w:w="709"/>
        <w:gridCol w:w="1701"/>
        <w:gridCol w:w="141"/>
        <w:gridCol w:w="562"/>
        <w:gridCol w:w="147"/>
        <w:gridCol w:w="425"/>
        <w:gridCol w:w="567"/>
        <w:gridCol w:w="851"/>
        <w:gridCol w:w="1984"/>
      </w:tblGrid>
      <w:tr w:rsidR="00B101AC" w:rsidRPr="006B1B3C" w14:paraId="0F454F86" w14:textId="77777777" w:rsidTr="006F552A">
        <w:tc>
          <w:tcPr>
            <w:tcW w:w="5675" w:type="dxa"/>
            <w:gridSpan w:val="7"/>
            <w:tcBorders>
              <w:top w:val="nil"/>
              <w:left w:val="nil"/>
              <w:bottom w:val="nil"/>
            </w:tcBorders>
          </w:tcPr>
          <w:p w14:paraId="5BF9720F" w14:textId="77777777" w:rsidR="00B101AC" w:rsidRPr="006B1B3C" w:rsidRDefault="00B101AC" w:rsidP="006F552A">
            <w:pPr>
              <w:spacing w:before="0" w:after="0" w:line="240" w:lineRule="auto"/>
              <w:jc w:val="left"/>
              <w:rPr>
                <w:rFonts w:ascii="Arial" w:hAnsi="Arial" w:cs="Arial"/>
                <w:i/>
                <w:sz w:val="20"/>
                <w:szCs w:val="20"/>
              </w:rPr>
            </w:pPr>
            <w:r w:rsidRPr="006B1B3C">
              <w:rPr>
                <w:rFonts w:ascii="Arial" w:hAnsi="Arial" w:cs="Arial"/>
                <w:i/>
                <w:color w:val="FF0000"/>
                <w:sz w:val="20"/>
                <w:szCs w:val="20"/>
              </w:rPr>
              <w:t xml:space="preserve">Completed by: Relationship Manager/ Business Development </w:t>
            </w:r>
          </w:p>
        </w:tc>
        <w:tc>
          <w:tcPr>
            <w:tcW w:w="562" w:type="dxa"/>
          </w:tcPr>
          <w:p w14:paraId="0B999F04" w14:textId="77777777" w:rsidR="00B101AC" w:rsidRPr="006B1B3C" w:rsidRDefault="00B101AC" w:rsidP="006F552A">
            <w:pPr>
              <w:spacing w:before="0" w:after="0" w:line="240" w:lineRule="auto"/>
              <w:jc w:val="left"/>
              <w:rPr>
                <w:rFonts w:ascii="Arial" w:hAnsi="Arial" w:cs="Arial"/>
                <w:sz w:val="20"/>
                <w:szCs w:val="20"/>
              </w:rPr>
            </w:pPr>
          </w:p>
        </w:tc>
        <w:tc>
          <w:tcPr>
            <w:tcW w:w="3974" w:type="dxa"/>
            <w:gridSpan w:val="5"/>
            <w:shd w:val="clear" w:color="auto" w:fill="BFBFBF" w:themeFill="background1" w:themeFillShade="BF"/>
          </w:tcPr>
          <w:p w14:paraId="1F760FB5"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Credit Application</w:t>
            </w:r>
          </w:p>
        </w:tc>
      </w:tr>
      <w:tr w:rsidR="00B101AC" w:rsidRPr="006B1B3C" w14:paraId="19EF9392" w14:textId="77777777" w:rsidTr="006F552A">
        <w:tc>
          <w:tcPr>
            <w:tcW w:w="5675" w:type="dxa"/>
            <w:gridSpan w:val="7"/>
            <w:tcBorders>
              <w:top w:val="nil"/>
              <w:left w:val="nil"/>
            </w:tcBorders>
          </w:tcPr>
          <w:p w14:paraId="71088711" w14:textId="77777777" w:rsidR="00B101AC" w:rsidRPr="006B1B3C" w:rsidRDefault="00B101AC" w:rsidP="006F552A">
            <w:pPr>
              <w:spacing w:before="0" w:after="0" w:line="240" w:lineRule="auto"/>
              <w:jc w:val="left"/>
              <w:rPr>
                <w:rFonts w:ascii="Arial" w:hAnsi="Arial" w:cs="Arial"/>
                <w:sz w:val="20"/>
                <w:szCs w:val="20"/>
              </w:rPr>
            </w:pPr>
          </w:p>
        </w:tc>
        <w:tc>
          <w:tcPr>
            <w:tcW w:w="562" w:type="dxa"/>
          </w:tcPr>
          <w:p w14:paraId="6F328AA3" w14:textId="77777777" w:rsidR="00B101AC" w:rsidRPr="006B1B3C" w:rsidRDefault="00B101AC" w:rsidP="006F552A">
            <w:pPr>
              <w:spacing w:before="0" w:after="0" w:line="240" w:lineRule="auto"/>
              <w:jc w:val="left"/>
              <w:rPr>
                <w:rFonts w:ascii="Arial" w:hAnsi="Arial" w:cs="Arial"/>
                <w:sz w:val="20"/>
                <w:szCs w:val="20"/>
              </w:rPr>
            </w:pPr>
          </w:p>
        </w:tc>
        <w:tc>
          <w:tcPr>
            <w:tcW w:w="3974" w:type="dxa"/>
            <w:gridSpan w:val="5"/>
            <w:shd w:val="clear" w:color="auto" w:fill="BFBFBF" w:themeFill="background1" w:themeFillShade="BF"/>
          </w:tcPr>
          <w:p w14:paraId="00FD8BFA"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 xml:space="preserve">Annual Review </w:t>
            </w:r>
          </w:p>
        </w:tc>
      </w:tr>
      <w:tr w:rsidR="00B101AC" w:rsidRPr="006B1B3C" w14:paraId="469F9EF4" w14:textId="77777777" w:rsidTr="006F552A">
        <w:tc>
          <w:tcPr>
            <w:tcW w:w="5675" w:type="dxa"/>
            <w:gridSpan w:val="7"/>
            <w:vMerge w:val="restart"/>
          </w:tcPr>
          <w:p w14:paraId="16FCFFCA"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 xml:space="preserve">Name: </w:t>
            </w:r>
          </w:p>
        </w:tc>
        <w:tc>
          <w:tcPr>
            <w:tcW w:w="562" w:type="dxa"/>
          </w:tcPr>
          <w:p w14:paraId="02EDACC2" w14:textId="77777777" w:rsidR="00B101AC" w:rsidRPr="006B1B3C" w:rsidRDefault="00B101AC" w:rsidP="006F552A">
            <w:pPr>
              <w:spacing w:before="0" w:after="0" w:line="240" w:lineRule="auto"/>
              <w:jc w:val="left"/>
              <w:rPr>
                <w:rFonts w:ascii="Arial" w:hAnsi="Arial" w:cs="Arial"/>
                <w:sz w:val="20"/>
                <w:szCs w:val="20"/>
              </w:rPr>
            </w:pPr>
          </w:p>
        </w:tc>
        <w:tc>
          <w:tcPr>
            <w:tcW w:w="3974" w:type="dxa"/>
            <w:gridSpan w:val="5"/>
          </w:tcPr>
          <w:p w14:paraId="73094B6E"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Urgent – reply by:</w:t>
            </w:r>
          </w:p>
        </w:tc>
      </w:tr>
      <w:tr w:rsidR="00B101AC" w:rsidRPr="006B1B3C" w14:paraId="6DED59A7" w14:textId="77777777" w:rsidTr="006F552A">
        <w:tc>
          <w:tcPr>
            <w:tcW w:w="5675" w:type="dxa"/>
            <w:gridSpan w:val="7"/>
            <w:vMerge/>
          </w:tcPr>
          <w:p w14:paraId="74A1E3A9" w14:textId="77777777" w:rsidR="00B101AC" w:rsidRPr="006B1B3C" w:rsidRDefault="00B101AC" w:rsidP="006F552A">
            <w:pPr>
              <w:spacing w:before="0" w:after="0" w:line="240" w:lineRule="auto"/>
              <w:jc w:val="left"/>
              <w:rPr>
                <w:rFonts w:ascii="Arial" w:hAnsi="Arial" w:cs="Arial"/>
                <w:sz w:val="20"/>
                <w:szCs w:val="20"/>
              </w:rPr>
            </w:pPr>
          </w:p>
        </w:tc>
        <w:tc>
          <w:tcPr>
            <w:tcW w:w="562" w:type="dxa"/>
          </w:tcPr>
          <w:p w14:paraId="01A7AF41" w14:textId="77777777" w:rsidR="00B101AC" w:rsidRPr="006B1B3C" w:rsidRDefault="00B101AC" w:rsidP="006F552A">
            <w:pPr>
              <w:spacing w:before="0" w:after="0" w:line="240" w:lineRule="auto"/>
              <w:jc w:val="left"/>
              <w:rPr>
                <w:rFonts w:ascii="Arial" w:hAnsi="Arial" w:cs="Arial"/>
                <w:sz w:val="20"/>
                <w:szCs w:val="20"/>
              </w:rPr>
            </w:pPr>
          </w:p>
        </w:tc>
        <w:tc>
          <w:tcPr>
            <w:tcW w:w="3974" w:type="dxa"/>
            <w:gridSpan w:val="5"/>
          </w:tcPr>
          <w:p w14:paraId="18FAF09C"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ASAP- not later than:</w:t>
            </w:r>
          </w:p>
        </w:tc>
      </w:tr>
      <w:tr w:rsidR="00B101AC" w:rsidRPr="006B1B3C" w14:paraId="4B316495" w14:textId="77777777" w:rsidTr="006F552A">
        <w:tc>
          <w:tcPr>
            <w:tcW w:w="5675" w:type="dxa"/>
            <w:gridSpan w:val="7"/>
            <w:vMerge/>
          </w:tcPr>
          <w:p w14:paraId="45953DDD" w14:textId="77777777" w:rsidR="00B101AC" w:rsidRPr="006B1B3C" w:rsidRDefault="00B101AC" w:rsidP="006F552A">
            <w:pPr>
              <w:spacing w:before="0" w:after="0" w:line="240" w:lineRule="auto"/>
              <w:jc w:val="left"/>
              <w:rPr>
                <w:rFonts w:ascii="Arial" w:hAnsi="Arial" w:cs="Arial"/>
                <w:sz w:val="20"/>
                <w:szCs w:val="20"/>
              </w:rPr>
            </w:pPr>
          </w:p>
        </w:tc>
        <w:tc>
          <w:tcPr>
            <w:tcW w:w="562" w:type="dxa"/>
          </w:tcPr>
          <w:p w14:paraId="09730F98" w14:textId="77777777" w:rsidR="00B101AC" w:rsidRPr="006B1B3C" w:rsidRDefault="00B101AC" w:rsidP="006F552A">
            <w:pPr>
              <w:spacing w:before="0" w:after="0" w:line="240" w:lineRule="auto"/>
              <w:jc w:val="left"/>
              <w:rPr>
                <w:rFonts w:ascii="Arial" w:hAnsi="Arial" w:cs="Arial"/>
                <w:sz w:val="20"/>
                <w:szCs w:val="20"/>
              </w:rPr>
            </w:pPr>
          </w:p>
        </w:tc>
        <w:tc>
          <w:tcPr>
            <w:tcW w:w="3974" w:type="dxa"/>
            <w:gridSpan w:val="5"/>
          </w:tcPr>
          <w:p w14:paraId="1E29F890"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Normal Process</w:t>
            </w:r>
          </w:p>
        </w:tc>
      </w:tr>
      <w:tr w:rsidR="00B101AC" w:rsidRPr="006B1B3C" w14:paraId="3B46B506" w14:textId="77777777" w:rsidTr="006F552A">
        <w:tc>
          <w:tcPr>
            <w:tcW w:w="3124" w:type="dxa"/>
            <w:gridSpan w:val="4"/>
          </w:tcPr>
          <w:p w14:paraId="40EC91C7"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Account number:</w:t>
            </w:r>
          </w:p>
        </w:tc>
        <w:tc>
          <w:tcPr>
            <w:tcW w:w="2551" w:type="dxa"/>
            <w:gridSpan w:val="3"/>
          </w:tcPr>
          <w:p w14:paraId="4EA15D7A"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Relationship Manager:</w:t>
            </w:r>
          </w:p>
        </w:tc>
        <w:tc>
          <w:tcPr>
            <w:tcW w:w="4536" w:type="dxa"/>
            <w:gridSpan w:val="6"/>
          </w:tcPr>
          <w:p w14:paraId="1F8BF786"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Business Group (Parent/Ultimate owner):</w:t>
            </w:r>
          </w:p>
          <w:p w14:paraId="57A3A03A" w14:textId="77777777" w:rsidR="00B101AC" w:rsidRPr="006B1B3C" w:rsidRDefault="00B101AC" w:rsidP="006F552A">
            <w:pPr>
              <w:spacing w:before="0" w:after="0" w:line="240" w:lineRule="auto"/>
              <w:jc w:val="left"/>
              <w:rPr>
                <w:rFonts w:ascii="Arial" w:hAnsi="Arial" w:cs="Arial"/>
                <w:sz w:val="20"/>
                <w:szCs w:val="20"/>
              </w:rPr>
            </w:pPr>
          </w:p>
        </w:tc>
      </w:tr>
      <w:tr w:rsidR="00B101AC" w:rsidRPr="006B1B3C" w14:paraId="24969315" w14:textId="77777777" w:rsidTr="006F552A">
        <w:tc>
          <w:tcPr>
            <w:tcW w:w="1990" w:type="dxa"/>
            <w:gridSpan w:val="2"/>
          </w:tcPr>
          <w:p w14:paraId="229B8CDC"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Date:</w:t>
            </w:r>
          </w:p>
        </w:tc>
        <w:tc>
          <w:tcPr>
            <w:tcW w:w="1843" w:type="dxa"/>
            <w:gridSpan w:val="3"/>
          </w:tcPr>
          <w:p w14:paraId="44779A0E"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Review date:</w:t>
            </w:r>
          </w:p>
        </w:tc>
        <w:tc>
          <w:tcPr>
            <w:tcW w:w="6378" w:type="dxa"/>
            <w:gridSpan w:val="8"/>
          </w:tcPr>
          <w:p w14:paraId="3B5DE586"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Purpose:</w:t>
            </w:r>
          </w:p>
          <w:p w14:paraId="1C3B28BD" w14:textId="77777777" w:rsidR="00B101AC" w:rsidRPr="006B1B3C" w:rsidRDefault="00B101AC" w:rsidP="006F552A">
            <w:pPr>
              <w:spacing w:before="0" w:after="0" w:line="240" w:lineRule="auto"/>
              <w:jc w:val="left"/>
              <w:rPr>
                <w:rFonts w:ascii="Arial" w:hAnsi="Arial" w:cs="Arial"/>
                <w:sz w:val="20"/>
                <w:szCs w:val="20"/>
              </w:rPr>
            </w:pPr>
          </w:p>
        </w:tc>
      </w:tr>
      <w:tr w:rsidR="00B101AC" w:rsidRPr="006B1B3C" w14:paraId="1DB8A509" w14:textId="77777777" w:rsidTr="006F552A">
        <w:tc>
          <w:tcPr>
            <w:tcW w:w="1990" w:type="dxa"/>
            <w:gridSpan w:val="2"/>
          </w:tcPr>
          <w:p w14:paraId="3F955DDA" w14:textId="77777777" w:rsidR="00B101A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 xml:space="preserve">Country: </w:t>
            </w:r>
          </w:p>
          <w:p w14:paraId="603E4A23"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 xml:space="preserve">Domiciled </w:t>
            </w:r>
          </w:p>
        </w:tc>
        <w:tc>
          <w:tcPr>
            <w:tcW w:w="1843" w:type="dxa"/>
            <w:gridSpan w:val="3"/>
          </w:tcPr>
          <w:p w14:paraId="50AF07AA" w14:textId="77777777" w:rsidR="00B101A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 xml:space="preserve">Country: </w:t>
            </w:r>
          </w:p>
          <w:p w14:paraId="65C5F4A0"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Risk</w:t>
            </w:r>
          </w:p>
        </w:tc>
        <w:tc>
          <w:tcPr>
            <w:tcW w:w="3543" w:type="dxa"/>
            <w:gridSpan w:val="6"/>
          </w:tcPr>
          <w:p w14:paraId="76467F3B" w14:textId="77777777" w:rsidR="00B101AC" w:rsidRPr="006B1B3C" w:rsidRDefault="00B101AC" w:rsidP="006F552A">
            <w:pPr>
              <w:spacing w:before="0" w:after="0" w:line="240" w:lineRule="auto"/>
              <w:jc w:val="left"/>
              <w:rPr>
                <w:rFonts w:ascii="Arial" w:hAnsi="Arial" w:cs="Arial"/>
                <w:sz w:val="20"/>
                <w:szCs w:val="20"/>
              </w:rPr>
            </w:pPr>
            <w:r>
              <w:rPr>
                <w:rFonts w:ascii="Arial" w:hAnsi="Arial" w:cs="Arial"/>
                <w:sz w:val="20"/>
                <w:szCs w:val="20"/>
              </w:rPr>
              <w:t xml:space="preserve">Industry </w:t>
            </w:r>
            <w:r w:rsidRPr="006B1B3C">
              <w:rPr>
                <w:rFonts w:ascii="Arial" w:hAnsi="Arial" w:cs="Arial"/>
                <w:sz w:val="20"/>
                <w:szCs w:val="20"/>
              </w:rPr>
              <w:t>code:</w:t>
            </w:r>
          </w:p>
          <w:p w14:paraId="098BE3DD"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Industry</w:t>
            </w:r>
          </w:p>
        </w:tc>
        <w:tc>
          <w:tcPr>
            <w:tcW w:w="2835" w:type="dxa"/>
            <w:gridSpan w:val="2"/>
          </w:tcPr>
          <w:p w14:paraId="56B13847"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KYC status/AML risk rating:</w:t>
            </w:r>
          </w:p>
          <w:p w14:paraId="67C8CEF6" w14:textId="77777777" w:rsidR="00B101AC" w:rsidRPr="006B1B3C" w:rsidRDefault="00B101AC" w:rsidP="006F552A">
            <w:pPr>
              <w:spacing w:before="0" w:after="0" w:line="240" w:lineRule="auto"/>
              <w:jc w:val="left"/>
              <w:rPr>
                <w:rFonts w:ascii="Arial" w:hAnsi="Arial" w:cs="Arial"/>
                <w:sz w:val="20"/>
                <w:szCs w:val="20"/>
              </w:rPr>
            </w:pPr>
          </w:p>
        </w:tc>
      </w:tr>
      <w:tr w:rsidR="00B101AC" w:rsidRPr="006B1B3C" w14:paraId="4AFE15B8" w14:textId="77777777" w:rsidTr="006F552A">
        <w:tc>
          <w:tcPr>
            <w:tcW w:w="10211" w:type="dxa"/>
            <w:gridSpan w:val="13"/>
            <w:shd w:val="clear" w:color="auto" w:fill="BFBFBF" w:themeFill="background1" w:themeFillShade="BF"/>
          </w:tcPr>
          <w:p w14:paraId="4FA012CD"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 xml:space="preserve">                                   FACILITIES /PRODUCTS </w:t>
            </w:r>
          </w:p>
        </w:tc>
      </w:tr>
      <w:tr w:rsidR="00B101AC" w:rsidRPr="006B1B3C" w14:paraId="1BE96D02" w14:textId="77777777" w:rsidTr="006F552A">
        <w:tc>
          <w:tcPr>
            <w:tcW w:w="1565" w:type="dxa"/>
          </w:tcPr>
          <w:p w14:paraId="1094061E"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Status</w:t>
            </w:r>
          </w:p>
          <w:p w14:paraId="19BB7150"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(New, renew, increase, decrease)</w:t>
            </w:r>
          </w:p>
        </w:tc>
        <w:tc>
          <w:tcPr>
            <w:tcW w:w="3969" w:type="dxa"/>
            <w:gridSpan w:val="5"/>
          </w:tcPr>
          <w:p w14:paraId="46F6B752"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Products</w:t>
            </w:r>
          </w:p>
          <w:p w14:paraId="01E3938B" w14:textId="77777777" w:rsidR="00B101AC" w:rsidRDefault="00B101AC" w:rsidP="006F552A">
            <w:pPr>
              <w:spacing w:before="0" w:after="0" w:line="240" w:lineRule="auto"/>
              <w:jc w:val="left"/>
              <w:rPr>
                <w:rFonts w:ascii="Arial" w:hAnsi="Arial" w:cs="Arial"/>
                <w:b/>
                <w:sz w:val="20"/>
                <w:szCs w:val="20"/>
                <w:u w:val="single"/>
              </w:rPr>
            </w:pPr>
          </w:p>
          <w:p w14:paraId="129FEB4E" w14:textId="77777777" w:rsidR="00B101AC" w:rsidRPr="006B1B3C" w:rsidRDefault="00B101AC" w:rsidP="006F552A">
            <w:pPr>
              <w:spacing w:before="0" w:after="0" w:line="240" w:lineRule="auto"/>
              <w:jc w:val="left"/>
              <w:rPr>
                <w:rFonts w:ascii="Arial" w:hAnsi="Arial" w:cs="Arial"/>
                <w:b/>
                <w:sz w:val="20"/>
                <w:szCs w:val="20"/>
                <w:u w:val="single"/>
              </w:rPr>
            </w:pPr>
            <w:r w:rsidRPr="006B1B3C">
              <w:rPr>
                <w:rFonts w:ascii="Arial" w:hAnsi="Arial" w:cs="Arial"/>
                <w:b/>
                <w:sz w:val="20"/>
                <w:szCs w:val="20"/>
                <w:u w:val="single"/>
              </w:rPr>
              <w:t>Treasury</w:t>
            </w:r>
          </w:p>
          <w:p w14:paraId="1C12BE78"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Settlement limit (Payments, FX spot)</w:t>
            </w:r>
          </w:p>
          <w:p w14:paraId="1621D5BE" w14:textId="77777777" w:rsidR="00B101A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 xml:space="preserve">Debt securities </w:t>
            </w:r>
          </w:p>
          <w:p w14:paraId="2B118CD4" w14:textId="77777777" w:rsidR="00B101AC" w:rsidRPr="006B1B3C" w:rsidRDefault="00B101AC" w:rsidP="006F552A">
            <w:pPr>
              <w:spacing w:before="0" w:after="0" w:line="240" w:lineRule="auto"/>
              <w:jc w:val="left"/>
              <w:rPr>
                <w:rFonts w:ascii="Arial" w:hAnsi="Arial" w:cs="Arial"/>
                <w:sz w:val="20"/>
                <w:szCs w:val="20"/>
              </w:rPr>
            </w:pPr>
          </w:p>
          <w:p w14:paraId="697E3498" w14:textId="5791FA41" w:rsidR="006A4F92" w:rsidRPr="006B1B3C" w:rsidRDefault="00B101AC" w:rsidP="006A4F92">
            <w:pPr>
              <w:spacing w:before="0" w:after="0" w:line="240" w:lineRule="auto"/>
              <w:jc w:val="left"/>
              <w:rPr>
                <w:rFonts w:ascii="Arial" w:hAnsi="Arial" w:cs="Arial"/>
                <w:sz w:val="20"/>
                <w:szCs w:val="20"/>
              </w:rPr>
            </w:pPr>
            <w:r w:rsidRPr="006B1B3C">
              <w:rPr>
                <w:rFonts w:ascii="Arial" w:hAnsi="Arial" w:cs="Arial"/>
                <w:b/>
                <w:sz w:val="20"/>
                <w:szCs w:val="20"/>
                <w:u w:val="single"/>
              </w:rPr>
              <w:t xml:space="preserve">Commercial </w:t>
            </w:r>
          </w:p>
        </w:tc>
        <w:tc>
          <w:tcPr>
            <w:tcW w:w="1275" w:type="dxa"/>
            <w:gridSpan w:val="4"/>
          </w:tcPr>
          <w:p w14:paraId="29B4ADBF"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Tenor (Months)</w:t>
            </w:r>
          </w:p>
          <w:p w14:paraId="137A3BE6" w14:textId="77777777" w:rsidR="00B101AC" w:rsidRPr="006B1B3C" w:rsidRDefault="00B101AC" w:rsidP="006F552A">
            <w:pPr>
              <w:spacing w:before="0" w:after="0" w:line="240" w:lineRule="auto"/>
              <w:jc w:val="left"/>
              <w:rPr>
                <w:rFonts w:ascii="Arial" w:hAnsi="Arial" w:cs="Arial"/>
                <w:sz w:val="20"/>
                <w:szCs w:val="20"/>
              </w:rPr>
            </w:pPr>
          </w:p>
          <w:p w14:paraId="5358B348" w14:textId="77777777" w:rsidR="00B101AC" w:rsidRPr="006B1B3C" w:rsidRDefault="00B101AC" w:rsidP="006F552A">
            <w:pPr>
              <w:spacing w:before="0" w:after="0" w:line="240" w:lineRule="auto"/>
              <w:jc w:val="left"/>
              <w:rPr>
                <w:rFonts w:ascii="Arial" w:hAnsi="Arial" w:cs="Arial"/>
                <w:sz w:val="20"/>
                <w:szCs w:val="20"/>
              </w:rPr>
            </w:pPr>
            <w:r>
              <w:rPr>
                <w:rFonts w:ascii="Arial" w:hAnsi="Arial" w:cs="Arial"/>
                <w:sz w:val="20"/>
                <w:szCs w:val="20"/>
              </w:rPr>
              <w:t>Spot</w:t>
            </w:r>
          </w:p>
          <w:p w14:paraId="0CE2AB00"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60</w:t>
            </w:r>
          </w:p>
          <w:p w14:paraId="4973B60A" w14:textId="77777777" w:rsidR="00B101AC" w:rsidRDefault="00B101AC" w:rsidP="006F552A">
            <w:pPr>
              <w:spacing w:before="0" w:after="0" w:line="240" w:lineRule="auto"/>
              <w:jc w:val="left"/>
              <w:rPr>
                <w:rFonts w:ascii="Arial" w:hAnsi="Arial" w:cs="Arial"/>
                <w:sz w:val="20"/>
                <w:szCs w:val="20"/>
              </w:rPr>
            </w:pPr>
          </w:p>
          <w:p w14:paraId="26AC3B5A" w14:textId="1232FF2A" w:rsidR="006A4F92" w:rsidRPr="006B1B3C" w:rsidRDefault="006A4F92" w:rsidP="006F552A">
            <w:pPr>
              <w:spacing w:before="0" w:after="0" w:line="240" w:lineRule="auto"/>
              <w:jc w:val="left"/>
              <w:rPr>
                <w:rFonts w:ascii="Arial" w:hAnsi="Arial" w:cs="Arial"/>
                <w:sz w:val="20"/>
                <w:szCs w:val="20"/>
              </w:rPr>
            </w:pPr>
          </w:p>
        </w:tc>
        <w:tc>
          <w:tcPr>
            <w:tcW w:w="1418" w:type="dxa"/>
            <w:gridSpan w:val="2"/>
          </w:tcPr>
          <w:p w14:paraId="386DBCB2"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Outstanding (USD 000’s)</w:t>
            </w:r>
          </w:p>
        </w:tc>
        <w:tc>
          <w:tcPr>
            <w:tcW w:w="1984" w:type="dxa"/>
          </w:tcPr>
          <w:p w14:paraId="64ECB9B3"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 xml:space="preserve">Limit </w:t>
            </w:r>
          </w:p>
          <w:p w14:paraId="69632759" w14:textId="21BB2F22" w:rsidR="00B101AC" w:rsidRPr="006B1B3C" w:rsidRDefault="00B101AC" w:rsidP="00343F50">
            <w:pPr>
              <w:spacing w:before="0" w:after="0" w:line="240" w:lineRule="auto"/>
              <w:jc w:val="left"/>
              <w:rPr>
                <w:rFonts w:ascii="Arial" w:hAnsi="Arial" w:cs="Arial"/>
                <w:sz w:val="20"/>
                <w:szCs w:val="20"/>
              </w:rPr>
            </w:pPr>
            <w:r w:rsidRPr="006B1B3C">
              <w:rPr>
                <w:rFonts w:ascii="Arial" w:hAnsi="Arial" w:cs="Arial"/>
                <w:sz w:val="20"/>
                <w:szCs w:val="20"/>
              </w:rPr>
              <w:t>(USD 000’s)</w:t>
            </w:r>
          </w:p>
        </w:tc>
      </w:tr>
      <w:tr w:rsidR="00B101AC" w:rsidRPr="006B1B3C" w14:paraId="50D45A6D" w14:textId="77777777" w:rsidTr="006F552A">
        <w:tc>
          <w:tcPr>
            <w:tcW w:w="10211" w:type="dxa"/>
            <w:gridSpan w:val="13"/>
          </w:tcPr>
          <w:p w14:paraId="7A26D9DC" w14:textId="3223C5AA" w:rsidR="00B101AC" w:rsidRDefault="00B101AC" w:rsidP="00B101AC">
            <w:pPr>
              <w:spacing w:before="0" w:after="0" w:line="240" w:lineRule="auto"/>
              <w:jc w:val="left"/>
              <w:rPr>
                <w:rFonts w:ascii="Arial" w:hAnsi="Arial" w:cs="Arial"/>
                <w:sz w:val="20"/>
                <w:szCs w:val="20"/>
              </w:rPr>
            </w:pPr>
            <w:r>
              <w:rPr>
                <w:rFonts w:ascii="Arial" w:hAnsi="Arial" w:cs="Arial"/>
                <w:sz w:val="20"/>
                <w:szCs w:val="20"/>
              </w:rPr>
              <w:t>Deal Structure/Collateral/Legal documentation:</w:t>
            </w:r>
          </w:p>
          <w:p w14:paraId="62E39B94" w14:textId="5C035C0C" w:rsidR="00B101AC" w:rsidRPr="006B1B3C" w:rsidRDefault="00B101AC" w:rsidP="00B101AC">
            <w:pPr>
              <w:spacing w:before="0" w:after="0" w:line="240" w:lineRule="auto"/>
              <w:jc w:val="left"/>
              <w:rPr>
                <w:rFonts w:ascii="Arial" w:hAnsi="Arial" w:cs="Arial"/>
                <w:sz w:val="20"/>
                <w:szCs w:val="20"/>
              </w:rPr>
            </w:pPr>
          </w:p>
        </w:tc>
      </w:tr>
      <w:tr w:rsidR="00B101AC" w:rsidRPr="006B1B3C" w14:paraId="16B49034" w14:textId="77777777" w:rsidTr="006F552A">
        <w:tc>
          <w:tcPr>
            <w:tcW w:w="10211" w:type="dxa"/>
            <w:gridSpan w:val="13"/>
          </w:tcPr>
          <w:p w14:paraId="46434ABB" w14:textId="1DFA9B4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Recommendation:</w:t>
            </w:r>
          </w:p>
          <w:p w14:paraId="1E96B543" w14:textId="77777777" w:rsidR="00B101AC" w:rsidRPr="006B1B3C" w:rsidRDefault="00B101AC" w:rsidP="006F552A">
            <w:pPr>
              <w:spacing w:before="0" w:after="0" w:line="240" w:lineRule="auto"/>
              <w:jc w:val="left"/>
              <w:rPr>
                <w:rFonts w:ascii="Arial" w:hAnsi="Arial" w:cs="Arial"/>
                <w:sz w:val="20"/>
                <w:szCs w:val="20"/>
              </w:rPr>
            </w:pPr>
          </w:p>
        </w:tc>
      </w:tr>
      <w:tr w:rsidR="00B101AC" w:rsidRPr="006B1B3C" w14:paraId="1A32ACBA" w14:textId="77777777" w:rsidTr="006F552A">
        <w:tc>
          <w:tcPr>
            <w:tcW w:w="10211" w:type="dxa"/>
            <w:gridSpan w:val="13"/>
            <w:shd w:val="clear" w:color="auto" w:fill="BFBFBF" w:themeFill="background1" w:themeFillShade="BF"/>
          </w:tcPr>
          <w:p w14:paraId="280CCB99" w14:textId="77777777" w:rsidR="00B101AC" w:rsidRPr="006B1B3C" w:rsidRDefault="00B101AC" w:rsidP="006F552A">
            <w:pPr>
              <w:spacing w:before="0" w:after="0" w:line="240" w:lineRule="auto"/>
              <w:jc w:val="left"/>
              <w:rPr>
                <w:rFonts w:ascii="Arial" w:hAnsi="Arial" w:cs="Arial"/>
                <w:b/>
                <w:sz w:val="20"/>
                <w:szCs w:val="20"/>
              </w:rPr>
            </w:pPr>
            <w:r w:rsidRPr="006B1B3C">
              <w:rPr>
                <w:rFonts w:ascii="Arial" w:hAnsi="Arial" w:cs="Arial"/>
                <w:b/>
                <w:sz w:val="20"/>
                <w:szCs w:val="20"/>
              </w:rPr>
              <w:t>SIGN-OFF</w:t>
            </w:r>
          </w:p>
          <w:p w14:paraId="0DEB629C" w14:textId="77777777" w:rsidR="00B101AC" w:rsidRPr="006B1B3C" w:rsidRDefault="00B101AC" w:rsidP="006F552A">
            <w:pPr>
              <w:spacing w:before="0" w:after="0" w:line="240" w:lineRule="auto"/>
              <w:jc w:val="left"/>
              <w:rPr>
                <w:rFonts w:ascii="Arial" w:hAnsi="Arial" w:cs="Arial"/>
                <w:b/>
                <w:sz w:val="20"/>
                <w:szCs w:val="20"/>
              </w:rPr>
            </w:pPr>
          </w:p>
        </w:tc>
      </w:tr>
      <w:tr w:rsidR="00B101AC" w:rsidRPr="006B1B3C" w14:paraId="0778A707" w14:textId="77777777" w:rsidTr="006F552A">
        <w:tc>
          <w:tcPr>
            <w:tcW w:w="2557" w:type="dxa"/>
            <w:gridSpan w:val="3"/>
          </w:tcPr>
          <w:p w14:paraId="4F517AC9" w14:textId="578BA7E8"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Relationship Manager:</w:t>
            </w:r>
          </w:p>
          <w:p w14:paraId="03E05E7E" w14:textId="77777777" w:rsidR="00B101AC" w:rsidRPr="006B1B3C" w:rsidRDefault="00B101AC" w:rsidP="006F552A">
            <w:pPr>
              <w:spacing w:before="0" w:after="0" w:line="240" w:lineRule="auto"/>
              <w:jc w:val="left"/>
              <w:rPr>
                <w:rFonts w:ascii="Arial" w:hAnsi="Arial" w:cs="Arial"/>
                <w:sz w:val="20"/>
                <w:szCs w:val="20"/>
              </w:rPr>
            </w:pPr>
          </w:p>
        </w:tc>
        <w:tc>
          <w:tcPr>
            <w:tcW w:w="3827" w:type="dxa"/>
            <w:gridSpan w:val="6"/>
          </w:tcPr>
          <w:p w14:paraId="5195C9B6"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Head of Financial Markets:</w:t>
            </w:r>
          </w:p>
        </w:tc>
        <w:tc>
          <w:tcPr>
            <w:tcW w:w="3827" w:type="dxa"/>
            <w:gridSpan w:val="4"/>
          </w:tcPr>
          <w:p w14:paraId="7A681EF5"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Head of Business Development:</w:t>
            </w:r>
          </w:p>
        </w:tc>
      </w:tr>
    </w:tbl>
    <w:p w14:paraId="3880C7B7" w14:textId="77777777" w:rsidR="006A4F92" w:rsidRDefault="006A4F92" w:rsidP="006A4F92">
      <w:pPr>
        <w:spacing w:before="0" w:after="0" w:line="240" w:lineRule="auto"/>
        <w:jc w:val="left"/>
        <w:rPr>
          <w:rFonts w:ascii="Arial" w:hAnsi="Arial" w:cs="Arial"/>
          <w:i/>
          <w:color w:val="FF0000"/>
          <w:sz w:val="20"/>
          <w:szCs w:val="20"/>
        </w:rPr>
      </w:pPr>
    </w:p>
    <w:p w14:paraId="05265DFE" w14:textId="77777777" w:rsidR="006C519C" w:rsidRDefault="006C519C" w:rsidP="006A4F92">
      <w:pPr>
        <w:spacing w:before="0" w:after="0" w:line="240" w:lineRule="auto"/>
        <w:jc w:val="left"/>
        <w:rPr>
          <w:rFonts w:ascii="Arial" w:hAnsi="Arial" w:cs="Arial"/>
          <w:i/>
          <w:color w:val="FF0000"/>
          <w:sz w:val="20"/>
          <w:szCs w:val="20"/>
        </w:rPr>
      </w:pPr>
    </w:p>
    <w:p w14:paraId="2BF07A8B" w14:textId="77777777" w:rsidR="006C519C" w:rsidRDefault="006C519C" w:rsidP="006A4F92">
      <w:pPr>
        <w:spacing w:before="0" w:after="0" w:line="240" w:lineRule="auto"/>
        <w:jc w:val="left"/>
        <w:rPr>
          <w:rFonts w:ascii="Arial" w:hAnsi="Arial" w:cs="Arial"/>
          <w:i/>
          <w:color w:val="FF0000"/>
          <w:sz w:val="20"/>
          <w:szCs w:val="20"/>
        </w:rPr>
      </w:pPr>
    </w:p>
    <w:p w14:paraId="4399F2D9" w14:textId="77777777" w:rsidR="006C519C" w:rsidRDefault="006C519C" w:rsidP="006A4F92">
      <w:pPr>
        <w:spacing w:before="0" w:after="0" w:line="240" w:lineRule="auto"/>
        <w:jc w:val="left"/>
        <w:rPr>
          <w:rFonts w:ascii="Arial" w:hAnsi="Arial" w:cs="Arial"/>
          <w:i/>
          <w:color w:val="FF0000"/>
          <w:sz w:val="20"/>
          <w:szCs w:val="20"/>
        </w:rPr>
      </w:pPr>
    </w:p>
    <w:p w14:paraId="04064C32" w14:textId="77777777" w:rsidR="006C519C" w:rsidRDefault="006C519C" w:rsidP="006A4F92">
      <w:pPr>
        <w:spacing w:before="0" w:after="0" w:line="240" w:lineRule="auto"/>
        <w:jc w:val="left"/>
        <w:rPr>
          <w:rFonts w:ascii="Arial" w:hAnsi="Arial" w:cs="Arial"/>
          <w:i/>
          <w:color w:val="FF0000"/>
          <w:sz w:val="20"/>
          <w:szCs w:val="20"/>
        </w:rPr>
      </w:pPr>
    </w:p>
    <w:p w14:paraId="4DEA98DC" w14:textId="77777777" w:rsidR="006A4F92" w:rsidRPr="006B1B3C" w:rsidRDefault="006A4F92" w:rsidP="006A4F92">
      <w:pPr>
        <w:spacing w:before="0" w:after="0" w:line="240" w:lineRule="auto"/>
        <w:jc w:val="left"/>
        <w:rPr>
          <w:rFonts w:ascii="Arial" w:hAnsi="Arial" w:cs="Arial"/>
          <w:sz w:val="20"/>
          <w:szCs w:val="20"/>
        </w:rPr>
      </w:pPr>
      <w:r w:rsidRPr="006B1B3C">
        <w:rPr>
          <w:rFonts w:ascii="Arial" w:hAnsi="Arial" w:cs="Arial"/>
          <w:i/>
          <w:color w:val="FF0000"/>
          <w:sz w:val="20"/>
          <w:szCs w:val="20"/>
        </w:rPr>
        <w:t xml:space="preserve">Completed by: Risk Management Department </w:t>
      </w:r>
    </w:p>
    <w:tbl>
      <w:tblPr>
        <w:tblStyle w:val="TableGrid"/>
        <w:tblW w:w="10211" w:type="dxa"/>
        <w:tblInd w:w="-577" w:type="dxa"/>
        <w:tblLook w:val="04A0" w:firstRow="1" w:lastRow="0" w:firstColumn="1" w:lastColumn="0" w:noHBand="0" w:noVBand="1"/>
      </w:tblPr>
      <w:tblGrid>
        <w:gridCol w:w="10211"/>
      </w:tblGrid>
      <w:tr w:rsidR="006A4F92" w:rsidRPr="006B1B3C" w14:paraId="119CD43A" w14:textId="77777777" w:rsidTr="00276ACF">
        <w:tc>
          <w:tcPr>
            <w:tcW w:w="10211" w:type="dxa"/>
            <w:shd w:val="clear" w:color="auto" w:fill="BFBFBF" w:themeFill="background1" w:themeFillShade="BF"/>
          </w:tcPr>
          <w:p w14:paraId="3BF71992" w14:textId="77777777" w:rsidR="006A4F92" w:rsidRPr="006B1B3C" w:rsidRDefault="006A4F92" w:rsidP="00276ACF">
            <w:pPr>
              <w:spacing w:before="0" w:after="0" w:line="240" w:lineRule="auto"/>
              <w:jc w:val="left"/>
              <w:rPr>
                <w:rFonts w:ascii="Arial" w:hAnsi="Arial" w:cs="Arial"/>
                <w:b/>
              </w:rPr>
            </w:pPr>
            <w:r w:rsidRPr="006B1B3C">
              <w:rPr>
                <w:rFonts w:ascii="Arial" w:hAnsi="Arial" w:cs="Arial"/>
                <w:b/>
              </w:rPr>
              <w:t>CREDIT APPLICATION REMARKS/ASSESSMENT</w:t>
            </w:r>
          </w:p>
        </w:tc>
      </w:tr>
      <w:tr w:rsidR="006A4F92" w:rsidRPr="006B1B3C" w14:paraId="52623EC1" w14:textId="77777777" w:rsidTr="00276ACF">
        <w:trPr>
          <w:trHeight w:val="345"/>
        </w:trPr>
        <w:tc>
          <w:tcPr>
            <w:tcW w:w="10211" w:type="dxa"/>
          </w:tcPr>
          <w:p w14:paraId="488674E9" w14:textId="77777777" w:rsidR="006A4F92" w:rsidRDefault="006A4F92" w:rsidP="00276ACF">
            <w:pPr>
              <w:spacing w:before="0" w:after="0" w:line="240" w:lineRule="auto"/>
              <w:jc w:val="left"/>
              <w:rPr>
                <w:rFonts w:ascii="Arial" w:hAnsi="Arial" w:cs="Arial"/>
              </w:rPr>
            </w:pPr>
            <w:r w:rsidRPr="006B1B3C">
              <w:rPr>
                <w:rFonts w:ascii="Arial" w:hAnsi="Arial" w:cs="Arial"/>
              </w:rPr>
              <w:t>BACKGROUND</w:t>
            </w:r>
            <w:r>
              <w:rPr>
                <w:rFonts w:ascii="Arial" w:hAnsi="Arial" w:cs="Arial"/>
              </w:rPr>
              <w:t xml:space="preserve"> SUMMARY</w:t>
            </w:r>
            <w:r w:rsidRPr="006B1B3C">
              <w:rPr>
                <w:rFonts w:ascii="Arial" w:hAnsi="Arial" w:cs="Arial"/>
              </w:rPr>
              <w:t>:</w:t>
            </w:r>
          </w:p>
          <w:p w14:paraId="693FDF31" w14:textId="77777777" w:rsidR="006A4F92" w:rsidRPr="006B1B3C" w:rsidRDefault="006A4F92" w:rsidP="00276ACF">
            <w:pPr>
              <w:spacing w:before="0" w:after="0" w:line="240" w:lineRule="auto"/>
              <w:jc w:val="left"/>
              <w:rPr>
                <w:rFonts w:ascii="Arial" w:hAnsi="Arial" w:cs="Arial"/>
              </w:rPr>
            </w:pPr>
          </w:p>
        </w:tc>
      </w:tr>
    </w:tbl>
    <w:tbl>
      <w:tblPr>
        <w:tblStyle w:val="1"/>
        <w:tblW w:w="10211" w:type="dxa"/>
        <w:tblInd w:w="-577" w:type="dxa"/>
        <w:tblLook w:val="04A0" w:firstRow="1" w:lastRow="0" w:firstColumn="1" w:lastColumn="0" w:noHBand="0" w:noVBand="1"/>
      </w:tblPr>
      <w:tblGrid>
        <w:gridCol w:w="2198"/>
        <w:gridCol w:w="3619"/>
        <w:gridCol w:w="2173"/>
        <w:gridCol w:w="2221"/>
      </w:tblGrid>
      <w:tr w:rsidR="006A4F92" w14:paraId="6F8CCB9E" w14:textId="77777777" w:rsidTr="00276ACF">
        <w:tc>
          <w:tcPr>
            <w:tcW w:w="2198" w:type="dxa"/>
            <w:shd w:val="clear" w:color="auto" w:fill="F2DBDB" w:themeFill="accent2" w:themeFillTint="33"/>
          </w:tcPr>
          <w:p w14:paraId="1E0E57CB" w14:textId="77777777" w:rsidR="006A4F92" w:rsidRPr="00B014EE" w:rsidRDefault="006A4F92" w:rsidP="00276ACF">
            <w:pPr>
              <w:spacing w:before="0" w:after="0" w:line="240" w:lineRule="auto"/>
              <w:jc w:val="left"/>
              <w:rPr>
                <w:rFonts w:ascii="Arial" w:hAnsi="Arial" w:cs="Arial"/>
                <w:sz w:val="20"/>
                <w:szCs w:val="20"/>
              </w:rPr>
            </w:pPr>
            <w:commentRangeStart w:id="707"/>
            <w:r w:rsidRPr="00B014EE">
              <w:rPr>
                <w:rFonts w:ascii="Arial" w:hAnsi="Arial" w:cs="Arial"/>
                <w:bCs/>
                <w:sz w:val="20"/>
                <w:szCs w:val="20"/>
                <w:lang w:val="en-US"/>
              </w:rPr>
              <w:t>RISK PROFILE</w:t>
            </w:r>
            <w:commentRangeEnd w:id="707"/>
            <w:r>
              <w:rPr>
                <w:rStyle w:val="CommentReference"/>
                <w:rFonts w:eastAsia="宋体" w:cs="Times New Roman"/>
              </w:rPr>
              <w:commentReference w:id="707"/>
            </w:r>
          </w:p>
        </w:tc>
        <w:tc>
          <w:tcPr>
            <w:tcW w:w="3619" w:type="dxa"/>
            <w:shd w:val="clear" w:color="auto" w:fill="F2DBDB" w:themeFill="accent2" w:themeFillTint="33"/>
          </w:tcPr>
          <w:p w14:paraId="274ACCE1" w14:textId="77777777" w:rsidR="006A4F92" w:rsidRPr="00B014EE" w:rsidRDefault="006A4F92" w:rsidP="00276ACF">
            <w:pPr>
              <w:pStyle w:val="ListParagraph"/>
              <w:numPr>
                <w:ilvl w:val="0"/>
                <w:numId w:val="49"/>
              </w:numPr>
              <w:spacing w:before="0" w:after="0" w:line="240" w:lineRule="auto"/>
              <w:jc w:val="left"/>
              <w:rPr>
                <w:rFonts w:ascii="Arial" w:hAnsi="Arial" w:cs="Arial"/>
                <w:sz w:val="20"/>
                <w:szCs w:val="20"/>
              </w:rPr>
            </w:pPr>
            <w:r w:rsidRPr="00B014EE">
              <w:rPr>
                <w:rFonts w:ascii="Arial" w:hAnsi="Arial" w:cs="Arial"/>
                <w:sz w:val="20"/>
                <w:szCs w:val="20"/>
              </w:rPr>
              <w:t>AAA to A</w:t>
            </w:r>
          </w:p>
          <w:p w14:paraId="7BA2AE2C" w14:textId="77777777" w:rsidR="006A4F92" w:rsidRPr="00B014EE" w:rsidRDefault="006A4F92" w:rsidP="00276ACF">
            <w:pPr>
              <w:pStyle w:val="ListParagraph"/>
              <w:numPr>
                <w:ilvl w:val="0"/>
                <w:numId w:val="49"/>
              </w:numPr>
              <w:spacing w:before="0" w:after="0" w:line="240" w:lineRule="auto"/>
              <w:jc w:val="left"/>
              <w:rPr>
                <w:rFonts w:ascii="Arial" w:hAnsi="Arial" w:cs="Arial"/>
                <w:sz w:val="20"/>
                <w:szCs w:val="20"/>
              </w:rPr>
            </w:pPr>
            <w:r w:rsidRPr="00B014EE">
              <w:rPr>
                <w:rFonts w:ascii="Arial" w:hAnsi="Arial" w:cs="Arial"/>
                <w:sz w:val="20"/>
                <w:szCs w:val="20"/>
              </w:rPr>
              <w:t>BBB</w:t>
            </w:r>
          </w:p>
          <w:p w14:paraId="2B00D768" w14:textId="77777777" w:rsidR="006A4F92" w:rsidRPr="00B014EE" w:rsidRDefault="006A4F92" w:rsidP="00276ACF">
            <w:pPr>
              <w:pStyle w:val="ListParagraph"/>
              <w:numPr>
                <w:ilvl w:val="0"/>
                <w:numId w:val="49"/>
              </w:numPr>
              <w:spacing w:before="0" w:after="0" w:line="240" w:lineRule="auto"/>
              <w:jc w:val="left"/>
              <w:rPr>
                <w:rFonts w:ascii="Arial" w:hAnsi="Arial" w:cs="Arial"/>
                <w:sz w:val="20"/>
                <w:szCs w:val="20"/>
              </w:rPr>
            </w:pPr>
            <w:r w:rsidRPr="00B014EE">
              <w:rPr>
                <w:rFonts w:ascii="Arial" w:hAnsi="Arial" w:cs="Arial"/>
                <w:sz w:val="20"/>
                <w:szCs w:val="20"/>
              </w:rPr>
              <w:t>BB</w:t>
            </w:r>
          </w:p>
          <w:p w14:paraId="5A54695A" w14:textId="77777777" w:rsidR="006A4F92" w:rsidRPr="00B014EE" w:rsidRDefault="006A4F92" w:rsidP="00276ACF">
            <w:pPr>
              <w:pStyle w:val="ListParagraph"/>
              <w:numPr>
                <w:ilvl w:val="0"/>
                <w:numId w:val="49"/>
              </w:numPr>
              <w:spacing w:before="0" w:after="0" w:line="240" w:lineRule="auto"/>
              <w:jc w:val="left"/>
              <w:rPr>
                <w:rFonts w:ascii="Arial" w:hAnsi="Arial" w:cs="Arial"/>
                <w:sz w:val="20"/>
                <w:szCs w:val="20"/>
              </w:rPr>
            </w:pPr>
            <w:r w:rsidRPr="00B014EE">
              <w:rPr>
                <w:rFonts w:ascii="Arial" w:hAnsi="Arial" w:cs="Arial"/>
                <w:sz w:val="20"/>
                <w:szCs w:val="20"/>
              </w:rPr>
              <w:t>Below BB</w:t>
            </w:r>
          </w:p>
        </w:tc>
        <w:tc>
          <w:tcPr>
            <w:tcW w:w="2173" w:type="dxa"/>
            <w:shd w:val="clear" w:color="auto" w:fill="F2DBDB" w:themeFill="accent2" w:themeFillTint="33"/>
            <w:vAlign w:val="center"/>
          </w:tcPr>
          <w:p w14:paraId="735A80DA" w14:textId="77777777" w:rsidR="006A4F92" w:rsidRPr="00B014EE" w:rsidRDefault="006A4F92" w:rsidP="00276ACF">
            <w:pPr>
              <w:spacing w:before="0" w:after="0" w:line="240" w:lineRule="auto"/>
              <w:jc w:val="left"/>
              <w:rPr>
                <w:rFonts w:ascii="Arial" w:hAnsi="Arial" w:cs="Arial"/>
                <w:sz w:val="20"/>
                <w:szCs w:val="20"/>
              </w:rPr>
            </w:pPr>
            <w:r w:rsidRPr="00B014EE">
              <w:rPr>
                <w:rFonts w:ascii="Arial" w:hAnsi="Arial" w:cs="Arial"/>
                <w:sz w:val="20"/>
                <w:szCs w:val="20"/>
              </w:rPr>
              <w:t>USD current exposure</w:t>
            </w:r>
          </w:p>
        </w:tc>
        <w:tc>
          <w:tcPr>
            <w:tcW w:w="2221" w:type="dxa"/>
            <w:shd w:val="clear" w:color="auto" w:fill="F2DBDB" w:themeFill="accent2" w:themeFillTint="33"/>
            <w:vAlign w:val="center"/>
          </w:tcPr>
          <w:p w14:paraId="720E1F42" w14:textId="77777777" w:rsidR="006A4F92" w:rsidRPr="00B014EE" w:rsidRDefault="006A4F92" w:rsidP="00276ACF">
            <w:pPr>
              <w:spacing w:before="0" w:after="0" w:line="240" w:lineRule="auto"/>
              <w:jc w:val="left"/>
              <w:rPr>
                <w:rFonts w:ascii="Arial" w:hAnsi="Arial" w:cs="Arial"/>
                <w:sz w:val="20"/>
                <w:szCs w:val="20"/>
              </w:rPr>
            </w:pPr>
            <w:r w:rsidRPr="00B014EE">
              <w:rPr>
                <w:rFonts w:ascii="Arial" w:hAnsi="Arial" w:cs="Arial"/>
                <w:sz w:val="20"/>
                <w:szCs w:val="20"/>
              </w:rPr>
              <w:t>USD exposure</w:t>
            </w:r>
          </w:p>
          <w:p w14:paraId="22D20EC1" w14:textId="77777777" w:rsidR="006A4F92" w:rsidRPr="00B014EE" w:rsidRDefault="006A4F92" w:rsidP="00276ACF">
            <w:pPr>
              <w:spacing w:before="0" w:after="0" w:line="240" w:lineRule="auto"/>
              <w:jc w:val="left"/>
              <w:rPr>
                <w:rFonts w:ascii="Arial" w:hAnsi="Arial" w:cs="Arial"/>
                <w:sz w:val="20"/>
                <w:szCs w:val="20"/>
              </w:rPr>
            </w:pPr>
            <w:r w:rsidRPr="00B014EE">
              <w:rPr>
                <w:rFonts w:ascii="Arial" w:hAnsi="Arial" w:cs="Arial"/>
                <w:sz w:val="20"/>
                <w:szCs w:val="20"/>
              </w:rPr>
              <w:t>With new deal</w:t>
            </w:r>
          </w:p>
        </w:tc>
      </w:tr>
      <w:tr w:rsidR="006A4F92" w14:paraId="046F528D" w14:textId="77777777" w:rsidTr="00276ACF">
        <w:trPr>
          <w:trHeight w:val="557"/>
        </w:trPr>
        <w:tc>
          <w:tcPr>
            <w:tcW w:w="2198" w:type="dxa"/>
            <w:shd w:val="clear" w:color="auto" w:fill="F2DBDB" w:themeFill="accent2" w:themeFillTint="33"/>
          </w:tcPr>
          <w:p w14:paraId="076C4D82" w14:textId="77777777" w:rsidR="006A4F92" w:rsidRPr="00B014EE" w:rsidRDefault="006A4F92" w:rsidP="00276ACF">
            <w:pPr>
              <w:spacing w:before="0" w:after="0" w:line="240" w:lineRule="auto"/>
              <w:jc w:val="left"/>
              <w:rPr>
                <w:rFonts w:ascii="Arial" w:hAnsi="Arial" w:cs="Arial"/>
                <w:sz w:val="20"/>
                <w:szCs w:val="20"/>
              </w:rPr>
            </w:pPr>
            <w:r w:rsidRPr="00B014EE">
              <w:rPr>
                <w:rFonts w:ascii="Arial" w:hAnsi="Arial" w:cs="Arial"/>
                <w:sz w:val="20"/>
                <w:szCs w:val="20"/>
                <w:lang w:val="en-US"/>
              </w:rPr>
              <w:t>COUNTRY RISK</w:t>
            </w:r>
          </w:p>
        </w:tc>
        <w:tc>
          <w:tcPr>
            <w:tcW w:w="3619" w:type="dxa"/>
            <w:shd w:val="clear" w:color="auto" w:fill="F2DBDB" w:themeFill="accent2" w:themeFillTint="33"/>
          </w:tcPr>
          <w:p w14:paraId="60E63749" w14:textId="77777777" w:rsidR="006A4F92" w:rsidRPr="00B014EE" w:rsidRDefault="006A4F92" w:rsidP="00276ACF">
            <w:pPr>
              <w:pStyle w:val="ListParagraph"/>
              <w:numPr>
                <w:ilvl w:val="0"/>
                <w:numId w:val="50"/>
              </w:numPr>
              <w:spacing w:before="0" w:after="0" w:line="240" w:lineRule="auto"/>
              <w:jc w:val="left"/>
              <w:rPr>
                <w:rFonts w:ascii="Arial" w:hAnsi="Arial" w:cs="Arial"/>
                <w:sz w:val="20"/>
                <w:szCs w:val="20"/>
              </w:rPr>
            </w:pPr>
            <w:r w:rsidRPr="00B014EE">
              <w:rPr>
                <w:rFonts w:ascii="Arial" w:hAnsi="Arial" w:cs="Arial"/>
                <w:sz w:val="20"/>
                <w:szCs w:val="20"/>
              </w:rPr>
              <w:t>China</w:t>
            </w:r>
          </w:p>
          <w:p w14:paraId="7AE3DB29" w14:textId="77777777" w:rsidR="006A4F92" w:rsidRPr="00B014EE" w:rsidRDefault="006A4F92" w:rsidP="00276ACF">
            <w:pPr>
              <w:pStyle w:val="ListParagraph"/>
              <w:numPr>
                <w:ilvl w:val="0"/>
                <w:numId w:val="50"/>
              </w:numPr>
              <w:spacing w:before="0" w:after="0" w:line="240" w:lineRule="auto"/>
              <w:jc w:val="left"/>
              <w:rPr>
                <w:rFonts w:ascii="Arial" w:hAnsi="Arial" w:cs="Arial"/>
                <w:sz w:val="20"/>
                <w:szCs w:val="20"/>
              </w:rPr>
            </w:pPr>
            <w:r w:rsidRPr="00B014EE">
              <w:rPr>
                <w:rFonts w:ascii="Arial" w:hAnsi="Arial" w:cs="Arial"/>
                <w:sz w:val="20"/>
                <w:szCs w:val="20"/>
              </w:rPr>
              <w:t>United Kingdom</w:t>
            </w:r>
          </w:p>
          <w:p w14:paraId="125BA677" w14:textId="77777777" w:rsidR="006A4F92" w:rsidRPr="00B014EE" w:rsidRDefault="006A4F92" w:rsidP="00276ACF">
            <w:pPr>
              <w:pStyle w:val="ListParagraph"/>
              <w:numPr>
                <w:ilvl w:val="0"/>
                <w:numId w:val="50"/>
              </w:numPr>
              <w:spacing w:before="0" w:after="0" w:line="240" w:lineRule="auto"/>
              <w:jc w:val="left"/>
              <w:rPr>
                <w:rFonts w:ascii="Arial" w:hAnsi="Arial" w:cs="Arial"/>
                <w:sz w:val="20"/>
                <w:szCs w:val="20"/>
              </w:rPr>
            </w:pPr>
            <w:r w:rsidRPr="00B014EE">
              <w:rPr>
                <w:rFonts w:ascii="Arial" w:hAnsi="Arial" w:cs="Arial"/>
                <w:sz w:val="20"/>
                <w:szCs w:val="20"/>
              </w:rPr>
              <w:t>United States of America</w:t>
            </w:r>
          </w:p>
          <w:p w14:paraId="610DCC5D" w14:textId="77777777" w:rsidR="006A4F92" w:rsidRPr="00B014EE" w:rsidRDefault="006A4F92" w:rsidP="00276ACF">
            <w:pPr>
              <w:pStyle w:val="ListParagraph"/>
              <w:numPr>
                <w:ilvl w:val="0"/>
                <w:numId w:val="50"/>
              </w:numPr>
              <w:spacing w:before="0" w:after="0" w:line="240" w:lineRule="auto"/>
              <w:jc w:val="left"/>
              <w:rPr>
                <w:rFonts w:ascii="Arial" w:hAnsi="Arial" w:cs="Arial"/>
                <w:sz w:val="20"/>
                <w:szCs w:val="20"/>
              </w:rPr>
            </w:pPr>
            <w:r w:rsidRPr="00B014EE">
              <w:rPr>
                <w:rFonts w:ascii="Arial" w:hAnsi="Arial" w:cs="Arial"/>
                <w:sz w:val="20"/>
                <w:szCs w:val="20"/>
              </w:rPr>
              <w:t>Europe</w:t>
            </w:r>
          </w:p>
        </w:tc>
        <w:tc>
          <w:tcPr>
            <w:tcW w:w="2173" w:type="dxa"/>
            <w:shd w:val="clear" w:color="auto" w:fill="F2DBDB" w:themeFill="accent2" w:themeFillTint="33"/>
            <w:vAlign w:val="center"/>
          </w:tcPr>
          <w:p w14:paraId="69660145" w14:textId="77777777" w:rsidR="006A4F92" w:rsidRPr="00B014EE" w:rsidRDefault="006A4F92" w:rsidP="00276ACF">
            <w:pPr>
              <w:spacing w:before="0" w:after="0" w:line="240" w:lineRule="auto"/>
              <w:jc w:val="left"/>
              <w:rPr>
                <w:rFonts w:ascii="Arial" w:hAnsi="Arial" w:cs="Arial"/>
                <w:sz w:val="20"/>
                <w:szCs w:val="20"/>
              </w:rPr>
            </w:pPr>
            <w:r w:rsidRPr="00B014EE">
              <w:rPr>
                <w:rFonts w:ascii="Arial" w:hAnsi="Arial" w:cs="Arial"/>
                <w:sz w:val="20"/>
                <w:szCs w:val="20"/>
              </w:rPr>
              <w:t>USD current exposure</w:t>
            </w:r>
          </w:p>
        </w:tc>
        <w:tc>
          <w:tcPr>
            <w:tcW w:w="2221" w:type="dxa"/>
            <w:shd w:val="clear" w:color="auto" w:fill="F2DBDB" w:themeFill="accent2" w:themeFillTint="33"/>
            <w:vAlign w:val="center"/>
          </w:tcPr>
          <w:p w14:paraId="094BAD14" w14:textId="77777777" w:rsidR="006A4F92" w:rsidRPr="00B014EE" w:rsidRDefault="006A4F92" w:rsidP="00276ACF">
            <w:pPr>
              <w:spacing w:before="0" w:after="0" w:line="240" w:lineRule="auto"/>
              <w:jc w:val="left"/>
              <w:rPr>
                <w:rFonts w:ascii="Arial" w:hAnsi="Arial" w:cs="Arial"/>
                <w:sz w:val="20"/>
                <w:szCs w:val="20"/>
              </w:rPr>
            </w:pPr>
            <w:r w:rsidRPr="00B014EE">
              <w:rPr>
                <w:rFonts w:ascii="Arial" w:hAnsi="Arial" w:cs="Arial"/>
                <w:sz w:val="20"/>
                <w:szCs w:val="20"/>
              </w:rPr>
              <w:t>USD exposure</w:t>
            </w:r>
          </w:p>
          <w:p w14:paraId="373B9928" w14:textId="77777777" w:rsidR="006A4F92" w:rsidRPr="00B014EE" w:rsidRDefault="006A4F92" w:rsidP="00276ACF">
            <w:pPr>
              <w:spacing w:before="0" w:after="0" w:line="240" w:lineRule="auto"/>
              <w:jc w:val="left"/>
              <w:rPr>
                <w:rFonts w:ascii="Arial" w:hAnsi="Arial" w:cs="Arial"/>
                <w:sz w:val="20"/>
                <w:szCs w:val="20"/>
              </w:rPr>
            </w:pPr>
            <w:r w:rsidRPr="00B014EE">
              <w:rPr>
                <w:rFonts w:ascii="Arial" w:hAnsi="Arial" w:cs="Arial"/>
                <w:sz w:val="20"/>
                <w:szCs w:val="20"/>
              </w:rPr>
              <w:t>With new deal</w:t>
            </w:r>
          </w:p>
        </w:tc>
      </w:tr>
      <w:tr w:rsidR="006A4F92" w14:paraId="1A63A698" w14:textId="77777777" w:rsidTr="00276ACF">
        <w:tc>
          <w:tcPr>
            <w:tcW w:w="2198" w:type="dxa"/>
            <w:shd w:val="clear" w:color="auto" w:fill="F2DBDB" w:themeFill="accent2" w:themeFillTint="33"/>
          </w:tcPr>
          <w:p w14:paraId="3DBE957C" w14:textId="77777777" w:rsidR="006A4F92" w:rsidRPr="00B014EE" w:rsidRDefault="006A4F92" w:rsidP="00276ACF">
            <w:pPr>
              <w:spacing w:before="0" w:after="0" w:line="240" w:lineRule="auto"/>
              <w:jc w:val="left"/>
              <w:rPr>
                <w:rFonts w:ascii="Arial" w:hAnsi="Arial" w:cs="Arial"/>
                <w:sz w:val="20"/>
                <w:szCs w:val="20"/>
              </w:rPr>
            </w:pPr>
            <w:r w:rsidRPr="00B014EE">
              <w:rPr>
                <w:rFonts w:ascii="Arial" w:hAnsi="Arial" w:cs="Arial"/>
                <w:sz w:val="20"/>
                <w:szCs w:val="20"/>
              </w:rPr>
              <w:t>INDUSTRY</w:t>
            </w:r>
          </w:p>
        </w:tc>
        <w:tc>
          <w:tcPr>
            <w:tcW w:w="3619" w:type="dxa"/>
            <w:shd w:val="clear" w:color="auto" w:fill="F2DBDB" w:themeFill="accent2" w:themeFillTint="33"/>
          </w:tcPr>
          <w:p w14:paraId="53797A9B" w14:textId="77777777" w:rsidR="006A4F92" w:rsidRPr="00B014EE" w:rsidRDefault="006A4F92" w:rsidP="00276ACF">
            <w:pPr>
              <w:pStyle w:val="ListParagraph"/>
              <w:numPr>
                <w:ilvl w:val="0"/>
                <w:numId w:val="51"/>
              </w:numPr>
              <w:spacing w:before="0" w:after="0" w:line="240" w:lineRule="auto"/>
              <w:jc w:val="left"/>
              <w:rPr>
                <w:rFonts w:ascii="Arial" w:hAnsi="Arial" w:cs="Arial"/>
                <w:sz w:val="20"/>
                <w:szCs w:val="20"/>
              </w:rPr>
            </w:pPr>
            <w:r w:rsidRPr="00B014EE">
              <w:rPr>
                <w:rFonts w:ascii="Arial" w:hAnsi="Arial" w:cs="Arial"/>
                <w:sz w:val="20"/>
                <w:szCs w:val="20"/>
                <w:lang w:val="en-US"/>
              </w:rPr>
              <w:t>Sovereign/Government</w:t>
            </w:r>
          </w:p>
          <w:p w14:paraId="76616DDD" w14:textId="77777777" w:rsidR="006A4F92" w:rsidRPr="00B014EE" w:rsidRDefault="006A4F92" w:rsidP="00276ACF">
            <w:pPr>
              <w:pStyle w:val="ListParagraph"/>
              <w:numPr>
                <w:ilvl w:val="0"/>
                <w:numId w:val="51"/>
              </w:numPr>
              <w:spacing w:before="0" w:after="0" w:line="240" w:lineRule="auto"/>
              <w:jc w:val="left"/>
              <w:rPr>
                <w:rFonts w:ascii="Arial" w:hAnsi="Arial" w:cs="Arial"/>
                <w:sz w:val="20"/>
                <w:szCs w:val="20"/>
              </w:rPr>
            </w:pPr>
            <w:r w:rsidRPr="00B014EE">
              <w:rPr>
                <w:rFonts w:ascii="Arial" w:hAnsi="Arial" w:cs="Arial"/>
                <w:sz w:val="20"/>
                <w:szCs w:val="20"/>
                <w:lang w:val="en-US"/>
              </w:rPr>
              <w:t xml:space="preserve">Financial Services </w:t>
            </w:r>
          </w:p>
          <w:p w14:paraId="12C0A429" w14:textId="77777777" w:rsidR="006A4F92" w:rsidRPr="00B014EE" w:rsidRDefault="006A4F92" w:rsidP="00276ACF">
            <w:pPr>
              <w:pStyle w:val="ListParagraph"/>
              <w:numPr>
                <w:ilvl w:val="0"/>
                <w:numId w:val="51"/>
              </w:numPr>
              <w:spacing w:before="0" w:after="0" w:line="240" w:lineRule="auto"/>
              <w:jc w:val="left"/>
              <w:rPr>
                <w:rFonts w:ascii="Arial" w:hAnsi="Arial" w:cs="Arial"/>
                <w:sz w:val="20"/>
                <w:szCs w:val="20"/>
              </w:rPr>
            </w:pPr>
            <w:r w:rsidRPr="00B014EE">
              <w:rPr>
                <w:rFonts w:ascii="Arial" w:hAnsi="Arial" w:cs="Arial"/>
                <w:sz w:val="20"/>
                <w:szCs w:val="20"/>
                <w:lang w:val="en-US"/>
              </w:rPr>
              <w:t>Real Estate</w:t>
            </w:r>
          </w:p>
          <w:p w14:paraId="03666987" w14:textId="77777777" w:rsidR="006A4F92" w:rsidRPr="00B014EE" w:rsidRDefault="006A4F92" w:rsidP="00276ACF">
            <w:pPr>
              <w:pStyle w:val="ListParagraph"/>
              <w:numPr>
                <w:ilvl w:val="0"/>
                <w:numId w:val="51"/>
              </w:numPr>
              <w:spacing w:before="0" w:after="0" w:line="240" w:lineRule="auto"/>
              <w:jc w:val="left"/>
              <w:rPr>
                <w:rFonts w:ascii="Arial" w:hAnsi="Arial" w:cs="Arial"/>
                <w:sz w:val="20"/>
                <w:szCs w:val="20"/>
              </w:rPr>
            </w:pPr>
            <w:r w:rsidRPr="00B014EE">
              <w:rPr>
                <w:rFonts w:ascii="Arial" w:hAnsi="Arial" w:cs="Arial"/>
                <w:sz w:val="20"/>
                <w:szCs w:val="20"/>
                <w:lang w:val="en-US"/>
              </w:rPr>
              <w:t>Retail/ Wholesale trade</w:t>
            </w:r>
          </w:p>
          <w:p w14:paraId="0AEB0F1A" w14:textId="77777777" w:rsidR="006A4F92" w:rsidRPr="00B014EE" w:rsidRDefault="006A4F92" w:rsidP="00276ACF">
            <w:pPr>
              <w:pStyle w:val="ListParagraph"/>
              <w:numPr>
                <w:ilvl w:val="0"/>
                <w:numId w:val="51"/>
              </w:numPr>
              <w:spacing w:before="0" w:after="0" w:line="240" w:lineRule="auto"/>
              <w:jc w:val="left"/>
              <w:rPr>
                <w:rFonts w:ascii="Arial" w:hAnsi="Arial" w:cs="Arial"/>
                <w:sz w:val="20"/>
                <w:szCs w:val="20"/>
              </w:rPr>
            </w:pPr>
            <w:r w:rsidRPr="00B014EE">
              <w:rPr>
                <w:rFonts w:ascii="Arial" w:hAnsi="Arial" w:cs="Arial"/>
                <w:sz w:val="20"/>
                <w:szCs w:val="20"/>
                <w:lang w:val="en-US"/>
              </w:rPr>
              <w:t>Business Services</w:t>
            </w:r>
          </w:p>
          <w:p w14:paraId="76AF0E9E" w14:textId="77777777" w:rsidR="006A4F92" w:rsidRPr="00B014EE" w:rsidRDefault="006A4F92" w:rsidP="00276ACF">
            <w:pPr>
              <w:pStyle w:val="ListParagraph"/>
              <w:numPr>
                <w:ilvl w:val="0"/>
                <w:numId w:val="51"/>
              </w:numPr>
              <w:spacing w:before="0" w:after="0" w:line="240" w:lineRule="auto"/>
              <w:jc w:val="left"/>
              <w:rPr>
                <w:rFonts w:ascii="Arial" w:hAnsi="Arial" w:cs="Arial"/>
                <w:sz w:val="20"/>
                <w:szCs w:val="20"/>
              </w:rPr>
            </w:pPr>
            <w:r w:rsidRPr="00B014EE">
              <w:rPr>
                <w:rFonts w:ascii="Arial" w:hAnsi="Arial" w:cs="Arial"/>
                <w:sz w:val="20"/>
                <w:szCs w:val="20"/>
                <w:lang w:val="en-US"/>
              </w:rPr>
              <w:t>Mining &amp; Energy</w:t>
            </w:r>
          </w:p>
          <w:p w14:paraId="34D0A9C0" w14:textId="77777777" w:rsidR="006A4F92" w:rsidRPr="00B014EE" w:rsidRDefault="006A4F92" w:rsidP="00276ACF">
            <w:pPr>
              <w:pStyle w:val="ListParagraph"/>
              <w:numPr>
                <w:ilvl w:val="0"/>
                <w:numId w:val="51"/>
              </w:numPr>
              <w:spacing w:before="0" w:after="0" w:line="240" w:lineRule="auto"/>
              <w:jc w:val="left"/>
              <w:rPr>
                <w:rFonts w:ascii="Arial" w:hAnsi="Arial" w:cs="Arial"/>
                <w:sz w:val="20"/>
                <w:szCs w:val="20"/>
              </w:rPr>
            </w:pPr>
            <w:r w:rsidRPr="00B014EE">
              <w:rPr>
                <w:rFonts w:ascii="Arial" w:hAnsi="Arial" w:cs="Arial"/>
                <w:sz w:val="20"/>
                <w:szCs w:val="20"/>
                <w:lang w:val="en-US"/>
              </w:rPr>
              <w:t>Manufacturing</w:t>
            </w:r>
          </w:p>
          <w:p w14:paraId="440D0962" w14:textId="77777777" w:rsidR="006A4F92" w:rsidRPr="00B014EE" w:rsidRDefault="006A4F92" w:rsidP="00276ACF">
            <w:pPr>
              <w:pStyle w:val="ListParagraph"/>
              <w:numPr>
                <w:ilvl w:val="0"/>
                <w:numId w:val="51"/>
              </w:numPr>
              <w:spacing w:before="0" w:after="0" w:line="240" w:lineRule="auto"/>
              <w:jc w:val="left"/>
              <w:rPr>
                <w:rFonts w:ascii="Arial" w:hAnsi="Arial" w:cs="Arial"/>
                <w:sz w:val="20"/>
                <w:szCs w:val="20"/>
              </w:rPr>
            </w:pPr>
            <w:r w:rsidRPr="00B014EE">
              <w:rPr>
                <w:rFonts w:ascii="Arial" w:hAnsi="Arial" w:cs="Arial"/>
                <w:sz w:val="20"/>
                <w:szCs w:val="20"/>
                <w:lang w:val="en-US"/>
              </w:rPr>
              <w:t>Construction/ Infrastructure</w:t>
            </w:r>
          </w:p>
        </w:tc>
        <w:tc>
          <w:tcPr>
            <w:tcW w:w="2173" w:type="dxa"/>
            <w:shd w:val="clear" w:color="auto" w:fill="F2DBDB" w:themeFill="accent2" w:themeFillTint="33"/>
            <w:vAlign w:val="center"/>
          </w:tcPr>
          <w:p w14:paraId="432DDE40" w14:textId="77777777" w:rsidR="006A4F92" w:rsidRPr="00B014EE" w:rsidRDefault="006A4F92" w:rsidP="00276ACF">
            <w:pPr>
              <w:spacing w:before="0" w:after="0" w:line="240" w:lineRule="auto"/>
              <w:jc w:val="left"/>
              <w:rPr>
                <w:rFonts w:ascii="Arial" w:hAnsi="Arial" w:cs="Arial"/>
                <w:sz w:val="20"/>
                <w:szCs w:val="20"/>
              </w:rPr>
            </w:pPr>
            <w:r w:rsidRPr="00B014EE">
              <w:rPr>
                <w:rFonts w:ascii="Arial" w:hAnsi="Arial" w:cs="Arial"/>
                <w:sz w:val="20"/>
                <w:szCs w:val="20"/>
              </w:rPr>
              <w:t>USD current exposure</w:t>
            </w:r>
          </w:p>
        </w:tc>
        <w:tc>
          <w:tcPr>
            <w:tcW w:w="2221" w:type="dxa"/>
            <w:shd w:val="clear" w:color="auto" w:fill="F2DBDB" w:themeFill="accent2" w:themeFillTint="33"/>
            <w:vAlign w:val="center"/>
          </w:tcPr>
          <w:p w14:paraId="51B41B6F" w14:textId="77777777" w:rsidR="006A4F92" w:rsidRPr="00B014EE" w:rsidRDefault="006A4F92" w:rsidP="00276ACF">
            <w:pPr>
              <w:spacing w:before="0" w:after="0" w:line="240" w:lineRule="auto"/>
              <w:jc w:val="left"/>
              <w:rPr>
                <w:rFonts w:ascii="Arial" w:hAnsi="Arial" w:cs="Arial"/>
                <w:sz w:val="20"/>
                <w:szCs w:val="20"/>
              </w:rPr>
            </w:pPr>
            <w:r w:rsidRPr="00B014EE">
              <w:rPr>
                <w:rFonts w:ascii="Arial" w:hAnsi="Arial" w:cs="Arial"/>
                <w:sz w:val="20"/>
                <w:szCs w:val="20"/>
              </w:rPr>
              <w:t>USD exposure</w:t>
            </w:r>
          </w:p>
          <w:p w14:paraId="058D5788" w14:textId="77777777" w:rsidR="006A4F92" w:rsidRPr="00B014EE" w:rsidRDefault="006A4F92" w:rsidP="00276ACF">
            <w:pPr>
              <w:spacing w:before="0" w:after="0" w:line="240" w:lineRule="auto"/>
              <w:jc w:val="left"/>
              <w:rPr>
                <w:rFonts w:ascii="Arial" w:hAnsi="Arial" w:cs="Arial"/>
                <w:sz w:val="20"/>
                <w:szCs w:val="20"/>
              </w:rPr>
            </w:pPr>
            <w:r w:rsidRPr="00B014EE">
              <w:rPr>
                <w:rFonts w:ascii="Arial" w:hAnsi="Arial" w:cs="Arial"/>
                <w:sz w:val="20"/>
                <w:szCs w:val="20"/>
              </w:rPr>
              <w:t>With new deal</w:t>
            </w:r>
          </w:p>
        </w:tc>
      </w:tr>
    </w:tbl>
    <w:tbl>
      <w:tblPr>
        <w:tblStyle w:val="TableGrid"/>
        <w:tblW w:w="10216" w:type="dxa"/>
        <w:tblInd w:w="-577" w:type="dxa"/>
        <w:tblLook w:val="04A0" w:firstRow="1" w:lastRow="0" w:firstColumn="1" w:lastColumn="0" w:noHBand="0" w:noVBand="1"/>
      </w:tblPr>
      <w:tblGrid>
        <w:gridCol w:w="2207"/>
        <w:gridCol w:w="1784"/>
        <w:gridCol w:w="129"/>
        <w:gridCol w:w="781"/>
        <w:gridCol w:w="774"/>
        <w:gridCol w:w="537"/>
        <w:gridCol w:w="494"/>
        <w:gridCol w:w="387"/>
        <w:gridCol w:w="713"/>
        <w:gridCol w:w="284"/>
        <w:gridCol w:w="459"/>
        <w:gridCol w:w="1667"/>
      </w:tblGrid>
      <w:tr w:rsidR="006A4F92" w:rsidRPr="006B1B3C" w14:paraId="156D6DDA" w14:textId="77777777" w:rsidTr="00276ACF">
        <w:tc>
          <w:tcPr>
            <w:tcW w:w="2207" w:type="dxa"/>
            <w:vMerge w:val="restart"/>
          </w:tcPr>
          <w:p w14:paraId="7BFAD2CE" w14:textId="77777777" w:rsidR="006A4F92" w:rsidRPr="006B1B3C" w:rsidRDefault="006A4F92" w:rsidP="00276ACF">
            <w:pPr>
              <w:spacing w:before="0" w:after="0" w:line="240" w:lineRule="auto"/>
              <w:jc w:val="left"/>
              <w:rPr>
                <w:rFonts w:ascii="Arial" w:hAnsi="Arial" w:cs="Arial"/>
              </w:rPr>
            </w:pPr>
            <w:r w:rsidRPr="006B1B3C">
              <w:rPr>
                <w:rFonts w:ascii="Arial" w:hAnsi="Arial" w:cs="Arial"/>
              </w:rPr>
              <w:t>EXTERNAL</w:t>
            </w:r>
          </w:p>
          <w:p w14:paraId="607634E0" w14:textId="77777777" w:rsidR="006A4F92" w:rsidRPr="006B1B3C" w:rsidRDefault="006A4F92" w:rsidP="00276ACF">
            <w:pPr>
              <w:spacing w:before="0" w:after="0" w:line="240" w:lineRule="auto"/>
              <w:jc w:val="left"/>
              <w:rPr>
                <w:rFonts w:ascii="Arial" w:hAnsi="Arial" w:cs="Arial"/>
              </w:rPr>
            </w:pPr>
            <w:r w:rsidRPr="006B1B3C">
              <w:rPr>
                <w:rFonts w:ascii="Arial" w:hAnsi="Arial" w:cs="Arial"/>
              </w:rPr>
              <w:t>CREDIT RATINGS</w:t>
            </w:r>
          </w:p>
        </w:tc>
        <w:tc>
          <w:tcPr>
            <w:tcW w:w="2694" w:type="dxa"/>
            <w:gridSpan w:val="3"/>
            <w:shd w:val="clear" w:color="auto" w:fill="BFBFBF" w:themeFill="background1" w:themeFillShade="BF"/>
          </w:tcPr>
          <w:p w14:paraId="31D761F3" w14:textId="77777777" w:rsidR="006A4F92" w:rsidRPr="006B1B3C" w:rsidRDefault="006A4F92" w:rsidP="00276ACF">
            <w:pPr>
              <w:spacing w:before="0" w:after="0" w:line="240" w:lineRule="auto"/>
              <w:jc w:val="left"/>
              <w:rPr>
                <w:rFonts w:ascii="Arial" w:hAnsi="Arial" w:cs="Arial"/>
              </w:rPr>
            </w:pPr>
            <w:r w:rsidRPr="006B1B3C">
              <w:rPr>
                <w:rFonts w:ascii="Arial" w:hAnsi="Arial" w:cs="Arial"/>
              </w:rPr>
              <w:t>Rated by:</w:t>
            </w:r>
          </w:p>
        </w:tc>
        <w:tc>
          <w:tcPr>
            <w:tcW w:w="1805" w:type="dxa"/>
            <w:gridSpan w:val="3"/>
            <w:shd w:val="clear" w:color="auto" w:fill="BFBFBF" w:themeFill="background1" w:themeFillShade="BF"/>
          </w:tcPr>
          <w:p w14:paraId="2ED56252" w14:textId="77777777" w:rsidR="006A4F92" w:rsidRPr="006B1B3C" w:rsidRDefault="006A4F92" w:rsidP="00276ACF">
            <w:pPr>
              <w:spacing w:before="0" w:after="0" w:line="240" w:lineRule="auto"/>
              <w:jc w:val="left"/>
              <w:rPr>
                <w:rFonts w:ascii="Arial" w:hAnsi="Arial" w:cs="Arial"/>
              </w:rPr>
            </w:pPr>
            <w:r w:rsidRPr="006B1B3C">
              <w:rPr>
                <w:rFonts w:ascii="Arial" w:hAnsi="Arial" w:cs="Arial"/>
              </w:rPr>
              <w:t>Moody’s</w:t>
            </w:r>
          </w:p>
        </w:tc>
        <w:tc>
          <w:tcPr>
            <w:tcW w:w="1384" w:type="dxa"/>
            <w:gridSpan w:val="3"/>
            <w:shd w:val="clear" w:color="auto" w:fill="BFBFBF" w:themeFill="background1" w:themeFillShade="BF"/>
          </w:tcPr>
          <w:p w14:paraId="4B29C2B9" w14:textId="77777777" w:rsidR="006A4F92" w:rsidRPr="006B1B3C" w:rsidRDefault="006A4F92" w:rsidP="00276ACF">
            <w:pPr>
              <w:spacing w:before="0" w:after="0" w:line="240" w:lineRule="auto"/>
              <w:jc w:val="left"/>
              <w:rPr>
                <w:rFonts w:ascii="Arial" w:hAnsi="Arial" w:cs="Arial"/>
              </w:rPr>
            </w:pPr>
            <w:r w:rsidRPr="006B1B3C">
              <w:rPr>
                <w:rFonts w:ascii="Arial" w:hAnsi="Arial" w:cs="Arial"/>
              </w:rPr>
              <w:t>S&amp;P</w:t>
            </w:r>
          </w:p>
        </w:tc>
        <w:tc>
          <w:tcPr>
            <w:tcW w:w="2126" w:type="dxa"/>
            <w:gridSpan w:val="2"/>
            <w:shd w:val="clear" w:color="auto" w:fill="BFBFBF" w:themeFill="background1" w:themeFillShade="BF"/>
          </w:tcPr>
          <w:p w14:paraId="1C20125E" w14:textId="77777777" w:rsidR="006A4F92" w:rsidRPr="006B1B3C" w:rsidRDefault="006A4F92" w:rsidP="00276ACF">
            <w:pPr>
              <w:spacing w:before="0" w:after="0" w:line="240" w:lineRule="auto"/>
              <w:jc w:val="left"/>
              <w:rPr>
                <w:rFonts w:ascii="Arial" w:hAnsi="Arial" w:cs="Arial"/>
              </w:rPr>
            </w:pPr>
            <w:r w:rsidRPr="006B1B3C">
              <w:rPr>
                <w:rFonts w:ascii="Arial" w:hAnsi="Arial" w:cs="Arial"/>
              </w:rPr>
              <w:t>FITCH</w:t>
            </w:r>
          </w:p>
        </w:tc>
      </w:tr>
      <w:tr w:rsidR="006A4F92" w:rsidRPr="006B1B3C" w14:paraId="4FF0E8EE" w14:textId="77777777" w:rsidTr="00276ACF">
        <w:tc>
          <w:tcPr>
            <w:tcW w:w="2207" w:type="dxa"/>
            <w:vMerge/>
          </w:tcPr>
          <w:p w14:paraId="221C0589" w14:textId="77777777" w:rsidR="006A4F92" w:rsidRPr="006B1B3C" w:rsidRDefault="006A4F92" w:rsidP="00276ACF">
            <w:pPr>
              <w:spacing w:before="0" w:after="0" w:line="240" w:lineRule="auto"/>
              <w:jc w:val="left"/>
              <w:rPr>
                <w:rFonts w:ascii="Arial" w:hAnsi="Arial" w:cs="Arial"/>
              </w:rPr>
            </w:pPr>
          </w:p>
        </w:tc>
        <w:tc>
          <w:tcPr>
            <w:tcW w:w="2694" w:type="dxa"/>
            <w:gridSpan w:val="3"/>
          </w:tcPr>
          <w:p w14:paraId="280D1B3C" w14:textId="77777777" w:rsidR="006A4F92" w:rsidRPr="006B1B3C" w:rsidRDefault="006A4F92" w:rsidP="00276ACF">
            <w:pPr>
              <w:spacing w:before="0" w:after="0" w:line="240" w:lineRule="auto"/>
              <w:jc w:val="left"/>
              <w:rPr>
                <w:rFonts w:ascii="Arial" w:hAnsi="Arial" w:cs="Arial"/>
              </w:rPr>
            </w:pPr>
            <w:r w:rsidRPr="006B1B3C">
              <w:rPr>
                <w:rFonts w:ascii="Arial" w:hAnsi="Arial" w:cs="Arial"/>
              </w:rPr>
              <w:t>Long-term rating</w:t>
            </w:r>
          </w:p>
        </w:tc>
        <w:tc>
          <w:tcPr>
            <w:tcW w:w="1805" w:type="dxa"/>
            <w:gridSpan w:val="3"/>
          </w:tcPr>
          <w:p w14:paraId="19DA84B2" w14:textId="77777777" w:rsidR="006A4F92" w:rsidRPr="006B1B3C" w:rsidRDefault="006A4F92" w:rsidP="00276ACF">
            <w:pPr>
              <w:spacing w:before="0" w:after="0" w:line="240" w:lineRule="auto"/>
              <w:jc w:val="left"/>
              <w:rPr>
                <w:rFonts w:ascii="Arial" w:hAnsi="Arial" w:cs="Arial"/>
              </w:rPr>
            </w:pPr>
          </w:p>
        </w:tc>
        <w:tc>
          <w:tcPr>
            <w:tcW w:w="1384" w:type="dxa"/>
            <w:gridSpan w:val="3"/>
          </w:tcPr>
          <w:p w14:paraId="6F216778" w14:textId="77777777" w:rsidR="006A4F92" w:rsidRPr="006B1B3C" w:rsidRDefault="006A4F92" w:rsidP="00276ACF">
            <w:pPr>
              <w:spacing w:before="0" w:after="0" w:line="240" w:lineRule="auto"/>
              <w:jc w:val="left"/>
              <w:rPr>
                <w:rFonts w:ascii="Arial" w:hAnsi="Arial" w:cs="Arial"/>
              </w:rPr>
            </w:pPr>
          </w:p>
        </w:tc>
        <w:tc>
          <w:tcPr>
            <w:tcW w:w="2126" w:type="dxa"/>
            <w:gridSpan w:val="2"/>
          </w:tcPr>
          <w:p w14:paraId="6F8B5962" w14:textId="77777777" w:rsidR="006A4F92" w:rsidRPr="006B1B3C" w:rsidRDefault="006A4F92" w:rsidP="00276ACF">
            <w:pPr>
              <w:spacing w:before="0" w:after="0" w:line="240" w:lineRule="auto"/>
              <w:jc w:val="left"/>
              <w:rPr>
                <w:rFonts w:ascii="Arial" w:hAnsi="Arial" w:cs="Arial"/>
              </w:rPr>
            </w:pPr>
          </w:p>
        </w:tc>
      </w:tr>
      <w:tr w:rsidR="006A4F92" w:rsidRPr="006B1B3C" w14:paraId="6388E9CF" w14:textId="77777777" w:rsidTr="00276ACF">
        <w:tc>
          <w:tcPr>
            <w:tcW w:w="2207" w:type="dxa"/>
            <w:vMerge/>
          </w:tcPr>
          <w:p w14:paraId="6824D4B1" w14:textId="77777777" w:rsidR="006A4F92" w:rsidRPr="006B1B3C" w:rsidRDefault="006A4F92" w:rsidP="00276ACF">
            <w:pPr>
              <w:spacing w:before="0" w:after="0" w:line="240" w:lineRule="auto"/>
              <w:jc w:val="left"/>
              <w:rPr>
                <w:rFonts w:ascii="Arial" w:hAnsi="Arial" w:cs="Arial"/>
              </w:rPr>
            </w:pPr>
          </w:p>
        </w:tc>
        <w:tc>
          <w:tcPr>
            <w:tcW w:w="2694" w:type="dxa"/>
            <w:gridSpan w:val="3"/>
          </w:tcPr>
          <w:p w14:paraId="68006928" w14:textId="77777777" w:rsidR="006A4F92" w:rsidRPr="006B1B3C" w:rsidRDefault="006A4F92" w:rsidP="00276ACF">
            <w:pPr>
              <w:spacing w:before="0" w:after="0" w:line="240" w:lineRule="auto"/>
              <w:jc w:val="left"/>
              <w:rPr>
                <w:rFonts w:ascii="Arial" w:hAnsi="Arial" w:cs="Arial"/>
              </w:rPr>
            </w:pPr>
            <w:r w:rsidRPr="006B1B3C">
              <w:rPr>
                <w:rFonts w:ascii="Arial" w:hAnsi="Arial" w:cs="Arial"/>
              </w:rPr>
              <w:t>Outlook</w:t>
            </w:r>
          </w:p>
        </w:tc>
        <w:tc>
          <w:tcPr>
            <w:tcW w:w="1805" w:type="dxa"/>
            <w:gridSpan w:val="3"/>
          </w:tcPr>
          <w:p w14:paraId="72CF2215" w14:textId="77777777" w:rsidR="006A4F92" w:rsidRPr="006B1B3C" w:rsidRDefault="006A4F92" w:rsidP="00276ACF">
            <w:pPr>
              <w:spacing w:before="0" w:after="0" w:line="240" w:lineRule="auto"/>
              <w:jc w:val="left"/>
              <w:rPr>
                <w:rFonts w:ascii="Arial" w:hAnsi="Arial" w:cs="Arial"/>
              </w:rPr>
            </w:pPr>
          </w:p>
        </w:tc>
        <w:tc>
          <w:tcPr>
            <w:tcW w:w="1384" w:type="dxa"/>
            <w:gridSpan w:val="3"/>
          </w:tcPr>
          <w:p w14:paraId="0F5B77D1" w14:textId="77777777" w:rsidR="006A4F92" w:rsidRPr="006B1B3C" w:rsidRDefault="006A4F92" w:rsidP="00276ACF">
            <w:pPr>
              <w:spacing w:before="0" w:after="0" w:line="240" w:lineRule="auto"/>
              <w:jc w:val="left"/>
              <w:rPr>
                <w:rFonts w:ascii="Arial" w:hAnsi="Arial" w:cs="Arial"/>
              </w:rPr>
            </w:pPr>
          </w:p>
        </w:tc>
        <w:tc>
          <w:tcPr>
            <w:tcW w:w="2126" w:type="dxa"/>
            <w:gridSpan w:val="2"/>
          </w:tcPr>
          <w:p w14:paraId="43104DE4" w14:textId="77777777" w:rsidR="006A4F92" w:rsidRPr="006B1B3C" w:rsidRDefault="006A4F92" w:rsidP="00276ACF">
            <w:pPr>
              <w:spacing w:before="0" w:after="0" w:line="240" w:lineRule="auto"/>
              <w:jc w:val="left"/>
              <w:rPr>
                <w:rFonts w:ascii="Arial" w:hAnsi="Arial" w:cs="Arial"/>
              </w:rPr>
            </w:pPr>
          </w:p>
        </w:tc>
      </w:tr>
      <w:tr w:rsidR="006A4F92" w:rsidRPr="006B1B3C" w14:paraId="57B094C1" w14:textId="77777777" w:rsidTr="00276ACF">
        <w:tc>
          <w:tcPr>
            <w:tcW w:w="2207" w:type="dxa"/>
            <w:vMerge/>
          </w:tcPr>
          <w:p w14:paraId="167E9D11" w14:textId="77777777" w:rsidR="006A4F92" w:rsidRPr="006B1B3C" w:rsidRDefault="006A4F92" w:rsidP="00276ACF">
            <w:pPr>
              <w:spacing w:before="0" w:after="0" w:line="240" w:lineRule="auto"/>
              <w:jc w:val="left"/>
              <w:rPr>
                <w:rFonts w:ascii="Arial" w:hAnsi="Arial" w:cs="Arial"/>
              </w:rPr>
            </w:pPr>
          </w:p>
        </w:tc>
        <w:tc>
          <w:tcPr>
            <w:tcW w:w="2694" w:type="dxa"/>
            <w:gridSpan w:val="3"/>
          </w:tcPr>
          <w:p w14:paraId="125C5A1D" w14:textId="77777777" w:rsidR="006A4F92" w:rsidRPr="006B1B3C" w:rsidRDefault="006A4F92" w:rsidP="00276ACF">
            <w:pPr>
              <w:spacing w:before="0" w:after="0" w:line="240" w:lineRule="auto"/>
              <w:jc w:val="left"/>
              <w:rPr>
                <w:rFonts w:ascii="Arial" w:hAnsi="Arial" w:cs="Arial"/>
              </w:rPr>
            </w:pPr>
            <w:r w:rsidRPr="006B1B3C">
              <w:rPr>
                <w:rFonts w:ascii="Arial" w:hAnsi="Arial" w:cs="Arial"/>
              </w:rPr>
              <w:t>Rating date</w:t>
            </w:r>
          </w:p>
        </w:tc>
        <w:tc>
          <w:tcPr>
            <w:tcW w:w="1805" w:type="dxa"/>
            <w:gridSpan w:val="3"/>
          </w:tcPr>
          <w:p w14:paraId="7BF9C234" w14:textId="77777777" w:rsidR="006A4F92" w:rsidRPr="006B1B3C" w:rsidRDefault="006A4F92" w:rsidP="00276ACF">
            <w:pPr>
              <w:spacing w:before="0" w:after="0" w:line="240" w:lineRule="auto"/>
              <w:jc w:val="left"/>
              <w:rPr>
                <w:rFonts w:ascii="Arial" w:hAnsi="Arial" w:cs="Arial"/>
              </w:rPr>
            </w:pPr>
          </w:p>
        </w:tc>
        <w:tc>
          <w:tcPr>
            <w:tcW w:w="1384" w:type="dxa"/>
            <w:gridSpan w:val="3"/>
          </w:tcPr>
          <w:p w14:paraId="379C4385" w14:textId="77777777" w:rsidR="006A4F92" w:rsidRPr="006B1B3C" w:rsidRDefault="006A4F92" w:rsidP="00276ACF">
            <w:pPr>
              <w:spacing w:before="0" w:after="0" w:line="240" w:lineRule="auto"/>
              <w:jc w:val="left"/>
              <w:rPr>
                <w:rFonts w:ascii="Arial" w:hAnsi="Arial" w:cs="Arial"/>
              </w:rPr>
            </w:pPr>
          </w:p>
        </w:tc>
        <w:tc>
          <w:tcPr>
            <w:tcW w:w="2126" w:type="dxa"/>
            <w:gridSpan w:val="2"/>
          </w:tcPr>
          <w:p w14:paraId="00D71E43" w14:textId="77777777" w:rsidR="006A4F92" w:rsidRPr="006B1B3C" w:rsidRDefault="006A4F92" w:rsidP="00276ACF">
            <w:pPr>
              <w:spacing w:before="0" w:after="0" w:line="240" w:lineRule="auto"/>
              <w:jc w:val="left"/>
              <w:rPr>
                <w:rFonts w:ascii="Arial" w:hAnsi="Arial" w:cs="Arial"/>
              </w:rPr>
            </w:pPr>
          </w:p>
        </w:tc>
      </w:tr>
      <w:tr w:rsidR="00276ACF" w:rsidRPr="006B1B3C" w14:paraId="2C0660EB" w14:textId="77777777" w:rsidTr="006A4F92">
        <w:tc>
          <w:tcPr>
            <w:tcW w:w="2207" w:type="dxa"/>
          </w:tcPr>
          <w:p w14:paraId="2C479498" w14:textId="77777777" w:rsidR="006A4F92" w:rsidRPr="006B1B3C" w:rsidRDefault="006A4F92" w:rsidP="00276ACF">
            <w:pPr>
              <w:spacing w:before="0" w:after="0" w:line="240" w:lineRule="auto"/>
              <w:jc w:val="left"/>
              <w:rPr>
                <w:rFonts w:ascii="Arial" w:hAnsi="Arial" w:cs="Arial"/>
              </w:rPr>
            </w:pPr>
            <w:r w:rsidRPr="006B1B3C">
              <w:rPr>
                <w:rFonts w:ascii="Arial" w:hAnsi="Arial" w:cs="Arial"/>
              </w:rPr>
              <w:t>INTERNAL</w:t>
            </w:r>
          </w:p>
          <w:p w14:paraId="511C6069" w14:textId="77777777" w:rsidR="006A4F92" w:rsidRPr="006B1B3C" w:rsidRDefault="006A4F92" w:rsidP="00276ACF">
            <w:pPr>
              <w:spacing w:before="0" w:after="0" w:line="240" w:lineRule="auto"/>
              <w:jc w:val="left"/>
              <w:rPr>
                <w:rFonts w:ascii="Arial" w:hAnsi="Arial" w:cs="Arial"/>
              </w:rPr>
            </w:pPr>
            <w:r w:rsidRPr="006B1B3C">
              <w:rPr>
                <w:rFonts w:ascii="Arial" w:hAnsi="Arial" w:cs="Arial"/>
              </w:rPr>
              <w:t>CREDIT RATING</w:t>
            </w:r>
          </w:p>
        </w:tc>
        <w:tc>
          <w:tcPr>
            <w:tcW w:w="1913" w:type="dxa"/>
            <w:gridSpan w:val="2"/>
          </w:tcPr>
          <w:p w14:paraId="48AB8A24" w14:textId="77777777" w:rsidR="006A4F92" w:rsidRPr="006B1B3C" w:rsidRDefault="006A4F92" w:rsidP="00276ACF">
            <w:pPr>
              <w:spacing w:before="0" w:after="0" w:line="240" w:lineRule="auto"/>
              <w:jc w:val="left"/>
              <w:rPr>
                <w:rFonts w:ascii="Arial" w:hAnsi="Arial" w:cs="Arial"/>
              </w:rPr>
            </w:pPr>
            <w:r w:rsidRPr="006B1B3C">
              <w:rPr>
                <w:rFonts w:ascii="Arial" w:hAnsi="Arial" w:cs="Arial"/>
              </w:rPr>
              <w:t xml:space="preserve">Country Rating: </w:t>
            </w:r>
          </w:p>
        </w:tc>
        <w:tc>
          <w:tcPr>
            <w:tcW w:w="1555" w:type="dxa"/>
            <w:gridSpan w:val="2"/>
          </w:tcPr>
          <w:p w14:paraId="77DF536D" w14:textId="77777777" w:rsidR="006A4F92" w:rsidRPr="006B1B3C" w:rsidRDefault="006A4F92" w:rsidP="00276ACF">
            <w:pPr>
              <w:spacing w:before="0" w:after="0" w:line="240" w:lineRule="auto"/>
              <w:jc w:val="left"/>
              <w:rPr>
                <w:rFonts w:ascii="Arial" w:hAnsi="Arial" w:cs="Arial"/>
              </w:rPr>
            </w:pPr>
            <w:r w:rsidRPr="006B1B3C">
              <w:rPr>
                <w:rFonts w:ascii="Arial" w:hAnsi="Arial" w:cs="Arial"/>
              </w:rPr>
              <w:t xml:space="preserve">Country outlook: </w:t>
            </w:r>
          </w:p>
        </w:tc>
        <w:tc>
          <w:tcPr>
            <w:tcW w:w="2131" w:type="dxa"/>
            <w:gridSpan w:val="4"/>
          </w:tcPr>
          <w:p w14:paraId="4D908052" w14:textId="77777777" w:rsidR="006A4F92" w:rsidRPr="006B1B3C" w:rsidRDefault="006A4F92" w:rsidP="00276ACF">
            <w:pPr>
              <w:spacing w:before="0" w:after="0" w:line="240" w:lineRule="auto"/>
              <w:jc w:val="left"/>
              <w:rPr>
                <w:rFonts w:ascii="Arial" w:hAnsi="Arial" w:cs="Arial"/>
              </w:rPr>
            </w:pPr>
            <w:r>
              <w:rPr>
                <w:rFonts w:ascii="Arial" w:hAnsi="Arial" w:cs="Arial"/>
              </w:rPr>
              <w:t>Obligor/Issuer</w:t>
            </w:r>
            <w:r w:rsidRPr="006B1B3C">
              <w:rPr>
                <w:rFonts w:ascii="Arial" w:hAnsi="Arial" w:cs="Arial"/>
              </w:rPr>
              <w:t xml:space="preserve"> rating:</w:t>
            </w:r>
          </w:p>
        </w:tc>
        <w:tc>
          <w:tcPr>
            <w:tcW w:w="2410" w:type="dxa"/>
            <w:gridSpan w:val="3"/>
          </w:tcPr>
          <w:p w14:paraId="3B97B037" w14:textId="77777777" w:rsidR="006A4F92" w:rsidRDefault="006A4F92" w:rsidP="00276ACF">
            <w:pPr>
              <w:spacing w:before="0" w:after="0" w:line="240" w:lineRule="auto"/>
              <w:jc w:val="left"/>
              <w:rPr>
                <w:rFonts w:ascii="Arial" w:hAnsi="Arial" w:cs="Arial"/>
              </w:rPr>
            </w:pPr>
            <w:r>
              <w:rPr>
                <w:rFonts w:ascii="Arial" w:hAnsi="Arial" w:cs="Arial"/>
              </w:rPr>
              <w:t xml:space="preserve">Obligor/Issuer </w:t>
            </w:r>
            <w:r w:rsidRPr="006B1B3C">
              <w:rPr>
                <w:rFonts w:ascii="Arial" w:hAnsi="Arial" w:cs="Arial"/>
              </w:rPr>
              <w:t xml:space="preserve"> </w:t>
            </w:r>
          </w:p>
          <w:p w14:paraId="4550136F" w14:textId="77777777" w:rsidR="006A4F92" w:rsidRPr="006B1B3C" w:rsidRDefault="006A4F92" w:rsidP="00276ACF">
            <w:pPr>
              <w:spacing w:before="0" w:after="0" w:line="240" w:lineRule="auto"/>
              <w:jc w:val="left"/>
              <w:rPr>
                <w:rFonts w:ascii="Arial" w:hAnsi="Arial" w:cs="Arial"/>
              </w:rPr>
            </w:pPr>
            <w:r w:rsidRPr="006B1B3C">
              <w:rPr>
                <w:rFonts w:ascii="Arial" w:hAnsi="Arial" w:cs="Arial"/>
              </w:rPr>
              <w:t>Outlook:</w:t>
            </w:r>
          </w:p>
        </w:tc>
      </w:tr>
      <w:tr w:rsidR="006A4F92" w:rsidRPr="006B1B3C" w14:paraId="0F639366" w14:textId="77777777" w:rsidTr="006A4F92">
        <w:tc>
          <w:tcPr>
            <w:tcW w:w="2207" w:type="dxa"/>
            <w:vMerge w:val="restart"/>
            <w:shd w:val="clear" w:color="auto" w:fill="F2DBDB" w:themeFill="accent2" w:themeFillTint="33"/>
            <w:vAlign w:val="center"/>
          </w:tcPr>
          <w:p w14:paraId="0BC0D7D0" w14:textId="77777777" w:rsidR="006A4F92" w:rsidRPr="006B1B3C" w:rsidRDefault="006A4F92" w:rsidP="00276ACF">
            <w:pPr>
              <w:spacing w:before="0" w:after="0" w:line="240" w:lineRule="auto"/>
              <w:jc w:val="left"/>
              <w:rPr>
                <w:rFonts w:ascii="Arial" w:hAnsi="Arial" w:cs="Arial"/>
              </w:rPr>
            </w:pPr>
            <w:commentRangeStart w:id="708"/>
            <w:r>
              <w:rPr>
                <w:rFonts w:ascii="Arial" w:hAnsi="Arial" w:cs="Arial"/>
              </w:rPr>
              <w:t>DAC 6 Checklist</w:t>
            </w:r>
            <w:commentRangeEnd w:id="708"/>
            <w:r>
              <w:rPr>
                <w:rStyle w:val="CommentReference"/>
              </w:rPr>
              <w:commentReference w:id="708"/>
            </w:r>
          </w:p>
        </w:tc>
        <w:tc>
          <w:tcPr>
            <w:tcW w:w="1913" w:type="dxa"/>
            <w:gridSpan w:val="2"/>
            <w:shd w:val="clear" w:color="auto" w:fill="F2DBDB" w:themeFill="accent2" w:themeFillTint="33"/>
          </w:tcPr>
          <w:p w14:paraId="00240222" w14:textId="77777777" w:rsidR="006A4F92" w:rsidRDefault="006A4F92" w:rsidP="00276ACF">
            <w:pPr>
              <w:spacing w:before="0" w:after="0" w:line="240" w:lineRule="auto"/>
              <w:jc w:val="left"/>
              <w:rPr>
                <w:rFonts w:ascii="Arial" w:hAnsi="Arial" w:cs="Arial"/>
              </w:rPr>
            </w:pPr>
            <w:r>
              <w:rPr>
                <w:rFonts w:ascii="Arial" w:hAnsi="Arial" w:cs="Arial"/>
              </w:rPr>
              <w:t>Cross-border Borrower (UK/EU)</w:t>
            </w:r>
          </w:p>
        </w:tc>
        <w:tc>
          <w:tcPr>
            <w:tcW w:w="1555" w:type="dxa"/>
            <w:gridSpan w:val="2"/>
            <w:shd w:val="clear" w:color="auto" w:fill="F2DBDB" w:themeFill="accent2" w:themeFillTint="33"/>
          </w:tcPr>
          <w:p w14:paraId="00729557" w14:textId="77777777" w:rsidR="006A4F92" w:rsidRPr="006B1B3C" w:rsidRDefault="006A4F92" w:rsidP="00276ACF">
            <w:pPr>
              <w:spacing w:before="0" w:after="0" w:line="240" w:lineRule="auto"/>
              <w:jc w:val="left"/>
              <w:rPr>
                <w:rFonts w:ascii="Arial" w:hAnsi="Arial" w:cs="Arial"/>
              </w:rPr>
            </w:pPr>
            <w:r>
              <w:rPr>
                <w:rFonts w:ascii="Arial" w:hAnsi="Arial" w:cs="Arial"/>
              </w:rPr>
              <w:t>Syndicated (MLA in UK/EU)</w:t>
            </w:r>
          </w:p>
        </w:tc>
        <w:tc>
          <w:tcPr>
            <w:tcW w:w="2131" w:type="dxa"/>
            <w:gridSpan w:val="4"/>
            <w:shd w:val="clear" w:color="auto" w:fill="F2DBDB" w:themeFill="accent2" w:themeFillTint="33"/>
          </w:tcPr>
          <w:p w14:paraId="46D7ECEB" w14:textId="77777777" w:rsidR="006A4F92" w:rsidRDefault="006A4F92" w:rsidP="00276ACF">
            <w:pPr>
              <w:spacing w:before="0" w:after="0" w:line="240" w:lineRule="auto"/>
              <w:jc w:val="left"/>
              <w:rPr>
                <w:rFonts w:ascii="Arial" w:hAnsi="Arial" w:cs="Arial"/>
              </w:rPr>
            </w:pPr>
            <w:r>
              <w:rPr>
                <w:rFonts w:ascii="Arial" w:hAnsi="Arial" w:cs="Arial"/>
              </w:rPr>
              <w:t>Exempt borrower</w:t>
            </w:r>
          </w:p>
          <w:p w14:paraId="64A8D211" w14:textId="77777777" w:rsidR="006A4F92" w:rsidRDefault="006A4F92" w:rsidP="00276ACF">
            <w:pPr>
              <w:spacing w:before="0" w:after="0" w:line="240" w:lineRule="auto"/>
              <w:jc w:val="left"/>
              <w:rPr>
                <w:rFonts w:ascii="Arial" w:hAnsi="Arial" w:cs="Arial"/>
              </w:rPr>
            </w:pPr>
            <w:r>
              <w:rPr>
                <w:rFonts w:ascii="Arial" w:hAnsi="Arial" w:cs="Arial"/>
              </w:rPr>
              <w:t>(</w:t>
            </w:r>
            <w:proofErr w:type="spellStart"/>
            <w:r>
              <w:rPr>
                <w:rFonts w:ascii="Arial" w:hAnsi="Arial" w:cs="Arial"/>
              </w:rPr>
              <w:t>Gov</w:t>
            </w:r>
            <w:proofErr w:type="spellEnd"/>
            <w:r>
              <w:rPr>
                <w:rFonts w:ascii="Arial" w:hAnsi="Arial" w:cs="Arial"/>
              </w:rPr>
              <w:t>/FI/ exchange)</w:t>
            </w:r>
          </w:p>
        </w:tc>
        <w:tc>
          <w:tcPr>
            <w:tcW w:w="2410" w:type="dxa"/>
            <w:gridSpan w:val="3"/>
            <w:shd w:val="clear" w:color="auto" w:fill="F2DBDB" w:themeFill="accent2" w:themeFillTint="33"/>
          </w:tcPr>
          <w:p w14:paraId="3B8FBB68" w14:textId="77777777" w:rsidR="006A4F92" w:rsidRDefault="006A4F92" w:rsidP="00276ACF">
            <w:pPr>
              <w:spacing w:before="0" w:after="0" w:line="240" w:lineRule="auto"/>
              <w:jc w:val="left"/>
              <w:rPr>
                <w:rFonts w:ascii="Arial" w:hAnsi="Arial" w:cs="Arial"/>
              </w:rPr>
            </w:pPr>
            <w:r>
              <w:rPr>
                <w:rFonts w:ascii="Arial" w:hAnsi="Arial" w:cs="Arial"/>
              </w:rPr>
              <w:t>Hallmark breaches</w:t>
            </w:r>
          </w:p>
          <w:p w14:paraId="14154778" w14:textId="77777777" w:rsidR="006A4F92" w:rsidRDefault="006A4F92" w:rsidP="00276ACF">
            <w:pPr>
              <w:spacing w:before="0" w:after="0" w:line="240" w:lineRule="auto"/>
              <w:jc w:val="left"/>
              <w:rPr>
                <w:rFonts w:ascii="Arial" w:hAnsi="Arial" w:cs="Arial"/>
              </w:rPr>
            </w:pPr>
            <w:r>
              <w:rPr>
                <w:rFonts w:ascii="Arial" w:hAnsi="Arial" w:cs="Arial"/>
              </w:rPr>
              <w:t>(Complex/Purpose)</w:t>
            </w:r>
          </w:p>
        </w:tc>
      </w:tr>
      <w:tr w:rsidR="006A4F92" w:rsidRPr="006B1B3C" w14:paraId="47C4987D" w14:textId="77777777" w:rsidTr="006A4F92">
        <w:tc>
          <w:tcPr>
            <w:tcW w:w="2207" w:type="dxa"/>
            <w:vMerge/>
            <w:shd w:val="clear" w:color="auto" w:fill="F2DBDB" w:themeFill="accent2" w:themeFillTint="33"/>
          </w:tcPr>
          <w:p w14:paraId="7A1A6A7F" w14:textId="77777777" w:rsidR="006A4F92" w:rsidRPr="006B1B3C" w:rsidRDefault="006A4F92" w:rsidP="00276ACF">
            <w:pPr>
              <w:spacing w:before="0" w:after="0" w:line="240" w:lineRule="auto"/>
              <w:jc w:val="left"/>
              <w:rPr>
                <w:rFonts w:ascii="Arial" w:hAnsi="Arial" w:cs="Arial"/>
              </w:rPr>
            </w:pPr>
          </w:p>
        </w:tc>
        <w:tc>
          <w:tcPr>
            <w:tcW w:w="1913" w:type="dxa"/>
            <w:gridSpan w:val="2"/>
            <w:shd w:val="clear" w:color="auto" w:fill="F2DBDB" w:themeFill="accent2" w:themeFillTint="33"/>
          </w:tcPr>
          <w:p w14:paraId="62747E0D" w14:textId="77777777" w:rsidR="006A4F92" w:rsidRDefault="006A4F92" w:rsidP="00276ACF">
            <w:pPr>
              <w:spacing w:before="0" w:after="0" w:line="240" w:lineRule="auto"/>
              <w:jc w:val="left"/>
              <w:rPr>
                <w:rFonts w:ascii="Arial" w:hAnsi="Arial" w:cs="Arial"/>
              </w:rPr>
            </w:pPr>
          </w:p>
        </w:tc>
        <w:tc>
          <w:tcPr>
            <w:tcW w:w="1555" w:type="dxa"/>
            <w:gridSpan w:val="2"/>
            <w:shd w:val="clear" w:color="auto" w:fill="F2DBDB" w:themeFill="accent2" w:themeFillTint="33"/>
          </w:tcPr>
          <w:p w14:paraId="2A149290" w14:textId="77777777" w:rsidR="006A4F92" w:rsidRPr="006B1B3C" w:rsidRDefault="006A4F92" w:rsidP="00276ACF">
            <w:pPr>
              <w:spacing w:before="0" w:after="0" w:line="240" w:lineRule="auto"/>
              <w:jc w:val="left"/>
              <w:rPr>
                <w:rFonts w:ascii="Arial" w:hAnsi="Arial" w:cs="Arial"/>
              </w:rPr>
            </w:pPr>
          </w:p>
        </w:tc>
        <w:tc>
          <w:tcPr>
            <w:tcW w:w="2131" w:type="dxa"/>
            <w:gridSpan w:val="4"/>
            <w:shd w:val="clear" w:color="auto" w:fill="F2DBDB" w:themeFill="accent2" w:themeFillTint="33"/>
          </w:tcPr>
          <w:p w14:paraId="72476FFB" w14:textId="77777777" w:rsidR="006A4F92" w:rsidRDefault="006A4F92" w:rsidP="00276ACF">
            <w:pPr>
              <w:spacing w:before="0" w:after="0" w:line="240" w:lineRule="auto"/>
              <w:jc w:val="left"/>
              <w:rPr>
                <w:rFonts w:ascii="Arial" w:hAnsi="Arial" w:cs="Arial"/>
              </w:rPr>
            </w:pPr>
          </w:p>
        </w:tc>
        <w:tc>
          <w:tcPr>
            <w:tcW w:w="2410" w:type="dxa"/>
            <w:gridSpan w:val="3"/>
            <w:shd w:val="clear" w:color="auto" w:fill="F2DBDB" w:themeFill="accent2" w:themeFillTint="33"/>
          </w:tcPr>
          <w:p w14:paraId="399FEFF0" w14:textId="77777777" w:rsidR="006A4F92" w:rsidRDefault="006A4F92" w:rsidP="00276ACF">
            <w:pPr>
              <w:spacing w:before="0" w:after="0" w:line="240" w:lineRule="auto"/>
              <w:jc w:val="left"/>
              <w:rPr>
                <w:rFonts w:ascii="Arial" w:hAnsi="Arial" w:cs="Arial"/>
              </w:rPr>
            </w:pPr>
          </w:p>
        </w:tc>
      </w:tr>
      <w:tr w:rsidR="00276ACF" w:rsidRPr="006B1B3C" w14:paraId="34742525" w14:textId="77777777" w:rsidTr="006A4F92">
        <w:tc>
          <w:tcPr>
            <w:tcW w:w="2207" w:type="dxa"/>
            <w:vMerge w:val="restart"/>
          </w:tcPr>
          <w:p w14:paraId="5C1AC621" w14:textId="77777777" w:rsidR="006A4F92" w:rsidRPr="006B1B3C" w:rsidRDefault="006A4F92" w:rsidP="00276ACF">
            <w:pPr>
              <w:spacing w:before="0" w:after="0" w:line="240" w:lineRule="auto"/>
              <w:jc w:val="left"/>
              <w:rPr>
                <w:rFonts w:ascii="Arial" w:hAnsi="Arial" w:cs="Arial"/>
              </w:rPr>
            </w:pPr>
            <w:r w:rsidRPr="006B1B3C">
              <w:rPr>
                <w:rFonts w:ascii="Arial" w:hAnsi="Arial" w:cs="Arial"/>
              </w:rPr>
              <w:t xml:space="preserve">RISK DATA </w:t>
            </w:r>
          </w:p>
        </w:tc>
        <w:tc>
          <w:tcPr>
            <w:tcW w:w="1913" w:type="dxa"/>
            <w:gridSpan w:val="2"/>
          </w:tcPr>
          <w:p w14:paraId="0A2FCE36" w14:textId="77777777" w:rsidR="006A4F92" w:rsidRPr="006B1B3C" w:rsidRDefault="006A4F92" w:rsidP="00276ACF">
            <w:pPr>
              <w:spacing w:before="0" w:after="0" w:line="240" w:lineRule="auto"/>
              <w:jc w:val="left"/>
              <w:rPr>
                <w:rFonts w:ascii="Arial" w:hAnsi="Arial" w:cs="Arial"/>
              </w:rPr>
            </w:pPr>
            <w:r>
              <w:rPr>
                <w:rFonts w:ascii="Arial" w:hAnsi="Arial" w:cs="Arial"/>
              </w:rPr>
              <w:t>RAROC</w:t>
            </w:r>
            <w:r w:rsidRPr="006B1B3C">
              <w:rPr>
                <w:rFonts w:ascii="Arial" w:hAnsi="Arial" w:cs="Arial"/>
              </w:rPr>
              <w:t>:</w:t>
            </w:r>
          </w:p>
        </w:tc>
        <w:tc>
          <w:tcPr>
            <w:tcW w:w="1555" w:type="dxa"/>
            <w:gridSpan w:val="2"/>
          </w:tcPr>
          <w:p w14:paraId="6706A882" w14:textId="77777777" w:rsidR="006A4F92" w:rsidRPr="006B1B3C" w:rsidRDefault="006A4F92" w:rsidP="00276ACF">
            <w:pPr>
              <w:spacing w:before="0" w:after="0" w:line="240" w:lineRule="auto"/>
              <w:jc w:val="left"/>
              <w:rPr>
                <w:rFonts w:ascii="Arial" w:hAnsi="Arial" w:cs="Arial"/>
              </w:rPr>
            </w:pPr>
            <w:r w:rsidRPr="006B1B3C">
              <w:rPr>
                <w:rFonts w:ascii="Arial" w:hAnsi="Arial" w:cs="Arial"/>
              </w:rPr>
              <w:t>PD:</w:t>
            </w:r>
          </w:p>
        </w:tc>
        <w:tc>
          <w:tcPr>
            <w:tcW w:w="2131" w:type="dxa"/>
            <w:gridSpan w:val="4"/>
          </w:tcPr>
          <w:p w14:paraId="057B7A97" w14:textId="77777777" w:rsidR="006A4F92" w:rsidRPr="006B1B3C" w:rsidRDefault="006A4F92" w:rsidP="00276ACF">
            <w:pPr>
              <w:spacing w:before="0" w:after="0" w:line="240" w:lineRule="auto"/>
              <w:jc w:val="left"/>
              <w:rPr>
                <w:rFonts w:ascii="Arial" w:hAnsi="Arial" w:cs="Arial"/>
              </w:rPr>
            </w:pPr>
            <w:r>
              <w:rPr>
                <w:rFonts w:ascii="Arial" w:hAnsi="Arial" w:cs="Arial"/>
              </w:rPr>
              <w:t>LGD</w:t>
            </w:r>
            <w:r w:rsidRPr="006B1B3C">
              <w:rPr>
                <w:rFonts w:ascii="Arial" w:hAnsi="Arial" w:cs="Arial"/>
              </w:rPr>
              <w:t>:</w:t>
            </w:r>
          </w:p>
        </w:tc>
        <w:tc>
          <w:tcPr>
            <w:tcW w:w="2410" w:type="dxa"/>
            <w:gridSpan w:val="3"/>
          </w:tcPr>
          <w:p w14:paraId="6D1AB3E4" w14:textId="77777777" w:rsidR="006A4F92" w:rsidRPr="006B1B3C" w:rsidRDefault="006A4F92" w:rsidP="00276ACF">
            <w:pPr>
              <w:spacing w:before="0" w:after="0" w:line="240" w:lineRule="auto"/>
              <w:jc w:val="left"/>
              <w:rPr>
                <w:rFonts w:ascii="Arial" w:hAnsi="Arial" w:cs="Arial"/>
              </w:rPr>
            </w:pPr>
            <w:r>
              <w:rPr>
                <w:rFonts w:ascii="Arial" w:hAnsi="Arial" w:cs="Arial"/>
              </w:rPr>
              <w:t>ECL</w:t>
            </w:r>
            <w:r w:rsidRPr="006B1B3C">
              <w:rPr>
                <w:rFonts w:ascii="Arial" w:hAnsi="Arial" w:cs="Arial"/>
              </w:rPr>
              <w:t>:</w:t>
            </w:r>
          </w:p>
        </w:tc>
      </w:tr>
      <w:tr w:rsidR="00276ACF" w:rsidRPr="006B1B3C" w14:paraId="286F935E" w14:textId="77777777" w:rsidTr="006A4F92">
        <w:tc>
          <w:tcPr>
            <w:tcW w:w="2207" w:type="dxa"/>
            <w:vMerge/>
          </w:tcPr>
          <w:p w14:paraId="66C1C4E5" w14:textId="77777777" w:rsidR="006A4F92" w:rsidRPr="006B1B3C" w:rsidRDefault="006A4F92" w:rsidP="00276ACF">
            <w:pPr>
              <w:spacing w:before="0" w:after="0" w:line="240" w:lineRule="auto"/>
              <w:jc w:val="left"/>
              <w:rPr>
                <w:rFonts w:ascii="Arial" w:hAnsi="Arial" w:cs="Arial"/>
              </w:rPr>
            </w:pPr>
          </w:p>
        </w:tc>
        <w:tc>
          <w:tcPr>
            <w:tcW w:w="1913" w:type="dxa"/>
            <w:gridSpan w:val="2"/>
          </w:tcPr>
          <w:p w14:paraId="32AB77D5" w14:textId="77777777" w:rsidR="006A4F92" w:rsidRDefault="006A4F92" w:rsidP="00276ACF">
            <w:pPr>
              <w:spacing w:before="0" w:after="0" w:line="240" w:lineRule="auto"/>
              <w:jc w:val="left"/>
              <w:rPr>
                <w:rFonts w:ascii="Arial" w:hAnsi="Arial" w:cs="Arial"/>
              </w:rPr>
            </w:pPr>
            <w:r>
              <w:rPr>
                <w:rFonts w:ascii="Arial" w:hAnsi="Arial" w:cs="Arial"/>
              </w:rPr>
              <w:t>FINREP Type:</w:t>
            </w:r>
          </w:p>
        </w:tc>
        <w:tc>
          <w:tcPr>
            <w:tcW w:w="1555" w:type="dxa"/>
            <w:gridSpan w:val="2"/>
          </w:tcPr>
          <w:p w14:paraId="7720FCC5" w14:textId="77777777" w:rsidR="006A4F92" w:rsidRPr="006B1B3C" w:rsidRDefault="006A4F92" w:rsidP="00276ACF">
            <w:pPr>
              <w:spacing w:before="0" w:after="0" w:line="240" w:lineRule="auto"/>
              <w:jc w:val="left"/>
              <w:rPr>
                <w:rFonts w:ascii="Arial" w:hAnsi="Arial" w:cs="Arial"/>
              </w:rPr>
            </w:pPr>
            <w:r>
              <w:rPr>
                <w:rFonts w:ascii="Arial" w:hAnsi="Arial" w:cs="Arial"/>
              </w:rPr>
              <w:t xml:space="preserve">FINREP Code: </w:t>
            </w:r>
          </w:p>
        </w:tc>
        <w:tc>
          <w:tcPr>
            <w:tcW w:w="2131" w:type="dxa"/>
            <w:gridSpan w:val="4"/>
          </w:tcPr>
          <w:p w14:paraId="478DFBF7" w14:textId="77777777" w:rsidR="006A4F92" w:rsidRDefault="006A4F92" w:rsidP="00276ACF">
            <w:pPr>
              <w:spacing w:before="0" w:after="0" w:line="240" w:lineRule="auto"/>
              <w:jc w:val="left"/>
              <w:rPr>
                <w:rFonts w:ascii="Arial" w:hAnsi="Arial" w:cs="Arial"/>
              </w:rPr>
            </w:pPr>
            <w:r>
              <w:rPr>
                <w:rFonts w:ascii="Arial" w:hAnsi="Arial" w:cs="Arial"/>
              </w:rPr>
              <w:t>HO Default Cat:</w:t>
            </w:r>
          </w:p>
        </w:tc>
        <w:tc>
          <w:tcPr>
            <w:tcW w:w="2410" w:type="dxa"/>
            <w:gridSpan w:val="3"/>
          </w:tcPr>
          <w:p w14:paraId="2D0809E0" w14:textId="77777777" w:rsidR="006A4F92" w:rsidRDefault="006A4F92" w:rsidP="00276ACF">
            <w:pPr>
              <w:spacing w:before="0" w:after="0" w:line="240" w:lineRule="auto"/>
              <w:jc w:val="left"/>
              <w:rPr>
                <w:rFonts w:ascii="Arial" w:hAnsi="Arial" w:cs="Arial"/>
              </w:rPr>
            </w:pPr>
            <w:r>
              <w:rPr>
                <w:rFonts w:ascii="Arial" w:hAnsi="Arial" w:cs="Arial"/>
              </w:rPr>
              <w:t>IFRS 9 Stage:</w:t>
            </w:r>
          </w:p>
        </w:tc>
      </w:tr>
      <w:tr w:rsidR="006A4F92" w:rsidRPr="006B1B3C" w14:paraId="616066D9" w14:textId="77777777" w:rsidTr="006A4F92">
        <w:tc>
          <w:tcPr>
            <w:tcW w:w="2207" w:type="dxa"/>
          </w:tcPr>
          <w:p w14:paraId="5B755171" w14:textId="77777777" w:rsidR="006A4F92" w:rsidRPr="006B1B3C" w:rsidRDefault="006A4F92" w:rsidP="00276ACF">
            <w:pPr>
              <w:spacing w:before="0" w:after="0" w:line="240" w:lineRule="auto"/>
              <w:jc w:val="left"/>
              <w:rPr>
                <w:rFonts w:ascii="Arial" w:hAnsi="Arial" w:cs="Arial"/>
              </w:rPr>
            </w:pPr>
            <w:r w:rsidRPr="006B1B3C">
              <w:rPr>
                <w:rFonts w:ascii="Arial" w:hAnsi="Arial" w:cs="Arial"/>
              </w:rPr>
              <w:t>FINANCIAL HIGHLIGHTS</w:t>
            </w:r>
          </w:p>
          <w:p w14:paraId="3EC24327" w14:textId="77777777" w:rsidR="006A4F92" w:rsidRPr="006B1B3C" w:rsidRDefault="006A4F92" w:rsidP="00276ACF">
            <w:pPr>
              <w:spacing w:before="0" w:after="0" w:line="240" w:lineRule="auto"/>
              <w:jc w:val="left"/>
              <w:rPr>
                <w:rFonts w:ascii="Arial" w:hAnsi="Arial" w:cs="Arial"/>
              </w:rPr>
            </w:pPr>
          </w:p>
        </w:tc>
        <w:tc>
          <w:tcPr>
            <w:tcW w:w="3468" w:type="dxa"/>
            <w:gridSpan w:val="4"/>
          </w:tcPr>
          <w:p w14:paraId="3D97069C" w14:textId="77777777" w:rsidR="006A4F92" w:rsidRPr="006B1B3C" w:rsidRDefault="006A4F92" w:rsidP="00276ACF">
            <w:pPr>
              <w:spacing w:before="0" w:after="0" w:line="240" w:lineRule="auto"/>
              <w:jc w:val="left"/>
              <w:rPr>
                <w:rFonts w:ascii="Arial" w:hAnsi="Arial" w:cs="Arial"/>
              </w:rPr>
            </w:pPr>
            <w:r w:rsidRPr="006B1B3C">
              <w:rPr>
                <w:rFonts w:ascii="Arial" w:hAnsi="Arial" w:cs="Arial"/>
              </w:rPr>
              <w:t>Minimum 3 years:</w:t>
            </w:r>
          </w:p>
          <w:p w14:paraId="682268C8" w14:textId="77777777" w:rsidR="006A4F92" w:rsidRDefault="006A4F92" w:rsidP="00276ACF">
            <w:pPr>
              <w:spacing w:before="0" w:after="0" w:line="240" w:lineRule="auto"/>
              <w:jc w:val="left"/>
              <w:rPr>
                <w:rFonts w:ascii="Arial" w:hAnsi="Arial" w:cs="Arial"/>
              </w:rPr>
            </w:pPr>
            <w:r w:rsidRPr="006B1B3C">
              <w:rPr>
                <w:rFonts w:ascii="Arial" w:hAnsi="Arial" w:cs="Arial"/>
              </w:rPr>
              <w:t xml:space="preserve"> </w:t>
            </w:r>
          </w:p>
          <w:p w14:paraId="0B1ABA91" w14:textId="77777777" w:rsidR="006A4F92" w:rsidRDefault="006A4F92" w:rsidP="00276ACF">
            <w:pPr>
              <w:spacing w:before="0" w:after="0" w:line="240" w:lineRule="auto"/>
              <w:jc w:val="left"/>
              <w:rPr>
                <w:rFonts w:ascii="Arial" w:hAnsi="Arial" w:cs="Arial"/>
              </w:rPr>
            </w:pPr>
          </w:p>
          <w:p w14:paraId="1B741476" w14:textId="77777777" w:rsidR="006A4F92" w:rsidRDefault="006A4F92" w:rsidP="00276ACF">
            <w:pPr>
              <w:spacing w:before="0" w:after="0" w:line="240" w:lineRule="auto"/>
              <w:jc w:val="left"/>
              <w:rPr>
                <w:rFonts w:ascii="Arial" w:hAnsi="Arial" w:cs="Arial"/>
              </w:rPr>
            </w:pPr>
          </w:p>
          <w:p w14:paraId="65E56789" w14:textId="77777777" w:rsidR="006A4F92" w:rsidRPr="006B1B3C" w:rsidRDefault="006A4F92" w:rsidP="00276ACF">
            <w:pPr>
              <w:spacing w:before="0" w:after="0" w:line="240" w:lineRule="auto"/>
              <w:jc w:val="left"/>
              <w:rPr>
                <w:rFonts w:ascii="Arial" w:hAnsi="Arial" w:cs="Arial"/>
              </w:rPr>
            </w:pPr>
          </w:p>
        </w:tc>
        <w:tc>
          <w:tcPr>
            <w:tcW w:w="1418" w:type="dxa"/>
            <w:gridSpan w:val="3"/>
          </w:tcPr>
          <w:p w14:paraId="2CC1DCF2" w14:textId="77777777" w:rsidR="006A4F92" w:rsidRPr="006B1B3C" w:rsidRDefault="006A4F92" w:rsidP="00276ACF">
            <w:pPr>
              <w:spacing w:before="0" w:after="0" w:line="240" w:lineRule="auto"/>
              <w:jc w:val="left"/>
              <w:rPr>
                <w:rFonts w:ascii="Arial" w:hAnsi="Arial" w:cs="Arial"/>
              </w:rPr>
            </w:pPr>
          </w:p>
        </w:tc>
        <w:tc>
          <w:tcPr>
            <w:tcW w:w="1456" w:type="dxa"/>
            <w:gridSpan w:val="3"/>
          </w:tcPr>
          <w:p w14:paraId="2445F227" w14:textId="77777777" w:rsidR="006A4F92" w:rsidRPr="006B1B3C" w:rsidRDefault="006A4F92" w:rsidP="00276ACF">
            <w:pPr>
              <w:spacing w:before="0" w:after="0" w:line="240" w:lineRule="auto"/>
              <w:jc w:val="left"/>
              <w:rPr>
                <w:rFonts w:ascii="Arial" w:hAnsi="Arial" w:cs="Arial"/>
              </w:rPr>
            </w:pPr>
          </w:p>
        </w:tc>
        <w:tc>
          <w:tcPr>
            <w:tcW w:w="1667" w:type="dxa"/>
          </w:tcPr>
          <w:p w14:paraId="2A678B86" w14:textId="77777777" w:rsidR="006A4F92" w:rsidRPr="006B1B3C" w:rsidRDefault="006A4F92" w:rsidP="00276ACF">
            <w:pPr>
              <w:spacing w:before="0" w:after="0" w:line="240" w:lineRule="auto"/>
              <w:jc w:val="left"/>
              <w:rPr>
                <w:rFonts w:ascii="Arial" w:hAnsi="Arial" w:cs="Arial"/>
              </w:rPr>
            </w:pPr>
          </w:p>
        </w:tc>
      </w:tr>
      <w:tr w:rsidR="006A4F92" w:rsidRPr="006B1B3C" w14:paraId="5DEAA268" w14:textId="77777777" w:rsidTr="00276ACF">
        <w:tc>
          <w:tcPr>
            <w:tcW w:w="2207" w:type="dxa"/>
          </w:tcPr>
          <w:p w14:paraId="4A56847F" w14:textId="34ACEBF3" w:rsidR="006A4F92" w:rsidRDefault="006A4F92" w:rsidP="00276ACF">
            <w:pPr>
              <w:spacing w:before="0" w:after="0" w:line="240" w:lineRule="auto"/>
              <w:jc w:val="left"/>
              <w:rPr>
                <w:rFonts w:ascii="Arial" w:hAnsi="Arial" w:cs="Arial"/>
              </w:rPr>
            </w:pPr>
            <w:r w:rsidRPr="006B1B3C">
              <w:rPr>
                <w:rFonts w:ascii="Arial" w:hAnsi="Arial" w:cs="Arial"/>
              </w:rPr>
              <w:t>ANALYSIS</w:t>
            </w:r>
          </w:p>
          <w:p w14:paraId="7425EB07" w14:textId="77777777" w:rsidR="006A4F92" w:rsidRPr="006B1B3C" w:rsidRDefault="006A4F92" w:rsidP="00276ACF">
            <w:pPr>
              <w:spacing w:before="0" w:after="0" w:line="240" w:lineRule="auto"/>
              <w:jc w:val="left"/>
              <w:rPr>
                <w:rFonts w:ascii="Arial" w:hAnsi="Arial" w:cs="Arial"/>
              </w:rPr>
            </w:pPr>
          </w:p>
        </w:tc>
        <w:tc>
          <w:tcPr>
            <w:tcW w:w="8009" w:type="dxa"/>
            <w:gridSpan w:val="11"/>
          </w:tcPr>
          <w:p w14:paraId="0D86E5BB" w14:textId="77777777" w:rsidR="006A4F92" w:rsidRDefault="006A4F92" w:rsidP="00276ACF">
            <w:pPr>
              <w:spacing w:after="0" w:line="240" w:lineRule="auto"/>
              <w:rPr>
                <w:rFonts w:ascii="Arial" w:hAnsi="Arial" w:cs="Arial"/>
              </w:rPr>
            </w:pPr>
          </w:p>
          <w:p w14:paraId="09535B85" w14:textId="22E5CF04" w:rsidR="006A4F92" w:rsidRPr="006B1B3C" w:rsidRDefault="006A4F92" w:rsidP="00276ACF">
            <w:pPr>
              <w:spacing w:after="0" w:line="240" w:lineRule="auto"/>
              <w:rPr>
                <w:rFonts w:ascii="Arial" w:hAnsi="Arial" w:cs="Arial"/>
              </w:rPr>
            </w:pPr>
          </w:p>
        </w:tc>
      </w:tr>
      <w:tr w:rsidR="006A4F92" w:rsidRPr="006B1B3C" w14:paraId="484ECA95" w14:textId="77777777" w:rsidTr="00276ACF">
        <w:trPr>
          <w:trHeight w:val="278"/>
        </w:trPr>
        <w:tc>
          <w:tcPr>
            <w:tcW w:w="2207" w:type="dxa"/>
            <w:vMerge w:val="restart"/>
          </w:tcPr>
          <w:p w14:paraId="0D654640" w14:textId="77777777" w:rsidR="006A4F92" w:rsidRPr="006B1B3C" w:rsidRDefault="006A4F92" w:rsidP="00276ACF">
            <w:pPr>
              <w:spacing w:before="0" w:after="0" w:line="240" w:lineRule="auto"/>
              <w:jc w:val="left"/>
              <w:rPr>
                <w:rFonts w:ascii="Arial" w:hAnsi="Arial" w:cs="Arial"/>
              </w:rPr>
            </w:pPr>
            <w:r w:rsidRPr="006B1B3C">
              <w:rPr>
                <w:rFonts w:ascii="Arial" w:hAnsi="Arial" w:cs="Arial"/>
              </w:rPr>
              <w:t>RISK MITIGATION</w:t>
            </w:r>
          </w:p>
        </w:tc>
        <w:tc>
          <w:tcPr>
            <w:tcW w:w="4005" w:type="dxa"/>
            <w:gridSpan w:val="5"/>
            <w:shd w:val="clear" w:color="auto" w:fill="BFBFBF" w:themeFill="background1" w:themeFillShade="BF"/>
          </w:tcPr>
          <w:p w14:paraId="0144D042" w14:textId="77777777" w:rsidR="006A4F92" w:rsidRPr="006B1B3C" w:rsidRDefault="006A4F92" w:rsidP="00276ACF">
            <w:pPr>
              <w:spacing w:before="0" w:after="0" w:line="240" w:lineRule="auto"/>
              <w:jc w:val="left"/>
              <w:rPr>
                <w:rFonts w:ascii="Arial" w:hAnsi="Arial" w:cs="Arial"/>
              </w:rPr>
            </w:pPr>
            <w:r>
              <w:rPr>
                <w:rFonts w:ascii="Arial" w:hAnsi="Arial" w:cs="Arial"/>
              </w:rPr>
              <w:t>Risk</w:t>
            </w:r>
          </w:p>
        </w:tc>
        <w:tc>
          <w:tcPr>
            <w:tcW w:w="4004" w:type="dxa"/>
            <w:gridSpan w:val="6"/>
            <w:shd w:val="clear" w:color="auto" w:fill="BFBFBF" w:themeFill="background1" w:themeFillShade="BF"/>
          </w:tcPr>
          <w:p w14:paraId="47F620A2" w14:textId="77777777" w:rsidR="006A4F92" w:rsidRPr="006B1B3C" w:rsidRDefault="006A4F92" w:rsidP="00276ACF">
            <w:pPr>
              <w:spacing w:before="0" w:after="0" w:line="240" w:lineRule="auto"/>
              <w:jc w:val="left"/>
              <w:rPr>
                <w:rFonts w:ascii="Arial" w:hAnsi="Arial" w:cs="Arial"/>
              </w:rPr>
            </w:pPr>
            <w:r>
              <w:rPr>
                <w:rFonts w:ascii="Arial" w:hAnsi="Arial" w:cs="Arial"/>
              </w:rPr>
              <w:t xml:space="preserve">Mitigation </w:t>
            </w:r>
          </w:p>
        </w:tc>
      </w:tr>
      <w:tr w:rsidR="006A4F92" w:rsidRPr="006B1B3C" w14:paraId="4251D1EF" w14:textId="77777777" w:rsidTr="00276ACF">
        <w:trPr>
          <w:trHeight w:val="277"/>
        </w:trPr>
        <w:tc>
          <w:tcPr>
            <w:tcW w:w="2207" w:type="dxa"/>
            <w:vMerge/>
          </w:tcPr>
          <w:p w14:paraId="11BE925E" w14:textId="77777777" w:rsidR="006A4F92" w:rsidRPr="006B1B3C" w:rsidRDefault="006A4F92" w:rsidP="00276ACF">
            <w:pPr>
              <w:spacing w:before="0" w:after="0" w:line="240" w:lineRule="auto"/>
              <w:jc w:val="left"/>
              <w:rPr>
                <w:rFonts w:ascii="Arial" w:hAnsi="Arial" w:cs="Arial"/>
              </w:rPr>
            </w:pPr>
          </w:p>
        </w:tc>
        <w:tc>
          <w:tcPr>
            <w:tcW w:w="4005" w:type="dxa"/>
            <w:gridSpan w:val="5"/>
          </w:tcPr>
          <w:p w14:paraId="4A02037F" w14:textId="77777777" w:rsidR="006A4F92" w:rsidRDefault="006A4F92" w:rsidP="00276ACF">
            <w:pPr>
              <w:spacing w:before="0" w:after="0" w:line="240" w:lineRule="auto"/>
              <w:jc w:val="left"/>
              <w:rPr>
                <w:rFonts w:ascii="Arial" w:hAnsi="Arial" w:cs="Arial"/>
              </w:rPr>
            </w:pPr>
          </w:p>
          <w:p w14:paraId="5701EAA0" w14:textId="77777777" w:rsidR="006A4F92" w:rsidRPr="006B1B3C" w:rsidRDefault="006A4F92" w:rsidP="00276ACF">
            <w:pPr>
              <w:spacing w:before="0" w:after="0" w:line="240" w:lineRule="auto"/>
              <w:jc w:val="left"/>
              <w:rPr>
                <w:rFonts w:ascii="Arial" w:hAnsi="Arial" w:cs="Arial"/>
              </w:rPr>
            </w:pPr>
          </w:p>
        </w:tc>
        <w:tc>
          <w:tcPr>
            <w:tcW w:w="4004" w:type="dxa"/>
            <w:gridSpan w:val="6"/>
          </w:tcPr>
          <w:p w14:paraId="7F92EB17" w14:textId="77777777" w:rsidR="006A4F92" w:rsidRPr="006B1B3C" w:rsidRDefault="006A4F92" w:rsidP="00276ACF">
            <w:pPr>
              <w:spacing w:before="0" w:after="0" w:line="240" w:lineRule="auto"/>
              <w:jc w:val="left"/>
              <w:rPr>
                <w:rFonts w:ascii="Arial" w:hAnsi="Arial" w:cs="Arial"/>
              </w:rPr>
            </w:pPr>
          </w:p>
        </w:tc>
      </w:tr>
      <w:tr w:rsidR="006A4F92" w:rsidRPr="006B1B3C" w14:paraId="0AD89C69" w14:textId="77777777" w:rsidTr="00276ACF">
        <w:tc>
          <w:tcPr>
            <w:tcW w:w="2207" w:type="dxa"/>
          </w:tcPr>
          <w:p w14:paraId="57EF8BF9" w14:textId="77777777" w:rsidR="006A4F92" w:rsidRPr="006B1B3C" w:rsidRDefault="006A4F92" w:rsidP="00276ACF">
            <w:pPr>
              <w:spacing w:before="0" w:after="0" w:line="240" w:lineRule="auto"/>
              <w:jc w:val="left"/>
              <w:rPr>
                <w:rFonts w:ascii="Arial" w:hAnsi="Arial" w:cs="Arial"/>
              </w:rPr>
            </w:pPr>
            <w:r w:rsidRPr="006B1B3C">
              <w:rPr>
                <w:rFonts w:ascii="Arial" w:hAnsi="Arial" w:cs="Arial"/>
              </w:rPr>
              <w:t>GROUP RELATIONSHIP</w:t>
            </w:r>
          </w:p>
        </w:tc>
        <w:tc>
          <w:tcPr>
            <w:tcW w:w="8009" w:type="dxa"/>
            <w:gridSpan w:val="11"/>
          </w:tcPr>
          <w:p w14:paraId="0579E630" w14:textId="77777777" w:rsidR="006A4F92" w:rsidRDefault="006A4F92" w:rsidP="00276ACF">
            <w:pPr>
              <w:spacing w:before="0" w:after="0" w:line="240" w:lineRule="auto"/>
              <w:jc w:val="left"/>
              <w:rPr>
                <w:rFonts w:ascii="Arial" w:hAnsi="Arial" w:cs="Arial"/>
              </w:rPr>
            </w:pPr>
          </w:p>
          <w:p w14:paraId="308067FA" w14:textId="77777777" w:rsidR="006A4F92" w:rsidRDefault="006A4F92" w:rsidP="00276ACF">
            <w:pPr>
              <w:spacing w:before="0" w:after="0" w:line="240" w:lineRule="auto"/>
              <w:jc w:val="left"/>
              <w:rPr>
                <w:rFonts w:ascii="Arial" w:hAnsi="Arial" w:cs="Arial"/>
              </w:rPr>
            </w:pPr>
          </w:p>
          <w:p w14:paraId="1BD9BA9B" w14:textId="77777777" w:rsidR="006A4F92" w:rsidRPr="006B1B3C" w:rsidRDefault="006A4F92" w:rsidP="00276ACF">
            <w:pPr>
              <w:spacing w:before="0" w:after="0" w:line="240" w:lineRule="auto"/>
              <w:jc w:val="left"/>
              <w:rPr>
                <w:rFonts w:ascii="Arial" w:hAnsi="Arial" w:cs="Arial"/>
              </w:rPr>
            </w:pPr>
          </w:p>
        </w:tc>
      </w:tr>
      <w:tr w:rsidR="006A4F92" w:rsidRPr="006B1B3C" w14:paraId="301FDFC1" w14:textId="77777777" w:rsidTr="00276ACF">
        <w:tc>
          <w:tcPr>
            <w:tcW w:w="2207" w:type="dxa"/>
          </w:tcPr>
          <w:p w14:paraId="32F5224A" w14:textId="77777777" w:rsidR="006A4F92" w:rsidRPr="006B1B3C" w:rsidRDefault="006A4F92" w:rsidP="00276ACF">
            <w:pPr>
              <w:spacing w:before="0" w:after="0" w:line="240" w:lineRule="auto"/>
              <w:jc w:val="left"/>
              <w:rPr>
                <w:rFonts w:ascii="Arial" w:hAnsi="Arial" w:cs="Arial"/>
              </w:rPr>
            </w:pPr>
            <w:r>
              <w:rPr>
                <w:rFonts w:ascii="Arial" w:hAnsi="Arial" w:cs="Arial"/>
              </w:rPr>
              <w:t>Recommendation</w:t>
            </w:r>
          </w:p>
        </w:tc>
        <w:tc>
          <w:tcPr>
            <w:tcW w:w="8009" w:type="dxa"/>
            <w:gridSpan w:val="11"/>
          </w:tcPr>
          <w:p w14:paraId="61F371DD" w14:textId="77777777" w:rsidR="006A4F92" w:rsidRDefault="006A4F92" w:rsidP="00276ACF">
            <w:pPr>
              <w:spacing w:before="0" w:after="0" w:line="240" w:lineRule="auto"/>
              <w:jc w:val="left"/>
              <w:rPr>
                <w:rFonts w:ascii="Arial" w:hAnsi="Arial" w:cs="Arial"/>
              </w:rPr>
            </w:pPr>
          </w:p>
          <w:p w14:paraId="5364075F" w14:textId="77777777" w:rsidR="006A4F92" w:rsidRDefault="006A4F92" w:rsidP="00276ACF">
            <w:pPr>
              <w:spacing w:before="0" w:after="0" w:line="240" w:lineRule="auto"/>
              <w:jc w:val="left"/>
              <w:rPr>
                <w:rFonts w:ascii="Arial" w:hAnsi="Arial" w:cs="Arial"/>
              </w:rPr>
            </w:pPr>
          </w:p>
          <w:p w14:paraId="5AC76FFB" w14:textId="77777777" w:rsidR="006A4F92" w:rsidRPr="006B1B3C" w:rsidRDefault="006A4F92" w:rsidP="00276ACF">
            <w:pPr>
              <w:spacing w:before="0" w:after="0" w:line="240" w:lineRule="auto"/>
              <w:jc w:val="left"/>
              <w:rPr>
                <w:rFonts w:ascii="Arial" w:hAnsi="Arial" w:cs="Arial"/>
              </w:rPr>
            </w:pPr>
          </w:p>
        </w:tc>
      </w:tr>
      <w:tr w:rsidR="006A4F92" w:rsidRPr="006B1B3C" w14:paraId="5CE65A17" w14:textId="77777777" w:rsidTr="00276ACF">
        <w:tc>
          <w:tcPr>
            <w:tcW w:w="10216" w:type="dxa"/>
            <w:gridSpan w:val="12"/>
            <w:shd w:val="clear" w:color="auto" w:fill="BFBFBF" w:themeFill="background1" w:themeFillShade="BF"/>
          </w:tcPr>
          <w:p w14:paraId="51D7BFCF" w14:textId="77777777" w:rsidR="006A4F92" w:rsidRPr="006B1B3C" w:rsidRDefault="006A4F92" w:rsidP="00276ACF">
            <w:pPr>
              <w:spacing w:before="0" w:after="0" w:line="240" w:lineRule="auto"/>
              <w:jc w:val="left"/>
              <w:rPr>
                <w:rFonts w:ascii="Arial" w:hAnsi="Arial" w:cs="Arial"/>
                <w:b/>
              </w:rPr>
            </w:pPr>
            <w:r w:rsidRPr="006B1B3C">
              <w:rPr>
                <w:rFonts w:ascii="Arial" w:hAnsi="Arial" w:cs="Arial"/>
                <w:b/>
              </w:rPr>
              <w:t>SIGN-OFF</w:t>
            </w:r>
          </w:p>
        </w:tc>
      </w:tr>
      <w:tr w:rsidR="006A4F92" w:rsidRPr="006B1B3C" w14:paraId="22D04C50" w14:textId="77777777" w:rsidTr="00276ACF">
        <w:tc>
          <w:tcPr>
            <w:tcW w:w="3991" w:type="dxa"/>
            <w:gridSpan w:val="2"/>
          </w:tcPr>
          <w:p w14:paraId="06459BB9" w14:textId="2AD00D02" w:rsidR="006A4F92" w:rsidRDefault="006A4F92" w:rsidP="00276ACF">
            <w:pPr>
              <w:spacing w:before="0" w:after="0" w:line="240" w:lineRule="auto"/>
              <w:jc w:val="left"/>
              <w:rPr>
                <w:rFonts w:ascii="Arial" w:hAnsi="Arial" w:cs="Arial"/>
              </w:rPr>
            </w:pPr>
            <w:r w:rsidRPr="006B1B3C">
              <w:rPr>
                <w:rFonts w:ascii="Arial" w:hAnsi="Arial" w:cs="Arial"/>
              </w:rPr>
              <w:t>Head of Credit Risk:</w:t>
            </w:r>
          </w:p>
          <w:p w14:paraId="3773BB4F" w14:textId="77777777" w:rsidR="006A4F92" w:rsidRDefault="006A4F92" w:rsidP="00276ACF">
            <w:pPr>
              <w:spacing w:before="0" w:after="0" w:line="240" w:lineRule="auto"/>
              <w:jc w:val="left"/>
              <w:rPr>
                <w:rFonts w:ascii="Arial" w:hAnsi="Arial" w:cs="Arial"/>
              </w:rPr>
            </w:pPr>
          </w:p>
          <w:p w14:paraId="03208FA2" w14:textId="77777777" w:rsidR="006A4F92" w:rsidRPr="006B1B3C" w:rsidRDefault="006A4F92" w:rsidP="00276ACF">
            <w:pPr>
              <w:spacing w:before="0" w:after="0" w:line="240" w:lineRule="auto"/>
              <w:jc w:val="left"/>
              <w:rPr>
                <w:rFonts w:ascii="Arial" w:hAnsi="Arial" w:cs="Arial"/>
              </w:rPr>
            </w:pPr>
          </w:p>
        </w:tc>
        <w:tc>
          <w:tcPr>
            <w:tcW w:w="6225" w:type="dxa"/>
            <w:gridSpan w:val="10"/>
          </w:tcPr>
          <w:p w14:paraId="1332E6E3" w14:textId="77777777" w:rsidR="006A4F92" w:rsidRPr="006B1B3C" w:rsidRDefault="006A4F92" w:rsidP="00276ACF">
            <w:pPr>
              <w:spacing w:before="0" w:after="0" w:line="240" w:lineRule="auto"/>
              <w:jc w:val="left"/>
              <w:rPr>
                <w:rFonts w:ascii="Arial" w:hAnsi="Arial" w:cs="Arial"/>
              </w:rPr>
            </w:pPr>
            <w:r>
              <w:rPr>
                <w:rFonts w:ascii="Arial" w:hAnsi="Arial" w:cs="Arial"/>
              </w:rPr>
              <w:t>CRO</w:t>
            </w:r>
            <w:r w:rsidRPr="006B1B3C">
              <w:rPr>
                <w:rFonts w:ascii="Arial" w:hAnsi="Arial" w:cs="Arial"/>
              </w:rPr>
              <w:t>:</w:t>
            </w:r>
          </w:p>
        </w:tc>
      </w:tr>
    </w:tbl>
    <w:p w14:paraId="1D297FFA" w14:textId="508FE450" w:rsidR="00C9797F" w:rsidRPr="00BC5935" w:rsidRDefault="00C9797F" w:rsidP="00C9797F">
      <w:pPr>
        <w:pStyle w:val="Heading1"/>
        <w:spacing w:before="0" w:line="360" w:lineRule="auto"/>
        <w:jc w:val="left"/>
        <w:rPr>
          <w:ins w:id="709" w:author="Grant Lowe" w:date="2020-11-05T12:02:00Z"/>
          <w:rFonts w:ascii="Arial" w:hAnsi="Arial" w:cs="Arial"/>
          <w:color w:val="auto"/>
          <w:sz w:val="22"/>
          <w:szCs w:val="22"/>
        </w:rPr>
      </w:pPr>
      <w:bookmarkStart w:id="710" w:name="_Toc55470917"/>
      <w:ins w:id="711" w:author="Grant Lowe" w:date="2020-11-05T12:02:00Z">
        <w:r w:rsidRPr="00BC5935">
          <w:rPr>
            <w:rFonts w:ascii="Arial" w:hAnsi="Arial" w:cs="Arial"/>
            <w:color w:val="auto"/>
            <w:sz w:val="22"/>
            <w:szCs w:val="22"/>
          </w:rPr>
          <w:t xml:space="preserve">Appendix </w:t>
        </w:r>
        <w:r>
          <w:rPr>
            <w:rFonts w:ascii="Arial" w:hAnsi="Arial" w:cs="Arial"/>
            <w:color w:val="auto"/>
            <w:sz w:val="22"/>
            <w:szCs w:val="22"/>
          </w:rPr>
          <w:t>F</w:t>
        </w:r>
        <w:r w:rsidRPr="00BC5935">
          <w:rPr>
            <w:rFonts w:ascii="Arial" w:hAnsi="Arial" w:cs="Arial"/>
            <w:color w:val="auto"/>
            <w:sz w:val="22"/>
            <w:szCs w:val="22"/>
          </w:rPr>
          <w:t xml:space="preserve"> – </w:t>
        </w:r>
      </w:ins>
      <w:r w:rsidR="009657A3" w:rsidRPr="009657A3">
        <w:rPr>
          <w:rFonts w:ascii="Arial" w:hAnsi="Arial" w:cs="Arial"/>
          <w:color w:val="auto"/>
          <w:sz w:val="22"/>
          <w:szCs w:val="22"/>
        </w:rPr>
        <w:t>Amendment/Waiver/Consent/Extension</w:t>
      </w:r>
      <w:bookmarkEnd w:id="710"/>
    </w:p>
    <w:p w14:paraId="43333008" w14:textId="5D0B80F0" w:rsidR="00C9797F" w:rsidRPr="0055403F" w:rsidRDefault="00C9797F" w:rsidP="00C9797F">
      <w:pPr>
        <w:tabs>
          <w:tab w:val="left" w:pos="3686"/>
        </w:tabs>
        <w:spacing w:before="0" w:after="0"/>
        <w:ind w:left="-284" w:right="-766" w:hanging="425"/>
        <w:jc w:val="center"/>
        <w:rPr>
          <w:rFonts w:ascii="Arial" w:hAnsi="Arial" w:cs="Arial"/>
          <w:sz w:val="28"/>
          <w:szCs w:val="28"/>
        </w:rPr>
      </w:pPr>
      <w:r>
        <w:rPr>
          <w:rFonts w:ascii="Arial" w:hAnsi="Arial" w:cs="Arial"/>
          <w:noProof/>
          <w:sz w:val="20"/>
          <w:szCs w:val="20"/>
          <w:lang w:bidi="ar-SA"/>
        </w:rPr>
        <w:drawing>
          <wp:anchor distT="0" distB="0" distL="114300" distR="114300" simplePos="0" relativeHeight="251672576" behindDoc="0" locked="0" layoutInCell="1" allowOverlap="1" wp14:anchorId="6BB55200" wp14:editId="2157EDE4">
            <wp:simplePos x="0" y="0"/>
            <wp:positionH relativeFrom="column">
              <wp:posOffset>-45720</wp:posOffset>
            </wp:positionH>
            <wp:positionV relativeFrom="paragraph">
              <wp:posOffset>161925</wp:posOffset>
            </wp:positionV>
            <wp:extent cx="2028825" cy="419100"/>
            <wp:effectExtent l="0" t="0" r="9525" b="0"/>
            <wp:wrapSquare wrapText="bothSides"/>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28825" cy="419100"/>
                    </a:xfrm>
                    <a:prstGeom prst="rect">
                      <a:avLst/>
                    </a:prstGeom>
                    <a:noFill/>
                    <a:ln>
                      <a:noFill/>
                    </a:ln>
                  </pic:spPr>
                </pic:pic>
              </a:graphicData>
            </a:graphic>
          </wp:anchor>
        </w:drawing>
      </w:r>
      <w:r>
        <w:rPr>
          <w:rFonts w:ascii="Arial" w:hAnsi="Arial" w:cs="Arial"/>
          <w:sz w:val="36"/>
          <w:szCs w:val="36"/>
        </w:rPr>
        <w:t xml:space="preserve">Credit Memo          </w:t>
      </w:r>
      <w:r w:rsidRPr="0055403F">
        <w:rPr>
          <w:rFonts w:ascii="Arial" w:hAnsi="Arial" w:cs="Arial"/>
          <w:sz w:val="28"/>
          <w:szCs w:val="28"/>
        </w:rPr>
        <w:t>Amendment/Waiver/Consent/Extension</w:t>
      </w:r>
    </w:p>
    <w:tbl>
      <w:tblPr>
        <w:tblStyle w:val="TableGrid"/>
        <w:tblW w:w="9640" w:type="dxa"/>
        <w:tblInd w:w="-426" w:type="dxa"/>
        <w:tblLayout w:type="fixed"/>
        <w:tblLook w:val="04A0" w:firstRow="1" w:lastRow="0" w:firstColumn="1" w:lastColumn="0" w:noHBand="0" w:noVBand="1"/>
      </w:tblPr>
      <w:tblGrid>
        <w:gridCol w:w="1106"/>
        <w:gridCol w:w="1443"/>
        <w:gridCol w:w="182"/>
        <w:gridCol w:w="2231"/>
        <w:gridCol w:w="567"/>
        <w:gridCol w:w="532"/>
        <w:gridCol w:w="1311"/>
        <w:gridCol w:w="107"/>
        <w:gridCol w:w="2161"/>
      </w:tblGrid>
      <w:tr w:rsidR="00C9797F" w14:paraId="2DB102DF" w14:textId="77777777" w:rsidTr="00C9797F">
        <w:trPr>
          <w:trHeight w:val="275"/>
        </w:trPr>
        <w:tc>
          <w:tcPr>
            <w:tcW w:w="4962" w:type="dxa"/>
            <w:gridSpan w:val="4"/>
            <w:tcBorders>
              <w:top w:val="nil"/>
              <w:left w:val="nil"/>
              <w:bottom w:val="nil"/>
              <w:right w:val="single" w:sz="4" w:space="0" w:color="auto"/>
            </w:tcBorders>
            <w:hideMark/>
          </w:tcPr>
          <w:p w14:paraId="1DC66AD7" w14:textId="77777777" w:rsidR="00C9797F" w:rsidRDefault="00C9797F" w:rsidP="00C9797F">
            <w:pPr>
              <w:spacing w:before="0" w:after="0"/>
              <w:jc w:val="left"/>
              <w:rPr>
                <w:rFonts w:ascii="Arial" w:hAnsi="Arial" w:cs="Arial"/>
                <w:i/>
              </w:rPr>
            </w:pPr>
            <w:r>
              <w:rPr>
                <w:rFonts w:ascii="Arial" w:hAnsi="Arial" w:cs="Arial"/>
                <w:i/>
                <w:color w:val="FF0000"/>
              </w:rPr>
              <w:t xml:space="preserve">Completed by: </w:t>
            </w:r>
          </w:p>
        </w:tc>
        <w:tc>
          <w:tcPr>
            <w:tcW w:w="567" w:type="dxa"/>
            <w:tcBorders>
              <w:top w:val="single" w:sz="4" w:space="0" w:color="auto"/>
              <w:left w:val="single" w:sz="4" w:space="0" w:color="auto"/>
              <w:bottom w:val="single" w:sz="4" w:space="0" w:color="auto"/>
              <w:right w:val="single" w:sz="4" w:space="0" w:color="auto"/>
            </w:tcBorders>
          </w:tcPr>
          <w:p w14:paraId="5FFD7BF7" w14:textId="77777777" w:rsidR="00C9797F" w:rsidRDefault="00C9797F" w:rsidP="00C9797F">
            <w:pPr>
              <w:spacing w:before="0" w:after="0"/>
              <w:jc w:val="left"/>
              <w:rPr>
                <w:rFonts w:ascii="Arial" w:hAnsi="Arial" w:cs="Arial"/>
              </w:rPr>
            </w:pPr>
          </w:p>
        </w:tc>
        <w:tc>
          <w:tcPr>
            <w:tcW w:w="4111"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A89A5F9" w14:textId="77777777" w:rsidR="00C9797F" w:rsidRDefault="00C9797F" w:rsidP="00C9797F">
            <w:pPr>
              <w:spacing w:before="0" w:after="0"/>
              <w:jc w:val="left"/>
              <w:rPr>
                <w:rFonts w:ascii="Arial" w:hAnsi="Arial" w:cs="Arial"/>
              </w:rPr>
            </w:pPr>
            <w:r>
              <w:rPr>
                <w:rFonts w:ascii="Arial" w:hAnsi="Arial" w:cs="Arial"/>
              </w:rPr>
              <w:t>Credit Application</w:t>
            </w:r>
          </w:p>
        </w:tc>
      </w:tr>
      <w:tr w:rsidR="00C9797F" w14:paraId="6E97C952" w14:textId="77777777" w:rsidTr="00C9797F">
        <w:trPr>
          <w:trHeight w:val="216"/>
        </w:trPr>
        <w:tc>
          <w:tcPr>
            <w:tcW w:w="4962" w:type="dxa"/>
            <w:gridSpan w:val="4"/>
            <w:tcBorders>
              <w:top w:val="nil"/>
              <w:left w:val="nil"/>
              <w:bottom w:val="nil"/>
              <w:right w:val="single" w:sz="4" w:space="0" w:color="auto"/>
            </w:tcBorders>
          </w:tcPr>
          <w:p w14:paraId="7AC7EE70" w14:textId="77777777" w:rsidR="00C9797F" w:rsidRDefault="00C9797F" w:rsidP="00C9797F">
            <w:pPr>
              <w:spacing w:before="0" w:after="0"/>
              <w:jc w:val="left"/>
              <w:rPr>
                <w:rFonts w:ascii="Arial" w:hAnsi="Arial" w:cs="Arial"/>
                <w:i/>
                <w:color w:val="FF0000"/>
              </w:rPr>
            </w:pPr>
            <w:r>
              <w:rPr>
                <w:rFonts w:ascii="Arial" w:hAnsi="Arial" w:cs="Arial"/>
                <w:i/>
                <w:color w:val="FF0000"/>
              </w:rPr>
              <w:t>Relationship Manager/ Business Development</w:t>
            </w:r>
          </w:p>
        </w:tc>
        <w:tc>
          <w:tcPr>
            <w:tcW w:w="567" w:type="dxa"/>
            <w:tcBorders>
              <w:top w:val="single" w:sz="4" w:space="0" w:color="auto"/>
              <w:left w:val="single" w:sz="4" w:space="0" w:color="auto"/>
              <w:bottom w:val="single" w:sz="4" w:space="0" w:color="auto"/>
              <w:right w:val="single" w:sz="4" w:space="0" w:color="auto"/>
            </w:tcBorders>
          </w:tcPr>
          <w:p w14:paraId="63133F30" w14:textId="77777777" w:rsidR="00C9797F" w:rsidRDefault="00C9797F" w:rsidP="00C9797F">
            <w:pPr>
              <w:spacing w:before="0" w:after="0"/>
              <w:jc w:val="left"/>
              <w:rPr>
                <w:rFonts w:ascii="Arial" w:hAnsi="Arial" w:cs="Arial"/>
              </w:rPr>
            </w:pPr>
            <w:r>
              <w:rPr>
                <w:rFonts w:ascii="Arial" w:hAnsi="Arial" w:cs="Arial"/>
              </w:rPr>
              <w:t>X</w:t>
            </w:r>
          </w:p>
        </w:tc>
        <w:tc>
          <w:tcPr>
            <w:tcW w:w="4111"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746C020E" w14:textId="77777777" w:rsidR="00C9797F" w:rsidRPr="0055403F" w:rsidRDefault="00C9797F" w:rsidP="00C9797F">
            <w:pPr>
              <w:spacing w:before="0" w:after="0"/>
              <w:jc w:val="left"/>
              <w:rPr>
                <w:rFonts w:ascii="Arial" w:hAnsi="Arial" w:cs="Arial"/>
              </w:rPr>
            </w:pPr>
            <w:r>
              <w:rPr>
                <w:rFonts w:ascii="Arial" w:hAnsi="Arial" w:cs="Arial"/>
              </w:rPr>
              <w:t>Amendment</w:t>
            </w:r>
          </w:p>
        </w:tc>
      </w:tr>
      <w:tr w:rsidR="00C9797F" w14:paraId="01D9BA56" w14:textId="77777777" w:rsidTr="00C9797F">
        <w:trPr>
          <w:trHeight w:val="275"/>
        </w:trPr>
        <w:tc>
          <w:tcPr>
            <w:tcW w:w="4962" w:type="dxa"/>
            <w:gridSpan w:val="4"/>
            <w:tcBorders>
              <w:top w:val="nil"/>
              <w:left w:val="nil"/>
              <w:bottom w:val="nil"/>
              <w:right w:val="single" w:sz="4" w:space="0" w:color="auto"/>
            </w:tcBorders>
          </w:tcPr>
          <w:p w14:paraId="501340E7" w14:textId="77777777" w:rsidR="00C9797F" w:rsidRDefault="00C9797F" w:rsidP="00C9797F">
            <w:pPr>
              <w:spacing w:before="0" w:after="0"/>
              <w:jc w:val="left"/>
              <w:rPr>
                <w:rFonts w:ascii="Arial" w:hAnsi="Arial" w:cs="Arial"/>
                <w:i/>
                <w:color w:val="FF0000"/>
              </w:rPr>
            </w:pPr>
          </w:p>
        </w:tc>
        <w:tc>
          <w:tcPr>
            <w:tcW w:w="567" w:type="dxa"/>
            <w:tcBorders>
              <w:top w:val="single" w:sz="4" w:space="0" w:color="auto"/>
              <w:left w:val="single" w:sz="4" w:space="0" w:color="auto"/>
              <w:bottom w:val="single" w:sz="4" w:space="0" w:color="auto"/>
              <w:right w:val="single" w:sz="4" w:space="0" w:color="auto"/>
            </w:tcBorders>
          </w:tcPr>
          <w:p w14:paraId="0DADD056" w14:textId="77777777" w:rsidR="00C9797F" w:rsidRDefault="00C9797F" w:rsidP="00C9797F">
            <w:pPr>
              <w:spacing w:before="0" w:after="0"/>
              <w:jc w:val="left"/>
              <w:rPr>
                <w:rFonts w:ascii="Arial" w:hAnsi="Arial" w:cs="Arial"/>
              </w:rPr>
            </w:pPr>
          </w:p>
        </w:tc>
        <w:tc>
          <w:tcPr>
            <w:tcW w:w="4111"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601E34BA" w14:textId="77777777" w:rsidR="00C9797F" w:rsidRPr="0055403F" w:rsidRDefault="00C9797F" w:rsidP="00C9797F">
            <w:pPr>
              <w:spacing w:before="0" w:after="0"/>
              <w:jc w:val="left"/>
              <w:rPr>
                <w:rFonts w:ascii="Arial" w:hAnsi="Arial" w:cs="Arial"/>
              </w:rPr>
            </w:pPr>
            <w:r>
              <w:rPr>
                <w:rFonts w:ascii="Arial" w:hAnsi="Arial" w:cs="Arial"/>
              </w:rPr>
              <w:t xml:space="preserve">Waiver </w:t>
            </w:r>
          </w:p>
        </w:tc>
      </w:tr>
      <w:tr w:rsidR="00C9797F" w14:paraId="6CEA4526" w14:textId="77777777" w:rsidTr="00C9797F">
        <w:trPr>
          <w:trHeight w:val="275"/>
        </w:trPr>
        <w:tc>
          <w:tcPr>
            <w:tcW w:w="4962" w:type="dxa"/>
            <w:gridSpan w:val="4"/>
            <w:tcBorders>
              <w:top w:val="nil"/>
              <w:left w:val="nil"/>
              <w:bottom w:val="nil"/>
              <w:right w:val="single" w:sz="4" w:space="0" w:color="auto"/>
            </w:tcBorders>
          </w:tcPr>
          <w:p w14:paraId="18CE24E6" w14:textId="77777777" w:rsidR="00C9797F" w:rsidRDefault="00C9797F" w:rsidP="00C9797F">
            <w:pPr>
              <w:spacing w:before="0" w:after="0"/>
              <w:jc w:val="left"/>
              <w:rPr>
                <w:rFonts w:ascii="Arial" w:hAnsi="Arial" w:cs="Arial"/>
                <w:i/>
                <w:color w:val="FF0000"/>
              </w:rPr>
            </w:pPr>
          </w:p>
        </w:tc>
        <w:tc>
          <w:tcPr>
            <w:tcW w:w="567" w:type="dxa"/>
            <w:tcBorders>
              <w:top w:val="single" w:sz="4" w:space="0" w:color="auto"/>
              <w:left w:val="single" w:sz="4" w:space="0" w:color="auto"/>
              <w:bottom w:val="single" w:sz="4" w:space="0" w:color="auto"/>
              <w:right w:val="single" w:sz="4" w:space="0" w:color="auto"/>
            </w:tcBorders>
          </w:tcPr>
          <w:p w14:paraId="376A531D" w14:textId="77777777" w:rsidR="00C9797F" w:rsidRDefault="00C9797F" w:rsidP="00C9797F">
            <w:pPr>
              <w:spacing w:before="0" w:after="0"/>
              <w:jc w:val="left"/>
              <w:rPr>
                <w:rFonts w:ascii="Arial" w:hAnsi="Arial" w:cs="Arial"/>
              </w:rPr>
            </w:pPr>
          </w:p>
        </w:tc>
        <w:tc>
          <w:tcPr>
            <w:tcW w:w="4111"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05035BED" w14:textId="77777777" w:rsidR="00C9797F" w:rsidRPr="0055403F" w:rsidRDefault="00C9797F" w:rsidP="00C9797F">
            <w:pPr>
              <w:spacing w:before="0" w:after="0"/>
              <w:jc w:val="left"/>
              <w:rPr>
                <w:rFonts w:ascii="Arial" w:hAnsi="Arial" w:cs="Arial"/>
              </w:rPr>
            </w:pPr>
            <w:r>
              <w:rPr>
                <w:rFonts w:ascii="Arial" w:hAnsi="Arial" w:cs="Arial"/>
              </w:rPr>
              <w:t>Consent</w:t>
            </w:r>
          </w:p>
        </w:tc>
      </w:tr>
      <w:tr w:rsidR="00C9797F" w14:paraId="22365F76" w14:textId="77777777" w:rsidTr="00C9797F">
        <w:trPr>
          <w:trHeight w:val="275"/>
        </w:trPr>
        <w:tc>
          <w:tcPr>
            <w:tcW w:w="4962" w:type="dxa"/>
            <w:gridSpan w:val="4"/>
            <w:tcBorders>
              <w:top w:val="nil"/>
              <w:left w:val="nil"/>
              <w:bottom w:val="nil"/>
              <w:right w:val="single" w:sz="4" w:space="0" w:color="auto"/>
            </w:tcBorders>
          </w:tcPr>
          <w:p w14:paraId="726BA987" w14:textId="77777777" w:rsidR="00C9797F" w:rsidRDefault="00C9797F" w:rsidP="00C9797F">
            <w:pPr>
              <w:spacing w:before="0" w:after="0"/>
              <w:jc w:val="left"/>
              <w:rPr>
                <w:rFonts w:ascii="Arial" w:hAnsi="Arial" w:cs="Arial"/>
                <w:i/>
                <w:color w:val="FF0000"/>
              </w:rPr>
            </w:pPr>
          </w:p>
        </w:tc>
        <w:tc>
          <w:tcPr>
            <w:tcW w:w="567" w:type="dxa"/>
            <w:tcBorders>
              <w:top w:val="single" w:sz="4" w:space="0" w:color="auto"/>
              <w:left w:val="single" w:sz="4" w:space="0" w:color="auto"/>
              <w:bottom w:val="single" w:sz="4" w:space="0" w:color="auto"/>
              <w:right w:val="single" w:sz="4" w:space="0" w:color="auto"/>
            </w:tcBorders>
          </w:tcPr>
          <w:p w14:paraId="2753A172" w14:textId="77777777" w:rsidR="00C9797F" w:rsidRDefault="00C9797F" w:rsidP="00C9797F">
            <w:pPr>
              <w:spacing w:before="0" w:after="0"/>
              <w:jc w:val="left"/>
              <w:rPr>
                <w:rFonts w:ascii="Arial" w:hAnsi="Arial" w:cs="Arial"/>
              </w:rPr>
            </w:pPr>
          </w:p>
        </w:tc>
        <w:tc>
          <w:tcPr>
            <w:tcW w:w="4111"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4E656090" w14:textId="77777777" w:rsidR="00C9797F" w:rsidRPr="0055403F" w:rsidRDefault="00C9797F" w:rsidP="00C9797F">
            <w:pPr>
              <w:spacing w:before="0" w:after="0"/>
              <w:jc w:val="left"/>
              <w:rPr>
                <w:rFonts w:ascii="Arial" w:hAnsi="Arial" w:cs="Arial"/>
              </w:rPr>
            </w:pPr>
            <w:r>
              <w:rPr>
                <w:rFonts w:ascii="Arial" w:hAnsi="Arial" w:cs="Arial"/>
              </w:rPr>
              <w:t>Annual Review Extension</w:t>
            </w:r>
          </w:p>
        </w:tc>
      </w:tr>
      <w:tr w:rsidR="00C9797F" w14:paraId="639E23C6" w14:textId="77777777" w:rsidTr="00C9797F">
        <w:trPr>
          <w:trHeight w:val="275"/>
        </w:trPr>
        <w:tc>
          <w:tcPr>
            <w:tcW w:w="4962" w:type="dxa"/>
            <w:gridSpan w:val="4"/>
            <w:tcBorders>
              <w:top w:val="nil"/>
              <w:left w:val="nil"/>
              <w:bottom w:val="nil"/>
              <w:right w:val="single" w:sz="4" w:space="0" w:color="auto"/>
            </w:tcBorders>
          </w:tcPr>
          <w:p w14:paraId="1AF901F8" w14:textId="77777777" w:rsidR="00C9797F" w:rsidRDefault="00C9797F" w:rsidP="00C9797F">
            <w:pPr>
              <w:spacing w:before="0" w:after="0"/>
              <w:jc w:val="left"/>
              <w:rPr>
                <w:rFonts w:ascii="Arial" w:hAnsi="Arial" w:cs="Arial"/>
                <w:i/>
                <w:color w:val="FF0000"/>
              </w:rPr>
            </w:pPr>
          </w:p>
        </w:tc>
        <w:tc>
          <w:tcPr>
            <w:tcW w:w="567" w:type="dxa"/>
            <w:tcBorders>
              <w:top w:val="single" w:sz="4" w:space="0" w:color="auto"/>
              <w:left w:val="single" w:sz="4" w:space="0" w:color="auto"/>
              <w:bottom w:val="single" w:sz="4" w:space="0" w:color="auto"/>
              <w:right w:val="single" w:sz="4" w:space="0" w:color="auto"/>
            </w:tcBorders>
          </w:tcPr>
          <w:p w14:paraId="5DCD413D" w14:textId="77777777" w:rsidR="00C9797F" w:rsidRDefault="00C9797F" w:rsidP="00C9797F">
            <w:pPr>
              <w:spacing w:before="0" w:after="0"/>
              <w:jc w:val="left"/>
              <w:rPr>
                <w:rFonts w:ascii="Arial" w:hAnsi="Arial" w:cs="Arial"/>
              </w:rPr>
            </w:pPr>
          </w:p>
        </w:tc>
        <w:tc>
          <w:tcPr>
            <w:tcW w:w="4111"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264C9934" w14:textId="77777777" w:rsidR="00C9797F" w:rsidRPr="0055403F" w:rsidRDefault="00C9797F" w:rsidP="00C9797F">
            <w:pPr>
              <w:spacing w:before="0" w:after="0"/>
              <w:jc w:val="left"/>
              <w:rPr>
                <w:rFonts w:ascii="Arial" w:hAnsi="Arial" w:cs="Arial"/>
              </w:rPr>
            </w:pPr>
            <w:r>
              <w:rPr>
                <w:rFonts w:ascii="Arial" w:hAnsi="Arial" w:cs="Arial"/>
              </w:rPr>
              <w:t>Others</w:t>
            </w:r>
          </w:p>
        </w:tc>
      </w:tr>
      <w:tr w:rsidR="00C9797F" w14:paraId="244C27B1" w14:textId="77777777" w:rsidTr="00C9797F">
        <w:trPr>
          <w:trHeight w:val="141"/>
        </w:trPr>
        <w:tc>
          <w:tcPr>
            <w:tcW w:w="4962" w:type="dxa"/>
            <w:gridSpan w:val="4"/>
            <w:vMerge w:val="restart"/>
            <w:tcBorders>
              <w:top w:val="single" w:sz="4" w:space="0" w:color="auto"/>
              <w:left w:val="single" w:sz="4" w:space="0" w:color="auto"/>
              <w:bottom w:val="single" w:sz="4" w:space="0" w:color="auto"/>
              <w:right w:val="single" w:sz="4" w:space="0" w:color="auto"/>
            </w:tcBorders>
            <w:hideMark/>
          </w:tcPr>
          <w:p w14:paraId="44CF527F" w14:textId="77777777" w:rsidR="00C9797F" w:rsidRDefault="00C9797F" w:rsidP="00C9797F">
            <w:pPr>
              <w:spacing w:before="0" w:after="0"/>
              <w:jc w:val="left"/>
              <w:rPr>
                <w:rFonts w:ascii="Arial" w:hAnsi="Arial" w:cs="Arial"/>
              </w:rPr>
            </w:pPr>
            <w:r>
              <w:rPr>
                <w:rFonts w:ascii="Arial" w:hAnsi="Arial" w:cs="Arial"/>
              </w:rPr>
              <w:t>Name:</w:t>
            </w:r>
          </w:p>
          <w:p w14:paraId="609CBDBB" w14:textId="77777777" w:rsidR="00C9797F" w:rsidRPr="00813B6C" w:rsidRDefault="00C9797F" w:rsidP="00C9797F">
            <w:pPr>
              <w:spacing w:before="0" w:after="0"/>
              <w:jc w:val="left"/>
              <w:rPr>
                <w:rFonts w:ascii="Arial" w:hAnsi="Arial" w:cs="Arial"/>
                <w:b/>
                <w:sz w:val="28"/>
                <w:szCs w:val="28"/>
              </w:rPr>
            </w:pPr>
          </w:p>
        </w:tc>
        <w:tc>
          <w:tcPr>
            <w:tcW w:w="567" w:type="dxa"/>
            <w:tcBorders>
              <w:top w:val="single" w:sz="4" w:space="0" w:color="auto"/>
              <w:left w:val="single" w:sz="4" w:space="0" w:color="auto"/>
              <w:bottom w:val="single" w:sz="4" w:space="0" w:color="auto"/>
              <w:right w:val="single" w:sz="4" w:space="0" w:color="auto"/>
            </w:tcBorders>
          </w:tcPr>
          <w:p w14:paraId="7827A8D7" w14:textId="77777777" w:rsidR="00C9797F" w:rsidRDefault="00C9797F" w:rsidP="00C9797F">
            <w:pPr>
              <w:spacing w:before="0" w:after="0"/>
              <w:jc w:val="left"/>
              <w:rPr>
                <w:rFonts w:ascii="Arial" w:hAnsi="Arial" w:cs="Arial"/>
              </w:rPr>
            </w:pPr>
          </w:p>
        </w:tc>
        <w:tc>
          <w:tcPr>
            <w:tcW w:w="4111" w:type="dxa"/>
            <w:gridSpan w:val="4"/>
            <w:tcBorders>
              <w:top w:val="single" w:sz="4" w:space="0" w:color="auto"/>
              <w:left w:val="single" w:sz="4" w:space="0" w:color="auto"/>
              <w:bottom w:val="single" w:sz="4" w:space="0" w:color="auto"/>
              <w:right w:val="single" w:sz="4" w:space="0" w:color="auto"/>
            </w:tcBorders>
            <w:hideMark/>
          </w:tcPr>
          <w:p w14:paraId="24852E41" w14:textId="77777777" w:rsidR="00C9797F" w:rsidRDefault="00C9797F" w:rsidP="00C9797F">
            <w:pPr>
              <w:spacing w:before="0" w:after="0"/>
              <w:jc w:val="left"/>
              <w:rPr>
                <w:rFonts w:ascii="Arial" w:hAnsi="Arial" w:cs="Arial"/>
              </w:rPr>
            </w:pPr>
            <w:r>
              <w:rPr>
                <w:rFonts w:ascii="Arial" w:hAnsi="Arial" w:cs="Arial"/>
              </w:rPr>
              <w:t>Urgent – reply by:</w:t>
            </w:r>
          </w:p>
        </w:tc>
      </w:tr>
      <w:tr w:rsidR="00C9797F" w14:paraId="31A1346E" w14:textId="77777777" w:rsidTr="00C9797F">
        <w:trPr>
          <w:trHeight w:val="116"/>
        </w:trPr>
        <w:tc>
          <w:tcPr>
            <w:tcW w:w="4962" w:type="dxa"/>
            <w:gridSpan w:val="4"/>
            <w:vMerge/>
            <w:tcBorders>
              <w:top w:val="single" w:sz="4" w:space="0" w:color="auto"/>
              <w:left w:val="single" w:sz="4" w:space="0" w:color="auto"/>
              <w:bottom w:val="single" w:sz="4" w:space="0" w:color="auto"/>
              <w:right w:val="single" w:sz="4" w:space="0" w:color="auto"/>
            </w:tcBorders>
            <w:vAlign w:val="center"/>
            <w:hideMark/>
          </w:tcPr>
          <w:p w14:paraId="189B6DFF" w14:textId="77777777" w:rsidR="00C9797F" w:rsidRDefault="00C9797F" w:rsidP="00C9797F">
            <w:pPr>
              <w:spacing w:before="0" w:after="0"/>
              <w:jc w:val="left"/>
              <w:rPr>
                <w:rFonts w:ascii="Arial" w:hAnsi="Arial" w:cs="Arial"/>
              </w:rPr>
            </w:pPr>
          </w:p>
        </w:tc>
        <w:tc>
          <w:tcPr>
            <w:tcW w:w="567" w:type="dxa"/>
            <w:tcBorders>
              <w:top w:val="single" w:sz="4" w:space="0" w:color="auto"/>
              <w:left w:val="single" w:sz="4" w:space="0" w:color="auto"/>
              <w:bottom w:val="single" w:sz="4" w:space="0" w:color="auto"/>
              <w:right w:val="single" w:sz="4" w:space="0" w:color="auto"/>
            </w:tcBorders>
          </w:tcPr>
          <w:p w14:paraId="1DD7880F" w14:textId="77777777" w:rsidR="00C9797F" w:rsidRDefault="00C9797F" w:rsidP="00C9797F">
            <w:pPr>
              <w:spacing w:before="0" w:after="0"/>
              <w:jc w:val="left"/>
              <w:rPr>
                <w:rFonts w:ascii="Arial" w:hAnsi="Arial" w:cs="Arial"/>
              </w:rPr>
            </w:pPr>
          </w:p>
        </w:tc>
        <w:tc>
          <w:tcPr>
            <w:tcW w:w="4111" w:type="dxa"/>
            <w:gridSpan w:val="4"/>
            <w:tcBorders>
              <w:top w:val="single" w:sz="4" w:space="0" w:color="auto"/>
              <w:left w:val="single" w:sz="4" w:space="0" w:color="auto"/>
              <w:bottom w:val="single" w:sz="4" w:space="0" w:color="auto"/>
              <w:right w:val="single" w:sz="4" w:space="0" w:color="auto"/>
            </w:tcBorders>
            <w:hideMark/>
          </w:tcPr>
          <w:p w14:paraId="708B78AB" w14:textId="77777777" w:rsidR="00C9797F" w:rsidRDefault="00C9797F" w:rsidP="00C9797F">
            <w:pPr>
              <w:spacing w:before="0" w:after="0"/>
              <w:jc w:val="left"/>
              <w:rPr>
                <w:rFonts w:ascii="Arial" w:hAnsi="Arial" w:cs="Arial"/>
              </w:rPr>
            </w:pPr>
            <w:r>
              <w:rPr>
                <w:rFonts w:ascii="Arial" w:hAnsi="Arial" w:cs="Arial"/>
              </w:rPr>
              <w:t xml:space="preserve">ASAP- not later than: </w:t>
            </w:r>
          </w:p>
        </w:tc>
      </w:tr>
      <w:tr w:rsidR="00C9797F" w14:paraId="291D407A" w14:textId="77777777" w:rsidTr="00C9797F">
        <w:trPr>
          <w:trHeight w:val="149"/>
        </w:trPr>
        <w:tc>
          <w:tcPr>
            <w:tcW w:w="4962" w:type="dxa"/>
            <w:gridSpan w:val="4"/>
            <w:vMerge/>
            <w:tcBorders>
              <w:top w:val="single" w:sz="4" w:space="0" w:color="auto"/>
              <w:left w:val="single" w:sz="4" w:space="0" w:color="auto"/>
              <w:bottom w:val="single" w:sz="4" w:space="0" w:color="auto"/>
              <w:right w:val="single" w:sz="4" w:space="0" w:color="auto"/>
            </w:tcBorders>
            <w:vAlign w:val="center"/>
            <w:hideMark/>
          </w:tcPr>
          <w:p w14:paraId="106520A1" w14:textId="77777777" w:rsidR="00C9797F" w:rsidRDefault="00C9797F" w:rsidP="00C9797F">
            <w:pPr>
              <w:spacing w:before="0" w:after="0"/>
              <w:jc w:val="left"/>
              <w:rPr>
                <w:rFonts w:ascii="Arial" w:hAnsi="Arial" w:cs="Arial"/>
              </w:rPr>
            </w:pPr>
          </w:p>
        </w:tc>
        <w:tc>
          <w:tcPr>
            <w:tcW w:w="567" w:type="dxa"/>
            <w:tcBorders>
              <w:top w:val="single" w:sz="4" w:space="0" w:color="auto"/>
              <w:left w:val="single" w:sz="4" w:space="0" w:color="auto"/>
              <w:bottom w:val="single" w:sz="4" w:space="0" w:color="auto"/>
              <w:right w:val="single" w:sz="4" w:space="0" w:color="auto"/>
            </w:tcBorders>
          </w:tcPr>
          <w:p w14:paraId="12A16A9A" w14:textId="77777777" w:rsidR="00C9797F" w:rsidRDefault="00C9797F" w:rsidP="00C9797F">
            <w:pPr>
              <w:spacing w:before="0" w:after="0"/>
              <w:jc w:val="left"/>
              <w:rPr>
                <w:rFonts w:ascii="Arial" w:hAnsi="Arial" w:cs="Arial"/>
              </w:rPr>
            </w:pPr>
            <w:r>
              <w:rPr>
                <w:rFonts w:ascii="Arial" w:hAnsi="Arial" w:cs="Arial"/>
              </w:rPr>
              <w:t>X</w:t>
            </w:r>
          </w:p>
        </w:tc>
        <w:tc>
          <w:tcPr>
            <w:tcW w:w="4111" w:type="dxa"/>
            <w:gridSpan w:val="4"/>
            <w:tcBorders>
              <w:top w:val="single" w:sz="4" w:space="0" w:color="auto"/>
              <w:left w:val="single" w:sz="4" w:space="0" w:color="auto"/>
              <w:bottom w:val="single" w:sz="4" w:space="0" w:color="auto"/>
              <w:right w:val="single" w:sz="4" w:space="0" w:color="auto"/>
            </w:tcBorders>
            <w:hideMark/>
          </w:tcPr>
          <w:p w14:paraId="55834C91" w14:textId="77777777" w:rsidR="00C9797F" w:rsidRDefault="00C9797F" w:rsidP="00C9797F">
            <w:pPr>
              <w:spacing w:before="0" w:after="0"/>
              <w:jc w:val="left"/>
              <w:rPr>
                <w:rFonts w:ascii="Arial" w:hAnsi="Arial" w:cs="Arial"/>
              </w:rPr>
            </w:pPr>
            <w:r>
              <w:rPr>
                <w:rFonts w:ascii="Arial" w:hAnsi="Arial" w:cs="Arial"/>
              </w:rPr>
              <w:t>Normal Process</w:t>
            </w:r>
          </w:p>
        </w:tc>
      </w:tr>
      <w:tr w:rsidR="00C9797F" w14:paraId="1558C4DC" w14:textId="77777777" w:rsidTr="00C9797F">
        <w:tc>
          <w:tcPr>
            <w:tcW w:w="2731" w:type="dxa"/>
            <w:gridSpan w:val="3"/>
            <w:tcBorders>
              <w:top w:val="single" w:sz="4" w:space="0" w:color="auto"/>
              <w:left w:val="single" w:sz="4" w:space="0" w:color="auto"/>
              <w:bottom w:val="single" w:sz="4" w:space="0" w:color="auto"/>
              <w:right w:val="single" w:sz="4" w:space="0" w:color="auto"/>
            </w:tcBorders>
            <w:hideMark/>
          </w:tcPr>
          <w:p w14:paraId="623F4E14" w14:textId="77777777" w:rsidR="00C9797F" w:rsidRDefault="00C9797F" w:rsidP="00C9797F">
            <w:pPr>
              <w:spacing w:before="0" w:after="0"/>
              <w:jc w:val="left"/>
              <w:rPr>
                <w:rFonts w:ascii="Arial" w:hAnsi="Arial" w:cs="Arial"/>
              </w:rPr>
            </w:pPr>
            <w:r>
              <w:rPr>
                <w:rFonts w:ascii="Arial" w:hAnsi="Arial" w:cs="Arial"/>
              </w:rPr>
              <w:t>Customer number:</w:t>
            </w:r>
          </w:p>
          <w:p w14:paraId="31A3333A" w14:textId="77777777" w:rsidR="00C9797F" w:rsidRDefault="00C9797F" w:rsidP="00C9797F">
            <w:pPr>
              <w:spacing w:before="0" w:after="0"/>
              <w:jc w:val="left"/>
              <w:rPr>
                <w:rFonts w:ascii="Arial" w:hAnsi="Arial" w:cs="Arial"/>
              </w:rPr>
            </w:pPr>
          </w:p>
        </w:tc>
        <w:tc>
          <w:tcPr>
            <w:tcW w:w="2231" w:type="dxa"/>
            <w:tcBorders>
              <w:top w:val="single" w:sz="4" w:space="0" w:color="auto"/>
              <w:left w:val="single" w:sz="4" w:space="0" w:color="auto"/>
              <w:bottom w:val="single" w:sz="4" w:space="0" w:color="auto"/>
              <w:right w:val="single" w:sz="4" w:space="0" w:color="auto"/>
            </w:tcBorders>
            <w:hideMark/>
          </w:tcPr>
          <w:p w14:paraId="5CF1095E" w14:textId="77777777" w:rsidR="00C9797F" w:rsidRDefault="00C9797F" w:rsidP="00C9797F">
            <w:pPr>
              <w:spacing w:before="0" w:after="0"/>
              <w:jc w:val="left"/>
              <w:rPr>
                <w:rFonts w:ascii="Arial" w:hAnsi="Arial" w:cs="Arial"/>
              </w:rPr>
            </w:pPr>
            <w:r>
              <w:rPr>
                <w:rFonts w:ascii="Arial" w:hAnsi="Arial" w:cs="Arial"/>
              </w:rPr>
              <w:t>Relationship Manager:</w:t>
            </w:r>
          </w:p>
          <w:p w14:paraId="26013810" w14:textId="77777777" w:rsidR="00C9797F" w:rsidRDefault="00C9797F" w:rsidP="00C9797F">
            <w:pPr>
              <w:spacing w:before="0" w:after="0"/>
              <w:jc w:val="left"/>
              <w:rPr>
                <w:rFonts w:ascii="Arial" w:hAnsi="Arial" w:cs="Arial"/>
              </w:rPr>
            </w:pPr>
          </w:p>
        </w:tc>
        <w:tc>
          <w:tcPr>
            <w:tcW w:w="4678" w:type="dxa"/>
            <w:gridSpan w:val="5"/>
            <w:tcBorders>
              <w:top w:val="single" w:sz="4" w:space="0" w:color="auto"/>
              <w:left w:val="single" w:sz="4" w:space="0" w:color="auto"/>
              <w:bottom w:val="single" w:sz="4" w:space="0" w:color="auto"/>
              <w:right w:val="single" w:sz="4" w:space="0" w:color="auto"/>
            </w:tcBorders>
            <w:hideMark/>
          </w:tcPr>
          <w:p w14:paraId="17D07A48" w14:textId="77777777" w:rsidR="00C9797F" w:rsidRDefault="00C9797F" w:rsidP="00C9797F">
            <w:pPr>
              <w:spacing w:before="0" w:after="0"/>
              <w:jc w:val="left"/>
              <w:rPr>
                <w:rFonts w:ascii="Arial" w:hAnsi="Arial" w:cs="Arial"/>
              </w:rPr>
            </w:pPr>
            <w:r>
              <w:rPr>
                <w:rFonts w:ascii="Arial" w:hAnsi="Arial" w:cs="Arial"/>
              </w:rPr>
              <w:t>Business Group (Parent/Ultimate owner):</w:t>
            </w:r>
          </w:p>
          <w:p w14:paraId="33EFE609" w14:textId="77777777" w:rsidR="00C9797F" w:rsidRDefault="00C9797F" w:rsidP="00C9797F">
            <w:pPr>
              <w:spacing w:before="0" w:after="0"/>
              <w:jc w:val="left"/>
              <w:rPr>
                <w:rFonts w:ascii="Arial" w:hAnsi="Arial" w:cs="Arial"/>
              </w:rPr>
            </w:pPr>
          </w:p>
        </w:tc>
      </w:tr>
      <w:tr w:rsidR="00C9797F" w14:paraId="60664B01" w14:textId="77777777" w:rsidTr="00C9797F">
        <w:trPr>
          <w:trHeight w:val="525"/>
        </w:trPr>
        <w:tc>
          <w:tcPr>
            <w:tcW w:w="2731" w:type="dxa"/>
            <w:gridSpan w:val="3"/>
            <w:tcBorders>
              <w:top w:val="single" w:sz="4" w:space="0" w:color="auto"/>
              <w:left w:val="single" w:sz="4" w:space="0" w:color="auto"/>
              <w:bottom w:val="single" w:sz="4" w:space="0" w:color="auto"/>
              <w:right w:val="single" w:sz="4" w:space="0" w:color="auto"/>
            </w:tcBorders>
          </w:tcPr>
          <w:p w14:paraId="0984DA62" w14:textId="77777777" w:rsidR="00C9797F" w:rsidRDefault="00C9797F" w:rsidP="00C9797F">
            <w:pPr>
              <w:spacing w:before="0" w:after="0"/>
              <w:jc w:val="left"/>
              <w:rPr>
                <w:rFonts w:ascii="Arial" w:hAnsi="Arial" w:cs="Arial"/>
              </w:rPr>
            </w:pPr>
          </w:p>
        </w:tc>
        <w:tc>
          <w:tcPr>
            <w:tcW w:w="2231" w:type="dxa"/>
            <w:tcBorders>
              <w:top w:val="single" w:sz="4" w:space="0" w:color="auto"/>
              <w:left w:val="single" w:sz="4" w:space="0" w:color="auto"/>
              <w:bottom w:val="single" w:sz="4" w:space="0" w:color="auto"/>
              <w:right w:val="single" w:sz="4" w:space="0" w:color="auto"/>
            </w:tcBorders>
          </w:tcPr>
          <w:p w14:paraId="48BA8664" w14:textId="77777777" w:rsidR="00C9797F" w:rsidRDefault="00C9797F" w:rsidP="00C9797F">
            <w:pPr>
              <w:spacing w:before="0" w:after="0"/>
              <w:jc w:val="left"/>
              <w:rPr>
                <w:rFonts w:ascii="Arial" w:hAnsi="Arial" w:cs="Arial"/>
              </w:rPr>
            </w:pPr>
          </w:p>
        </w:tc>
        <w:tc>
          <w:tcPr>
            <w:tcW w:w="4678" w:type="dxa"/>
            <w:gridSpan w:val="5"/>
            <w:tcBorders>
              <w:top w:val="single" w:sz="4" w:space="0" w:color="auto"/>
              <w:left w:val="single" w:sz="4" w:space="0" w:color="auto"/>
              <w:bottom w:val="single" w:sz="4" w:space="0" w:color="auto"/>
              <w:right w:val="single" w:sz="4" w:space="0" w:color="auto"/>
            </w:tcBorders>
          </w:tcPr>
          <w:p w14:paraId="36C28B49" w14:textId="77777777" w:rsidR="00C9797F" w:rsidRDefault="00C9797F" w:rsidP="00C9797F">
            <w:pPr>
              <w:spacing w:before="0" w:after="0"/>
              <w:jc w:val="left"/>
              <w:rPr>
                <w:rFonts w:ascii="Arial" w:hAnsi="Arial" w:cs="Arial"/>
              </w:rPr>
            </w:pPr>
          </w:p>
        </w:tc>
      </w:tr>
      <w:tr w:rsidR="00C9797F" w14:paraId="30507243" w14:textId="77777777" w:rsidTr="00C9797F">
        <w:tc>
          <w:tcPr>
            <w:tcW w:w="1106" w:type="dxa"/>
            <w:tcBorders>
              <w:top w:val="single" w:sz="4" w:space="0" w:color="auto"/>
              <w:left w:val="single" w:sz="4" w:space="0" w:color="auto"/>
              <w:bottom w:val="single" w:sz="4" w:space="0" w:color="auto"/>
              <w:right w:val="single" w:sz="4" w:space="0" w:color="auto"/>
            </w:tcBorders>
          </w:tcPr>
          <w:p w14:paraId="4F585D3F" w14:textId="77777777" w:rsidR="00C9797F" w:rsidRDefault="00C9797F" w:rsidP="00C9797F">
            <w:pPr>
              <w:spacing w:before="0" w:after="0"/>
              <w:jc w:val="left"/>
              <w:rPr>
                <w:rFonts w:ascii="Arial" w:hAnsi="Arial" w:cs="Arial"/>
              </w:rPr>
            </w:pPr>
            <w:r>
              <w:rPr>
                <w:rFonts w:ascii="Arial" w:hAnsi="Arial" w:cs="Arial"/>
              </w:rPr>
              <w:t>Date:</w:t>
            </w:r>
          </w:p>
          <w:p w14:paraId="0BFE2BB5" w14:textId="77777777" w:rsidR="00C9797F" w:rsidRDefault="00C9797F" w:rsidP="00C9797F">
            <w:pPr>
              <w:spacing w:before="0" w:after="0"/>
              <w:jc w:val="left"/>
              <w:rPr>
                <w:rFonts w:ascii="Arial" w:hAnsi="Arial" w:cs="Arial"/>
              </w:rPr>
            </w:pPr>
          </w:p>
        </w:tc>
        <w:tc>
          <w:tcPr>
            <w:tcW w:w="1625" w:type="dxa"/>
            <w:gridSpan w:val="2"/>
            <w:tcBorders>
              <w:top w:val="single" w:sz="4" w:space="0" w:color="auto"/>
              <w:left w:val="single" w:sz="4" w:space="0" w:color="auto"/>
              <w:bottom w:val="single" w:sz="4" w:space="0" w:color="auto"/>
              <w:right w:val="single" w:sz="4" w:space="0" w:color="auto"/>
            </w:tcBorders>
          </w:tcPr>
          <w:p w14:paraId="30DF6EDC" w14:textId="77777777" w:rsidR="00C9797F" w:rsidRDefault="00C9797F" w:rsidP="00C9797F">
            <w:pPr>
              <w:spacing w:before="0" w:after="0"/>
              <w:jc w:val="left"/>
              <w:rPr>
                <w:rFonts w:ascii="Arial" w:hAnsi="Arial" w:cs="Arial"/>
              </w:rPr>
            </w:pPr>
            <w:r>
              <w:rPr>
                <w:rFonts w:ascii="Arial" w:hAnsi="Arial" w:cs="Arial"/>
              </w:rPr>
              <w:t>Review date:</w:t>
            </w:r>
          </w:p>
          <w:p w14:paraId="06ACB8EE" w14:textId="77777777" w:rsidR="00C9797F" w:rsidRDefault="00C9797F" w:rsidP="00C9797F">
            <w:pPr>
              <w:spacing w:before="0" w:after="0"/>
              <w:jc w:val="left"/>
              <w:rPr>
                <w:rFonts w:ascii="Arial" w:hAnsi="Arial" w:cs="Arial"/>
              </w:rPr>
            </w:pPr>
          </w:p>
        </w:tc>
        <w:tc>
          <w:tcPr>
            <w:tcW w:w="6909" w:type="dxa"/>
            <w:gridSpan w:val="6"/>
            <w:tcBorders>
              <w:top w:val="single" w:sz="4" w:space="0" w:color="auto"/>
              <w:left w:val="single" w:sz="4" w:space="0" w:color="auto"/>
              <w:bottom w:val="single" w:sz="4" w:space="0" w:color="auto"/>
              <w:right w:val="single" w:sz="4" w:space="0" w:color="auto"/>
            </w:tcBorders>
          </w:tcPr>
          <w:p w14:paraId="2B3F2F1F" w14:textId="77777777" w:rsidR="00C9797F" w:rsidRDefault="00C9797F" w:rsidP="00C9797F">
            <w:pPr>
              <w:spacing w:before="0" w:after="0"/>
              <w:jc w:val="left"/>
              <w:rPr>
                <w:rFonts w:ascii="Arial" w:hAnsi="Arial" w:cs="Arial"/>
              </w:rPr>
            </w:pPr>
            <w:r>
              <w:rPr>
                <w:rFonts w:ascii="Arial" w:hAnsi="Arial" w:cs="Arial"/>
              </w:rPr>
              <w:t>Purpose:</w:t>
            </w:r>
          </w:p>
          <w:p w14:paraId="31FF75A1" w14:textId="77777777" w:rsidR="00C9797F" w:rsidRDefault="00C9797F" w:rsidP="00C9797F">
            <w:pPr>
              <w:spacing w:before="0" w:after="0"/>
              <w:jc w:val="left"/>
              <w:rPr>
                <w:rFonts w:ascii="Arial" w:hAnsi="Arial" w:cs="Arial"/>
              </w:rPr>
            </w:pPr>
          </w:p>
        </w:tc>
      </w:tr>
      <w:tr w:rsidR="00C9797F" w14:paraId="51518A8C" w14:textId="77777777" w:rsidTr="00C9797F">
        <w:tc>
          <w:tcPr>
            <w:tcW w:w="1106" w:type="dxa"/>
            <w:tcBorders>
              <w:top w:val="single" w:sz="4" w:space="0" w:color="auto"/>
              <w:left w:val="single" w:sz="4" w:space="0" w:color="auto"/>
              <w:bottom w:val="single" w:sz="4" w:space="0" w:color="auto"/>
              <w:right w:val="single" w:sz="4" w:space="0" w:color="auto"/>
            </w:tcBorders>
            <w:hideMark/>
          </w:tcPr>
          <w:p w14:paraId="193C46D7" w14:textId="77777777" w:rsidR="00C9797F" w:rsidRDefault="00C9797F" w:rsidP="00C9797F">
            <w:pPr>
              <w:spacing w:before="0" w:after="0"/>
              <w:jc w:val="left"/>
              <w:rPr>
                <w:rFonts w:ascii="Arial" w:hAnsi="Arial" w:cs="Arial"/>
              </w:rPr>
            </w:pPr>
            <w:r>
              <w:rPr>
                <w:rFonts w:ascii="Arial" w:hAnsi="Arial" w:cs="Arial"/>
              </w:rPr>
              <w:t xml:space="preserve">Country: </w:t>
            </w:r>
          </w:p>
          <w:p w14:paraId="3876590F" w14:textId="77777777" w:rsidR="00C9797F" w:rsidRDefault="00C9797F" w:rsidP="00C9797F">
            <w:pPr>
              <w:spacing w:before="0" w:after="0"/>
              <w:jc w:val="left"/>
              <w:rPr>
                <w:rFonts w:ascii="Arial" w:hAnsi="Arial" w:cs="Arial"/>
              </w:rPr>
            </w:pPr>
          </w:p>
        </w:tc>
        <w:tc>
          <w:tcPr>
            <w:tcW w:w="1625" w:type="dxa"/>
            <w:gridSpan w:val="2"/>
            <w:tcBorders>
              <w:top w:val="single" w:sz="4" w:space="0" w:color="auto"/>
              <w:left w:val="single" w:sz="4" w:space="0" w:color="auto"/>
              <w:bottom w:val="single" w:sz="4" w:space="0" w:color="auto"/>
              <w:right w:val="single" w:sz="4" w:space="0" w:color="auto"/>
            </w:tcBorders>
            <w:hideMark/>
          </w:tcPr>
          <w:p w14:paraId="2F435BB5" w14:textId="77777777" w:rsidR="00C9797F" w:rsidRDefault="00C9797F" w:rsidP="00C9797F">
            <w:pPr>
              <w:spacing w:before="0" w:after="0"/>
              <w:jc w:val="left"/>
              <w:rPr>
                <w:rFonts w:ascii="Arial" w:hAnsi="Arial" w:cs="Arial"/>
              </w:rPr>
            </w:pPr>
            <w:r>
              <w:rPr>
                <w:rFonts w:ascii="Arial" w:hAnsi="Arial" w:cs="Arial"/>
              </w:rPr>
              <w:t>Country: Risk</w:t>
            </w:r>
          </w:p>
          <w:p w14:paraId="4621FEA1" w14:textId="77777777" w:rsidR="00C9797F" w:rsidRDefault="00C9797F" w:rsidP="00C9797F">
            <w:pPr>
              <w:spacing w:before="0" w:after="0"/>
              <w:jc w:val="left"/>
              <w:rPr>
                <w:rFonts w:ascii="Arial" w:hAnsi="Arial" w:cs="Arial"/>
              </w:rPr>
            </w:pPr>
          </w:p>
        </w:tc>
        <w:tc>
          <w:tcPr>
            <w:tcW w:w="2231" w:type="dxa"/>
            <w:tcBorders>
              <w:top w:val="single" w:sz="4" w:space="0" w:color="auto"/>
              <w:left w:val="single" w:sz="4" w:space="0" w:color="auto"/>
              <w:bottom w:val="single" w:sz="4" w:space="0" w:color="auto"/>
              <w:right w:val="single" w:sz="4" w:space="0" w:color="auto"/>
            </w:tcBorders>
            <w:hideMark/>
          </w:tcPr>
          <w:p w14:paraId="21323218" w14:textId="77777777" w:rsidR="00C9797F" w:rsidRDefault="00C9797F" w:rsidP="00C9797F">
            <w:pPr>
              <w:spacing w:before="0" w:after="0"/>
              <w:jc w:val="left"/>
              <w:rPr>
                <w:rFonts w:ascii="Arial" w:hAnsi="Arial" w:cs="Arial"/>
              </w:rPr>
            </w:pPr>
            <w:r>
              <w:rPr>
                <w:rFonts w:ascii="Arial" w:hAnsi="Arial" w:cs="Arial"/>
              </w:rPr>
              <w:t>Country code:</w:t>
            </w:r>
          </w:p>
          <w:p w14:paraId="1DB880C3" w14:textId="77777777" w:rsidR="00C9797F" w:rsidRDefault="00C9797F" w:rsidP="00C9797F">
            <w:pPr>
              <w:spacing w:before="0" w:after="0"/>
              <w:jc w:val="left"/>
              <w:rPr>
                <w:rFonts w:ascii="Arial" w:hAnsi="Arial" w:cs="Arial"/>
              </w:rPr>
            </w:pPr>
          </w:p>
        </w:tc>
        <w:tc>
          <w:tcPr>
            <w:tcW w:w="2410" w:type="dxa"/>
            <w:gridSpan w:val="3"/>
            <w:tcBorders>
              <w:top w:val="single" w:sz="4" w:space="0" w:color="auto"/>
              <w:left w:val="single" w:sz="4" w:space="0" w:color="auto"/>
              <w:bottom w:val="single" w:sz="4" w:space="0" w:color="auto"/>
              <w:right w:val="single" w:sz="4" w:space="0" w:color="auto"/>
            </w:tcBorders>
            <w:hideMark/>
          </w:tcPr>
          <w:p w14:paraId="4A307B9A" w14:textId="77777777" w:rsidR="00C9797F" w:rsidRPr="00F559FA" w:rsidRDefault="00C9797F" w:rsidP="00C9797F">
            <w:pPr>
              <w:spacing w:before="0" w:after="0"/>
              <w:jc w:val="left"/>
              <w:rPr>
                <w:rFonts w:ascii="Arial" w:hAnsi="Arial" w:cs="Arial"/>
                <w:sz w:val="16"/>
                <w:szCs w:val="16"/>
              </w:rPr>
            </w:pPr>
            <w:r>
              <w:rPr>
                <w:rFonts w:ascii="Arial" w:hAnsi="Arial" w:cs="Arial"/>
              </w:rPr>
              <w:t xml:space="preserve">Industry: </w:t>
            </w:r>
          </w:p>
          <w:p w14:paraId="410296B7" w14:textId="77777777" w:rsidR="00C9797F" w:rsidRPr="00F559FA" w:rsidRDefault="00C9797F" w:rsidP="00C9797F">
            <w:pPr>
              <w:spacing w:before="0" w:after="0"/>
              <w:jc w:val="left"/>
              <w:rPr>
                <w:rFonts w:ascii="Arial" w:hAnsi="Arial" w:cs="Arial"/>
                <w:sz w:val="16"/>
                <w:szCs w:val="16"/>
              </w:rPr>
            </w:pPr>
          </w:p>
        </w:tc>
        <w:tc>
          <w:tcPr>
            <w:tcW w:w="2268" w:type="dxa"/>
            <w:gridSpan w:val="2"/>
            <w:tcBorders>
              <w:top w:val="single" w:sz="4" w:space="0" w:color="auto"/>
              <w:left w:val="single" w:sz="4" w:space="0" w:color="auto"/>
              <w:bottom w:val="single" w:sz="4" w:space="0" w:color="auto"/>
              <w:right w:val="single" w:sz="4" w:space="0" w:color="auto"/>
            </w:tcBorders>
            <w:hideMark/>
          </w:tcPr>
          <w:p w14:paraId="1B5CC72B" w14:textId="77777777" w:rsidR="00C9797F" w:rsidRPr="00C20AC9" w:rsidRDefault="00C9797F" w:rsidP="00C9797F">
            <w:pPr>
              <w:spacing w:before="0" w:after="0"/>
              <w:jc w:val="left"/>
              <w:rPr>
                <w:rFonts w:ascii="Arial" w:hAnsi="Arial" w:cs="Arial"/>
              </w:rPr>
            </w:pPr>
            <w:r>
              <w:rPr>
                <w:rFonts w:ascii="Arial" w:hAnsi="Arial" w:cs="Arial"/>
              </w:rPr>
              <w:t>KYC status/AML risk rating:</w:t>
            </w:r>
          </w:p>
        </w:tc>
      </w:tr>
      <w:tr w:rsidR="00C9797F" w14:paraId="7D4708E7" w14:textId="77777777" w:rsidTr="00C9797F">
        <w:tc>
          <w:tcPr>
            <w:tcW w:w="9640" w:type="dxa"/>
            <w:gridSpan w:val="9"/>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03CF31A" w14:textId="77777777" w:rsidR="00C9797F" w:rsidRDefault="00C9797F" w:rsidP="00C9797F">
            <w:pPr>
              <w:spacing w:before="0" w:after="0"/>
              <w:jc w:val="left"/>
              <w:rPr>
                <w:rFonts w:ascii="Arial" w:hAnsi="Arial" w:cs="Arial"/>
              </w:rPr>
            </w:pPr>
            <w:r>
              <w:rPr>
                <w:rFonts w:ascii="Arial" w:hAnsi="Arial" w:cs="Arial"/>
              </w:rPr>
              <w:t xml:space="preserve">                                   FACILITIES /PRODUCTS </w:t>
            </w:r>
          </w:p>
        </w:tc>
      </w:tr>
      <w:tr w:rsidR="00C9797F" w14:paraId="6381AA7A" w14:textId="77777777" w:rsidTr="00C9797F">
        <w:trPr>
          <w:trHeight w:val="840"/>
        </w:trPr>
        <w:tc>
          <w:tcPr>
            <w:tcW w:w="1106" w:type="dxa"/>
            <w:tcBorders>
              <w:top w:val="single" w:sz="4" w:space="0" w:color="auto"/>
              <w:left w:val="single" w:sz="4" w:space="0" w:color="auto"/>
              <w:bottom w:val="single" w:sz="4" w:space="0" w:color="auto"/>
              <w:right w:val="single" w:sz="4" w:space="0" w:color="auto"/>
            </w:tcBorders>
          </w:tcPr>
          <w:p w14:paraId="292D8BAB" w14:textId="77777777" w:rsidR="00C9797F" w:rsidRDefault="00C9797F" w:rsidP="00C9797F">
            <w:pPr>
              <w:spacing w:before="0" w:after="0"/>
              <w:jc w:val="left"/>
              <w:rPr>
                <w:rFonts w:ascii="Arial" w:hAnsi="Arial" w:cs="Arial"/>
              </w:rPr>
            </w:pPr>
            <w:r>
              <w:rPr>
                <w:rFonts w:ascii="Arial" w:hAnsi="Arial" w:cs="Arial"/>
              </w:rPr>
              <w:t>Status</w:t>
            </w:r>
          </w:p>
          <w:p w14:paraId="5353DB70" w14:textId="77777777" w:rsidR="00C9797F" w:rsidRDefault="00C9797F" w:rsidP="00C9797F">
            <w:pPr>
              <w:spacing w:before="0" w:after="0"/>
              <w:jc w:val="left"/>
              <w:rPr>
                <w:rFonts w:ascii="Arial" w:hAnsi="Arial" w:cs="Arial"/>
              </w:rPr>
            </w:pPr>
          </w:p>
          <w:p w14:paraId="531639FE" w14:textId="77777777" w:rsidR="00C9797F" w:rsidRPr="005E1E31" w:rsidRDefault="00C9797F" w:rsidP="00C9797F">
            <w:pPr>
              <w:spacing w:before="0" w:after="0"/>
              <w:jc w:val="left"/>
              <w:rPr>
                <w:rFonts w:ascii="Arial" w:hAnsi="Arial" w:cs="Arial"/>
                <w:b/>
              </w:rPr>
            </w:pPr>
          </w:p>
        </w:tc>
        <w:tc>
          <w:tcPr>
            <w:tcW w:w="3856" w:type="dxa"/>
            <w:gridSpan w:val="3"/>
            <w:tcBorders>
              <w:top w:val="single" w:sz="4" w:space="0" w:color="auto"/>
              <w:left w:val="single" w:sz="4" w:space="0" w:color="auto"/>
              <w:bottom w:val="single" w:sz="4" w:space="0" w:color="auto"/>
              <w:right w:val="single" w:sz="4" w:space="0" w:color="auto"/>
            </w:tcBorders>
          </w:tcPr>
          <w:p w14:paraId="16BBAB1B" w14:textId="77777777" w:rsidR="00C9797F" w:rsidRPr="0019106F" w:rsidRDefault="00C9797F" w:rsidP="00C9797F">
            <w:pPr>
              <w:spacing w:before="0" w:after="0"/>
              <w:jc w:val="left"/>
              <w:rPr>
                <w:rFonts w:ascii="Arial" w:hAnsi="Arial" w:cs="Arial"/>
              </w:rPr>
            </w:pPr>
            <w:r>
              <w:rPr>
                <w:rFonts w:ascii="Arial" w:hAnsi="Arial" w:cs="Arial"/>
              </w:rPr>
              <w:t>Products</w:t>
            </w:r>
          </w:p>
          <w:p w14:paraId="389FD884" w14:textId="77777777" w:rsidR="00C9797F" w:rsidRDefault="00C9797F" w:rsidP="00C9797F">
            <w:pPr>
              <w:spacing w:before="0" w:after="0"/>
              <w:jc w:val="left"/>
              <w:rPr>
                <w:rFonts w:ascii="Arial" w:hAnsi="Arial" w:cs="Arial"/>
                <w:b/>
                <w:u w:val="single"/>
              </w:rPr>
            </w:pPr>
            <w:r>
              <w:rPr>
                <w:rFonts w:ascii="Arial" w:hAnsi="Arial" w:cs="Arial"/>
                <w:b/>
                <w:u w:val="single"/>
              </w:rPr>
              <w:t xml:space="preserve">Commercial </w:t>
            </w:r>
          </w:p>
          <w:p w14:paraId="67421226" w14:textId="77777777" w:rsidR="00C9797F" w:rsidRDefault="00C9797F" w:rsidP="00C9797F">
            <w:pPr>
              <w:spacing w:before="0" w:after="0"/>
              <w:jc w:val="left"/>
              <w:rPr>
                <w:rFonts w:ascii="Arial" w:hAnsi="Arial" w:cs="Arial"/>
              </w:rPr>
            </w:pPr>
          </w:p>
          <w:p w14:paraId="08791ABD" w14:textId="77777777" w:rsidR="00C9797F" w:rsidRDefault="00C9797F" w:rsidP="00C9797F">
            <w:pPr>
              <w:spacing w:before="0" w:after="0"/>
              <w:jc w:val="left"/>
              <w:rPr>
                <w:rFonts w:ascii="Arial" w:hAnsi="Arial" w:cs="Arial"/>
              </w:rPr>
            </w:pPr>
          </w:p>
        </w:tc>
        <w:tc>
          <w:tcPr>
            <w:tcW w:w="1099" w:type="dxa"/>
            <w:gridSpan w:val="2"/>
            <w:tcBorders>
              <w:top w:val="single" w:sz="4" w:space="0" w:color="auto"/>
              <w:left w:val="single" w:sz="4" w:space="0" w:color="auto"/>
              <w:bottom w:val="single" w:sz="4" w:space="0" w:color="auto"/>
              <w:right w:val="single" w:sz="4" w:space="0" w:color="auto"/>
            </w:tcBorders>
            <w:hideMark/>
          </w:tcPr>
          <w:p w14:paraId="29038B52" w14:textId="77777777" w:rsidR="00C9797F" w:rsidRDefault="00C9797F" w:rsidP="00C9797F">
            <w:pPr>
              <w:spacing w:before="0" w:after="0"/>
              <w:jc w:val="center"/>
              <w:rPr>
                <w:rFonts w:ascii="Arial" w:hAnsi="Arial" w:cs="Arial"/>
              </w:rPr>
            </w:pPr>
            <w:r>
              <w:rPr>
                <w:rFonts w:ascii="Arial" w:hAnsi="Arial" w:cs="Arial"/>
              </w:rPr>
              <w:t>Tenor (Months)</w:t>
            </w:r>
          </w:p>
          <w:p w14:paraId="08048748" w14:textId="77777777" w:rsidR="00C9797F" w:rsidRPr="005E1E31" w:rsidRDefault="00C9797F" w:rsidP="00C9797F">
            <w:pPr>
              <w:spacing w:before="0" w:after="0"/>
              <w:jc w:val="center"/>
              <w:rPr>
                <w:rFonts w:ascii="Arial" w:hAnsi="Arial" w:cs="Arial"/>
                <w:b/>
              </w:rPr>
            </w:pPr>
          </w:p>
        </w:tc>
        <w:tc>
          <w:tcPr>
            <w:tcW w:w="1418" w:type="dxa"/>
            <w:gridSpan w:val="2"/>
            <w:tcBorders>
              <w:top w:val="single" w:sz="4" w:space="0" w:color="auto"/>
              <w:left w:val="single" w:sz="4" w:space="0" w:color="auto"/>
              <w:bottom w:val="single" w:sz="4" w:space="0" w:color="auto"/>
              <w:right w:val="single" w:sz="4" w:space="0" w:color="auto"/>
            </w:tcBorders>
            <w:hideMark/>
          </w:tcPr>
          <w:p w14:paraId="30C69B5E" w14:textId="77777777" w:rsidR="00C9797F" w:rsidRDefault="00C9797F" w:rsidP="00C9797F">
            <w:pPr>
              <w:spacing w:before="0" w:after="0"/>
              <w:jc w:val="center"/>
              <w:rPr>
                <w:rFonts w:ascii="Arial" w:hAnsi="Arial" w:cs="Arial"/>
              </w:rPr>
            </w:pPr>
            <w:r>
              <w:rPr>
                <w:rFonts w:ascii="Arial" w:hAnsi="Arial" w:cs="Arial"/>
              </w:rPr>
              <w:t>Outstanding (GBP)</w:t>
            </w:r>
          </w:p>
          <w:p w14:paraId="4E432031" w14:textId="77777777" w:rsidR="00C9797F" w:rsidRDefault="00C9797F" w:rsidP="00C9797F">
            <w:pPr>
              <w:spacing w:before="0" w:after="0"/>
              <w:jc w:val="center"/>
              <w:rPr>
                <w:rFonts w:ascii="Arial" w:hAnsi="Arial" w:cs="Arial"/>
              </w:rPr>
            </w:pPr>
          </w:p>
        </w:tc>
        <w:tc>
          <w:tcPr>
            <w:tcW w:w="2161" w:type="dxa"/>
            <w:tcBorders>
              <w:top w:val="single" w:sz="4" w:space="0" w:color="auto"/>
              <w:left w:val="single" w:sz="4" w:space="0" w:color="auto"/>
              <w:bottom w:val="single" w:sz="4" w:space="0" w:color="auto"/>
              <w:right w:val="single" w:sz="4" w:space="0" w:color="auto"/>
            </w:tcBorders>
            <w:hideMark/>
          </w:tcPr>
          <w:p w14:paraId="0036D6BD" w14:textId="77777777" w:rsidR="00C9797F" w:rsidRDefault="00C9797F" w:rsidP="00C9797F">
            <w:pPr>
              <w:spacing w:before="0" w:after="0"/>
              <w:jc w:val="center"/>
              <w:rPr>
                <w:rFonts w:ascii="Arial" w:hAnsi="Arial" w:cs="Arial"/>
              </w:rPr>
            </w:pPr>
            <w:r>
              <w:rPr>
                <w:rFonts w:ascii="Arial" w:hAnsi="Arial" w:cs="Arial"/>
              </w:rPr>
              <w:t>Limit</w:t>
            </w:r>
          </w:p>
          <w:p w14:paraId="52D8C974" w14:textId="77777777" w:rsidR="00C9797F" w:rsidRDefault="00C9797F" w:rsidP="00C9797F">
            <w:pPr>
              <w:spacing w:before="0" w:after="0"/>
              <w:jc w:val="center"/>
              <w:rPr>
                <w:rFonts w:ascii="Arial" w:hAnsi="Arial" w:cs="Arial"/>
              </w:rPr>
            </w:pPr>
            <w:r>
              <w:rPr>
                <w:rFonts w:ascii="Arial" w:hAnsi="Arial" w:cs="Arial"/>
              </w:rPr>
              <w:t>(GBP)</w:t>
            </w:r>
          </w:p>
          <w:p w14:paraId="61B55B34" w14:textId="77777777" w:rsidR="00C9797F" w:rsidRDefault="00C9797F" w:rsidP="00C9797F">
            <w:pPr>
              <w:spacing w:before="0" w:after="0"/>
              <w:jc w:val="center"/>
              <w:rPr>
                <w:rFonts w:ascii="Arial" w:hAnsi="Arial" w:cs="Arial"/>
              </w:rPr>
            </w:pPr>
          </w:p>
          <w:p w14:paraId="0578CFFB" w14:textId="77777777" w:rsidR="00C9797F" w:rsidRDefault="00C9797F" w:rsidP="00C9797F">
            <w:pPr>
              <w:spacing w:before="0" w:after="0"/>
              <w:jc w:val="center"/>
              <w:rPr>
                <w:rFonts w:ascii="Arial" w:hAnsi="Arial" w:cs="Arial"/>
              </w:rPr>
            </w:pPr>
          </w:p>
          <w:p w14:paraId="06CF8DDA" w14:textId="77777777" w:rsidR="00C9797F" w:rsidRDefault="00C9797F" w:rsidP="00C9797F">
            <w:pPr>
              <w:spacing w:before="0" w:after="0"/>
              <w:jc w:val="center"/>
              <w:rPr>
                <w:rFonts w:ascii="Arial" w:hAnsi="Arial" w:cs="Arial"/>
              </w:rPr>
            </w:pPr>
          </w:p>
        </w:tc>
      </w:tr>
      <w:tr w:rsidR="00C9797F" w14:paraId="4C4386C8" w14:textId="77777777" w:rsidTr="00C9797F">
        <w:tc>
          <w:tcPr>
            <w:tcW w:w="9640" w:type="dxa"/>
            <w:gridSpan w:val="9"/>
            <w:tcBorders>
              <w:top w:val="single" w:sz="4" w:space="0" w:color="auto"/>
              <w:left w:val="single" w:sz="4" w:space="0" w:color="auto"/>
              <w:bottom w:val="single" w:sz="4" w:space="0" w:color="auto"/>
              <w:right w:val="single" w:sz="4" w:space="0" w:color="auto"/>
            </w:tcBorders>
          </w:tcPr>
          <w:p w14:paraId="0075F2B3" w14:textId="77777777" w:rsidR="00C9797F" w:rsidRPr="00B51CB6" w:rsidRDefault="00C9797F" w:rsidP="00C9797F">
            <w:pPr>
              <w:pStyle w:val="ListParagraph"/>
              <w:spacing w:before="0" w:after="0"/>
              <w:ind w:left="360"/>
              <w:jc w:val="left"/>
              <w:rPr>
                <w:rFonts w:ascii="Arial" w:hAnsi="Arial" w:cs="Arial"/>
              </w:rPr>
            </w:pPr>
          </w:p>
          <w:p w14:paraId="47EC717A" w14:textId="77777777" w:rsidR="00C9797F" w:rsidRPr="00FF76CA" w:rsidRDefault="00C9797F" w:rsidP="00C9797F">
            <w:pPr>
              <w:pStyle w:val="ListParagraph"/>
              <w:numPr>
                <w:ilvl w:val="0"/>
                <w:numId w:val="39"/>
              </w:numPr>
              <w:spacing w:before="0" w:after="0"/>
              <w:contextualSpacing w:val="0"/>
              <w:jc w:val="left"/>
              <w:rPr>
                <w:rFonts w:ascii="Arial" w:hAnsi="Arial" w:cs="Arial"/>
                <w:b/>
              </w:rPr>
            </w:pPr>
            <w:r w:rsidRPr="00FF76CA">
              <w:rPr>
                <w:rFonts w:ascii="Arial" w:hAnsi="Arial" w:cs="Arial"/>
                <w:b/>
              </w:rPr>
              <w:t xml:space="preserve">Request </w:t>
            </w:r>
          </w:p>
          <w:p w14:paraId="54CA34DB" w14:textId="77777777" w:rsidR="00C9797F" w:rsidRDefault="00C9797F" w:rsidP="00C9797F">
            <w:pPr>
              <w:pStyle w:val="ListParagraph"/>
              <w:spacing w:before="0" w:after="0"/>
              <w:ind w:left="360"/>
              <w:contextualSpacing w:val="0"/>
              <w:jc w:val="left"/>
              <w:rPr>
                <w:rFonts w:ascii="Arial" w:hAnsi="Arial" w:cs="Arial"/>
                <w:b/>
              </w:rPr>
            </w:pPr>
          </w:p>
          <w:p w14:paraId="2080483C" w14:textId="77777777" w:rsidR="00C9797F" w:rsidRPr="00FF76CA" w:rsidRDefault="00C9797F" w:rsidP="00C9797F">
            <w:pPr>
              <w:pStyle w:val="ListParagraph"/>
              <w:spacing w:before="0" w:after="0"/>
              <w:ind w:left="360"/>
              <w:contextualSpacing w:val="0"/>
              <w:jc w:val="left"/>
              <w:rPr>
                <w:rFonts w:ascii="Arial" w:hAnsi="Arial" w:cs="Arial"/>
                <w:b/>
              </w:rPr>
            </w:pPr>
          </w:p>
          <w:p w14:paraId="1F132217" w14:textId="7B5D4E71" w:rsidR="00C9797F" w:rsidRPr="00C9797F" w:rsidRDefault="00C9797F" w:rsidP="00C9797F">
            <w:pPr>
              <w:pStyle w:val="ListParagraph"/>
              <w:numPr>
                <w:ilvl w:val="0"/>
                <w:numId w:val="39"/>
              </w:numPr>
              <w:spacing w:before="0" w:after="0"/>
              <w:contextualSpacing w:val="0"/>
              <w:jc w:val="left"/>
              <w:rPr>
                <w:rFonts w:ascii="Arial" w:hAnsi="Arial" w:cs="Arial"/>
              </w:rPr>
            </w:pPr>
            <w:r w:rsidRPr="00C9797F">
              <w:rPr>
                <w:rFonts w:ascii="Arial" w:hAnsi="Arial" w:cs="Arial"/>
                <w:b/>
              </w:rPr>
              <w:t xml:space="preserve">Comments and Analysis of the request </w:t>
            </w:r>
            <w:r w:rsidRPr="00C9797F">
              <w:rPr>
                <w:rFonts w:ascii="Arial" w:hAnsi="Arial" w:cs="Arial"/>
                <w:b/>
              </w:rPr>
              <w:br/>
            </w:r>
          </w:p>
          <w:p w14:paraId="3C0F9C28" w14:textId="77777777" w:rsidR="00C9797F" w:rsidRDefault="00C9797F" w:rsidP="00C9797F">
            <w:pPr>
              <w:pStyle w:val="ListParagraph"/>
              <w:spacing w:before="0" w:after="0"/>
              <w:ind w:left="360"/>
              <w:contextualSpacing w:val="0"/>
              <w:jc w:val="left"/>
              <w:rPr>
                <w:rFonts w:ascii="Arial" w:hAnsi="Arial" w:cs="Arial"/>
              </w:rPr>
            </w:pPr>
          </w:p>
          <w:p w14:paraId="3DE66F2B" w14:textId="77777777" w:rsidR="00C9797F" w:rsidRPr="001E52A1" w:rsidRDefault="00C9797F" w:rsidP="00C9797F">
            <w:pPr>
              <w:spacing w:before="0" w:after="0"/>
              <w:jc w:val="left"/>
              <w:rPr>
                <w:rFonts w:ascii="Arial" w:hAnsi="Arial" w:cs="Arial"/>
                <w:b/>
              </w:rPr>
            </w:pPr>
            <w:r w:rsidRPr="001E52A1">
              <w:rPr>
                <w:rFonts w:ascii="Arial" w:hAnsi="Arial" w:cs="Arial"/>
              </w:rPr>
              <w:br/>
            </w:r>
          </w:p>
        </w:tc>
      </w:tr>
      <w:tr w:rsidR="00C9797F" w14:paraId="40A23478" w14:textId="77777777" w:rsidTr="00C9797F">
        <w:trPr>
          <w:trHeight w:val="845"/>
        </w:trPr>
        <w:tc>
          <w:tcPr>
            <w:tcW w:w="9640" w:type="dxa"/>
            <w:gridSpan w:val="9"/>
            <w:tcBorders>
              <w:top w:val="single" w:sz="4" w:space="0" w:color="auto"/>
              <w:left w:val="single" w:sz="4" w:space="0" w:color="auto"/>
              <w:bottom w:val="single" w:sz="4" w:space="0" w:color="auto"/>
              <w:right w:val="single" w:sz="4" w:space="0" w:color="auto"/>
            </w:tcBorders>
          </w:tcPr>
          <w:p w14:paraId="55968F68" w14:textId="77777777" w:rsidR="00C9797F" w:rsidRDefault="00C9797F" w:rsidP="00C9797F">
            <w:pPr>
              <w:spacing w:before="0" w:after="0"/>
              <w:jc w:val="left"/>
              <w:rPr>
                <w:rFonts w:ascii="Arial" w:hAnsi="Arial" w:cs="Arial"/>
                <w:b/>
              </w:rPr>
            </w:pPr>
            <w:r w:rsidRPr="00924C27">
              <w:rPr>
                <w:rFonts w:ascii="Arial" w:hAnsi="Arial" w:cs="Arial"/>
                <w:b/>
              </w:rPr>
              <w:t>Recommendation:</w:t>
            </w:r>
          </w:p>
          <w:p w14:paraId="7CDE30F5" w14:textId="77777777" w:rsidR="00C9797F" w:rsidRDefault="00C9797F" w:rsidP="00C9797F">
            <w:pPr>
              <w:spacing w:before="0" w:after="0"/>
              <w:jc w:val="left"/>
              <w:rPr>
                <w:rFonts w:ascii="Arial" w:hAnsi="Arial" w:cs="Arial"/>
                <w:b/>
              </w:rPr>
            </w:pPr>
          </w:p>
          <w:p w14:paraId="73092375" w14:textId="77777777" w:rsidR="00C9797F" w:rsidRPr="00C20AC9" w:rsidRDefault="00C9797F" w:rsidP="00C9797F">
            <w:pPr>
              <w:spacing w:before="0" w:after="0"/>
              <w:jc w:val="left"/>
              <w:rPr>
                <w:rFonts w:ascii="Arial" w:hAnsi="Arial" w:cs="Arial"/>
                <w:b/>
              </w:rPr>
            </w:pPr>
          </w:p>
        </w:tc>
      </w:tr>
      <w:tr w:rsidR="00C9797F" w14:paraId="520D0742" w14:textId="77777777" w:rsidTr="00C9797F">
        <w:tc>
          <w:tcPr>
            <w:tcW w:w="9640" w:type="dxa"/>
            <w:gridSpan w:val="9"/>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9C3A7E7" w14:textId="77777777" w:rsidR="00C9797F" w:rsidRDefault="00C9797F" w:rsidP="00C9797F">
            <w:pPr>
              <w:spacing w:before="0" w:after="0"/>
              <w:jc w:val="left"/>
              <w:rPr>
                <w:rFonts w:ascii="Arial" w:hAnsi="Arial" w:cs="Arial"/>
                <w:b/>
              </w:rPr>
            </w:pPr>
            <w:r>
              <w:rPr>
                <w:rFonts w:ascii="Arial" w:hAnsi="Arial" w:cs="Arial"/>
                <w:b/>
              </w:rPr>
              <w:t>SIGN-OFF</w:t>
            </w:r>
          </w:p>
        </w:tc>
      </w:tr>
      <w:tr w:rsidR="00C9797F" w14:paraId="7A44FE8A" w14:textId="77777777" w:rsidTr="00C9797F">
        <w:trPr>
          <w:trHeight w:val="420"/>
        </w:trPr>
        <w:tc>
          <w:tcPr>
            <w:tcW w:w="2549" w:type="dxa"/>
            <w:gridSpan w:val="2"/>
            <w:tcBorders>
              <w:top w:val="single" w:sz="4" w:space="0" w:color="auto"/>
              <w:left w:val="single" w:sz="4" w:space="0" w:color="auto"/>
              <w:bottom w:val="single" w:sz="4" w:space="0" w:color="auto"/>
              <w:right w:val="single" w:sz="4" w:space="0" w:color="auto"/>
            </w:tcBorders>
          </w:tcPr>
          <w:p w14:paraId="58DC4D9C" w14:textId="77777777" w:rsidR="00C9797F" w:rsidRDefault="00C9797F" w:rsidP="00C9797F">
            <w:pPr>
              <w:spacing w:before="0" w:after="0"/>
              <w:jc w:val="left"/>
              <w:rPr>
                <w:rFonts w:ascii="Arial" w:hAnsi="Arial" w:cs="Arial"/>
              </w:rPr>
            </w:pPr>
            <w:r w:rsidRPr="00ED0EA7">
              <w:rPr>
                <w:rFonts w:ascii="Arial" w:hAnsi="Arial" w:cs="Arial"/>
              </w:rPr>
              <w:t>Relationship Manager:</w:t>
            </w:r>
          </w:p>
          <w:p w14:paraId="169A4353" w14:textId="77777777" w:rsidR="00C9797F" w:rsidRDefault="00C9797F" w:rsidP="00C9797F">
            <w:pPr>
              <w:spacing w:before="0" w:after="0"/>
              <w:jc w:val="left"/>
              <w:rPr>
                <w:rFonts w:ascii="Arial" w:hAnsi="Arial" w:cs="Arial"/>
              </w:rPr>
            </w:pPr>
          </w:p>
          <w:p w14:paraId="37157EFA" w14:textId="77777777" w:rsidR="00C9797F" w:rsidRDefault="00C9797F" w:rsidP="00C9797F">
            <w:pPr>
              <w:spacing w:before="0" w:after="0"/>
              <w:jc w:val="left"/>
              <w:rPr>
                <w:rFonts w:ascii="Arial" w:hAnsi="Arial" w:cs="Arial"/>
              </w:rPr>
            </w:pPr>
          </w:p>
          <w:p w14:paraId="4EB4FCA9" w14:textId="77777777" w:rsidR="00C9797F" w:rsidRPr="00ED0EA7" w:rsidRDefault="00C9797F" w:rsidP="00C9797F">
            <w:pPr>
              <w:spacing w:before="0" w:after="0"/>
              <w:jc w:val="left"/>
              <w:rPr>
                <w:rFonts w:ascii="Arial" w:hAnsi="Arial" w:cs="Arial"/>
              </w:rPr>
            </w:pPr>
          </w:p>
        </w:tc>
        <w:tc>
          <w:tcPr>
            <w:tcW w:w="3512" w:type="dxa"/>
            <w:gridSpan w:val="4"/>
            <w:tcBorders>
              <w:top w:val="single" w:sz="4" w:space="0" w:color="auto"/>
              <w:left w:val="single" w:sz="4" w:space="0" w:color="auto"/>
              <w:bottom w:val="single" w:sz="4" w:space="0" w:color="auto"/>
              <w:right w:val="single" w:sz="4" w:space="0" w:color="auto"/>
            </w:tcBorders>
            <w:hideMark/>
          </w:tcPr>
          <w:p w14:paraId="104DAFF2" w14:textId="77777777" w:rsidR="00C9797F" w:rsidRPr="00ED0EA7" w:rsidRDefault="00C9797F" w:rsidP="00C9797F">
            <w:pPr>
              <w:spacing w:before="0" w:after="0"/>
              <w:jc w:val="left"/>
              <w:rPr>
                <w:rFonts w:ascii="Arial" w:hAnsi="Arial" w:cs="Arial"/>
              </w:rPr>
            </w:pPr>
            <w:r w:rsidRPr="00ED0EA7">
              <w:rPr>
                <w:rFonts w:ascii="Arial" w:hAnsi="Arial" w:cs="Arial"/>
              </w:rPr>
              <w:t>Relationship Manager:</w:t>
            </w:r>
          </w:p>
        </w:tc>
        <w:tc>
          <w:tcPr>
            <w:tcW w:w="3579" w:type="dxa"/>
            <w:gridSpan w:val="3"/>
            <w:tcBorders>
              <w:top w:val="single" w:sz="4" w:space="0" w:color="auto"/>
              <w:left w:val="single" w:sz="4" w:space="0" w:color="auto"/>
              <w:bottom w:val="single" w:sz="4" w:space="0" w:color="auto"/>
              <w:right w:val="single" w:sz="4" w:space="0" w:color="auto"/>
            </w:tcBorders>
            <w:hideMark/>
          </w:tcPr>
          <w:p w14:paraId="0F639482" w14:textId="77777777" w:rsidR="00C9797F" w:rsidRPr="00ED0EA7" w:rsidRDefault="00C9797F" w:rsidP="00C9797F">
            <w:pPr>
              <w:spacing w:before="0" w:after="0"/>
              <w:jc w:val="left"/>
              <w:rPr>
                <w:rFonts w:ascii="Arial" w:hAnsi="Arial" w:cs="Arial"/>
              </w:rPr>
            </w:pPr>
            <w:r w:rsidRPr="00ED0EA7">
              <w:rPr>
                <w:rFonts w:ascii="Arial" w:hAnsi="Arial" w:cs="Arial"/>
              </w:rPr>
              <w:t>Head of Business Development:</w:t>
            </w:r>
          </w:p>
        </w:tc>
      </w:tr>
    </w:tbl>
    <w:p w14:paraId="43E5E0A1" w14:textId="77777777" w:rsidR="00C9797F" w:rsidRDefault="00C9797F" w:rsidP="00C9797F">
      <w:pPr>
        <w:spacing w:before="0" w:after="0" w:line="240" w:lineRule="auto"/>
        <w:jc w:val="left"/>
        <w:rPr>
          <w:rFonts w:ascii="Arial" w:hAnsi="Arial" w:cs="Arial"/>
          <w:i/>
          <w:color w:val="FF0000"/>
          <w:sz w:val="20"/>
          <w:szCs w:val="20"/>
        </w:rPr>
      </w:pPr>
    </w:p>
    <w:p w14:paraId="64E75AED" w14:textId="77777777" w:rsidR="00C9797F" w:rsidRPr="00732BD7" w:rsidRDefault="00C9797F" w:rsidP="00C9797F">
      <w:pPr>
        <w:spacing w:before="0" w:after="0" w:line="240" w:lineRule="auto"/>
        <w:ind w:left="-851" w:firstLine="851"/>
        <w:jc w:val="left"/>
        <w:rPr>
          <w:rFonts w:ascii="Arial" w:hAnsi="Arial" w:cs="Arial"/>
          <w:i/>
          <w:color w:val="FF0000"/>
          <w:sz w:val="20"/>
          <w:szCs w:val="20"/>
        </w:rPr>
      </w:pPr>
      <w:r>
        <w:rPr>
          <w:rFonts w:ascii="Arial" w:hAnsi="Arial" w:cs="Arial"/>
          <w:i/>
          <w:color w:val="FF0000"/>
          <w:sz w:val="20"/>
          <w:szCs w:val="20"/>
        </w:rPr>
        <w:t xml:space="preserve">Completed by: Risk Management Department </w:t>
      </w:r>
    </w:p>
    <w:tbl>
      <w:tblPr>
        <w:tblStyle w:val="TableGrid"/>
        <w:tblW w:w="9640" w:type="dxa"/>
        <w:tblInd w:w="-431" w:type="dxa"/>
        <w:tblLayout w:type="fixed"/>
        <w:tblLook w:val="04A0" w:firstRow="1" w:lastRow="0" w:firstColumn="1" w:lastColumn="0" w:noHBand="0" w:noVBand="1"/>
      </w:tblPr>
      <w:tblGrid>
        <w:gridCol w:w="2269"/>
        <w:gridCol w:w="2039"/>
        <w:gridCol w:w="796"/>
        <w:gridCol w:w="1134"/>
        <w:gridCol w:w="1559"/>
        <w:gridCol w:w="1843"/>
      </w:tblGrid>
      <w:tr w:rsidR="00C9797F" w14:paraId="5809CBF3" w14:textId="77777777" w:rsidTr="00C9797F">
        <w:tc>
          <w:tcPr>
            <w:tcW w:w="9640"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A981928" w14:textId="77777777" w:rsidR="00C9797F" w:rsidRDefault="00C9797F" w:rsidP="00C9797F">
            <w:pPr>
              <w:spacing w:before="0" w:after="0" w:line="240" w:lineRule="auto"/>
              <w:ind w:left="57"/>
              <w:jc w:val="left"/>
              <w:rPr>
                <w:rFonts w:ascii="Arial" w:hAnsi="Arial" w:cs="Arial"/>
                <w:b/>
              </w:rPr>
            </w:pPr>
            <w:r>
              <w:rPr>
                <w:rFonts w:ascii="Arial" w:hAnsi="Arial" w:cs="Arial"/>
                <w:b/>
              </w:rPr>
              <w:t>CREDIT REMARKS: data as at XX/XX/XXXX</w:t>
            </w:r>
          </w:p>
        </w:tc>
      </w:tr>
      <w:tr w:rsidR="00C9797F" w14:paraId="7CAA3B26" w14:textId="77777777" w:rsidTr="00C9797F">
        <w:tc>
          <w:tcPr>
            <w:tcW w:w="2269" w:type="dxa"/>
            <w:tcBorders>
              <w:top w:val="single" w:sz="4" w:space="0" w:color="auto"/>
              <w:left w:val="single" w:sz="4" w:space="0" w:color="auto"/>
              <w:bottom w:val="single" w:sz="4" w:space="0" w:color="auto"/>
              <w:right w:val="single" w:sz="4" w:space="0" w:color="auto"/>
            </w:tcBorders>
            <w:shd w:val="clear" w:color="auto" w:fill="FFFFFF" w:themeFill="background1"/>
          </w:tcPr>
          <w:p w14:paraId="0AE220DE" w14:textId="77777777" w:rsidR="00C9797F" w:rsidRDefault="00C9797F" w:rsidP="00C9797F">
            <w:pPr>
              <w:spacing w:before="0" w:after="0" w:line="240" w:lineRule="auto"/>
              <w:jc w:val="left"/>
              <w:rPr>
                <w:rFonts w:ascii="Arial" w:hAnsi="Arial" w:cs="Arial"/>
              </w:rPr>
            </w:pPr>
            <w:r>
              <w:rPr>
                <w:rFonts w:ascii="Arial" w:hAnsi="Arial" w:cs="Arial"/>
              </w:rPr>
              <w:t xml:space="preserve">Comments and Analysis of the Request </w:t>
            </w:r>
          </w:p>
          <w:p w14:paraId="2013943B" w14:textId="77777777" w:rsidR="00C9797F" w:rsidRDefault="00C9797F" w:rsidP="00C9797F">
            <w:pPr>
              <w:spacing w:before="0" w:after="0" w:line="240" w:lineRule="auto"/>
              <w:jc w:val="left"/>
              <w:rPr>
                <w:rFonts w:ascii="Arial" w:hAnsi="Arial" w:cs="Arial"/>
              </w:rPr>
            </w:pPr>
          </w:p>
          <w:p w14:paraId="6DDCA1A2" w14:textId="77777777" w:rsidR="00C9797F" w:rsidRDefault="00C9797F" w:rsidP="00C9797F">
            <w:pPr>
              <w:spacing w:before="0" w:after="0" w:line="240" w:lineRule="auto"/>
              <w:jc w:val="left"/>
              <w:rPr>
                <w:rFonts w:ascii="Arial" w:hAnsi="Arial" w:cs="Arial"/>
              </w:rPr>
            </w:pPr>
          </w:p>
          <w:p w14:paraId="4431B392" w14:textId="77777777" w:rsidR="00C9797F" w:rsidRDefault="00C9797F" w:rsidP="00C9797F">
            <w:pPr>
              <w:spacing w:before="0" w:after="0" w:line="240" w:lineRule="auto"/>
              <w:jc w:val="left"/>
              <w:rPr>
                <w:rFonts w:ascii="Arial" w:hAnsi="Arial" w:cs="Arial"/>
              </w:rPr>
            </w:pPr>
          </w:p>
          <w:p w14:paraId="41C2BB49" w14:textId="77777777" w:rsidR="00C9797F" w:rsidRDefault="00C9797F" w:rsidP="00C9797F">
            <w:pPr>
              <w:spacing w:before="0" w:after="0" w:line="240" w:lineRule="auto"/>
              <w:jc w:val="left"/>
              <w:rPr>
                <w:rFonts w:ascii="Arial" w:hAnsi="Arial" w:cs="Arial"/>
              </w:rPr>
            </w:pPr>
          </w:p>
          <w:p w14:paraId="6697B1CA" w14:textId="77777777" w:rsidR="00C9797F" w:rsidRPr="00483D8F" w:rsidRDefault="00C9797F" w:rsidP="00C9797F">
            <w:pPr>
              <w:spacing w:before="0" w:after="0" w:line="240" w:lineRule="auto"/>
              <w:jc w:val="left"/>
              <w:rPr>
                <w:rFonts w:ascii="Arial" w:hAnsi="Arial" w:cs="Arial"/>
              </w:rPr>
            </w:pPr>
          </w:p>
        </w:tc>
        <w:tc>
          <w:tcPr>
            <w:tcW w:w="7371" w:type="dxa"/>
            <w:gridSpan w:val="5"/>
            <w:shd w:val="clear" w:color="auto" w:fill="FFFFFF" w:themeFill="background1"/>
          </w:tcPr>
          <w:p w14:paraId="648C7D27" w14:textId="77777777" w:rsidR="00C9797F" w:rsidRPr="00483D8F" w:rsidRDefault="00C9797F" w:rsidP="00C9797F">
            <w:pPr>
              <w:spacing w:before="0" w:after="0" w:line="240" w:lineRule="auto"/>
              <w:ind w:left="57"/>
              <w:jc w:val="left"/>
              <w:rPr>
                <w:rFonts w:ascii="Arial" w:hAnsi="Arial" w:cs="Arial"/>
              </w:rPr>
            </w:pPr>
          </w:p>
        </w:tc>
      </w:tr>
      <w:tr w:rsidR="00C9797F" w14:paraId="76E50D7C" w14:textId="77777777" w:rsidTr="00C9797F">
        <w:tc>
          <w:tcPr>
            <w:tcW w:w="2269" w:type="dxa"/>
            <w:vMerge w:val="restart"/>
            <w:tcBorders>
              <w:top w:val="single" w:sz="4" w:space="0" w:color="auto"/>
              <w:left w:val="single" w:sz="4" w:space="0" w:color="auto"/>
              <w:bottom w:val="single" w:sz="4" w:space="0" w:color="auto"/>
              <w:right w:val="single" w:sz="4" w:space="0" w:color="auto"/>
            </w:tcBorders>
            <w:hideMark/>
          </w:tcPr>
          <w:p w14:paraId="29AC15EB" w14:textId="77777777" w:rsidR="00C9797F" w:rsidRPr="00483D8F" w:rsidRDefault="00C9797F" w:rsidP="00C9797F">
            <w:pPr>
              <w:spacing w:before="0" w:after="0" w:line="240" w:lineRule="auto"/>
              <w:ind w:left="57"/>
              <w:jc w:val="left"/>
              <w:rPr>
                <w:rFonts w:ascii="Arial" w:hAnsi="Arial" w:cs="Arial"/>
              </w:rPr>
            </w:pPr>
            <w:r w:rsidRPr="00483D8F">
              <w:rPr>
                <w:rFonts w:ascii="Arial" w:hAnsi="Arial" w:cs="Arial"/>
              </w:rPr>
              <w:t>EXTERNAL</w:t>
            </w:r>
          </w:p>
          <w:p w14:paraId="49D1AE9D" w14:textId="77777777" w:rsidR="00C9797F" w:rsidRPr="00483D8F" w:rsidRDefault="00C9797F" w:rsidP="00C9797F">
            <w:pPr>
              <w:spacing w:before="0" w:after="0" w:line="240" w:lineRule="auto"/>
              <w:ind w:left="57"/>
              <w:jc w:val="left"/>
              <w:rPr>
                <w:rFonts w:ascii="Arial" w:hAnsi="Arial" w:cs="Arial"/>
              </w:rPr>
            </w:pPr>
            <w:r w:rsidRPr="00483D8F">
              <w:rPr>
                <w:rFonts w:ascii="Arial" w:hAnsi="Arial" w:cs="Arial"/>
              </w:rPr>
              <w:t>CREDIT RATINGS</w:t>
            </w:r>
          </w:p>
        </w:tc>
        <w:tc>
          <w:tcPr>
            <w:tcW w:w="20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C249980" w14:textId="77777777" w:rsidR="00C9797F" w:rsidRPr="00483D8F" w:rsidRDefault="00C9797F" w:rsidP="00C9797F">
            <w:pPr>
              <w:spacing w:before="0" w:after="0" w:line="240" w:lineRule="auto"/>
              <w:ind w:left="57"/>
              <w:jc w:val="left"/>
              <w:rPr>
                <w:rFonts w:ascii="Arial" w:hAnsi="Arial" w:cs="Arial"/>
              </w:rPr>
            </w:pPr>
            <w:r w:rsidRPr="00483D8F">
              <w:rPr>
                <w:rFonts w:ascii="Arial" w:hAnsi="Arial" w:cs="Arial"/>
              </w:rPr>
              <w:t>Rated by:</w:t>
            </w:r>
          </w:p>
        </w:tc>
        <w:tc>
          <w:tcPr>
            <w:tcW w:w="1930"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3217C85" w14:textId="77777777" w:rsidR="00C9797F" w:rsidRPr="00483D8F" w:rsidRDefault="00C9797F" w:rsidP="00C9797F">
            <w:pPr>
              <w:spacing w:before="0" w:after="0" w:line="240" w:lineRule="auto"/>
              <w:ind w:left="57"/>
              <w:jc w:val="left"/>
              <w:rPr>
                <w:rFonts w:ascii="Arial" w:hAnsi="Arial" w:cs="Arial"/>
              </w:rPr>
            </w:pPr>
            <w:r w:rsidRPr="00483D8F">
              <w:rPr>
                <w:rFonts w:ascii="Arial" w:hAnsi="Arial" w:cs="Arial"/>
              </w:rPr>
              <w:t>Moody’s</w:t>
            </w:r>
          </w:p>
        </w:tc>
        <w:tc>
          <w:tcPr>
            <w:tcW w:w="155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6B2DCEC" w14:textId="77777777" w:rsidR="00C9797F" w:rsidRPr="00483D8F" w:rsidRDefault="00C9797F" w:rsidP="00C9797F">
            <w:pPr>
              <w:spacing w:before="0" w:after="0" w:line="240" w:lineRule="auto"/>
              <w:ind w:left="57"/>
              <w:jc w:val="left"/>
              <w:rPr>
                <w:rFonts w:ascii="Arial" w:hAnsi="Arial" w:cs="Arial"/>
              </w:rPr>
            </w:pPr>
            <w:r w:rsidRPr="00483D8F">
              <w:rPr>
                <w:rFonts w:ascii="Arial" w:hAnsi="Arial" w:cs="Arial"/>
              </w:rPr>
              <w:t>S&amp;P</w:t>
            </w:r>
          </w:p>
        </w:tc>
        <w:tc>
          <w:tcPr>
            <w:tcW w:w="184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6D22512" w14:textId="77777777" w:rsidR="00C9797F" w:rsidRPr="00483D8F" w:rsidRDefault="00C9797F" w:rsidP="00C9797F">
            <w:pPr>
              <w:spacing w:before="0" w:after="0" w:line="240" w:lineRule="auto"/>
              <w:ind w:left="57"/>
              <w:jc w:val="left"/>
              <w:rPr>
                <w:rFonts w:ascii="Arial" w:hAnsi="Arial" w:cs="Arial"/>
              </w:rPr>
            </w:pPr>
            <w:r w:rsidRPr="00483D8F">
              <w:rPr>
                <w:rFonts w:ascii="Arial" w:hAnsi="Arial" w:cs="Arial"/>
              </w:rPr>
              <w:t>FITCH</w:t>
            </w:r>
          </w:p>
        </w:tc>
      </w:tr>
      <w:tr w:rsidR="00C9797F" w14:paraId="3B4E551C" w14:textId="77777777" w:rsidTr="00C9797F">
        <w:tc>
          <w:tcPr>
            <w:tcW w:w="2269" w:type="dxa"/>
            <w:vMerge/>
            <w:tcBorders>
              <w:top w:val="single" w:sz="4" w:space="0" w:color="auto"/>
              <w:left w:val="single" w:sz="4" w:space="0" w:color="auto"/>
              <w:bottom w:val="single" w:sz="4" w:space="0" w:color="auto"/>
              <w:right w:val="single" w:sz="4" w:space="0" w:color="auto"/>
            </w:tcBorders>
            <w:vAlign w:val="center"/>
            <w:hideMark/>
          </w:tcPr>
          <w:p w14:paraId="4C434841" w14:textId="77777777" w:rsidR="00C9797F" w:rsidRPr="00483D8F" w:rsidRDefault="00C9797F" w:rsidP="00C9797F">
            <w:pPr>
              <w:spacing w:before="0" w:after="0" w:line="240" w:lineRule="auto"/>
              <w:ind w:left="57"/>
              <w:jc w:val="left"/>
              <w:rPr>
                <w:rFonts w:ascii="Arial" w:hAnsi="Arial" w:cs="Arial"/>
              </w:rPr>
            </w:pPr>
          </w:p>
        </w:tc>
        <w:tc>
          <w:tcPr>
            <w:tcW w:w="2039" w:type="dxa"/>
            <w:tcBorders>
              <w:top w:val="single" w:sz="4" w:space="0" w:color="auto"/>
              <w:left w:val="single" w:sz="4" w:space="0" w:color="auto"/>
              <w:bottom w:val="single" w:sz="4" w:space="0" w:color="auto"/>
              <w:right w:val="single" w:sz="4" w:space="0" w:color="auto"/>
            </w:tcBorders>
            <w:hideMark/>
          </w:tcPr>
          <w:p w14:paraId="4C37C958" w14:textId="77777777" w:rsidR="00C9797F" w:rsidRPr="00483D8F" w:rsidRDefault="00C9797F" w:rsidP="00C9797F">
            <w:pPr>
              <w:spacing w:before="0" w:after="0" w:line="240" w:lineRule="auto"/>
              <w:ind w:left="57"/>
              <w:jc w:val="left"/>
              <w:rPr>
                <w:rFonts w:ascii="Arial" w:hAnsi="Arial" w:cs="Arial"/>
              </w:rPr>
            </w:pPr>
            <w:r w:rsidRPr="00483D8F">
              <w:rPr>
                <w:rFonts w:ascii="Arial" w:hAnsi="Arial" w:cs="Arial"/>
              </w:rPr>
              <w:t>Long-term rating</w:t>
            </w:r>
          </w:p>
        </w:tc>
        <w:tc>
          <w:tcPr>
            <w:tcW w:w="1930" w:type="dxa"/>
            <w:gridSpan w:val="2"/>
            <w:tcBorders>
              <w:top w:val="single" w:sz="4" w:space="0" w:color="auto"/>
              <w:left w:val="single" w:sz="4" w:space="0" w:color="auto"/>
              <w:bottom w:val="single" w:sz="4" w:space="0" w:color="auto"/>
              <w:right w:val="single" w:sz="4" w:space="0" w:color="auto"/>
            </w:tcBorders>
            <w:hideMark/>
          </w:tcPr>
          <w:p w14:paraId="133405BF" w14:textId="77777777" w:rsidR="00C9797F" w:rsidRPr="00483D8F" w:rsidRDefault="00C9797F" w:rsidP="00C9797F">
            <w:pPr>
              <w:spacing w:before="0" w:after="0" w:line="240" w:lineRule="auto"/>
              <w:ind w:left="57"/>
              <w:jc w:val="left"/>
              <w:rPr>
                <w:rFonts w:ascii="Arial" w:hAnsi="Arial" w:cs="Arial"/>
              </w:rPr>
            </w:pPr>
          </w:p>
        </w:tc>
        <w:tc>
          <w:tcPr>
            <w:tcW w:w="1559" w:type="dxa"/>
            <w:tcBorders>
              <w:top w:val="single" w:sz="4" w:space="0" w:color="auto"/>
              <w:left w:val="single" w:sz="4" w:space="0" w:color="auto"/>
              <w:bottom w:val="single" w:sz="4" w:space="0" w:color="auto"/>
              <w:right w:val="single" w:sz="4" w:space="0" w:color="auto"/>
            </w:tcBorders>
            <w:hideMark/>
          </w:tcPr>
          <w:p w14:paraId="4DCD1C85" w14:textId="77777777" w:rsidR="00C9797F" w:rsidRPr="00483D8F" w:rsidRDefault="00C9797F" w:rsidP="00C9797F">
            <w:pPr>
              <w:spacing w:before="0" w:after="0" w:line="240" w:lineRule="auto"/>
              <w:ind w:left="57"/>
              <w:jc w:val="left"/>
              <w:rPr>
                <w:rFonts w:ascii="Arial" w:hAnsi="Arial" w:cs="Arial"/>
              </w:rPr>
            </w:pPr>
          </w:p>
        </w:tc>
        <w:tc>
          <w:tcPr>
            <w:tcW w:w="1843" w:type="dxa"/>
            <w:tcBorders>
              <w:top w:val="single" w:sz="4" w:space="0" w:color="auto"/>
              <w:left w:val="single" w:sz="4" w:space="0" w:color="auto"/>
              <w:bottom w:val="single" w:sz="4" w:space="0" w:color="auto"/>
              <w:right w:val="single" w:sz="4" w:space="0" w:color="auto"/>
            </w:tcBorders>
            <w:hideMark/>
          </w:tcPr>
          <w:p w14:paraId="50CBF3A1" w14:textId="77777777" w:rsidR="00C9797F" w:rsidRPr="00483D8F" w:rsidRDefault="00C9797F" w:rsidP="00C9797F">
            <w:pPr>
              <w:spacing w:before="0" w:after="0" w:line="240" w:lineRule="auto"/>
              <w:ind w:left="57"/>
              <w:jc w:val="left"/>
              <w:rPr>
                <w:rFonts w:ascii="Arial" w:hAnsi="Arial" w:cs="Arial"/>
              </w:rPr>
            </w:pPr>
          </w:p>
        </w:tc>
      </w:tr>
      <w:tr w:rsidR="00C9797F" w14:paraId="5995D239" w14:textId="77777777" w:rsidTr="00C9797F">
        <w:tc>
          <w:tcPr>
            <w:tcW w:w="2269" w:type="dxa"/>
            <w:vMerge/>
            <w:tcBorders>
              <w:top w:val="single" w:sz="4" w:space="0" w:color="auto"/>
              <w:left w:val="single" w:sz="4" w:space="0" w:color="auto"/>
              <w:bottom w:val="single" w:sz="4" w:space="0" w:color="auto"/>
              <w:right w:val="single" w:sz="4" w:space="0" w:color="auto"/>
            </w:tcBorders>
            <w:vAlign w:val="center"/>
            <w:hideMark/>
          </w:tcPr>
          <w:p w14:paraId="4723E30C" w14:textId="77777777" w:rsidR="00C9797F" w:rsidRPr="00483D8F" w:rsidRDefault="00C9797F" w:rsidP="00C9797F">
            <w:pPr>
              <w:spacing w:before="0" w:after="0" w:line="240" w:lineRule="auto"/>
              <w:ind w:left="57"/>
              <w:jc w:val="left"/>
              <w:rPr>
                <w:rFonts w:ascii="Arial" w:hAnsi="Arial" w:cs="Arial"/>
              </w:rPr>
            </w:pPr>
          </w:p>
        </w:tc>
        <w:tc>
          <w:tcPr>
            <w:tcW w:w="2039" w:type="dxa"/>
            <w:tcBorders>
              <w:top w:val="single" w:sz="4" w:space="0" w:color="auto"/>
              <w:left w:val="single" w:sz="4" w:space="0" w:color="auto"/>
              <w:bottom w:val="single" w:sz="4" w:space="0" w:color="auto"/>
              <w:right w:val="single" w:sz="4" w:space="0" w:color="auto"/>
            </w:tcBorders>
            <w:hideMark/>
          </w:tcPr>
          <w:p w14:paraId="46CA0EF6" w14:textId="77777777" w:rsidR="00C9797F" w:rsidRPr="00483D8F" w:rsidRDefault="00C9797F" w:rsidP="00C9797F">
            <w:pPr>
              <w:spacing w:before="0" w:after="0" w:line="240" w:lineRule="auto"/>
              <w:ind w:left="57"/>
              <w:jc w:val="left"/>
              <w:rPr>
                <w:rFonts w:ascii="Arial" w:hAnsi="Arial" w:cs="Arial"/>
              </w:rPr>
            </w:pPr>
            <w:r w:rsidRPr="00483D8F">
              <w:rPr>
                <w:rFonts w:ascii="Arial" w:hAnsi="Arial" w:cs="Arial"/>
              </w:rPr>
              <w:t>Outlook</w:t>
            </w:r>
          </w:p>
        </w:tc>
        <w:tc>
          <w:tcPr>
            <w:tcW w:w="1930" w:type="dxa"/>
            <w:gridSpan w:val="2"/>
            <w:tcBorders>
              <w:top w:val="single" w:sz="4" w:space="0" w:color="auto"/>
              <w:left w:val="single" w:sz="4" w:space="0" w:color="auto"/>
              <w:bottom w:val="single" w:sz="4" w:space="0" w:color="auto"/>
              <w:right w:val="single" w:sz="4" w:space="0" w:color="auto"/>
            </w:tcBorders>
            <w:hideMark/>
          </w:tcPr>
          <w:p w14:paraId="50ACD7C5" w14:textId="77777777" w:rsidR="00C9797F" w:rsidRPr="00483D8F" w:rsidRDefault="00C9797F" w:rsidP="00C9797F">
            <w:pPr>
              <w:spacing w:before="0" w:after="0" w:line="240" w:lineRule="auto"/>
              <w:ind w:left="57"/>
              <w:jc w:val="left"/>
              <w:rPr>
                <w:rFonts w:ascii="Arial" w:hAnsi="Arial" w:cs="Arial"/>
              </w:rPr>
            </w:pPr>
          </w:p>
        </w:tc>
        <w:tc>
          <w:tcPr>
            <w:tcW w:w="1559" w:type="dxa"/>
            <w:tcBorders>
              <w:top w:val="single" w:sz="4" w:space="0" w:color="auto"/>
              <w:left w:val="single" w:sz="4" w:space="0" w:color="auto"/>
              <w:bottom w:val="single" w:sz="4" w:space="0" w:color="auto"/>
              <w:right w:val="single" w:sz="4" w:space="0" w:color="auto"/>
            </w:tcBorders>
            <w:hideMark/>
          </w:tcPr>
          <w:p w14:paraId="11DE89B2" w14:textId="77777777" w:rsidR="00C9797F" w:rsidRPr="00483D8F" w:rsidRDefault="00C9797F" w:rsidP="00C9797F">
            <w:pPr>
              <w:spacing w:before="0" w:after="0" w:line="240" w:lineRule="auto"/>
              <w:ind w:left="57"/>
              <w:jc w:val="left"/>
              <w:rPr>
                <w:rFonts w:ascii="Arial" w:hAnsi="Arial" w:cs="Arial"/>
              </w:rPr>
            </w:pPr>
          </w:p>
        </w:tc>
        <w:tc>
          <w:tcPr>
            <w:tcW w:w="1843" w:type="dxa"/>
            <w:tcBorders>
              <w:top w:val="single" w:sz="4" w:space="0" w:color="auto"/>
              <w:left w:val="single" w:sz="4" w:space="0" w:color="auto"/>
              <w:bottom w:val="single" w:sz="4" w:space="0" w:color="auto"/>
              <w:right w:val="single" w:sz="4" w:space="0" w:color="auto"/>
            </w:tcBorders>
          </w:tcPr>
          <w:p w14:paraId="21551F13" w14:textId="77777777" w:rsidR="00C9797F" w:rsidRPr="00483D8F" w:rsidRDefault="00C9797F" w:rsidP="00C9797F">
            <w:pPr>
              <w:spacing w:before="0" w:after="0" w:line="240" w:lineRule="auto"/>
              <w:ind w:left="57"/>
              <w:jc w:val="left"/>
              <w:rPr>
                <w:rFonts w:ascii="Arial" w:hAnsi="Arial" w:cs="Arial"/>
              </w:rPr>
            </w:pPr>
          </w:p>
        </w:tc>
      </w:tr>
      <w:tr w:rsidR="00C9797F" w14:paraId="726C9E96" w14:textId="77777777" w:rsidTr="00C9797F">
        <w:tc>
          <w:tcPr>
            <w:tcW w:w="2269" w:type="dxa"/>
            <w:vMerge/>
            <w:tcBorders>
              <w:top w:val="single" w:sz="4" w:space="0" w:color="auto"/>
              <w:left w:val="single" w:sz="4" w:space="0" w:color="auto"/>
              <w:bottom w:val="single" w:sz="4" w:space="0" w:color="auto"/>
              <w:right w:val="single" w:sz="4" w:space="0" w:color="auto"/>
            </w:tcBorders>
            <w:vAlign w:val="center"/>
            <w:hideMark/>
          </w:tcPr>
          <w:p w14:paraId="63AEC8FE" w14:textId="77777777" w:rsidR="00C9797F" w:rsidRPr="00483D8F" w:rsidRDefault="00C9797F" w:rsidP="00C9797F">
            <w:pPr>
              <w:spacing w:before="0" w:after="0" w:line="240" w:lineRule="auto"/>
              <w:ind w:left="57"/>
              <w:jc w:val="left"/>
              <w:rPr>
                <w:rFonts w:ascii="Arial" w:hAnsi="Arial" w:cs="Arial"/>
              </w:rPr>
            </w:pPr>
          </w:p>
        </w:tc>
        <w:tc>
          <w:tcPr>
            <w:tcW w:w="2039" w:type="dxa"/>
            <w:tcBorders>
              <w:top w:val="single" w:sz="4" w:space="0" w:color="auto"/>
              <w:left w:val="single" w:sz="4" w:space="0" w:color="auto"/>
              <w:bottom w:val="single" w:sz="4" w:space="0" w:color="auto"/>
              <w:right w:val="single" w:sz="4" w:space="0" w:color="auto"/>
            </w:tcBorders>
            <w:hideMark/>
          </w:tcPr>
          <w:p w14:paraId="4361B4E1" w14:textId="77777777" w:rsidR="00C9797F" w:rsidRPr="00483D8F" w:rsidRDefault="00C9797F" w:rsidP="00C9797F">
            <w:pPr>
              <w:spacing w:before="0" w:after="0" w:line="240" w:lineRule="auto"/>
              <w:ind w:left="57"/>
              <w:jc w:val="left"/>
              <w:rPr>
                <w:rFonts w:ascii="Arial" w:hAnsi="Arial" w:cs="Arial"/>
              </w:rPr>
            </w:pPr>
            <w:r w:rsidRPr="00483D8F">
              <w:rPr>
                <w:rFonts w:ascii="Arial" w:hAnsi="Arial" w:cs="Arial"/>
              </w:rPr>
              <w:t>Rating date</w:t>
            </w:r>
          </w:p>
        </w:tc>
        <w:tc>
          <w:tcPr>
            <w:tcW w:w="1930" w:type="dxa"/>
            <w:gridSpan w:val="2"/>
            <w:tcBorders>
              <w:top w:val="single" w:sz="4" w:space="0" w:color="auto"/>
              <w:left w:val="single" w:sz="4" w:space="0" w:color="auto"/>
              <w:bottom w:val="single" w:sz="4" w:space="0" w:color="auto"/>
              <w:right w:val="single" w:sz="4" w:space="0" w:color="auto"/>
            </w:tcBorders>
            <w:hideMark/>
          </w:tcPr>
          <w:p w14:paraId="1664F834" w14:textId="77777777" w:rsidR="00C9797F" w:rsidRPr="00483D8F" w:rsidRDefault="00C9797F" w:rsidP="00C9797F">
            <w:pPr>
              <w:spacing w:before="0" w:after="0" w:line="240" w:lineRule="auto"/>
              <w:ind w:left="57"/>
              <w:jc w:val="left"/>
              <w:rPr>
                <w:rFonts w:ascii="Arial" w:hAnsi="Arial" w:cs="Arial"/>
              </w:rPr>
            </w:pPr>
          </w:p>
        </w:tc>
        <w:tc>
          <w:tcPr>
            <w:tcW w:w="1559" w:type="dxa"/>
            <w:tcBorders>
              <w:top w:val="single" w:sz="4" w:space="0" w:color="auto"/>
              <w:left w:val="single" w:sz="4" w:space="0" w:color="auto"/>
              <w:bottom w:val="single" w:sz="4" w:space="0" w:color="auto"/>
              <w:right w:val="single" w:sz="4" w:space="0" w:color="auto"/>
            </w:tcBorders>
            <w:hideMark/>
          </w:tcPr>
          <w:p w14:paraId="3A929BE9" w14:textId="77777777" w:rsidR="00C9797F" w:rsidRPr="00483D8F" w:rsidRDefault="00C9797F" w:rsidP="00C9797F">
            <w:pPr>
              <w:spacing w:before="0" w:after="0" w:line="240" w:lineRule="auto"/>
              <w:ind w:left="57"/>
              <w:jc w:val="left"/>
              <w:rPr>
                <w:rFonts w:ascii="Arial" w:hAnsi="Arial" w:cs="Arial"/>
              </w:rPr>
            </w:pPr>
          </w:p>
        </w:tc>
        <w:tc>
          <w:tcPr>
            <w:tcW w:w="1843" w:type="dxa"/>
            <w:tcBorders>
              <w:top w:val="single" w:sz="4" w:space="0" w:color="auto"/>
              <w:left w:val="single" w:sz="4" w:space="0" w:color="auto"/>
              <w:bottom w:val="single" w:sz="4" w:space="0" w:color="auto"/>
              <w:right w:val="single" w:sz="4" w:space="0" w:color="auto"/>
            </w:tcBorders>
          </w:tcPr>
          <w:p w14:paraId="25741C41" w14:textId="77777777" w:rsidR="00C9797F" w:rsidRPr="00483D8F" w:rsidRDefault="00C9797F" w:rsidP="00C9797F">
            <w:pPr>
              <w:spacing w:before="0" w:after="0" w:line="240" w:lineRule="auto"/>
              <w:ind w:left="57"/>
              <w:jc w:val="left"/>
              <w:rPr>
                <w:rFonts w:ascii="Arial" w:hAnsi="Arial" w:cs="Arial"/>
              </w:rPr>
            </w:pPr>
          </w:p>
        </w:tc>
      </w:tr>
      <w:tr w:rsidR="00C9797F" w14:paraId="3CF748D9" w14:textId="77777777" w:rsidTr="00C9797F">
        <w:tc>
          <w:tcPr>
            <w:tcW w:w="2269"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4C0CCA71" w14:textId="77777777" w:rsidR="00C9797F" w:rsidRPr="00483D8F" w:rsidRDefault="00C9797F" w:rsidP="00C9797F">
            <w:pPr>
              <w:spacing w:before="0" w:after="0" w:line="240" w:lineRule="auto"/>
              <w:ind w:left="57"/>
              <w:jc w:val="left"/>
              <w:rPr>
                <w:rFonts w:ascii="Arial" w:hAnsi="Arial" w:cs="Arial"/>
              </w:rPr>
            </w:pPr>
            <w:r w:rsidRPr="00483D8F">
              <w:rPr>
                <w:rFonts w:ascii="Arial" w:hAnsi="Arial" w:cs="Arial"/>
              </w:rPr>
              <w:t>INTERNAL CREDIT RATINGS</w:t>
            </w:r>
          </w:p>
        </w:tc>
        <w:tc>
          <w:tcPr>
            <w:tcW w:w="7371" w:type="dxa"/>
            <w:gridSpan w:val="5"/>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21BF24E6" w14:textId="77777777" w:rsidR="00C9797F" w:rsidRPr="00483D8F" w:rsidRDefault="00C9797F" w:rsidP="00C9797F">
            <w:pPr>
              <w:spacing w:before="0" w:after="0" w:line="240" w:lineRule="auto"/>
              <w:ind w:left="57"/>
              <w:jc w:val="left"/>
              <w:rPr>
                <w:rFonts w:ascii="Arial" w:hAnsi="Arial" w:cs="Arial"/>
              </w:rPr>
            </w:pPr>
            <w:r w:rsidRPr="00483D8F">
              <w:rPr>
                <w:rFonts w:ascii="Arial" w:hAnsi="Arial" w:cs="Arial"/>
              </w:rPr>
              <w:t xml:space="preserve"> </w:t>
            </w:r>
          </w:p>
        </w:tc>
      </w:tr>
      <w:tr w:rsidR="00C9797F" w14:paraId="42E748EC" w14:textId="77777777" w:rsidTr="00C9797F">
        <w:trPr>
          <w:trHeight w:val="380"/>
        </w:trPr>
        <w:tc>
          <w:tcPr>
            <w:tcW w:w="2269" w:type="dxa"/>
            <w:tcBorders>
              <w:top w:val="single" w:sz="4" w:space="0" w:color="auto"/>
              <w:left w:val="single" w:sz="4" w:space="0" w:color="auto"/>
              <w:bottom w:val="single" w:sz="4" w:space="0" w:color="auto"/>
              <w:right w:val="single" w:sz="4" w:space="0" w:color="auto"/>
            </w:tcBorders>
          </w:tcPr>
          <w:p w14:paraId="75B276A2" w14:textId="77777777" w:rsidR="00C9797F" w:rsidRPr="00483D8F" w:rsidRDefault="00C9797F" w:rsidP="00C9797F">
            <w:pPr>
              <w:spacing w:before="0" w:after="0" w:line="240" w:lineRule="auto"/>
              <w:ind w:left="57"/>
              <w:jc w:val="left"/>
              <w:rPr>
                <w:rFonts w:ascii="Arial" w:hAnsi="Arial" w:cs="Arial"/>
              </w:rPr>
            </w:pPr>
            <w:r>
              <w:rPr>
                <w:rFonts w:ascii="Arial" w:hAnsi="Arial" w:cs="Arial"/>
              </w:rPr>
              <w:t>Recommendation</w:t>
            </w:r>
          </w:p>
          <w:p w14:paraId="5A7E21D5" w14:textId="77777777" w:rsidR="00C9797F" w:rsidRPr="00483D8F" w:rsidRDefault="00C9797F" w:rsidP="00C9797F">
            <w:pPr>
              <w:spacing w:before="0" w:after="0" w:line="240" w:lineRule="auto"/>
              <w:ind w:left="57"/>
              <w:jc w:val="left"/>
              <w:rPr>
                <w:rFonts w:ascii="Arial" w:hAnsi="Arial" w:cs="Arial"/>
              </w:rPr>
            </w:pPr>
          </w:p>
        </w:tc>
        <w:tc>
          <w:tcPr>
            <w:tcW w:w="7371" w:type="dxa"/>
            <w:gridSpan w:val="5"/>
            <w:tcBorders>
              <w:top w:val="single" w:sz="4" w:space="0" w:color="auto"/>
              <w:left w:val="single" w:sz="4" w:space="0" w:color="auto"/>
              <w:bottom w:val="single" w:sz="4" w:space="0" w:color="auto"/>
              <w:right w:val="single" w:sz="4" w:space="0" w:color="auto"/>
            </w:tcBorders>
            <w:hideMark/>
          </w:tcPr>
          <w:p w14:paraId="33E4C152" w14:textId="77777777" w:rsidR="00C9797F" w:rsidRDefault="00C9797F" w:rsidP="00C9797F">
            <w:pPr>
              <w:spacing w:before="0" w:after="0" w:line="240" w:lineRule="auto"/>
              <w:jc w:val="left"/>
              <w:rPr>
                <w:rFonts w:ascii="Arial" w:hAnsi="Arial" w:cs="Arial"/>
                <w:b/>
                <w:u w:val="single"/>
              </w:rPr>
            </w:pPr>
          </w:p>
          <w:p w14:paraId="69D93191" w14:textId="77777777" w:rsidR="00C9797F" w:rsidRDefault="00C9797F" w:rsidP="00C9797F">
            <w:pPr>
              <w:spacing w:before="0" w:after="0" w:line="240" w:lineRule="auto"/>
              <w:ind w:left="57"/>
              <w:jc w:val="left"/>
              <w:rPr>
                <w:rFonts w:ascii="Arial" w:hAnsi="Arial" w:cs="Arial"/>
                <w:b/>
                <w:u w:val="single"/>
              </w:rPr>
            </w:pPr>
          </w:p>
          <w:p w14:paraId="4C4F6C27" w14:textId="77777777" w:rsidR="00C9797F" w:rsidRDefault="00C9797F" w:rsidP="00C9797F">
            <w:pPr>
              <w:spacing w:before="0" w:after="0" w:line="240" w:lineRule="auto"/>
              <w:ind w:left="57"/>
              <w:jc w:val="left"/>
              <w:rPr>
                <w:rFonts w:ascii="Arial" w:hAnsi="Arial" w:cs="Arial"/>
                <w:b/>
                <w:u w:val="single"/>
              </w:rPr>
            </w:pPr>
          </w:p>
          <w:p w14:paraId="1DF50443" w14:textId="77777777" w:rsidR="00C9797F" w:rsidRDefault="00C9797F" w:rsidP="00C9797F">
            <w:pPr>
              <w:spacing w:before="0" w:after="0" w:line="240" w:lineRule="auto"/>
              <w:ind w:left="57"/>
              <w:jc w:val="left"/>
              <w:rPr>
                <w:rFonts w:ascii="Arial" w:hAnsi="Arial" w:cs="Arial"/>
                <w:b/>
                <w:u w:val="single"/>
              </w:rPr>
            </w:pPr>
          </w:p>
          <w:p w14:paraId="5BB14DFD" w14:textId="77777777" w:rsidR="00C9797F" w:rsidRDefault="00C9797F" w:rsidP="00C9797F">
            <w:pPr>
              <w:spacing w:before="0" w:after="0" w:line="240" w:lineRule="auto"/>
              <w:ind w:left="57"/>
              <w:jc w:val="left"/>
              <w:rPr>
                <w:rFonts w:ascii="Arial" w:hAnsi="Arial" w:cs="Arial"/>
                <w:b/>
                <w:u w:val="single"/>
              </w:rPr>
            </w:pPr>
          </w:p>
          <w:p w14:paraId="3C09BFF9" w14:textId="77777777" w:rsidR="00C9797F" w:rsidRDefault="00C9797F" w:rsidP="00C9797F">
            <w:pPr>
              <w:spacing w:before="0" w:after="0" w:line="240" w:lineRule="auto"/>
              <w:ind w:left="57"/>
              <w:jc w:val="left"/>
              <w:rPr>
                <w:rFonts w:ascii="Arial" w:hAnsi="Arial" w:cs="Arial"/>
                <w:b/>
                <w:u w:val="single"/>
              </w:rPr>
            </w:pPr>
          </w:p>
          <w:p w14:paraId="5D167DDC" w14:textId="77777777" w:rsidR="00C9797F" w:rsidRPr="00483D8F" w:rsidRDefault="00C9797F" w:rsidP="00C9797F">
            <w:pPr>
              <w:spacing w:before="0" w:after="0" w:line="240" w:lineRule="auto"/>
              <w:ind w:left="57"/>
              <w:jc w:val="left"/>
              <w:rPr>
                <w:rFonts w:ascii="Arial" w:hAnsi="Arial" w:cs="Arial"/>
                <w:b/>
                <w:u w:val="single"/>
              </w:rPr>
            </w:pPr>
            <w:r w:rsidRPr="00483D8F">
              <w:rPr>
                <w:rFonts w:ascii="Arial" w:hAnsi="Arial" w:cs="Arial"/>
              </w:rPr>
              <w:t xml:space="preserve"> </w:t>
            </w:r>
          </w:p>
        </w:tc>
      </w:tr>
      <w:tr w:rsidR="00C9797F" w14:paraId="243CD451" w14:textId="77777777" w:rsidTr="00C9797F">
        <w:tc>
          <w:tcPr>
            <w:tcW w:w="9640"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DE56412" w14:textId="77777777" w:rsidR="00C9797F" w:rsidRPr="00483D8F" w:rsidRDefault="00C9797F" w:rsidP="00C9797F">
            <w:pPr>
              <w:spacing w:before="0" w:after="0" w:line="240" w:lineRule="auto"/>
              <w:ind w:left="57"/>
              <w:jc w:val="left"/>
              <w:rPr>
                <w:rFonts w:ascii="Arial" w:hAnsi="Arial" w:cs="Arial"/>
                <w:b/>
              </w:rPr>
            </w:pPr>
            <w:r w:rsidRPr="00483D8F">
              <w:rPr>
                <w:rFonts w:ascii="Arial" w:hAnsi="Arial" w:cs="Arial"/>
                <w:b/>
              </w:rPr>
              <w:t>SIGN-OFF</w:t>
            </w:r>
          </w:p>
        </w:tc>
      </w:tr>
      <w:tr w:rsidR="00C9797F" w14:paraId="226BE8DA" w14:textId="77777777" w:rsidTr="00C9797F">
        <w:tc>
          <w:tcPr>
            <w:tcW w:w="5104" w:type="dxa"/>
            <w:gridSpan w:val="3"/>
            <w:tcBorders>
              <w:top w:val="single" w:sz="4" w:space="0" w:color="auto"/>
              <w:left w:val="single" w:sz="4" w:space="0" w:color="auto"/>
              <w:bottom w:val="single" w:sz="4" w:space="0" w:color="auto"/>
              <w:right w:val="single" w:sz="4" w:space="0" w:color="auto"/>
            </w:tcBorders>
          </w:tcPr>
          <w:p w14:paraId="4CA9EFBB" w14:textId="77777777" w:rsidR="00C9797F" w:rsidRDefault="00C9797F" w:rsidP="00C9797F">
            <w:pPr>
              <w:spacing w:before="0" w:after="0" w:line="240" w:lineRule="auto"/>
              <w:ind w:left="57"/>
              <w:jc w:val="left"/>
              <w:rPr>
                <w:rFonts w:ascii="Arial" w:hAnsi="Arial" w:cs="Arial"/>
              </w:rPr>
            </w:pPr>
            <w:r w:rsidRPr="00483D8F">
              <w:rPr>
                <w:rFonts w:ascii="Arial" w:hAnsi="Arial" w:cs="Arial"/>
              </w:rPr>
              <w:t xml:space="preserve">Credit Analyst </w:t>
            </w:r>
          </w:p>
          <w:p w14:paraId="2E5EBDA3" w14:textId="77777777" w:rsidR="00C9797F" w:rsidRDefault="00C9797F" w:rsidP="00C9797F">
            <w:pPr>
              <w:spacing w:before="0" w:after="0" w:line="240" w:lineRule="auto"/>
              <w:ind w:left="57"/>
              <w:jc w:val="left"/>
              <w:rPr>
                <w:rFonts w:ascii="Arial" w:hAnsi="Arial" w:cs="Arial"/>
              </w:rPr>
            </w:pPr>
          </w:p>
          <w:p w14:paraId="039DF4DA" w14:textId="77777777" w:rsidR="00C9797F" w:rsidRDefault="00C9797F" w:rsidP="00C9797F">
            <w:pPr>
              <w:spacing w:before="0" w:after="0" w:line="240" w:lineRule="auto"/>
              <w:jc w:val="left"/>
              <w:rPr>
                <w:rFonts w:ascii="Arial" w:hAnsi="Arial" w:cs="Arial"/>
              </w:rPr>
            </w:pPr>
          </w:p>
          <w:p w14:paraId="5DC7127B" w14:textId="77777777" w:rsidR="00C9797F" w:rsidRPr="00483D8F" w:rsidRDefault="00C9797F" w:rsidP="00C9797F">
            <w:pPr>
              <w:spacing w:before="0" w:after="0" w:line="240" w:lineRule="auto"/>
              <w:ind w:left="57"/>
              <w:jc w:val="left"/>
              <w:rPr>
                <w:rFonts w:ascii="Arial" w:hAnsi="Arial" w:cs="Arial"/>
              </w:rPr>
            </w:pPr>
          </w:p>
        </w:tc>
        <w:tc>
          <w:tcPr>
            <w:tcW w:w="4536" w:type="dxa"/>
            <w:gridSpan w:val="3"/>
            <w:tcBorders>
              <w:top w:val="single" w:sz="4" w:space="0" w:color="auto"/>
              <w:left w:val="single" w:sz="4" w:space="0" w:color="auto"/>
              <w:bottom w:val="single" w:sz="4" w:space="0" w:color="auto"/>
              <w:right w:val="single" w:sz="4" w:space="0" w:color="auto"/>
            </w:tcBorders>
          </w:tcPr>
          <w:p w14:paraId="391CD6DF" w14:textId="77777777" w:rsidR="00C9797F" w:rsidRPr="00483D8F" w:rsidRDefault="00C9797F" w:rsidP="00C9797F">
            <w:pPr>
              <w:spacing w:before="0" w:after="0" w:line="240" w:lineRule="auto"/>
              <w:ind w:left="57"/>
              <w:jc w:val="left"/>
              <w:rPr>
                <w:rFonts w:ascii="Arial" w:hAnsi="Arial" w:cs="Arial"/>
              </w:rPr>
            </w:pPr>
            <w:r w:rsidRPr="00483D8F">
              <w:rPr>
                <w:rFonts w:ascii="Arial" w:hAnsi="Arial" w:cs="Arial"/>
              </w:rPr>
              <w:t xml:space="preserve">Risk Manager </w:t>
            </w:r>
          </w:p>
        </w:tc>
      </w:tr>
    </w:tbl>
    <w:p w14:paraId="20D0C3BF" w14:textId="77777777" w:rsidR="00C9797F" w:rsidRDefault="00C9797F" w:rsidP="00C9797F">
      <w:pPr>
        <w:spacing w:before="0" w:after="0" w:line="240" w:lineRule="auto"/>
        <w:jc w:val="left"/>
        <w:rPr>
          <w:rFonts w:ascii="Arial" w:hAnsi="Arial" w:cs="Arial"/>
        </w:rPr>
      </w:pPr>
    </w:p>
    <w:tbl>
      <w:tblPr>
        <w:tblStyle w:val="TableGrid"/>
        <w:tblW w:w="9640" w:type="dxa"/>
        <w:tblInd w:w="-431" w:type="dxa"/>
        <w:tblLook w:val="04A0" w:firstRow="1" w:lastRow="0" w:firstColumn="1" w:lastColumn="0" w:noHBand="0" w:noVBand="1"/>
      </w:tblPr>
      <w:tblGrid>
        <w:gridCol w:w="4254"/>
        <w:gridCol w:w="1989"/>
        <w:gridCol w:w="3397"/>
      </w:tblGrid>
      <w:tr w:rsidR="00C9797F" w:rsidRPr="00211F8B" w14:paraId="3502004A" w14:textId="77777777" w:rsidTr="00C9797F">
        <w:tc>
          <w:tcPr>
            <w:tcW w:w="4254" w:type="dxa"/>
            <w:shd w:val="clear" w:color="auto" w:fill="D9D9D9" w:themeFill="background1" w:themeFillShade="D9"/>
          </w:tcPr>
          <w:p w14:paraId="03F233FB" w14:textId="77777777" w:rsidR="00C9797F" w:rsidRPr="00435823" w:rsidRDefault="00C9797F" w:rsidP="00C9797F">
            <w:pPr>
              <w:spacing w:before="0" w:after="0" w:line="240" w:lineRule="auto"/>
              <w:jc w:val="left"/>
              <w:rPr>
                <w:rFonts w:ascii="Arial" w:hAnsi="Arial" w:cs="Arial"/>
                <w:b/>
                <w:bCs/>
              </w:rPr>
            </w:pPr>
            <w:r w:rsidRPr="00435823">
              <w:rPr>
                <w:rFonts w:ascii="Arial" w:hAnsi="Arial" w:cs="Arial"/>
                <w:b/>
                <w:bCs/>
              </w:rPr>
              <w:t>Approved/</w:t>
            </w:r>
            <w:r>
              <w:rPr>
                <w:rFonts w:ascii="Arial" w:hAnsi="Arial" w:cs="Arial"/>
                <w:b/>
                <w:bCs/>
              </w:rPr>
              <w:t>F</w:t>
            </w:r>
            <w:r w:rsidRPr="00435823">
              <w:rPr>
                <w:rFonts w:ascii="Arial" w:hAnsi="Arial" w:cs="Arial"/>
                <w:b/>
                <w:bCs/>
              </w:rPr>
              <w:t xml:space="preserve">inal </w:t>
            </w:r>
          </w:p>
        </w:tc>
        <w:tc>
          <w:tcPr>
            <w:tcW w:w="1989" w:type="dxa"/>
            <w:shd w:val="clear" w:color="auto" w:fill="D9D9D9" w:themeFill="background1" w:themeFillShade="D9"/>
          </w:tcPr>
          <w:p w14:paraId="7DC0E37F" w14:textId="77777777" w:rsidR="00C9797F" w:rsidRPr="00435823" w:rsidRDefault="00C9797F" w:rsidP="00C9797F">
            <w:pPr>
              <w:spacing w:before="0" w:after="0" w:line="240" w:lineRule="auto"/>
              <w:jc w:val="left"/>
              <w:rPr>
                <w:rFonts w:ascii="Arial" w:hAnsi="Arial" w:cs="Arial"/>
                <w:b/>
                <w:bCs/>
              </w:rPr>
            </w:pPr>
            <w:r w:rsidRPr="00435823">
              <w:rPr>
                <w:rFonts w:ascii="Arial" w:hAnsi="Arial" w:cs="Arial"/>
                <w:b/>
                <w:bCs/>
              </w:rPr>
              <w:t>CRO</w:t>
            </w:r>
          </w:p>
        </w:tc>
        <w:tc>
          <w:tcPr>
            <w:tcW w:w="3397" w:type="dxa"/>
            <w:shd w:val="clear" w:color="auto" w:fill="D9D9D9" w:themeFill="background1" w:themeFillShade="D9"/>
          </w:tcPr>
          <w:p w14:paraId="6BE46BA1" w14:textId="77777777" w:rsidR="00C9797F" w:rsidRPr="00435823" w:rsidRDefault="00C9797F" w:rsidP="00C9797F">
            <w:pPr>
              <w:spacing w:before="0" w:after="0" w:line="240" w:lineRule="auto"/>
              <w:jc w:val="left"/>
              <w:rPr>
                <w:rFonts w:ascii="Arial" w:hAnsi="Arial" w:cs="Arial"/>
                <w:b/>
                <w:bCs/>
              </w:rPr>
            </w:pPr>
            <w:r w:rsidRPr="00435823">
              <w:rPr>
                <w:rFonts w:ascii="Arial" w:hAnsi="Arial" w:cs="Arial"/>
                <w:b/>
                <w:bCs/>
              </w:rPr>
              <w:t>Date:</w:t>
            </w:r>
          </w:p>
        </w:tc>
      </w:tr>
      <w:tr w:rsidR="00C9797F" w:rsidRPr="00211F8B" w14:paraId="7CC62BAC" w14:textId="77777777" w:rsidTr="00C9797F">
        <w:tc>
          <w:tcPr>
            <w:tcW w:w="4254" w:type="dxa"/>
          </w:tcPr>
          <w:p w14:paraId="28D1FA04" w14:textId="77777777" w:rsidR="00C9797F" w:rsidRPr="00211F8B" w:rsidRDefault="00C9797F" w:rsidP="00C9797F">
            <w:pPr>
              <w:spacing w:before="0" w:after="0" w:line="240" w:lineRule="auto"/>
              <w:jc w:val="left"/>
              <w:rPr>
                <w:rFonts w:ascii="Arial" w:hAnsi="Arial" w:cs="Arial"/>
              </w:rPr>
            </w:pPr>
          </w:p>
          <w:p w14:paraId="1A712AD8" w14:textId="77777777" w:rsidR="00C9797F" w:rsidRPr="00211F8B" w:rsidRDefault="00C9797F" w:rsidP="00C9797F">
            <w:pPr>
              <w:spacing w:before="0" w:after="0" w:line="240" w:lineRule="auto"/>
              <w:jc w:val="left"/>
              <w:rPr>
                <w:rFonts w:ascii="Arial" w:hAnsi="Arial" w:cs="Arial"/>
              </w:rPr>
            </w:pPr>
          </w:p>
          <w:p w14:paraId="02856D93" w14:textId="77777777" w:rsidR="00C9797F" w:rsidRPr="00211F8B" w:rsidRDefault="00C9797F" w:rsidP="00C9797F">
            <w:pPr>
              <w:spacing w:before="0" w:after="0" w:line="240" w:lineRule="auto"/>
              <w:jc w:val="left"/>
              <w:rPr>
                <w:rFonts w:ascii="Arial" w:hAnsi="Arial" w:cs="Arial"/>
              </w:rPr>
            </w:pPr>
          </w:p>
        </w:tc>
        <w:tc>
          <w:tcPr>
            <w:tcW w:w="1989" w:type="dxa"/>
          </w:tcPr>
          <w:p w14:paraId="53C9505B" w14:textId="77777777" w:rsidR="00C9797F" w:rsidRPr="00211F8B" w:rsidRDefault="00C9797F" w:rsidP="00C9797F">
            <w:pPr>
              <w:spacing w:before="0" w:after="0" w:line="240" w:lineRule="auto"/>
              <w:jc w:val="left"/>
              <w:rPr>
                <w:rFonts w:ascii="Arial" w:hAnsi="Arial" w:cs="Arial"/>
              </w:rPr>
            </w:pPr>
          </w:p>
        </w:tc>
        <w:tc>
          <w:tcPr>
            <w:tcW w:w="3397" w:type="dxa"/>
          </w:tcPr>
          <w:p w14:paraId="6D1C967D" w14:textId="77777777" w:rsidR="00C9797F" w:rsidRPr="00211F8B" w:rsidRDefault="00C9797F" w:rsidP="00C9797F">
            <w:pPr>
              <w:spacing w:before="0" w:after="0" w:line="240" w:lineRule="auto"/>
              <w:jc w:val="left"/>
              <w:rPr>
                <w:rFonts w:ascii="Arial" w:hAnsi="Arial" w:cs="Arial"/>
              </w:rPr>
            </w:pPr>
          </w:p>
        </w:tc>
      </w:tr>
    </w:tbl>
    <w:p w14:paraId="598665D6" w14:textId="77777777" w:rsidR="00C9797F" w:rsidRDefault="00C9797F" w:rsidP="00C9797F">
      <w:pPr>
        <w:spacing w:before="0" w:after="0" w:line="240" w:lineRule="auto"/>
        <w:jc w:val="left"/>
        <w:rPr>
          <w:rFonts w:ascii="Arial" w:hAnsi="Arial" w:cs="Arial"/>
        </w:rPr>
      </w:pPr>
    </w:p>
    <w:tbl>
      <w:tblPr>
        <w:tblStyle w:val="TableGrid"/>
        <w:tblW w:w="9640" w:type="dxa"/>
        <w:tblInd w:w="-431" w:type="dxa"/>
        <w:tblLook w:val="04A0" w:firstRow="1" w:lastRow="0" w:firstColumn="1" w:lastColumn="0" w:noHBand="0" w:noVBand="1"/>
      </w:tblPr>
      <w:tblGrid>
        <w:gridCol w:w="4254"/>
        <w:gridCol w:w="1989"/>
        <w:gridCol w:w="3397"/>
      </w:tblGrid>
      <w:tr w:rsidR="00C9797F" w:rsidRPr="00211F8B" w14:paraId="68852253" w14:textId="77777777" w:rsidTr="00C9797F">
        <w:tc>
          <w:tcPr>
            <w:tcW w:w="4254" w:type="dxa"/>
            <w:shd w:val="clear" w:color="auto" w:fill="D9D9D9" w:themeFill="background1" w:themeFillShade="D9"/>
          </w:tcPr>
          <w:p w14:paraId="13FDA26E" w14:textId="77777777" w:rsidR="00C9797F" w:rsidRPr="00435823" w:rsidRDefault="00C9797F" w:rsidP="00C9797F">
            <w:pPr>
              <w:spacing w:before="0" w:after="0" w:line="240" w:lineRule="auto"/>
              <w:jc w:val="left"/>
              <w:rPr>
                <w:rFonts w:ascii="Arial" w:hAnsi="Arial" w:cs="Arial"/>
                <w:b/>
                <w:bCs/>
              </w:rPr>
            </w:pPr>
            <w:r w:rsidRPr="00435823">
              <w:rPr>
                <w:rFonts w:ascii="Arial" w:hAnsi="Arial" w:cs="Arial"/>
                <w:b/>
                <w:bCs/>
              </w:rPr>
              <w:t xml:space="preserve">Recommend to </w:t>
            </w:r>
            <w:proofErr w:type="spellStart"/>
            <w:r w:rsidRPr="00435823">
              <w:rPr>
                <w:rFonts w:ascii="Arial" w:hAnsi="Arial" w:cs="Arial"/>
                <w:b/>
                <w:bCs/>
              </w:rPr>
              <w:t>CCo</w:t>
            </w:r>
            <w:proofErr w:type="spellEnd"/>
            <w:r w:rsidRPr="00435823">
              <w:rPr>
                <w:rFonts w:ascii="Arial" w:hAnsi="Arial" w:cs="Arial"/>
                <w:b/>
                <w:bCs/>
              </w:rPr>
              <w:t xml:space="preserve"> </w:t>
            </w:r>
            <w:r>
              <w:rPr>
                <w:rFonts w:ascii="Arial" w:hAnsi="Arial" w:cs="Arial"/>
                <w:b/>
                <w:bCs/>
              </w:rPr>
              <w:t>with Comments</w:t>
            </w:r>
          </w:p>
        </w:tc>
        <w:tc>
          <w:tcPr>
            <w:tcW w:w="1989" w:type="dxa"/>
            <w:shd w:val="clear" w:color="auto" w:fill="D9D9D9" w:themeFill="background1" w:themeFillShade="D9"/>
          </w:tcPr>
          <w:p w14:paraId="044D07B8" w14:textId="77777777" w:rsidR="00C9797F" w:rsidRPr="00435823" w:rsidRDefault="00C9797F" w:rsidP="00C9797F">
            <w:pPr>
              <w:spacing w:before="0" w:after="0" w:line="240" w:lineRule="auto"/>
              <w:jc w:val="left"/>
              <w:rPr>
                <w:rFonts w:ascii="Arial" w:hAnsi="Arial" w:cs="Arial"/>
                <w:b/>
                <w:bCs/>
              </w:rPr>
            </w:pPr>
            <w:r w:rsidRPr="00435823">
              <w:rPr>
                <w:rFonts w:ascii="Arial" w:hAnsi="Arial" w:cs="Arial"/>
                <w:b/>
                <w:bCs/>
              </w:rPr>
              <w:t>CRO</w:t>
            </w:r>
          </w:p>
        </w:tc>
        <w:tc>
          <w:tcPr>
            <w:tcW w:w="3397" w:type="dxa"/>
            <w:shd w:val="clear" w:color="auto" w:fill="D9D9D9" w:themeFill="background1" w:themeFillShade="D9"/>
          </w:tcPr>
          <w:p w14:paraId="1A2DC256" w14:textId="77777777" w:rsidR="00C9797F" w:rsidRPr="00435823" w:rsidRDefault="00C9797F" w:rsidP="00C9797F">
            <w:pPr>
              <w:spacing w:before="0" w:after="0" w:line="240" w:lineRule="auto"/>
              <w:jc w:val="left"/>
              <w:rPr>
                <w:rFonts w:ascii="Arial" w:hAnsi="Arial" w:cs="Arial"/>
                <w:b/>
                <w:bCs/>
              </w:rPr>
            </w:pPr>
            <w:r w:rsidRPr="00435823">
              <w:rPr>
                <w:rFonts w:ascii="Arial" w:hAnsi="Arial" w:cs="Arial"/>
                <w:b/>
                <w:bCs/>
              </w:rPr>
              <w:t>Date:</w:t>
            </w:r>
          </w:p>
        </w:tc>
      </w:tr>
      <w:tr w:rsidR="00C9797F" w:rsidRPr="00211F8B" w14:paraId="3851F867" w14:textId="77777777" w:rsidTr="00C9797F">
        <w:tc>
          <w:tcPr>
            <w:tcW w:w="4254" w:type="dxa"/>
          </w:tcPr>
          <w:p w14:paraId="5682B61F" w14:textId="77777777" w:rsidR="00C9797F" w:rsidRPr="00211F8B" w:rsidRDefault="00C9797F" w:rsidP="00C9797F">
            <w:pPr>
              <w:spacing w:before="0" w:after="0" w:line="240" w:lineRule="auto"/>
              <w:jc w:val="left"/>
              <w:rPr>
                <w:rFonts w:ascii="Arial" w:hAnsi="Arial" w:cs="Arial"/>
              </w:rPr>
            </w:pPr>
          </w:p>
          <w:p w14:paraId="6F91B9A5" w14:textId="77777777" w:rsidR="00C9797F" w:rsidRPr="00211F8B" w:rsidRDefault="00C9797F" w:rsidP="00C9797F">
            <w:pPr>
              <w:spacing w:before="0" w:after="0" w:line="240" w:lineRule="auto"/>
              <w:jc w:val="left"/>
              <w:rPr>
                <w:rFonts w:ascii="Arial" w:hAnsi="Arial" w:cs="Arial"/>
              </w:rPr>
            </w:pPr>
          </w:p>
          <w:p w14:paraId="448BEED8" w14:textId="77777777" w:rsidR="00C9797F" w:rsidRPr="00211F8B" w:rsidRDefault="00C9797F" w:rsidP="00C9797F">
            <w:pPr>
              <w:spacing w:before="0" w:after="0" w:line="240" w:lineRule="auto"/>
              <w:jc w:val="left"/>
              <w:rPr>
                <w:rFonts w:ascii="Arial" w:hAnsi="Arial" w:cs="Arial"/>
              </w:rPr>
            </w:pPr>
          </w:p>
        </w:tc>
        <w:tc>
          <w:tcPr>
            <w:tcW w:w="1989" w:type="dxa"/>
          </w:tcPr>
          <w:p w14:paraId="4756B0B5" w14:textId="77777777" w:rsidR="00C9797F" w:rsidRPr="00211F8B" w:rsidRDefault="00C9797F" w:rsidP="00C9797F">
            <w:pPr>
              <w:spacing w:before="0" w:after="0" w:line="240" w:lineRule="auto"/>
              <w:jc w:val="left"/>
              <w:rPr>
                <w:rFonts w:ascii="Arial" w:hAnsi="Arial" w:cs="Arial"/>
              </w:rPr>
            </w:pPr>
          </w:p>
        </w:tc>
        <w:tc>
          <w:tcPr>
            <w:tcW w:w="3397" w:type="dxa"/>
          </w:tcPr>
          <w:p w14:paraId="63C5DA3B" w14:textId="77777777" w:rsidR="00C9797F" w:rsidRPr="00211F8B" w:rsidRDefault="00C9797F" w:rsidP="00C9797F">
            <w:pPr>
              <w:spacing w:before="0" w:after="0" w:line="240" w:lineRule="auto"/>
              <w:jc w:val="left"/>
              <w:rPr>
                <w:rFonts w:ascii="Arial" w:hAnsi="Arial" w:cs="Arial"/>
              </w:rPr>
            </w:pPr>
          </w:p>
        </w:tc>
      </w:tr>
    </w:tbl>
    <w:p w14:paraId="3BB361A2" w14:textId="77777777" w:rsidR="00C9797F" w:rsidRDefault="00C9797F" w:rsidP="00C9797F">
      <w:pPr>
        <w:spacing w:before="0" w:after="0" w:line="240" w:lineRule="auto"/>
        <w:jc w:val="left"/>
        <w:rPr>
          <w:rFonts w:ascii="Arial" w:hAnsi="Arial" w:cs="Arial"/>
        </w:rPr>
      </w:pPr>
    </w:p>
    <w:p w14:paraId="75AC08C7" w14:textId="77777777" w:rsidR="006C519C" w:rsidRDefault="006C519C">
      <w:pPr>
        <w:spacing w:before="0" w:after="0" w:line="240" w:lineRule="auto"/>
        <w:jc w:val="left"/>
        <w:rPr>
          <w:rFonts w:ascii="Arial" w:hAnsi="Arial" w:cs="Arial"/>
          <w:b/>
          <w:bCs/>
        </w:rPr>
      </w:pPr>
      <w:r>
        <w:rPr>
          <w:rFonts w:ascii="Arial" w:hAnsi="Arial" w:cs="Arial"/>
        </w:rPr>
        <w:br w:type="page"/>
      </w:r>
    </w:p>
    <w:p w14:paraId="33BA6D14" w14:textId="77777777" w:rsidR="006C519C" w:rsidRDefault="006C519C" w:rsidP="00BC5935">
      <w:pPr>
        <w:pStyle w:val="Heading1"/>
        <w:spacing w:before="0" w:line="360" w:lineRule="auto"/>
        <w:jc w:val="left"/>
        <w:rPr>
          <w:rFonts w:ascii="Arial" w:hAnsi="Arial" w:cs="Arial"/>
          <w:color w:val="auto"/>
          <w:sz w:val="22"/>
          <w:szCs w:val="22"/>
        </w:rPr>
        <w:sectPr w:rsidR="006C519C" w:rsidSect="0012587D">
          <w:headerReference w:type="default" r:id="rId19"/>
          <w:pgSz w:w="11906" w:h="16838" w:code="9"/>
          <w:pgMar w:top="1559" w:right="1134" w:bottom="958" w:left="1134" w:header="567" w:footer="680" w:gutter="0"/>
          <w:cols w:space="425"/>
          <w:docGrid w:linePitch="360"/>
        </w:sectPr>
      </w:pPr>
    </w:p>
    <w:p w14:paraId="6BC1A264" w14:textId="05FBF5B1" w:rsidR="00335EBD" w:rsidRPr="00BC5935" w:rsidRDefault="00335EBD" w:rsidP="00BC5935">
      <w:pPr>
        <w:pStyle w:val="Heading1"/>
        <w:spacing w:before="0" w:line="360" w:lineRule="auto"/>
        <w:jc w:val="left"/>
        <w:rPr>
          <w:rFonts w:ascii="Arial" w:hAnsi="Arial" w:cs="Arial"/>
          <w:color w:val="auto"/>
          <w:sz w:val="22"/>
          <w:szCs w:val="22"/>
        </w:rPr>
      </w:pPr>
      <w:bookmarkStart w:id="712" w:name="_Toc55470918"/>
      <w:r w:rsidRPr="00BC5935">
        <w:rPr>
          <w:rFonts w:ascii="Arial" w:hAnsi="Arial" w:cs="Arial"/>
          <w:color w:val="auto"/>
          <w:sz w:val="22"/>
          <w:szCs w:val="22"/>
        </w:rPr>
        <w:t xml:space="preserve">Appendix </w:t>
      </w:r>
      <w:del w:id="713" w:author="Grant Lowe" w:date="2020-11-05T12:00:00Z">
        <w:r w:rsidR="00E656DD" w:rsidDel="00C9797F">
          <w:rPr>
            <w:rFonts w:ascii="Arial" w:hAnsi="Arial" w:cs="Arial"/>
            <w:color w:val="auto"/>
            <w:sz w:val="22"/>
            <w:szCs w:val="22"/>
          </w:rPr>
          <w:delText>F</w:delText>
        </w:r>
        <w:r w:rsidRPr="00BC5935" w:rsidDel="00C9797F">
          <w:rPr>
            <w:rFonts w:ascii="Arial" w:hAnsi="Arial" w:cs="Arial"/>
            <w:color w:val="auto"/>
            <w:sz w:val="22"/>
            <w:szCs w:val="22"/>
          </w:rPr>
          <w:delText xml:space="preserve"> </w:delText>
        </w:r>
      </w:del>
      <w:ins w:id="714" w:author="Grant Lowe" w:date="2020-11-05T12:00:00Z">
        <w:r w:rsidR="00C9797F">
          <w:rPr>
            <w:rFonts w:ascii="Arial" w:hAnsi="Arial" w:cs="Arial"/>
            <w:color w:val="auto"/>
            <w:sz w:val="22"/>
            <w:szCs w:val="22"/>
          </w:rPr>
          <w:t>G</w:t>
        </w:r>
        <w:r w:rsidR="00C9797F" w:rsidRPr="00BC5935">
          <w:rPr>
            <w:rFonts w:ascii="Arial" w:hAnsi="Arial" w:cs="Arial"/>
            <w:color w:val="auto"/>
            <w:sz w:val="22"/>
            <w:szCs w:val="22"/>
          </w:rPr>
          <w:t xml:space="preserve"> </w:t>
        </w:r>
      </w:ins>
      <w:r w:rsidRPr="00BC5935">
        <w:rPr>
          <w:rFonts w:ascii="Arial" w:hAnsi="Arial" w:cs="Arial"/>
          <w:color w:val="auto"/>
          <w:sz w:val="22"/>
          <w:szCs w:val="22"/>
        </w:rPr>
        <w:t xml:space="preserve">– </w:t>
      </w:r>
      <w:r w:rsidR="005F0CDB" w:rsidRPr="00BC5935">
        <w:rPr>
          <w:rFonts w:ascii="Arial" w:hAnsi="Arial" w:cs="Arial"/>
          <w:color w:val="auto"/>
          <w:sz w:val="22"/>
          <w:szCs w:val="22"/>
        </w:rPr>
        <w:t xml:space="preserve">Corporate </w:t>
      </w:r>
      <w:r w:rsidRPr="00BC5935">
        <w:rPr>
          <w:rFonts w:ascii="Arial" w:hAnsi="Arial" w:cs="Arial"/>
          <w:color w:val="auto"/>
          <w:sz w:val="22"/>
          <w:szCs w:val="22"/>
        </w:rPr>
        <w:t xml:space="preserve">Credit </w:t>
      </w:r>
      <w:r w:rsidR="005F0CDB" w:rsidRPr="00BC5935">
        <w:rPr>
          <w:rFonts w:ascii="Arial" w:hAnsi="Arial" w:cs="Arial"/>
          <w:color w:val="auto"/>
          <w:sz w:val="22"/>
          <w:szCs w:val="22"/>
        </w:rPr>
        <w:t>Approval Process</w:t>
      </w:r>
      <w:bookmarkEnd w:id="712"/>
      <w:r w:rsidR="005F0CDB" w:rsidRPr="00BC5935">
        <w:rPr>
          <w:rFonts w:ascii="Arial" w:hAnsi="Arial" w:cs="Arial"/>
          <w:color w:val="auto"/>
          <w:sz w:val="22"/>
          <w:szCs w:val="22"/>
        </w:rPr>
        <w:t xml:space="preserve"> </w:t>
      </w:r>
      <w:r w:rsidRPr="00BC5935">
        <w:rPr>
          <w:rFonts w:ascii="Arial" w:hAnsi="Arial" w:cs="Arial"/>
          <w:color w:val="auto"/>
          <w:sz w:val="22"/>
          <w:szCs w:val="22"/>
        </w:rPr>
        <w:t xml:space="preserve">   </w:t>
      </w:r>
    </w:p>
    <w:p w14:paraId="7796742A" w14:textId="77777777" w:rsidR="00764139" w:rsidRDefault="006677FF">
      <w:pPr>
        <w:spacing w:before="0" w:after="0" w:line="240" w:lineRule="auto"/>
        <w:jc w:val="left"/>
        <w:rPr>
          <w:rFonts w:ascii="Arial" w:hAnsi="Arial" w:cs="Arial"/>
        </w:rPr>
      </w:pPr>
      <w:r>
        <w:rPr>
          <w:noProof/>
          <w:lang w:bidi="ar-SA"/>
        </w:rPr>
        <w:drawing>
          <wp:inline distT="0" distB="0" distL="0" distR="0" wp14:anchorId="7559F67C" wp14:editId="1A54242D">
            <wp:extent cx="9093835" cy="39693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093835" cy="3969385"/>
                    </a:xfrm>
                    <a:prstGeom prst="rect">
                      <a:avLst/>
                    </a:prstGeom>
                  </pic:spPr>
                </pic:pic>
              </a:graphicData>
            </a:graphic>
          </wp:inline>
        </w:drawing>
      </w:r>
    </w:p>
    <w:p w14:paraId="61F37707" w14:textId="77777777" w:rsidR="00764139" w:rsidRPr="00CA3EE7" w:rsidRDefault="00764139" w:rsidP="00764139">
      <w:pPr>
        <w:rPr>
          <w:rFonts w:ascii="Arial" w:hAnsi="Arial" w:cs="Arial"/>
        </w:rPr>
      </w:pPr>
      <w:r w:rsidRPr="00CA3EE7">
        <w:rPr>
          <w:rFonts w:ascii="Arial" w:hAnsi="Arial" w:cs="Arial"/>
        </w:rPr>
        <w:t>Business Development Department (“BD”) London Branch propose the limits to Risk Management Department (“RMD”), the request should specify:</w:t>
      </w:r>
    </w:p>
    <w:p w14:paraId="542A267A"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Business Group (Parent/Ultimate owner)</w:t>
      </w:r>
    </w:p>
    <w:p w14:paraId="7012F57A"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Legal Entity </w:t>
      </w:r>
    </w:p>
    <w:p w14:paraId="22603D63"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Country of Risk</w:t>
      </w:r>
    </w:p>
    <w:p w14:paraId="611FC060"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Type of Request </w:t>
      </w:r>
    </w:p>
    <w:p w14:paraId="1A2412AC"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Request Deadline</w:t>
      </w:r>
    </w:p>
    <w:p w14:paraId="74ED0442"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Purpose and rational of request </w:t>
      </w:r>
    </w:p>
    <w:p w14:paraId="43C94586"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Client Background </w:t>
      </w:r>
    </w:p>
    <w:p w14:paraId="1B7CEEBD"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Key Terms: Products, Currencies, Loan Amounts, Tenors, Interest Rate, Repayment Schedules, Covenants etc.</w:t>
      </w:r>
    </w:p>
    <w:p w14:paraId="22DF7FF6"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Key Risks and </w:t>
      </w:r>
      <w:proofErr w:type="spellStart"/>
      <w:r w:rsidRPr="00CA3EE7">
        <w:rPr>
          <w:rFonts w:ascii="Arial" w:hAnsi="Arial" w:cs="Arial"/>
        </w:rPr>
        <w:t>Mitigants</w:t>
      </w:r>
      <w:proofErr w:type="spellEnd"/>
      <w:r w:rsidRPr="00CA3EE7">
        <w:rPr>
          <w:rFonts w:ascii="Arial" w:hAnsi="Arial" w:cs="Arial"/>
        </w:rPr>
        <w:t xml:space="preserve"> </w:t>
      </w:r>
    </w:p>
    <w:p w14:paraId="733CB5CA"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Recommends</w:t>
      </w:r>
    </w:p>
    <w:p w14:paraId="7B16F3C6"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Support docs </w:t>
      </w:r>
    </w:p>
    <w:p w14:paraId="3A92FAA0" w14:textId="77777777" w:rsidR="00764139" w:rsidRPr="00CA3EE7" w:rsidRDefault="00764139" w:rsidP="00764139">
      <w:pPr>
        <w:rPr>
          <w:rFonts w:ascii="Arial" w:hAnsi="Arial" w:cs="Arial"/>
        </w:rPr>
      </w:pPr>
      <w:r w:rsidRPr="00CA3EE7">
        <w:rPr>
          <w:rFonts w:ascii="Arial" w:hAnsi="Arial" w:cs="Arial"/>
        </w:rPr>
        <w:t>RMD takes the following responsibilities:</w:t>
      </w:r>
    </w:p>
    <w:p w14:paraId="33A5A42B"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Credit analysis </w:t>
      </w:r>
    </w:p>
    <w:p w14:paraId="7497C981"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Internal Credit Rating mapping to HO Internal Credit Ratings</w:t>
      </w:r>
    </w:p>
    <w:p w14:paraId="7E1A496E"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Assess maximum credit limits under local delegated authority </w:t>
      </w:r>
    </w:p>
    <w:p w14:paraId="517FECA2"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Assess currencies, products and tenors requested</w:t>
      </w:r>
    </w:p>
    <w:p w14:paraId="33A5DD71"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Presents to the Branch </w:t>
      </w:r>
      <w:proofErr w:type="spellStart"/>
      <w:r w:rsidRPr="00CA3EE7">
        <w:rPr>
          <w:rFonts w:ascii="Arial" w:hAnsi="Arial" w:cs="Arial"/>
        </w:rPr>
        <w:t>CCo</w:t>
      </w:r>
      <w:proofErr w:type="spellEnd"/>
    </w:p>
    <w:p w14:paraId="7D2D02AD" w14:textId="77777777" w:rsidR="00764139" w:rsidRPr="00CA3EE7" w:rsidRDefault="00764139" w:rsidP="00764139">
      <w:pPr>
        <w:rPr>
          <w:rFonts w:ascii="Arial" w:hAnsi="Arial" w:cs="Arial"/>
        </w:rPr>
      </w:pPr>
      <w:r w:rsidRPr="00CA3EE7">
        <w:rPr>
          <w:rFonts w:ascii="Arial" w:hAnsi="Arial" w:cs="Arial"/>
        </w:rPr>
        <w:t xml:space="preserve">The Branch </w:t>
      </w:r>
      <w:proofErr w:type="spellStart"/>
      <w:r w:rsidRPr="00CA3EE7">
        <w:rPr>
          <w:rFonts w:ascii="Arial" w:hAnsi="Arial" w:cs="Arial"/>
        </w:rPr>
        <w:t>CCo</w:t>
      </w:r>
      <w:proofErr w:type="spellEnd"/>
      <w:r w:rsidRPr="00CA3EE7">
        <w:rPr>
          <w:rFonts w:ascii="Arial" w:hAnsi="Arial" w:cs="Arial"/>
        </w:rPr>
        <w:t xml:space="preserve">: </w:t>
      </w:r>
    </w:p>
    <w:p w14:paraId="42CCA3C1"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Challenge limit requests (consider Credit Risk Appetite requirements)</w:t>
      </w:r>
    </w:p>
    <w:p w14:paraId="3FB2F529"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Approve limits for the Branch</w:t>
      </w:r>
    </w:p>
    <w:p w14:paraId="4F73FBC3"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If above the local delegation level, Branch </w:t>
      </w:r>
      <w:proofErr w:type="spellStart"/>
      <w:r w:rsidRPr="00CA3EE7">
        <w:rPr>
          <w:rFonts w:ascii="Arial" w:hAnsi="Arial" w:cs="Arial"/>
        </w:rPr>
        <w:t>CCo</w:t>
      </w:r>
      <w:proofErr w:type="spellEnd"/>
      <w:r w:rsidRPr="00CA3EE7">
        <w:rPr>
          <w:rFonts w:ascii="Arial" w:hAnsi="Arial" w:cs="Arial"/>
        </w:rPr>
        <w:t xml:space="preserve"> agree limits to be sent to HO (“Head Office”) Credit Approval Department (“CAD”) </w:t>
      </w:r>
    </w:p>
    <w:p w14:paraId="2F8E47D3" w14:textId="77777777" w:rsidR="00764139" w:rsidRPr="00CA3EE7" w:rsidRDefault="00764139" w:rsidP="00764139">
      <w:pPr>
        <w:rPr>
          <w:rFonts w:ascii="Arial" w:hAnsi="Arial" w:cs="Arial"/>
        </w:rPr>
      </w:pPr>
      <w:r w:rsidRPr="00CA3EE7">
        <w:rPr>
          <w:rFonts w:ascii="Arial" w:hAnsi="Arial" w:cs="Arial"/>
        </w:rPr>
        <w:t xml:space="preserve">Head Office CAD: </w:t>
      </w:r>
    </w:p>
    <w:p w14:paraId="00663748"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Consider Branch limits request</w:t>
      </w:r>
    </w:p>
    <w:p w14:paraId="6C637F86"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If the limit approved by HO, CAD should grant the formal approval letter to the Branch via 520 system.</w:t>
      </w:r>
    </w:p>
    <w:p w14:paraId="402024A1" w14:textId="77777777" w:rsidR="00764139" w:rsidRPr="00CA3EE7" w:rsidRDefault="00764139" w:rsidP="00764139">
      <w:pPr>
        <w:rPr>
          <w:rFonts w:ascii="Arial" w:hAnsi="Arial" w:cs="Arial"/>
        </w:rPr>
      </w:pPr>
      <w:r w:rsidRPr="00CA3EE7">
        <w:rPr>
          <w:rFonts w:ascii="Arial" w:hAnsi="Arial" w:cs="Arial"/>
        </w:rPr>
        <w:t xml:space="preserve">RMD London Branch </w:t>
      </w:r>
    </w:p>
    <w:p w14:paraId="2C29FA66"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Monitor limits and exposure on daily basis</w:t>
      </w:r>
    </w:p>
    <w:p w14:paraId="6177E096"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Report risk profile to Branch </w:t>
      </w:r>
      <w:proofErr w:type="spellStart"/>
      <w:r w:rsidRPr="00CA3EE7">
        <w:rPr>
          <w:rFonts w:ascii="Arial" w:hAnsi="Arial" w:cs="Arial"/>
        </w:rPr>
        <w:t>CCo</w:t>
      </w:r>
      <w:proofErr w:type="spellEnd"/>
      <w:r w:rsidRPr="00CA3EE7">
        <w:rPr>
          <w:rFonts w:ascii="Arial" w:hAnsi="Arial" w:cs="Arial"/>
        </w:rPr>
        <w:t>/</w:t>
      </w:r>
      <w:proofErr w:type="spellStart"/>
      <w:r w:rsidRPr="00CA3EE7">
        <w:rPr>
          <w:rFonts w:ascii="Arial" w:hAnsi="Arial" w:cs="Arial"/>
        </w:rPr>
        <w:t>ManCo</w:t>
      </w:r>
      <w:proofErr w:type="spellEnd"/>
      <w:r w:rsidRPr="00CA3EE7">
        <w:rPr>
          <w:rFonts w:ascii="Arial" w:hAnsi="Arial" w:cs="Arial"/>
        </w:rPr>
        <w:t xml:space="preserve"> (Monthly)</w:t>
      </w:r>
    </w:p>
    <w:p w14:paraId="4EEFC9E9"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Report risk profile to HO (Quarterly)</w:t>
      </w:r>
    </w:p>
    <w:p w14:paraId="6021CD4E" w14:textId="77777777" w:rsidR="00764139" w:rsidRDefault="00764139" w:rsidP="00764139">
      <w:pPr>
        <w:rPr>
          <w:rFonts w:ascii="Arial" w:hAnsi="Arial" w:cs="Arial"/>
        </w:rPr>
      </w:pPr>
      <w:r w:rsidRPr="00CA3EE7">
        <w:rPr>
          <w:rFonts w:ascii="Arial" w:hAnsi="Arial" w:cs="Arial"/>
        </w:rPr>
        <w:t>All above limits are reviewed on annual basis using the same credit approval procedure as a new request.</w:t>
      </w:r>
    </w:p>
    <w:p w14:paraId="2DB20957" w14:textId="1226DA6E" w:rsidR="005F0CDB" w:rsidRDefault="005F0CDB">
      <w:pPr>
        <w:spacing w:before="0" w:after="0" w:line="240" w:lineRule="auto"/>
        <w:jc w:val="left"/>
        <w:rPr>
          <w:rFonts w:ascii="Arial" w:hAnsi="Arial" w:cs="Arial"/>
          <w:b/>
          <w:bCs/>
        </w:rPr>
      </w:pPr>
      <w:r>
        <w:rPr>
          <w:rFonts w:ascii="Arial" w:hAnsi="Arial" w:cs="Arial"/>
        </w:rPr>
        <w:br w:type="page"/>
      </w:r>
    </w:p>
    <w:p w14:paraId="7E7FC7C4" w14:textId="2A3AAC6E" w:rsidR="00335EBD" w:rsidRPr="00B27979" w:rsidRDefault="00335EBD" w:rsidP="00335EBD">
      <w:pPr>
        <w:pStyle w:val="Heading1"/>
        <w:spacing w:before="0" w:line="360" w:lineRule="auto"/>
        <w:jc w:val="left"/>
        <w:rPr>
          <w:rFonts w:ascii="Arial" w:hAnsi="Arial" w:cs="Arial"/>
          <w:color w:val="auto"/>
          <w:sz w:val="22"/>
          <w:szCs w:val="22"/>
        </w:rPr>
      </w:pPr>
      <w:bookmarkStart w:id="715" w:name="_Toc55470919"/>
      <w:r>
        <w:rPr>
          <w:rFonts w:ascii="Arial" w:hAnsi="Arial" w:cs="Arial"/>
          <w:color w:val="auto"/>
          <w:sz w:val="22"/>
          <w:szCs w:val="22"/>
        </w:rPr>
        <w:t xml:space="preserve">Appendix </w:t>
      </w:r>
      <w:del w:id="716" w:author="Grant Lowe" w:date="2020-11-05T12:00:00Z">
        <w:r w:rsidR="00E656DD" w:rsidDel="00C9797F">
          <w:rPr>
            <w:rFonts w:ascii="Arial" w:hAnsi="Arial" w:cs="Arial"/>
            <w:color w:val="auto"/>
            <w:sz w:val="22"/>
            <w:szCs w:val="22"/>
          </w:rPr>
          <w:delText>G</w:delText>
        </w:r>
        <w:r w:rsidDel="00C9797F">
          <w:rPr>
            <w:rFonts w:ascii="Arial" w:hAnsi="Arial" w:cs="Arial"/>
            <w:color w:val="auto"/>
            <w:sz w:val="22"/>
            <w:szCs w:val="22"/>
          </w:rPr>
          <w:delText xml:space="preserve"> </w:delText>
        </w:r>
      </w:del>
      <w:ins w:id="717" w:author="Grant Lowe" w:date="2020-11-05T12:00:00Z">
        <w:r w:rsidR="00C9797F">
          <w:rPr>
            <w:rFonts w:ascii="Arial" w:hAnsi="Arial" w:cs="Arial"/>
            <w:color w:val="auto"/>
            <w:sz w:val="22"/>
            <w:szCs w:val="22"/>
          </w:rPr>
          <w:t xml:space="preserve">H </w:t>
        </w:r>
      </w:ins>
      <w:r>
        <w:rPr>
          <w:rFonts w:ascii="Arial" w:hAnsi="Arial" w:cs="Arial"/>
          <w:color w:val="auto"/>
          <w:sz w:val="22"/>
          <w:szCs w:val="22"/>
        </w:rPr>
        <w:t xml:space="preserve">– </w:t>
      </w:r>
      <w:r w:rsidR="005F0CDB">
        <w:rPr>
          <w:rFonts w:ascii="Arial" w:hAnsi="Arial" w:cs="Arial"/>
          <w:color w:val="auto"/>
          <w:sz w:val="22"/>
          <w:szCs w:val="22"/>
        </w:rPr>
        <w:t>Sovereign/Corporate Bond Credit Approval Process</w:t>
      </w:r>
      <w:bookmarkEnd w:id="715"/>
      <w:r>
        <w:rPr>
          <w:rFonts w:ascii="Arial" w:hAnsi="Arial" w:cs="Arial"/>
          <w:color w:val="auto"/>
          <w:sz w:val="22"/>
          <w:szCs w:val="22"/>
        </w:rPr>
        <w:t xml:space="preserve">  </w:t>
      </w:r>
      <w:r w:rsidRPr="00B27979">
        <w:rPr>
          <w:rFonts w:ascii="Arial" w:hAnsi="Arial" w:cs="Arial"/>
          <w:color w:val="auto"/>
          <w:sz w:val="22"/>
          <w:szCs w:val="22"/>
        </w:rPr>
        <w:t xml:space="preserve"> </w:t>
      </w:r>
    </w:p>
    <w:p w14:paraId="23C93C10" w14:textId="77777777" w:rsidR="00764139" w:rsidRDefault="006677FF">
      <w:pPr>
        <w:spacing w:before="0" w:after="0" w:line="240" w:lineRule="auto"/>
        <w:jc w:val="left"/>
        <w:rPr>
          <w:rFonts w:ascii="Arial" w:hAnsi="Arial" w:cs="Arial"/>
        </w:rPr>
      </w:pPr>
      <w:r>
        <w:rPr>
          <w:noProof/>
          <w:lang w:bidi="ar-SA"/>
        </w:rPr>
        <w:drawing>
          <wp:inline distT="0" distB="0" distL="0" distR="0" wp14:anchorId="5D34B56C" wp14:editId="0B5C62E1">
            <wp:extent cx="8324850" cy="518339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331439" cy="5187499"/>
                    </a:xfrm>
                    <a:prstGeom prst="rect">
                      <a:avLst/>
                    </a:prstGeom>
                  </pic:spPr>
                </pic:pic>
              </a:graphicData>
            </a:graphic>
          </wp:inline>
        </w:drawing>
      </w:r>
    </w:p>
    <w:p w14:paraId="0216969C" w14:textId="77777777" w:rsidR="00764139" w:rsidRDefault="00764139" w:rsidP="00764139">
      <w:pPr>
        <w:rPr>
          <w:rFonts w:ascii="Arial" w:hAnsi="Arial" w:cs="Arial"/>
        </w:rPr>
      </w:pPr>
    </w:p>
    <w:p w14:paraId="4BDCAE69" w14:textId="739DA6D8" w:rsidR="00764139" w:rsidRPr="008803B2" w:rsidRDefault="00764139" w:rsidP="00764139">
      <w:pPr>
        <w:spacing w:before="0" w:after="0" w:line="360" w:lineRule="auto"/>
        <w:rPr>
          <w:rFonts w:ascii="Arial" w:hAnsi="Arial" w:cs="Arial"/>
        </w:rPr>
      </w:pPr>
      <w:r w:rsidRPr="008803B2">
        <w:rPr>
          <w:rFonts w:ascii="Arial" w:hAnsi="Arial" w:cs="Arial"/>
        </w:rPr>
        <w:t>Financial Market Department (“FMD”) London Branch propose the limits to BD via email, the request should specify:</w:t>
      </w:r>
    </w:p>
    <w:p w14:paraId="6C1BCC48"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Counterparty Name</w:t>
      </w:r>
    </w:p>
    <w:p w14:paraId="0178D3B5"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Corporate Bond or Sovereign Bond Details: Amounts, Currencies, Tenors, Interest Rate </w:t>
      </w:r>
    </w:p>
    <w:p w14:paraId="135E6973"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Country of Risk</w:t>
      </w:r>
    </w:p>
    <w:p w14:paraId="28001814"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Purpose and rational of request </w:t>
      </w:r>
    </w:p>
    <w:p w14:paraId="77FD96D4" w14:textId="77777777" w:rsidR="00764139" w:rsidRDefault="00764139" w:rsidP="00764139">
      <w:pPr>
        <w:spacing w:before="0" w:after="0" w:line="360" w:lineRule="auto"/>
        <w:rPr>
          <w:rFonts w:ascii="Arial" w:hAnsi="Arial" w:cs="Arial"/>
        </w:rPr>
      </w:pPr>
    </w:p>
    <w:p w14:paraId="26A87831" w14:textId="231BAE61" w:rsidR="00764139" w:rsidRPr="008803B2" w:rsidRDefault="00764139" w:rsidP="00764139">
      <w:pPr>
        <w:spacing w:before="0" w:after="0" w:line="360" w:lineRule="auto"/>
        <w:rPr>
          <w:rFonts w:ascii="Arial" w:hAnsi="Arial" w:cs="Arial"/>
        </w:rPr>
      </w:pPr>
      <w:r w:rsidRPr="008803B2">
        <w:rPr>
          <w:rFonts w:ascii="Arial" w:hAnsi="Arial" w:cs="Arial"/>
        </w:rPr>
        <w:t>BD London Branch propose the requests to RMD London Branch, the request should:</w:t>
      </w:r>
    </w:p>
    <w:p w14:paraId="2817C57C"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Short term request memo (please see the format in appendix </w:t>
      </w:r>
      <w:r>
        <w:rPr>
          <w:rFonts w:ascii="Arial" w:hAnsi="Arial" w:cs="Arial"/>
        </w:rPr>
        <w:t>C</w:t>
      </w:r>
      <w:r w:rsidRPr="008803B2">
        <w:rPr>
          <w:rFonts w:ascii="Arial" w:hAnsi="Arial" w:cs="Arial"/>
        </w:rPr>
        <w:t xml:space="preserve">) </w:t>
      </w:r>
    </w:p>
    <w:p w14:paraId="32FFE16E"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Provide the consolidated Corporate or Sovereign limit and exposure </w:t>
      </w:r>
    </w:p>
    <w:p w14:paraId="73A118DB" w14:textId="77777777" w:rsidR="00764139" w:rsidRDefault="00764139" w:rsidP="00764139">
      <w:pPr>
        <w:spacing w:before="0" w:after="0" w:line="360" w:lineRule="auto"/>
        <w:rPr>
          <w:rFonts w:ascii="Arial" w:hAnsi="Arial" w:cs="Arial"/>
        </w:rPr>
      </w:pPr>
    </w:p>
    <w:p w14:paraId="1D77FDB6" w14:textId="569029D1" w:rsidR="00764139" w:rsidRPr="008803B2" w:rsidRDefault="00764139" w:rsidP="00764139">
      <w:pPr>
        <w:spacing w:before="0" w:after="0" w:line="360" w:lineRule="auto"/>
        <w:rPr>
          <w:rFonts w:ascii="Arial" w:hAnsi="Arial" w:cs="Arial"/>
        </w:rPr>
      </w:pPr>
      <w:r w:rsidRPr="008803B2">
        <w:rPr>
          <w:rFonts w:ascii="Arial" w:hAnsi="Arial" w:cs="Arial"/>
        </w:rPr>
        <w:t>RMD takes the following responsibilities:</w:t>
      </w:r>
    </w:p>
    <w:p w14:paraId="1F4CE88D"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Short form credit analysis (please see the format in appendix</w:t>
      </w:r>
      <w:r>
        <w:rPr>
          <w:rFonts w:ascii="Arial" w:hAnsi="Arial" w:cs="Arial"/>
        </w:rPr>
        <w:t xml:space="preserve"> C</w:t>
      </w:r>
      <w:r w:rsidRPr="008803B2">
        <w:rPr>
          <w:rFonts w:ascii="Arial" w:hAnsi="Arial" w:cs="Arial"/>
        </w:rPr>
        <w:t>)</w:t>
      </w:r>
    </w:p>
    <w:p w14:paraId="6482389B"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Mapping External Credit Assessment Institution (“ECAI”)’s to HO internal credit rating</w:t>
      </w:r>
    </w:p>
    <w:p w14:paraId="72C29086"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Assess maximum credit limits under local delegated authority </w:t>
      </w:r>
    </w:p>
    <w:p w14:paraId="2D2F50BA"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Assess currencies, products and tenors requested</w:t>
      </w:r>
    </w:p>
    <w:p w14:paraId="0B38C6B7"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Presents to the Branch </w:t>
      </w:r>
      <w:proofErr w:type="spellStart"/>
      <w:r w:rsidRPr="008803B2">
        <w:rPr>
          <w:rFonts w:ascii="Arial" w:hAnsi="Arial" w:cs="Arial"/>
        </w:rPr>
        <w:t>CCo</w:t>
      </w:r>
      <w:proofErr w:type="spellEnd"/>
    </w:p>
    <w:p w14:paraId="649C171B" w14:textId="77777777" w:rsidR="00764139" w:rsidRDefault="00764139" w:rsidP="00764139">
      <w:pPr>
        <w:spacing w:before="0" w:after="0" w:line="360" w:lineRule="auto"/>
        <w:rPr>
          <w:rFonts w:ascii="Arial" w:hAnsi="Arial" w:cs="Arial"/>
        </w:rPr>
      </w:pPr>
    </w:p>
    <w:p w14:paraId="1C2C177A" w14:textId="064372E9" w:rsidR="00764139" w:rsidRPr="008803B2" w:rsidRDefault="00764139" w:rsidP="00764139">
      <w:pPr>
        <w:spacing w:before="0" w:after="0" w:line="360" w:lineRule="auto"/>
        <w:rPr>
          <w:rFonts w:ascii="Arial" w:hAnsi="Arial" w:cs="Arial"/>
        </w:rPr>
      </w:pPr>
      <w:r w:rsidRPr="008803B2">
        <w:rPr>
          <w:rFonts w:ascii="Arial" w:hAnsi="Arial" w:cs="Arial"/>
        </w:rPr>
        <w:t xml:space="preserve">The Branch </w:t>
      </w:r>
      <w:proofErr w:type="spellStart"/>
      <w:r w:rsidRPr="008803B2">
        <w:rPr>
          <w:rFonts w:ascii="Arial" w:hAnsi="Arial" w:cs="Arial"/>
        </w:rPr>
        <w:t>CCo</w:t>
      </w:r>
      <w:proofErr w:type="spellEnd"/>
      <w:r w:rsidRPr="008803B2">
        <w:rPr>
          <w:rFonts w:ascii="Arial" w:hAnsi="Arial" w:cs="Arial"/>
        </w:rPr>
        <w:t xml:space="preserve">: </w:t>
      </w:r>
    </w:p>
    <w:p w14:paraId="628D5140"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Challenge limit requests (consider Credit Risk Appetite requirements)</w:t>
      </w:r>
    </w:p>
    <w:p w14:paraId="6272EB59"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Approve limits for the Branch </w:t>
      </w:r>
    </w:p>
    <w:p w14:paraId="6DBBB322"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If within Local delegation authority, </w:t>
      </w:r>
    </w:p>
    <w:p w14:paraId="54D41E94" w14:textId="77777777" w:rsidR="00764139" w:rsidRPr="008803B2" w:rsidRDefault="00764139" w:rsidP="00764139">
      <w:pPr>
        <w:pStyle w:val="ListParagraph"/>
        <w:spacing w:before="0" w:after="0" w:line="360" w:lineRule="auto"/>
        <w:ind w:left="420"/>
        <w:rPr>
          <w:rFonts w:ascii="Arial" w:hAnsi="Arial" w:cs="Arial"/>
        </w:rPr>
      </w:pPr>
      <w:r w:rsidRPr="008803B2">
        <w:rPr>
          <w:rFonts w:ascii="Arial" w:hAnsi="Arial" w:cs="Arial"/>
        </w:rPr>
        <w:t>-the final approval will be issued through 520 system;</w:t>
      </w:r>
    </w:p>
    <w:p w14:paraId="68A5FE16" w14:textId="77777777" w:rsidR="00764139" w:rsidRPr="008803B2" w:rsidRDefault="00764139" w:rsidP="00764139">
      <w:pPr>
        <w:pStyle w:val="ListParagraph"/>
        <w:spacing w:before="0" w:after="0" w:line="360" w:lineRule="auto"/>
        <w:ind w:left="420"/>
        <w:rPr>
          <w:rFonts w:ascii="Arial" w:hAnsi="Arial" w:cs="Arial"/>
        </w:rPr>
      </w:pPr>
      <w:r w:rsidRPr="008803B2">
        <w:rPr>
          <w:rFonts w:ascii="Arial" w:hAnsi="Arial" w:cs="Arial"/>
        </w:rPr>
        <w:t>-London FMD pre-occupy the credit limit for a certain issuer in FMMS;</w:t>
      </w:r>
    </w:p>
    <w:p w14:paraId="43118887" w14:textId="77777777" w:rsidR="00764139" w:rsidRPr="008803B2" w:rsidRDefault="00764139" w:rsidP="00764139">
      <w:pPr>
        <w:pStyle w:val="ListParagraph"/>
        <w:spacing w:before="0" w:after="0" w:line="360" w:lineRule="auto"/>
        <w:ind w:left="420"/>
        <w:rPr>
          <w:rFonts w:ascii="Arial" w:hAnsi="Arial" w:cs="Arial"/>
        </w:rPr>
      </w:pPr>
      <w:r w:rsidRPr="008803B2">
        <w:rPr>
          <w:rFonts w:ascii="Arial" w:hAnsi="Arial" w:cs="Arial"/>
        </w:rPr>
        <w:t xml:space="preserve">-520 systems generate a pre-occupied series number; </w:t>
      </w:r>
    </w:p>
    <w:p w14:paraId="12AF8A86" w14:textId="77777777" w:rsidR="00764139" w:rsidRPr="008803B2" w:rsidRDefault="00764139" w:rsidP="00764139">
      <w:pPr>
        <w:pStyle w:val="ListParagraph"/>
        <w:spacing w:before="0" w:after="0" w:line="360" w:lineRule="auto"/>
        <w:ind w:left="420"/>
        <w:rPr>
          <w:rFonts w:ascii="Arial" w:hAnsi="Arial" w:cs="Arial"/>
        </w:rPr>
      </w:pPr>
      <w:r w:rsidRPr="008803B2">
        <w:rPr>
          <w:rFonts w:ascii="Arial" w:hAnsi="Arial" w:cs="Arial"/>
        </w:rPr>
        <w:t>-London FMD trader uses the pre-occupy series number to input into the relevant bond deal in FMMS;</w:t>
      </w:r>
    </w:p>
    <w:p w14:paraId="7361E43C" w14:textId="77777777" w:rsidR="00764139" w:rsidRPr="008803B2" w:rsidRDefault="00764139" w:rsidP="00764139">
      <w:pPr>
        <w:pStyle w:val="ListParagraph"/>
        <w:spacing w:before="0" w:after="0" w:line="360" w:lineRule="auto"/>
        <w:ind w:left="420"/>
        <w:rPr>
          <w:rFonts w:ascii="Arial" w:hAnsi="Arial" w:cs="Arial"/>
        </w:rPr>
      </w:pPr>
      <w:r w:rsidRPr="008803B2">
        <w:rPr>
          <w:rFonts w:ascii="Arial" w:hAnsi="Arial" w:cs="Arial"/>
        </w:rPr>
        <w:t xml:space="preserve">-Finally, Trader can activate the transaction and take up the credit limit. </w:t>
      </w:r>
    </w:p>
    <w:p w14:paraId="0D7DBC6C"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If above the local delegation level, Branch </w:t>
      </w:r>
      <w:proofErr w:type="spellStart"/>
      <w:r w:rsidRPr="008803B2">
        <w:rPr>
          <w:rFonts w:ascii="Arial" w:hAnsi="Arial" w:cs="Arial"/>
        </w:rPr>
        <w:t>CCo</w:t>
      </w:r>
      <w:proofErr w:type="spellEnd"/>
      <w:r w:rsidRPr="008803B2">
        <w:rPr>
          <w:rFonts w:ascii="Arial" w:hAnsi="Arial" w:cs="Arial"/>
        </w:rPr>
        <w:t xml:space="preserve"> agree limits to be sent to HO IBD </w:t>
      </w:r>
    </w:p>
    <w:p w14:paraId="57798A58" w14:textId="77777777" w:rsidR="00764139" w:rsidRDefault="00764139" w:rsidP="00764139">
      <w:pPr>
        <w:spacing w:before="0" w:after="0" w:line="360" w:lineRule="auto"/>
        <w:rPr>
          <w:rFonts w:ascii="Arial" w:hAnsi="Arial" w:cs="Arial"/>
        </w:rPr>
      </w:pPr>
    </w:p>
    <w:p w14:paraId="2BB240FF" w14:textId="532F4511" w:rsidR="00764139" w:rsidRPr="008803B2" w:rsidRDefault="00764139" w:rsidP="00764139">
      <w:pPr>
        <w:spacing w:before="0" w:after="0" w:line="360" w:lineRule="auto"/>
        <w:rPr>
          <w:rFonts w:ascii="Arial" w:hAnsi="Arial" w:cs="Arial"/>
        </w:rPr>
      </w:pPr>
      <w:r w:rsidRPr="008803B2">
        <w:rPr>
          <w:rFonts w:ascii="Arial" w:hAnsi="Arial" w:cs="Arial"/>
        </w:rPr>
        <w:t xml:space="preserve">Head Office IBD: </w:t>
      </w:r>
    </w:p>
    <w:p w14:paraId="70742E3B"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Consider Branch limits request</w:t>
      </w:r>
    </w:p>
    <w:p w14:paraId="341E8518"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HO grant the formal approval letter to the Branch </w:t>
      </w:r>
      <w:r w:rsidRPr="008803B2">
        <w:rPr>
          <w:rFonts w:ascii="Arial" w:hAnsi="Arial" w:cs="Arial"/>
          <w:i/>
        </w:rPr>
        <w:t>via</w:t>
      </w:r>
      <w:r w:rsidRPr="008803B2">
        <w:rPr>
          <w:rFonts w:ascii="Arial" w:hAnsi="Arial" w:cs="Arial"/>
        </w:rPr>
        <w:t xml:space="preserve"> 520 system and the Branch is the final authority user of 520 system</w:t>
      </w:r>
    </w:p>
    <w:p w14:paraId="11E4C6B5"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London FMD pre-occupy the credit limit for a certain issuer in FMMS;</w:t>
      </w:r>
    </w:p>
    <w:p w14:paraId="10A7D131"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520 systems generate a pre-occupied series number; </w:t>
      </w:r>
    </w:p>
    <w:p w14:paraId="11110A90"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London FMD trader uses the pre-occupy series number to input into the relevant bond deal in FMMS;</w:t>
      </w:r>
    </w:p>
    <w:p w14:paraId="55CEEDE9"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Finally, Trader can activate the transaction and take up the credit limit. </w:t>
      </w:r>
    </w:p>
    <w:p w14:paraId="3403AACE" w14:textId="77777777" w:rsidR="00764139" w:rsidRDefault="00764139" w:rsidP="00764139">
      <w:pPr>
        <w:spacing w:before="0" w:after="0" w:line="360" w:lineRule="auto"/>
        <w:rPr>
          <w:rFonts w:ascii="Arial" w:hAnsi="Arial" w:cs="Arial"/>
        </w:rPr>
      </w:pPr>
    </w:p>
    <w:p w14:paraId="7E89D4F0" w14:textId="6CBD44C2" w:rsidR="00764139" w:rsidRPr="008803B2" w:rsidRDefault="00764139" w:rsidP="00764139">
      <w:pPr>
        <w:spacing w:before="0" w:after="0" w:line="360" w:lineRule="auto"/>
        <w:rPr>
          <w:rFonts w:ascii="Arial" w:hAnsi="Arial" w:cs="Arial"/>
        </w:rPr>
      </w:pPr>
      <w:r w:rsidRPr="008803B2">
        <w:rPr>
          <w:rFonts w:ascii="Arial" w:hAnsi="Arial" w:cs="Arial"/>
        </w:rPr>
        <w:t xml:space="preserve">RMD London Branch (Middle Office) </w:t>
      </w:r>
    </w:p>
    <w:p w14:paraId="08BAFE77"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Monitor limits and exposure on daily basis</w:t>
      </w:r>
    </w:p>
    <w:p w14:paraId="08C0D7B4"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Report risk profile to Branch </w:t>
      </w:r>
      <w:proofErr w:type="spellStart"/>
      <w:r w:rsidRPr="008803B2">
        <w:rPr>
          <w:rFonts w:ascii="Arial" w:hAnsi="Arial" w:cs="Arial"/>
        </w:rPr>
        <w:t>CCo</w:t>
      </w:r>
      <w:proofErr w:type="spellEnd"/>
      <w:r w:rsidRPr="008803B2">
        <w:rPr>
          <w:rFonts w:ascii="Arial" w:hAnsi="Arial" w:cs="Arial"/>
        </w:rPr>
        <w:t>/</w:t>
      </w:r>
      <w:proofErr w:type="spellStart"/>
      <w:r w:rsidRPr="008803B2">
        <w:rPr>
          <w:rFonts w:ascii="Arial" w:hAnsi="Arial" w:cs="Arial"/>
        </w:rPr>
        <w:t>ManCo</w:t>
      </w:r>
      <w:proofErr w:type="spellEnd"/>
    </w:p>
    <w:p w14:paraId="691FB7E8"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Report risk profile to HO</w:t>
      </w:r>
      <w:r>
        <w:rPr>
          <w:rFonts w:ascii="Arial" w:hAnsi="Arial" w:cs="Arial"/>
        </w:rPr>
        <w:t xml:space="preserve"> (Quarterly)</w:t>
      </w:r>
    </w:p>
    <w:p w14:paraId="59FD0209" w14:textId="77777777" w:rsidR="00764139" w:rsidRDefault="00764139" w:rsidP="00764139">
      <w:pPr>
        <w:spacing w:before="0" w:after="0" w:line="360" w:lineRule="auto"/>
        <w:jc w:val="left"/>
        <w:rPr>
          <w:rFonts w:ascii="Arial" w:hAnsi="Arial" w:cs="Arial"/>
        </w:rPr>
      </w:pPr>
    </w:p>
    <w:p w14:paraId="00DF1CDF" w14:textId="0BBC8312" w:rsidR="00764139" w:rsidRPr="008803B2" w:rsidRDefault="00764139" w:rsidP="00764139">
      <w:pPr>
        <w:spacing w:before="0" w:after="0" w:line="360" w:lineRule="auto"/>
        <w:jc w:val="left"/>
        <w:rPr>
          <w:rFonts w:ascii="Arial" w:hAnsi="Arial" w:cs="Arial"/>
        </w:rPr>
        <w:sectPr w:rsidR="00764139" w:rsidRPr="008803B2" w:rsidSect="006C519C">
          <w:pgSz w:w="16838" w:h="11906" w:orient="landscape" w:code="9"/>
          <w:pgMar w:top="1134" w:right="958" w:bottom="1134" w:left="1559" w:header="567" w:footer="680" w:gutter="0"/>
          <w:cols w:space="425"/>
          <w:docGrid w:linePitch="360"/>
        </w:sectPr>
      </w:pPr>
      <w:r w:rsidRPr="008803B2">
        <w:rPr>
          <w:rFonts w:ascii="Arial" w:hAnsi="Arial" w:cs="Arial"/>
        </w:rPr>
        <w:t>All above limits are reviewed on annual basis, and same credit approval procedure as new request.</w:t>
      </w:r>
    </w:p>
    <w:p w14:paraId="071FAAB5" w14:textId="41398922" w:rsidR="00335EBD" w:rsidRPr="00B27979" w:rsidRDefault="00335EBD" w:rsidP="00335EBD">
      <w:pPr>
        <w:pStyle w:val="Heading1"/>
        <w:spacing w:before="0" w:line="360" w:lineRule="auto"/>
        <w:jc w:val="left"/>
        <w:rPr>
          <w:rFonts w:ascii="Arial" w:hAnsi="Arial" w:cs="Arial"/>
          <w:color w:val="auto"/>
          <w:sz w:val="22"/>
          <w:szCs w:val="22"/>
        </w:rPr>
      </w:pPr>
      <w:bookmarkStart w:id="718" w:name="_Toc55470920"/>
      <w:r>
        <w:rPr>
          <w:rFonts w:ascii="Arial" w:hAnsi="Arial" w:cs="Arial"/>
          <w:color w:val="auto"/>
          <w:sz w:val="22"/>
          <w:szCs w:val="22"/>
        </w:rPr>
        <w:t xml:space="preserve">Appendix </w:t>
      </w:r>
      <w:del w:id="719" w:author="Grant Lowe" w:date="2020-11-05T12:01:00Z">
        <w:r w:rsidR="00E656DD" w:rsidDel="00C9797F">
          <w:rPr>
            <w:rFonts w:ascii="Arial" w:hAnsi="Arial" w:cs="Arial"/>
            <w:color w:val="auto"/>
            <w:sz w:val="22"/>
            <w:szCs w:val="22"/>
          </w:rPr>
          <w:delText>H</w:delText>
        </w:r>
        <w:r w:rsidDel="00C9797F">
          <w:rPr>
            <w:rFonts w:ascii="Arial" w:hAnsi="Arial" w:cs="Arial"/>
            <w:color w:val="auto"/>
            <w:sz w:val="22"/>
            <w:szCs w:val="22"/>
          </w:rPr>
          <w:delText xml:space="preserve"> </w:delText>
        </w:r>
      </w:del>
      <w:ins w:id="720" w:author="Grant Lowe" w:date="2020-11-05T12:01:00Z">
        <w:r w:rsidR="00C9797F">
          <w:rPr>
            <w:rFonts w:ascii="Arial" w:hAnsi="Arial" w:cs="Arial"/>
            <w:color w:val="auto"/>
            <w:sz w:val="22"/>
            <w:szCs w:val="22"/>
          </w:rPr>
          <w:t xml:space="preserve">I </w:t>
        </w:r>
      </w:ins>
      <w:r>
        <w:rPr>
          <w:rFonts w:ascii="Arial" w:hAnsi="Arial" w:cs="Arial"/>
          <w:color w:val="auto"/>
          <w:sz w:val="22"/>
          <w:szCs w:val="22"/>
        </w:rPr>
        <w:t xml:space="preserve">–Financial Institutions </w:t>
      </w:r>
      <w:r w:rsidR="005F0CDB">
        <w:rPr>
          <w:rFonts w:ascii="Arial" w:hAnsi="Arial" w:cs="Arial"/>
          <w:color w:val="auto"/>
          <w:sz w:val="22"/>
          <w:szCs w:val="22"/>
        </w:rPr>
        <w:t>Credit Approval Process</w:t>
      </w:r>
      <w:bookmarkEnd w:id="718"/>
      <w:r>
        <w:rPr>
          <w:rFonts w:ascii="Arial" w:hAnsi="Arial" w:cs="Arial"/>
          <w:color w:val="auto"/>
          <w:sz w:val="22"/>
          <w:szCs w:val="22"/>
        </w:rPr>
        <w:t xml:space="preserve"> </w:t>
      </w:r>
      <w:r w:rsidRPr="00B27979">
        <w:rPr>
          <w:rFonts w:ascii="Arial" w:hAnsi="Arial" w:cs="Arial"/>
          <w:color w:val="auto"/>
          <w:sz w:val="22"/>
          <w:szCs w:val="22"/>
        </w:rPr>
        <w:t xml:space="preserve"> </w:t>
      </w:r>
    </w:p>
    <w:p w14:paraId="03CAFFED" w14:textId="77777777" w:rsidR="00764139" w:rsidRDefault="006677FF" w:rsidP="006677FF">
      <w:pPr>
        <w:spacing w:before="0" w:after="0" w:line="360" w:lineRule="auto"/>
        <w:jc w:val="left"/>
        <w:rPr>
          <w:rFonts w:ascii="Arial" w:hAnsi="Arial" w:cs="Arial"/>
        </w:rPr>
      </w:pPr>
      <w:r>
        <w:rPr>
          <w:noProof/>
          <w:lang w:bidi="ar-SA"/>
        </w:rPr>
        <w:drawing>
          <wp:inline distT="0" distB="0" distL="0" distR="0" wp14:anchorId="7E4E0098" wp14:editId="091E23C3">
            <wp:extent cx="9093835" cy="5124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093835" cy="5124450"/>
                    </a:xfrm>
                    <a:prstGeom prst="rect">
                      <a:avLst/>
                    </a:prstGeom>
                  </pic:spPr>
                </pic:pic>
              </a:graphicData>
            </a:graphic>
          </wp:inline>
        </w:drawing>
      </w:r>
    </w:p>
    <w:p w14:paraId="1DC8CFDD" w14:textId="77777777" w:rsidR="00764139" w:rsidRPr="00CA3EE7" w:rsidRDefault="00764139" w:rsidP="00764139">
      <w:pPr>
        <w:rPr>
          <w:rFonts w:ascii="Arial" w:hAnsi="Arial" w:cs="Arial"/>
        </w:rPr>
      </w:pPr>
      <w:r w:rsidRPr="00CA3EE7">
        <w:rPr>
          <w:rFonts w:ascii="Arial" w:hAnsi="Arial" w:cs="Arial"/>
        </w:rPr>
        <w:t>FMD London Branch propose the limits to BD off-line (email or memo</w:t>
      </w:r>
      <w:r>
        <w:rPr>
          <w:rFonts w:ascii="Arial" w:hAnsi="Arial" w:cs="Arial"/>
        </w:rPr>
        <w:t>)</w:t>
      </w:r>
      <w:r w:rsidRPr="00CA3EE7">
        <w:rPr>
          <w:rFonts w:ascii="Arial" w:hAnsi="Arial" w:cs="Arial"/>
        </w:rPr>
        <w:t xml:space="preserve"> the request should specify:</w:t>
      </w:r>
    </w:p>
    <w:p w14:paraId="3BDB0911"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Counterparty Name </w:t>
      </w:r>
    </w:p>
    <w:p w14:paraId="5CF79911"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Country of Risk</w:t>
      </w:r>
    </w:p>
    <w:p w14:paraId="21B81910"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Legal entities to trade with including all Branches/Subsidiaries</w:t>
      </w:r>
    </w:p>
    <w:p w14:paraId="2EA64644"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Products </w:t>
      </w:r>
    </w:p>
    <w:p w14:paraId="3BE2752C"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Currencies </w:t>
      </w:r>
    </w:p>
    <w:p w14:paraId="79B5E3FC"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Tenors </w:t>
      </w:r>
    </w:p>
    <w:p w14:paraId="51F833EE"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Purpose and rational of request </w:t>
      </w:r>
    </w:p>
    <w:p w14:paraId="39ED1531" w14:textId="77777777" w:rsidR="00764139" w:rsidRPr="00CA3EE7" w:rsidRDefault="00764139" w:rsidP="00764139">
      <w:pPr>
        <w:rPr>
          <w:rFonts w:ascii="Arial" w:hAnsi="Arial" w:cs="Arial"/>
        </w:rPr>
      </w:pPr>
      <w:r w:rsidRPr="00CA3EE7">
        <w:rPr>
          <w:rFonts w:ascii="Arial" w:hAnsi="Arial" w:cs="Arial"/>
        </w:rPr>
        <w:t>BD London Branch propose the requests to RMD London Branch (off-line), the request should:</w:t>
      </w:r>
    </w:p>
    <w:p w14:paraId="5752C993"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Propose the combined FI limits including FMD request and </w:t>
      </w:r>
      <w:proofErr w:type="spellStart"/>
      <w:r w:rsidRPr="00CA3EE7">
        <w:rPr>
          <w:rFonts w:ascii="Arial" w:hAnsi="Arial" w:cs="Arial"/>
        </w:rPr>
        <w:t>Nostro</w:t>
      </w:r>
      <w:proofErr w:type="spellEnd"/>
      <w:r w:rsidRPr="00CA3EE7">
        <w:rPr>
          <w:rFonts w:ascii="Arial" w:hAnsi="Arial" w:cs="Arial"/>
        </w:rPr>
        <w:t xml:space="preserve"> accounts</w:t>
      </w:r>
    </w:p>
    <w:p w14:paraId="1E0BDEE7"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Credit request memo </w:t>
      </w:r>
    </w:p>
    <w:p w14:paraId="4872F6DE" w14:textId="77777777" w:rsidR="00764139" w:rsidRPr="00CA3EE7" w:rsidRDefault="00764139" w:rsidP="00764139">
      <w:pPr>
        <w:rPr>
          <w:rFonts w:ascii="Arial" w:hAnsi="Arial" w:cs="Arial"/>
        </w:rPr>
      </w:pPr>
      <w:r w:rsidRPr="00CA3EE7">
        <w:rPr>
          <w:rFonts w:ascii="Arial" w:hAnsi="Arial" w:cs="Arial"/>
        </w:rPr>
        <w:t>RMD takes the following responsibilities:</w:t>
      </w:r>
    </w:p>
    <w:p w14:paraId="7D759044"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Credit analysis </w:t>
      </w:r>
    </w:p>
    <w:p w14:paraId="222C76F1"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Mapping ECAI’s to HO internal credit rating</w:t>
      </w:r>
    </w:p>
    <w:p w14:paraId="1EDBC74E"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Assess maximum credit limits under local delegated authority </w:t>
      </w:r>
    </w:p>
    <w:p w14:paraId="7079C750"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Assess currencies, products and tenors requested</w:t>
      </w:r>
    </w:p>
    <w:p w14:paraId="0AE028F3"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Presents to the Branch </w:t>
      </w:r>
      <w:proofErr w:type="spellStart"/>
      <w:r w:rsidRPr="00CA3EE7">
        <w:rPr>
          <w:rFonts w:ascii="Arial" w:hAnsi="Arial" w:cs="Arial"/>
        </w:rPr>
        <w:t>CCo</w:t>
      </w:r>
      <w:proofErr w:type="spellEnd"/>
    </w:p>
    <w:p w14:paraId="0A8FBCBA" w14:textId="77777777" w:rsidR="006A4F92" w:rsidRDefault="006A4F92" w:rsidP="00764139">
      <w:pPr>
        <w:rPr>
          <w:rFonts w:ascii="Arial" w:hAnsi="Arial" w:cs="Arial"/>
        </w:rPr>
      </w:pPr>
    </w:p>
    <w:p w14:paraId="548FA082" w14:textId="77777777" w:rsidR="00764139" w:rsidRPr="00CA3EE7" w:rsidRDefault="00764139" w:rsidP="00764139">
      <w:pPr>
        <w:rPr>
          <w:rFonts w:ascii="Arial" w:hAnsi="Arial" w:cs="Arial"/>
        </w:rPr>
      </w:pPr>
      <w:r w:rsidRPr="00CA3EE7">
        <w:rPr>
          <w:rFonts w:ascii="Arial" w:hAnsi="Arial" w:cs="Arial"/>
        </w:rPr>
        <w:t xml:space="preserve">The Branch </w:t>
      </w:r>
      <w:proofErr w:type="spellStart"/>
      <w:r w:rsidRPr="00CA3EE7">
        <w:rPr>
          <w:rFonts w:ascii="Arial" w:hAnsi="Arial" w:cs="Arial"/>
        </w:rPr>
        <w:t>CCo</w:t>
      </w:r>
      <w:proofErr w:type="spellEnd"/>
      <w:r w:rsidRPr="00CA3EE7">
        <w:rPr>
          <w:rFonts w:ascii="Arial" w:hAnsi="Arial" w:cs="Arial"/>
        </w:rPr>
        <w:t xml:space="preserve">: </w:t>
      </w:r>
    </w:p>
    <w:p w14:paraId="250D77D7"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Challenge limit requests (consider Credit Risk Appetite requirements)</w:t>
      </w:r>
    </w:p>
    <w:p w14:paraId="10BB3A11"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Approve limits for the Branch</w:t>
      </w:r>
    </w:p>
    <w:p w14:paraId="79AF522C"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Agree limits to be sent to HO IBD </w:t>
      </w:r>
    </w:p>
    <w:p w14:paraId="55F0646F" w14:textId="77777777" w:rsidR="00764139" w:rsidRPr="00CA3EE7" w:rsidRDefault="00764139" w:rsidP="00764139">
      <w:pPr>
        <w:rPr>
          <w:rFonts w:ascii="Arial" w:hAnsi="Arial" w:cs="Arial"/>
        </w:rPr>
      </w:pPr>
      <w:r w:rsidRPr="00CA3EE7">
        <w:rPr>
          <w:rFonts w:ascii="Arial" w:hAnsi="Arial" w:cs="Arial"/>
        </w:rPr>
        <w:t xml:space="preserve">Head Office IBD: </w:t>
      </w:r>
    </w:p>
    <w:p w14:paraId="0249D94F"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Consider Branch limits request</w:t>
      </w:r>
    </w:p>
    <w:p w14:paraId="66225D26"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If the limit approved by HO, IBD will provide the formal approval letter to the Branch</w:t>
      </w:r>
    </w:p>
    <w:p w14:paraId="4F5C7683" w14:textId="77777777" w:rsidR="00764139" w:rsidRPr="00CA3EE7" w:rsidRDefault="00764139" w:rsidP="00764139">
      <w:pPr>
        <w:pStyle w:val="ListParagraph"/>
        <w:numPr>
          <w:ilvl w:val="0"/>
          <w:numId w:val="20"/>
        </w:numPr>
        <w:rPr>
          <w:rFonts w:ascii="Arial" w:hAnsi="Arial" w:cs="Arial"/>
        </w:rPr>
      </w:pPr>
      <w:r w:rsidRPr="00CA3EE7">
        <w:rPr>
          <w:rFonts w:ascii="Arial" w:hAnsi="Arial" w:cs="Arial"/>
        </w:rPr>
        <w:t xml:space="preserve">If FI trading limit (including FI bond) approved, HO FMD allocates the limits to Branch via FMMS system (HO reserves the right to monitor and re-allocate the limits, if not utilised).  </w:t>
      </w:r>
    </w:p>
    <w:p w14:paraId="293B6C2A" w14:textId="77777777" w:rsidR="00764139" w:rsidRPr="00CA3EE7" w:rsidRDefault="00764139" w:rsidP="00764139">
      <w:pPr>
        <w:pStyle w:val="ListParagraph"/>
        <w:numPr>
          <w:ilvl w:val="0"/>
          <w:numId w:val="20"/>
        </w:numPr>
        <w:rPr>
          <w:rFonts w:ascii="Arial" w:hAnsi="Arial" w:cs="Arial"/>
        </w:rPr>
      </w:pPr>
      <w:r w:rsidRPr="00CA3EE7">
        <w:rPr>
          <w:rFonts w:ascii="Arial" w:hAnsi="Arial" w:cs="Arial"/>
        </w:rPr>
        <w:t xml:space="preserve">If </w:t>
      </w:r>
      <w:proofErr w:type="spellStart"/>
      <w:r w:rsidRPr="00CA3EE7">
        <w:rPr>
          <w:rFonts w:ascii="Arial" w:hAnsi="Arial" w:cs="Arial"/>
        </w:rPr>
        <w:t>Nostro</w:t>
      </w:r>
      <w:proofErr w:type="spellEnd"/>
      <w:r w:rsidRPr="00CA3EE7">
        <w:rPr>
          <w:rFonts w:ascii="Arial" w:hAnsi="Arial" w:cs="Arial"/>
        </w:rPr>
        <w:t xml:space="preserve"> account limit approved, IBD allocate the limits to Branch offline. </w:t>
      </w:r>
    </w:p>
    <w:p w14:paraId="67B1424D" w14:textId="77777777" w:rsidR="00764139" w:rsidRPr="00CA3EE7" w:rsidRDefault="00764139" w:rsidP="00764139">
      <w:pPr>
        <w:rPr>
          <w:rFonts w:ascii="Arial" w:hAnsi="Arial" w:cs="Arial"/>
        </w:rPr>
      </w:pPr>
      <w:r w:rsidRPr="00CA3EE7">
        <w:rPr>
          <w:rFonts w:ascii="Arial" w:hAnsi="Arial" w:cs="Arial"/>
        </w:rPr>
        <w:t xml:space="preserve">RMD London Branch (Middle Office) </w:t>
      </w:r>
    </w:p>
    <w:p w14:paraId="164962E9"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Allocate the HO FMD limits to FMD London Branch in FMMS system (Products)</w:t>
      </w:r>
    </w:p>
    <w:p w14:paraId="18643D71"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Monitor limits and exposure on daily basis</w:t>
      </w:r>
    </w:p>
    <w:p w14:paraId="5895E5C0"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Report risk profile to Branch </w:t>
      </w:r>
      <w:proofErr w:type="spellStart"/>
      <w:r w:rsidRPr="00CA3EE7">
        <w:rPr>
          <w:rFonts w:ascii="Arial" w:hAnsi="Arial" w:cs="Arial"/>
        </w:rPr>
        <w:t>CCo</w:t>
      </w:r>
      <w:proofErr w:type="spellEnd"/>
      <w:r w:rsidRPr="00CA3EE7">
        <w:rPr>
          <w:rFonts w:ascii="Arial" w:hAnsi="Arial" w:cs="Arial"/>
        </w:rPr>
        <w:t>/</w:t>
      </w:r>
      <w:proofErr w:type="spellStart"/>
      <w:r w:rsidRPr="00CA3EE7">
        <w:rPr>
          <w:rFonts w:ascii="Arial" w:hAnsi="Arial" w:cs="Arial"/>
        </w:rPr>
        <w:t>ManCo</w:t>
      </w:r>
      <w:proofErr w:type="spellEnd"/>
      <w:r w:rsidRPr="00CA3EE7">
        <w:rPr>
          <w:rFonts w:ascii="Arial" w:hAnsi="Arial" w:cs="Arial"/>
        </w:rPr>
        <w:t xml:space="preserve"> (Monthly)</w:t>
      </w:r>
    </w:p>
    <w:p w14:paraId="099BDE74"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Report risk profile to HO (Quarterly)</w:t>
      </w:r>
    </w:p>
    <w:p w14:paraId="3BB1CA9A" w14:textId="77777777" w:rsidR="00764139" w:rsidRDefault="00764139" w:rsidP="00764139">
      <w:pPr>
        <w:spacing w:before="0" w:after="0" w:line="360" w:lineRule="auto"/>
        <w:jc w:val="left"/>
        <w:rPr>
          <w:rFonts w:ascii="Arial" w:hAnsi="Arial" w:cs="Arial"/>
        </w:rPr>
      </w:pPr>
      <w:r w:rsidRPr="00CA3EE7">
        <w:rPr>
          <w:rFonts w:ascii="Arial" w:hAnsi="Arial" w:cs="Arial"/>
        </w:rPr>
        <w:t>All above limits are reviewed on annual basis, and same credit approval procedure as new request.</w:t>
      </w:r>
    </w:p>
    <w:p w14:paraId="6A724B12" w14:textId="77777777" w:rsidR="00F03681" w:rsidRDefault="00F03681" w:rsidP="006677FF">
      <w:pPr>
        <w:spacing w:before="0" w:after="0" w:line="360" w:lineRule="auto"/>
        <w:jc w:val="left"/>
        <w:rPr>
          <w:rFonts w:ascii="Arial" w:hAnsi="Arial" w:cs="Arial"/>
        </w:rPr>
      </w:pPr>
    </w:p>
    <w:p w14:paraId="2ABA2DDA" w14:textId="77777777" w:rsidR="00F03681" w:rsidRDefault="00F03681" w:rsidP="006677FF">
      <w:pPr>
        <w:spacing w:before="0" w:after="0" w:line="360" w:lineRule="auto"/>
        <w:jc w:val="left"/>
        <w:rPr>
          <w:rFonts w:ascii="Arial" w:hAnsi="Arial" w:cs="Arial"/>
        </w:rPr>
      </w:pPr>
    </w:p>
    <w:p w14:paraId="0B093373" w14:textId="77777777" w:rsidR="006C519C" w:rsidRDefault="006C519C">
      <w:pPr>
        <w:spacing w:before="0" w:after="0" w:line="240" w:lineRule="auto"/>
        <w:jc w:val="left"/>
        <w:rPr>
          <w:rFonts w:ascii="Arial" w:hAnsi="Arial" w:cs="Arial"/>
          <w:b/>
          <w:bCs/>
        </w:rPr>
      </w:pPr>
      <w:r>
        <w:rPr>
          <w:rFonts w:ascii="Arial" w:hAnsi="Arial" w:cs="Arial"/>
        </w:rPr>
        <w:br w:type="page"/>
      </w:r>
    </w:p>
    <w:p w14:paraId="3DB6F291" w14:textId="2E1E41F0" w:rsidR="00F03681" w:rsidRDefault="0010461C" w:rsidP="00F03681">
      <w:pPr>
        <w:pStyle w:val="Heading1"/>
        <w:spacing w:before="0" w:line="360" w:lineRule="auto"/>
        <w:jc w:val="left"/>
        <w:rPr>
          <w:rFonts w:ascii="Arial" w:hAnsi="Arial" w:cs="Arial"/>
          <w:color w:val="auto"/>
          <w:sz w:val="22"/>
          <w:szCs w:val="22"/>
        </w:rPr>
      </w:pPr>
      <w:bookmarkStart w:id="721" w:name="_Toc55470921"/>
      <w:r w:rsidRPr="0010461C">
        <w:rPr>
          <w:noProof/>
          <w:lang w:bidi="ar-SA"/>
        </w:rPr>
        <w:drawing>
          <wp:anchor distT="0" distB="0" distL="114300" distR="114300" simplePos="0" relativeHeight="251667456" behindDoc="1" locked="0" layoutInCell="1" allowOverlap="1" wp14:anchorId="19EFBA18" wp14:editId="6A77D2EF">
            <wp:simplePos x="0" y="0"/>
            <wp:positionH relativeFrom="column">
              <wp:posOffset>-847090</wp:posOffset>
            </wp:positionH>
            <wp:positionV relativeFrom="paragraph">
              <wp:posOffset>352425</wp:posOffset>
            </wp:positionV>
            <wp:extent cx="10433842" cy="5505450"/>
            <wp:effectExtent l="0" t="0" r="571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438688" cy="5508007"/>
                    </a:xfrm>
                    <a:prstGeom prst="rect">
                      <a:avLst/>
                    </a:prstGeom>
                    <a:noFill/>
                    <a:ln>
                      <a:noFill/>
                    </a:ln>
                  </pic:spPr>
                </pic:pic>
              </a:graphicData>
            </a:graphic>
            <wp14:sizeRelH relativeFrom="page">
              <wp14:pctWidth>0</wp14:pctWidth>
            </wp14:sizeRelH>
            <wp14:sizeRelV relativeFrom="page">
              <wp14:pctHeight>0</wp14:pctHeight>
            </wp14:sizeRelV>
          </wp:anchor>
        </w:drawing>
      </w:r>
      <w:r w:rsidR="00F03681">
        <w:rPr>
          <w:rFonts w:ascii="Arial" w:hAnsi="Arial" w:cs="Arial"/>
          <w:color w:val="auto"/>
          <w:sz w:val="22"/>
          <w:szCs w:val="22"/>
        </w:rPr>
        <w:t xml:space="preserve">Appendix </w:t>
      </w:r>
      <w:del w:id="722" w:author="Grant Lowe" w:date="2020-11-05T12:01:00Z">
        <w:r w:rsidR="00E656DD" w:rsidDel="00C9797F">
          <w:rPr>
            <w:rFonts w:ascii="Arial" w:hAnsi="Arial" w:cs="Arial"/>
            <w:color w:val="auto"/>
            <w:sz w:val="22"/>
            <w:szCs w:val="22"/>
          </w:rPr>
          <w:delText>I</w:delText>
        </w:r>
        <w:r w:rsidR="00F03681" w:rsidDel="00C9797F">
          <w:rPr>
            <w:rFonts w:ascii="Arial" w:hAnsi="Arial" w:cs="Arial"/>
            <w:color w:val="auto"/>
            <w:sz w:val="22"/>
            <w:szCs w:val="22"/>
          </w:rPr>
          <w:delText xml:space="preserve"> </w:delText>
        </w:r>
      </w:del>
      <w:ins w:id="723" w:author="Grant Lowe" w:date="2020-11-05T12:01:00Z">
        <w:r w:rsidR="00C9797F">
          <w:rPr>
            <w:rFonts w:ascii="Arial" w:hAnsi="Arial" w:cs="Arial"/>
            <w:color w:val="auto"/>
            <w:sz w:val="22"/>
            <w:szCs w:val="22"/>
          </w:rPr>
          <w:t xml:space="preserve">J </w:t>
        </w:r>
      </w:ins>
      <w:r w:rsidR="00F03681">
        <w:rPr>
          <w:rFonts w:ascii="Arial" w:hAnsi="Arial" w:cs="Arial"/>
          <w:color w:val="auto"/>
          <w:sz w:val="22"/>
          <w:szCs w:val="22"/>
        </w:rPr>
        <w:t xml:space="preserve">– Credit </w:t>
      </w:r>
      <w:r w:rsidR="000D3156">
        <w:rPr>
          <w:rFonts w:ascii="Arial" w:hAnsi="Arial" w:cs="Arial"/>
          <w:color w:val="auto"/>
          <w:sz w:val="22"/>
          <w:szCs w:val="22"/>
        </w:rPr>
        <w:t>Classification</w:t>
      </w:r>
      <w:bookmarkEnd w:id="721"/>
      <w:r w:rsidR="00F03681">
        <w:rPr>
          <w:rFonts w:ascii="Arial" w:hAnsi="Arial" w:cs="Arial"/>
          <w:color w:val="auto"/>
          <w:sz w:val="22"/>
          <w:szCs w:val="22"/>
        </w:rPr>
        <w:t xml:space="preserve">  </w:t>
      </w:r>
      <w:r w:rsidR="00F03681" w:rsidRPr="00B27979">
        <w:rPr>
          <w:rFonts w:ascii="Arial" w:hAnsi="Arial" w:cs="Arial"/>
          <w:color w:val="auto"/>
          <w:sz w:val="22"/>
          <w:szCs w:val="22"/>
        </w:rPr>
        <w:t xml:space="preserve"> </w:t>
      </w:r>
    </w:p>
    <w:p w14:paraId="68D65A5F" w14:textId="7EBC5171" w:rsidR="00823164" w:rsidRDefault="00823164" w:rsidP="006677FF">
      <w:pPr>
        <w:spacing w:before="0" w:after="0" w:line="360" w:lineRule="auto"/>
        <w:jc w:val="left"/>
        <w:rPr>
          <w:rFonts w:ascii="Arial" w:hAnsi="Arial" w:cs="Arial"/>
          <w:b/>
          <w:bCs/>
        </w:rPr>
      </w:pPr>
      <w:r>
        <w:rPr>
          <w:rFonts w:ascii="Arial" w:hAnsi="Arial" w:cs="Arial"/>
        </w:rPr>
        <w:br w:type="page"/>
      </w:r>
    </w:p>
    <w:p w14:paraId="56B4008E" w14:textId="7041A9A1" w:rsidR="006677FF" w:rsidRDefault="0010461C" w:rsidP="0010461C">
      <w:pPr>
        <w:pStyle w:val="Heading1"/>
        <w:numPr>
          <w:ilvl w:val="0"/>
          <w:numId w:val="0"/>
        </w:numPr>
        <w:spacing w:before="0" w:line="360" w:lineRule="auto"/>
        <w:ind w:left="432"/>
        <w:jc w:val="left"/>
        <w:rPr>
          <w:rFonts w:ascii="Arial" w:hAnsi="Arial" w:cs="Arial"/>
          <w:color w:val="auto"/>
          <w:sz w:val="22"/>
          <w:szCs w:val="22"/>
        </w:rPr>
      </w:pPr>
      <w:bookmarkStart w:id="724" w:name="_Toc30165562"/>
      <w:bookmarkStart w:id="725" w:name="_Toc30166045"/>
      <w:bookmarkStart w:id="726" w:name="_Toc55470922"/>
      <w:r w:rsidRPr="0010461C">
        <w:rPr>
          <w:noProof/>
          <w:lang w:bidi="ar-SA"/>
        </w:rPr>
        <w:drawing>
          <wp:anchor distT="0" distB="0" distL="114300" distR="114300" simplePos="0" relativeHeight="251668480" behindDoc="1" locked="0" layoutInCell="1" allowOverlap="1" wp14:anchorId="716D9C9A" wp14:editId="05157441">
            <wp:simplePos x="0" y="0"/>
            <wp:positionH relativeFrom="page">
              <wp:align>right</wp:align>
            </wp:positionH>
            <wp:positionV relativeFrom="paragraph">
              <wp:posOffset>9525</wp:posOffset>
            </wp:positionV>
            <wp:extent cx="10532745" cy="5819775"/>
            <wp:effectExtent l="0" t="0" r="1905"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0532745" cy="58197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724"/>
      <w:bookmarkEnd w:id="725"/>
      <w:bookmarkEnd w:id="726"/>
    </w:p>
    <w:p w14:paraId="2C32F009" w14:textId="77777777" w:rsidR="0010461C" w:rsidRDefault="0010461C" w:rsidP="0010461C"/>
    <w:p w14:paraId="392F5D57" w14:textId="77777777" w:rsidR="0010461C" w:rsidRDefault="0010461C" w:rsidP="0010461C"/>
    <w:p w14:paraId="691CA4CD" w14:textId="77777777" w:rsidR="0010461C" w:rsidRDefault="0010461C" w:rsidP="0010461C"/>
    <w:p w14:paraId="0AEB3048" w14:textId="77777777" w:rsidR="0010461C" w:rsidRPr="0010461C" w:rsidRDefault="0010461C" w:rsidP="0010461C">
      <w:pPr>
        <w:sectPr w:rsidR="0010461C" w:rsidRPr="0010461C" w:rsidSect="006C519C">
          <w:pgSz w:w="16838" w:h="11906" w:orient="landscape" w:code="9"/>
          <w:pgMar w:top="1134" w:right="958" w:bottom="1134" w:left="1559" w:header="567" w:footer="680" w:gutter="0"/>
          <w:cols w:space="425"/>
          <w:docGrid w:linePitch="360"/>
        </w:sectPr>
      </w:pPr>
    </w:p>
    <w:p w14:paraId="5B40C4A6" w14:textId="15FA91B1" w:rsidR="00E656DD" w:rsidRDefault="00E656DD" w:rsidP="00E656DD">
      <w:pPr>
        <w:pStyle w:val="Heading1"/>
        <w:spacing w:before="0" w:line="360" w:lineRule="auto"/>
        <w:jc w:val="left"/>
        <w:rPr>
          <w:rFonts w:ascii="Arial" w:hAnsi="Arial" w:cs="Arial"/>
          <w:color w:val="auto"/>
          <w:sz w:val="22"/>
          <w:szCs w:val="22"/>
        </w:rPr>
      </w:pPr>
      <w:bookmarkStart w:id="727" w:name="_Toc55470923"/>
      <w:r>
        <w:rPr>
          <w:rFonts w:ascii="Arial" w:hAnsi="Arial" w:cs="Arial"/>
          <w:color w:val="auto"/>
          <w:sz w:val="22"/>
          <w:szCs w:val="22"/>
        </w:rPr>
        <w:t xml:space="preserve">Appendix </w:t>
      </w:r>
      <w:del w:id="728" w:author="Grant Lowe" w:date="2020-11-05T12:01:00Z">
        <w:r w:rsidDel="00C9797F">
          <w:rPr>
            <w:rFonts w:ascii="Arial" w:hAnsi="Arial" w:cs="Arial"/>
            <w:color w:val="auto"/>
            <w:sz w:val="22"/>
            <w:szCs w:val="22"/>
          </w:rPr>
          <w:delText xml:space="preserve">J </w:delText>
        </w:r>
      </w:del>
      <w:ins w:id="729" w:author="Grant Lowe" w:date="2020-11-05T12:01:00Z">
        <w:r w:rsidR="00C9797F">
          <w:rPr>
            <w:rFonts w:ascii="Arial" w:hAnsi="Arial" w:cs="Arial"/>
            <w:color w:val="auto"/>
            <w:sz w:val="22"/>
            <w:szCs w:val="22"/>
          </w:rPr>
          <w:t xml:space="preserve">K </w:t>
        </w:r>
      </w:ins>
      <w:r>
        <w:rPr>
          <w:rFonts w:ascii="Arial" w:hAnsi="Arial" w:cs="Arial"/>
          <w:color w:val="auto"/>
          <w:sz w:val="22"/>
          <w:szCs w:val="22"/>
        </w:rPr>
        <w:t>– Early warning Signals (HO template)</w:t>
      </w:r>
      <w:bookmarkEnd w:id="727"/>
      <w:r>
        <w:rPr>
          <w:rFonts w:ascii="Arial" w:hAnsi="Arial" w:cs="Arial"/>
          <w:color w:val="auto"/>
          <w:sz w:val="22"/>
          <w:szCs w:val="22"/>
        </w:rPr>
        <w:t xml:space="preserve">  </w:t>
      </w:r>
      <w:r w:rsidRPr="00B27979">
        <w:rPr>
          <w:rFonts w:ascii="Arial" w:hAnsi="Arial" w:cs="Arial"/>
          <w:color w:val="auto"/>
          <w:sz w:val="22"/>
          <w:szCs w:val="22"/>
        </w:rPr>
        <w:t xml:space="preserve"> </w:t>
      </w:r>
    </w:p>
    <w:p w14:paraId="25DCA612" w14:textId="39E84BA7" w:rsidR="003061A4" w:rsidRPr="00795541" w:rsidRDefault="003061A4" w:rsidP="003061A4">
      <w:pPr>
        <w:spacing w:before="0" w:after="0" w:line="360" w:lineRule="auto"/>
        <w:jc w:val="left"/>
        <w:rPr>
          <w:rFonts w:ascii="Arial" w:hAnsi="Arial" w:cs="Arial"/>
          <w:b/>
          <w:color w:val="FF0000"/>
        </w:rPr>
      </w:pPr>
      <w:r w:rsidRPr="00795541">
        <w:rPr>
          <w:rFonts w:ascii="Arial" w:hAnsi="Arial" w:cs="Arial"/>
          <w:b/>
          <w:i/>
          <w:color w:val="FF0000"/>
        </w:rPr>
        <w:t xml:space="preserve">Early Warning </w:t>
      </w:r>
      <w:commentRangeStart w:id="730"/>
      <w:r w:rsidRPr="00795541">
        <w:rPr>
          <w:rFonts w:ascii="Arial" w:hAnsi="Arial" w:cs="Arial"/>
          <w:b/>
          <w:i/>
          <w:color w:val="FF0000"/>
        </w:rPr>
        <w:t>System</w:t>
      </w:r>
      <w:commentRangeEnd w:id="730"/>
      <w:r w:rsidRPr="00795541">
        <w:rPr>
          <w:rStyle w:val="CommentReference"/>
          <w:b/>
          <w:i/>
          <w:color w:val="FF0000"/>
        </w:rPr>
        <w:commentReference w:id="730"/>
      </w:r>
    </w:p>
    <w:p w14:paraId="4D399B36" w14:textId="4C054D4F" w:rsidR="00E656DD" w:rsidRPr="003061A4" w:rsidRDefault="003061A4" w:rsidP="003061A4">
      <w:pPr>
        <w:spacing w:before="0" w:after="0" w:line="360" w:lineRule="auto"/>
        <w:jc w:val="left"/>
        <w:rPr>
          <w:rFonts w:ascii="Arial" w:hAnsi="Arial" w:cs="Arial"/>
          <w:bCs/>
          <w:color w:val="FF0000"/>
        </w:rPr>
      </w:pPr>
      <w:r w:rsidRPr="00E41F3C">
        <w:rPr>
          <w:rFonts w:ascii="Arial" w:hAnsi="Arial" w:cs="Arial"/>
          <w:color w:val="FF0000"/>
        </w:rPr>
        <w:t xml:space="preserve">HO define risk events </w:t>
      </w:r>
      <w:r>
        <w:rPr>
          <w:rFonts w:ascii="Arial" w:hAnsi="Arial" w:cs="Arial"/>
          <w:color w:val="FF0000"/>
        </w:rPr>
        <w:t>into</w:t>
      </w:r>
      <w:r w:rsidRPr="00E41F3C">
        <w:rPr>
          <w:rFonts w:ascii="Arial" w:hAnsi="Arial" w:cs="Arial"/>
          <w:color w:val="FF0000"/>
        </w:rPr>
        <w:t xml:space="preserve"> three </w:t>
      </w:r>
      <w:r>
        <w:rPr>
          <w:rFonts w:ascii="Arial" w:hAnsi="Arial" w:cs="Arial"/>
          <w:color w:val="FF0000"/>
        </w:rPr>
        <w:t>levels</w:t>
      </w:r>
      <w:r w:rsidRPr="00E41F3C">
        <w:rPr>
          <w:rFonts w:ascii="Arial" w:hAnsi="Arial" w:cs="Arial"/>
          <w:color w:val="FF0000"/>
        </w:rPr>
        <w:t xml:space="preserve">: Severe warning signal, </w:t>
      </w:r>
      <w:r w:rsidR="00A3675F">
        <w:rPr>
          <w:rFonts w:ascii="Arial" w:hAnsi="Arial" w:cs="Arial"/>
          <w:color w:val="FF0000"/>
        </w:rPr>
        <w:t>general</w:t>
      </w:r>
      <w:r w:rsidRPr="00E41F3C">
        <w:rPr>
          <w:rFonts w:ascii="Arial" w:hAnsi="Arial" w:cs="Arial"/>
          <w:color w:val="FF0000"/>
        </w:rPr>
        <w:t xml:space="preserve"> warning signal and </w:t>
      </w:r>
      <w:r w:rsidR="00A3675F">
        <w:rPr>
          <w:rFonts w:ascii="Arial" w:hAnsi="Arial" w:cs="Arial"/>
          <w:color w:val="FF0000"/>
        </w:rPr>
        <w:t>risk factors</w:t>
      </w:r>
      <w:r w:rsidRPr="00E41F3C">
        <w:rPr>
          <w:rFonts w:ascii="Arial" w:hAnsi="Arial" w:cs="Arial"/>
          <w:color w:val="FF0000"/>
        </w:rPr>
        <w:t>.</w:t>
      </w:r>
      <w:r>
        <w:rPr>
          <w:rFonts w:ascii="Arial" w:hAnsi="Arial" w:cs="Arial"/>
          <w:color w:val="FF0000"/>
        </w:rPr>
        <w:t xml:space="preserve"> </w:t>
      </w:r>
      <w:r w:rsidRPr="003061A4">
        <w:rPr>
          <w:rFonts w:ascii="Arial" w:hAnsi="Arial" w:cs="Arial"/>
          <w:bCs/>
          <w:color w:val="FF0000"/>
        </w:rPr>
        <w:t>Severe warning signals include 48</w:t>
      </w:r>
      <w:r w:rsidRPr="003061A4">
        <w:rPr>
          <w:rFonts w:ascii="Arial" w:hAnsi="Arial" w:cs="Arial" w:hint="eastAsia"/>
          <w:bCs/>
          <w:color w:val="FF0000"/>
        </w:rPr>
        <w:t xml:space="preserve"> </w:t>
      </w:r>
      <w:r w:rsidRPr="003061A4">
        <w:rPr>
          <w:rFonts w:ascii="Arial" w:hAnsi="Arial" w:cs="Arial"/>
          <w:bCs/>
          <w:color w:val="FF0000"/>
        </w:rPr>
        <w:t>scenarios</w:t>
      </w:r>
      <w:r w:rsidR="00A3675F">
        <w:rPr>
          <w:rFonts w:ascii="Arial" w:hAnsi="Arial" w:cs="Arial"/>
          <w:bCs/>
          <w:color w:val="FF0000"/>
        </w:rPr>
        <w:t xml:space="preserve"> (see below)</w:t>
      </w:r>
      <w:r w:rsidRPr="003061A4">
        <w:rPr>
          <w:rFonts w:ascii="Arial" w:hAnsi="Arial" w:cs="Arial"/>
          <w:bCs/>
          <w:color w:val="FF0000"/>
        </w:rPr>
        <w:t xml:space="preserve">, </w:t>
      </w:r>
      <w:r w:rsidR="00A3675F">
        <w:rPr>
          <w:rFonts w:ascii="Arial" w:hAnsi="Arial" w:cs="Arial"/>
          <w:bCs/>
          <w:color w:val="FF0000"/>
        </w:rPr>
        <w:t>general</w:t>
      </w:r>
      <w:r w:rsidRPr="003061A4">
        <w:rPr>
          <w:rFonts w:ascii="Arial" w:hAnsi="Arial" w:cs="Arial"/>
          <w:bCs/>
          <w:color w:val="FF0000"/>
        </w:rPr>
        <w:t xml:space="preserve"> warning signals </w:t>
      </w:r>
      <w:r w:rsidR="00A3675F">
        <w:rPr>
          <w:rFonts w:ascii="Arial" w:hAnsi="Arial" w:cs="Arial"/>
          <w:bCs/>
          <w:color w:val="FF0000"/>
        </w:rPr>
        <w:t>have</w:t>
      </w:r>
      <w:r w:rsidRPr="003061A4">
        <w:rPr>
          <w:rFonts w:ascii="Arial" w:hAnsi="Arial" w:cs="Arial"/>
          <w:bCs/>
          <w:color w:val="FF0000"/>
        </w:rPr>
        <w:t xml:space="preserve"> 77 scenarios and </w:t>
      </w:r>
      <w:r w:rsidR="00A3675F">
        <w:rPr>
          <w:rFonts w:ascii="Arial" w:hAnsi="Arial" w:cs="Arial"/>
          <w:bCs/>
          <w:color w:val="FF0000"/>
        </w:rPr>
        <w:t>risk factors</w:t>
      </w:r>
      <w:r w:rsidRPr="003061A4">
        <w:rPr>
          <w:rFonts w:ascii="Arial" w:hAnsi="Arial" w:cs="Arial"/>
          <w:bCs/>
          <w:color w:val="FF0000"/>
        </w:rPr>
        <w:t xml:space="preserve"> include 71 scenarios</w:t>
      </w:r>
      <w:r w:rsidR="00A3675F">
        <w:rPr>
          <w:rFonts w:ascii="Arial" w:hAnsi="Arial" w:cs="Arial"/>
          <w:bCs/>
          <w:color w:val="FF0000"/>
        </w:rPr>
        <w:t xml:space="preserve"> (On file in RMD)</w:t>
      </w:r>
      <w:r w:rsidRPr="003061A4">
        <w:rPr>
          <w:rFonts w:ascii="Arial" w:hAnsi="Arial" w:cs="Arial"/>
          <w:bCs/>
          <w:color w:val="FF0000"/>
        </w:rPr>
        <w:t xml:space="preserve">. </w:t>
      </w:r>
      <w:r>
        <w:rPr>
          <w:rFonts w:ascii="Arial" w:hAnsi="Arial" w:cs="Arial"/>
          <w:bCs/>
          <w:color w:val="FF0000"/>
        </w:rPr>
        <w:t xml:space="preserve">We have reviewed </w:t>
      </w:r>
      <w:r w:rsidRPr="003061A4">
        <w:rPr>
          <w:rFonts w:ascii="Arial" w:hAnsi="Arial" w:cs="Arial"/>
          <w:bCs/>
          <w:color w:val="FF0000"/>
        </w:rPr>
        <w:t xml:space="preserve">the </w:t>
      </w:r>
      <w:r>
        <w:rPr>
          <w:rFonts w:ascii="Arial" w:hAnsi="Arial" w:cs="Arial"/>
          <w:bCs/>
          <w:color w:val="FF0000"/>
        </w:rPr>
        <w:t xml:space="preserve">HO </w:t>
      </w:r>
      <w:r w:rsidRPr="003061A4">
        <w:rPr>
          <w:rFonts w:ascii="Arial" w:hAnsi="Arial" w:cs="Arial"/>
          <w:bCs/>
          <w:color w:val="FF0000"/>
        </w:rPr>
        <w:t>table</w:t>
      </w:r>
      <w:r>
        <w:rPr>
          <w:rFonts w:ascii="Arial" w:hAnsi="Arial" w:cs="Arial"/>
          <w:bCs/>
          <w:color w:val="FF0000"/>
        </w:rPr>
        <w:t xml:space="preserve"> and will implement as follows:</w:t>
      </w:r>
      <w:r w:rsidRPr="003061A4">
        <w:rPr>
          <w:rFonts w:ascii="Arial" w:hAnsi="Arial" w:cs="Arial"/>
          <w:bCs/>
          <w:color w:val="FF0000"/>
        </w:rPr>
        <w:t>–</w:t>
      </w:r>
    </w:p>
    <w:p w14:paraId="47E78576" w14:textId="0F6BF5EB" w:rsidR="00E656DD" w:rsidRDefault="00A3675F">
      <w:pPr>
        <w:spacing w:before="0" w:after="0" w:line="240" w:lineRule="auto"/>
        <w:jc w:val="left"/>
        <w:rPr>
          <w:rFonts w:ascii="Arial" w:hAnsi="Arial" w:cs="Arial"/>
          <w:b/>
          <w:bCs/>
        </w:rPr>
      </w:pPr>
      <w:r w:rsidRPr="00A3675F">
        <w:rPr>
          <w:noProof/>
          <w:lang w:bidi="ar-SA"/>
        </w:rPr>
        <w:drawing>
          <wp:anchor distT="0" distB="0" distL="114300" distR="114300" simplePos="0" relativeHeight="251670528" behindDoc="1" locked="0" layoutInCell="1" allowOverlap="1" wp14:anchorId="36F9A8EF" wp14:editId="5781613D">
            <wp:simplePos x="0" y="0"/>
            <wp:positionH relativeFrom="column">
              <wp:posOffset>-567690</wp:posOffset>
            </wp:positionH>
            <wp:positionV relativeFrom="paragraph">
              <wp:posOffset>9525</wp:posOffset>
            </wp:positionV>
            <wp:extent cx="7105650" cy="6453440"/>
            <wp:effectExtent l="0" t="0" r="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111354" cy="6458620"/>
                    </a:xfrm>
                    <a:prstGeom prst="rect">
                      <a:avLst/>
                    </a:prstGeom>
                    <a:noFill/>
                    <a:ln>
                      <a:noFill/>
                    </a:ln>
                  </pic:spPr>
                </pic:pic>
              </a:graphicData>
            </a:graphic>
            <wp14:sizeRelH relativeFrom="page">
              <wp14:pctWidth>0</wp14:pctWidth>
            </wp14:sizeRelH>
            <wp14:sizeRelV relativeFrom="page">
              <wp14:pctHeight>0</wp14:pctHeight>
            </wp14:sizeRelV>
          </wp:anchor>
        </w:drawing>
      </w:r>
      <w:r w:rsidR="00E656DD">
        <w:rPr>
          <w:rFonts w:ascii="Arial" w:hAnsi="Arial" w:cs="Arial"/>
        </w:rPr>
        <w:br w:type="page"/>
      </w:r>
    </w:p>
    <w:p w14:paraId="0247FDD3" w14:textId="141BDD24" w:rsidR="00BC5935" w:rsidRDefault="00BC5935" w:rsidP="00BC5935">
      <w:pPr>
        <w:pStyle w:val="Heading1"/>
        <w:spacing w:before="0" w:line="360" w:lineRule="auto"/>
        <w:jc w:val="left"/>
        <w:rPr>
          <w:rFonts w:ascii="Arial" w:hAnsi="Arial" w:cs="Arial"/>
          <w:color w:val="auto"/>
          <w:sz w:val="22"/>
          <w:szCs w:val="22"/>
        </w:rPr>
      </w:pPr>
      <w:bookmarkStart w:id="731" w:name="_Toc55470924"/>
      <w:r>
        <w:rPr>
          <w:rFonts w:ascii="Arial" w:hAnsi="Arial" w:cs="Arial"/>
          <w:color w:val="auto"/>
          <w:sz w:val="22"/>
          <w:szCs w:val="22"/>
        </w:rPr>
        <w:t xml:space="preserve">Appendix </w:t>
      </w:r>
      <w:del w:id="732" w:author="Grant Lowe" w:date="2020-11-05T12:01:00Z">
        <w:r w:rsidR="00E656DD" w:rsidDel="00C9797F">
          <w:rPr>
            <w:rFonts w:ascii="Arial" w:hAnsi="Arial" w:cs="Arial"/>
            <w:color w:val="auto"/>
            <w:sz w:val="22"/>
            <w:szCs w:val="22"/>
          </w:rPr>
          <w:delText>K</w:delText>
        </w:r>
        <w:r w:rsidDel="00C9797F">
          <w:rPr>
            <w:rFonts w:ascii="Arial" w:hAnsi="Arial" w:cs="Arial"/>
            <w:color w:val="auto"/>
            <w:sz w:val="22"/>
            <w:szCs w:val="22"/>
          </w:rPr>
          <w:delText xml:space="preserve"> </w:delText>
        </w:r>
      </w:del>
      <w:ins w:id="733" w:author="Grant Lowe" w:date="2020-11-05T12:01:00Z">
        <w:r w:rsidR="00C9797F">
          <w:rPr>
            <w:rFonts w:ascii="Arial" w:hAnsi="Arial" w:cs="Arial"/>
            <w:color w:val="auto"/>
            <w:sz w:val="22"/>
            <w:szCs w:val="22"/>
          </w:rPr>
          <w:t xml:space="preserve">L </w:t>
        </w:r>
      </w:ins>
      <w:r>
        <w:rPr>
          <w:rFonts w:ascii="Arial" w:hAnsi="Arial" w:cs="Arial"/>
          <w:color w:val="auto"/>
          <w:sz w:val="22"/>
          <w:szCs w:val="22"/>
        </w:rPr>
        <w:t>– Credit Rating Methodology</w:t>
      </w:r>
      <w:bookmarkEnd w:id="731"/>
      <w:r>
        <w:rPr>
          <w:rFonts w:ascii="Arial" w:hAnsi="Arial" w:cs="Arial"/>
          <w:color w:val="auto"/>
          <w:sz w:val="22"/>
          <w:szCs w:val="22"/>
        </w:rPr>
        <w:t xml:space="preserve">  </w:t>
      </w:r>
      <w:r w:rsidRPr="00B27979">
        <w:rPr>
          <w:rFonts w:ascii="Arial" w:hAnsi="Arial" w:cs="Arial"/>
          <w:color w:val="auto"/>
          <w:sz w:val="22"/>
          <w:szCs w:val="22"/>
        </w:rPr>
        <w:t xml:space="preserve"> </w:t>
      </w:r>
    </w:p>
    <w:p w14:paraId="1EE12759" w14:textId="3DF2C389" w:rsidR="00BC5935" w:rsidRPr="000C2788" w:rsidRDefault="00BC5935" w:rsidP="00BC5935">
      <w:pPr>
        <w:rPr>
          <w:rFonts w:ascii="Arial" w:hAnsi="Arial" w:cs="Arial"/>
        </w:rPr>
      </w:pPr>
      <w:r w:rsidRPr="000C2788">
        <w:rPr>
          <w:rFonts w:ascii="Arial" w:hAnsi="Arial" w:cs="Arial"/>
        </w:rPr>
        <w:t xml:space="preserve">Head Office takes responsibility of developing, updating and maintaining of the corporate internal rating methodology and relevant systems, which provide the rating results for both Chinese and </w:t>
      </w:r>
      <w:r>
        <w:rPr>
          <w:rFonts w:ascii="Arial" w:hAnsi="Arial" w:cs="Arial"/>
        </w:rPr>
        <w:t xml:space="preserve">International </w:t>
      </w:r>
      <w:r w:rsidRPr="000C2788">
        <w:rPr>
          <w:rFonts w:ascii="Arial" w:hAnsi="Arial" w:cs="Arial"/>
        </w:rPr>
        <w:t xml:space="preserve">Corporate Clients and Real Estate Asset-Back Finance. </w:t>
      </w:r>
    </w:p>
    <w:p w14:paraId="3EAF54CE" w14:textId="77777777" w:rsidR="00BC5935" w:rsidRDefault="00BC5935" w:rsidP="00BC5935">
      <w:pPr>
        <w:rPr>
          <w:rFonts w:ascii="Arial" w:hAnsi="Arial" w:cs="Arial"/>
        </w:rPr>
      </w:pPr>
      <w:r w:rsidRPr="000C2788">
        <w:rPr>
          <w:rFonts w:ascii="Arial" w:hAnsi="Arial" w:cs="Arial"/>
        </w:rPr>
        <w:t xml:space="preserve">In line with HO existing policies, there is no internal rating model available for Financial Institutions, Sovereign and Project Finance. </w:t>
      </w:r>
    </w:p>
    <w:p w14:paraId="67553AA6" w14:textId="77777777" w:rsidR="00BC5935" w:rsidRDefault="00BC5935" w:rsidP="00BC5935">
      <w:pPr>
        <w:spacing w:before="0" w:after="0" w:line="240" w:lineRule="auto"/>
        <w:rPr>
          <w:rFonts w:ascii="Arial" w:hAnsi="Arial" w:cs="Arial"/>
        </w:rPr>
      </w:pPr>
    </w:p>
    <w:p w14:paraId="4BB7EE03" w14:textId="77777777" w:rsidR="00BC5935" w:rsidRPr="00764139" w:rsidRDefault="00BC5935" w:rsidP="00BC5935">
      <w:pPr>
        <w:spacing w:before="0" w:after="0" w:line="240" w:lineRule="auto"/>
        <w:rPr>
          <w:rFonts w:ascii="Arial" w:hAnsi="Arial" w:cs="Arial"/>
          <w:b/>
          <w:i/>
          <w:u w:val="single"/>
        </w:rPr>
      </w:pPr>
      <w:r w:rsidRPr="00764139">
        <w:rPr>
          <w:rFonts w:ascii="Arial" w:hAnsi="Arial" w:cs="Arial"/>
          <w:b/>
          <w:i/>
          <w:u w:val="single"/>
        </w:rPr>
        <w:t xml:space="preserve">Corporate Ratings Framework: </w:t>
      </w:r>
    </w:p>
    <w:p w14:paraId="6A32BEA8" w14:textId="77777777" w:rsidR="00BC5935" w:rsidRPr="000C2788" w:rsidRDefault="00BC5935" w:rsidP="00BC5935">
      <w:pPr>
        <w:spacing w:before="0" w:after="0" w:line="240" w:lineRule="auto"/>
        <w:rPr>
          <w:rFonts w:ascii="Arial" w:hAnsi="Arial" w:cs="Arial"/>
        </w:rPr>
      </w:pPr>
      <w:r w:rsidRPr="000C2788">
        <w:rPr>
          <w:rFonts w:ascii="Arial" w:hAnsi="Arial" w:cs="Arial"/>
          <w:noProof/>
          <w:lang w:bidi="ar-SA"/>
        </w:rPr>
        <w:drawing>
          <wp:anchor distT="0" distB="0" distL="114300" distR="114300" simplePos="0" relativeHeight="251664384" behindDoc="1" locked="0" layoutInCell="1" allowOverlap="1" wp14:anchorId="60DFDED3" wp14:editId="07743B31">
            <wp:simplePos x="0" y="0"/>
            <wp:positionH relativeFrom="margin">
              <wp:posOffset>-567690</wp:posOffset>
            </wp:positionH>
            <wp:positionV relativeFrom="paragraph">
              <wp:posOffset>307974</wp:posOffset>
            </wp:positionV>
            <wp:extent cx="7188148" cy="4829175"/>
            <wp:effectExtent l="0" t="0" r="0" b="0"/>
            <wp:wrapNone/>
            <wp:docPr id="2" name="图片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BEBA8EAE-BF5A-486C-A8C5-ECC9F3942E4B}">
                          <a14:imgProps xmlns:a14="http://schemas.microsoft.com/office/drawing/2010/main">
                            <a14:imgLayer r:embed="rId27">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7192507" cy="483210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C91D81" w14:textId="77777777" w:rsidR="00BC5935" w:rsidRPr="000C2788" w:rsidRDefault="00BC5935" w:rsidP="00BC5935">
      <w:pPr>
        <w:rPr>
          <w:rFonts w:ascii="Arial" w:hAnsi="Arial" w:cs="Arial"/>
        </w:rPr>
      </w:pPr>
    </w:p>
    <w:p w14:paraId="397DBBF9" w14:textId="77777777" w:rsidR="00BC5935" w:rsidRDefault="00BC5935" w:rsidP="00BC5935">
      <w:pPr>
        <w:spacing w:before="0" w:after="0" w:line="240" w:lineRule="auto"/>
        <w:ind w:firstLineChars="50" w:firstLine="110"/>
        <w:rPr>
          <w:rFonts w:ascii="Arial" w:hAnsi="Arial" w:cs="Arial"/>
        </w:rPr>
      </w:pPr>
    </w:p>
    <w:p w14:paraId="27A11EB1" w14:textId="77777777" w:rsidR="00BC5935" w:rsidRDefault="00BC5935" w:rsidP="00BC5935">
      <w:pPr>
        <w:spacing w:before="0" w:after="0" w:line="240" w:lineRule="auto"/>
        <w:ind w:firstLineChars="50" w:firstLine="110"/>
        <w:rPr>
          <w:rFonts w:ascii="Arial" w:hAnsi="Arial" w:cs="Arial"/>
        </w:rPr>
      </w:pPr>
    </w:p>
    <w:p w14:paraId="6B2340F8" w14:textId="77777777" w:rsidR="00BC5935" w:rsidRDefault="00BC5935" w:rsidP="00BC5935">
      <w:pPr>
        <w:spacing w:before="0" w:after="0" w:line="240" w:lineRule="auto"/>
        <w:ind w:firstLineChars="50" w:firstLine="110"/>
        <w:rPr>
          <w:rFonts w:ascii="Arial" w:hAnsi="Arial" w:cs="Arial"/>
        </w:rPr>
      </w:pPr>
    </w:p>
    <w:p w14:paraId="42804DAC" w14:textId="77777777" w:rsidR="00BC5935" w:rsidRDefault="00BC5935" w:rsidP="00BC5935">
      <w:pPr>
        <w:spacing w:before="0" w:after="0" w:line="240" w:lineRule="auto"/>
        <w:ind w:firstLineChars="50" w:firstLine="110"/>
        <w:rPr>
          <w:rFonts w:ascii="Arial" w:hAnsi="Arial" w:cs="Arial"/>
        </w:rPr>
      </w:pPr>
    </w:p>
    <w:p w14:paraId="4F30A8C2" w14:textId="77777777" w:rsidR="00BC5935" w:rsidRDefault="00BC5935" w:rsidP="00BC5935">
      <w:pPr>
        <w:spacing w:before="0" w:after="0" w:line="240" w:lineRule="auto"/>
        <w:ind w:firstLineChars="50" w:firstLine="110"/>
        <w:rPr>
          <w:rFonts w:ascii="Arial" w:hAnsi="Arial" w:cs="Arial"/>
        </w:rPr>
      </w:pPr>
    </w:p>
    <w:p w14:paraId="18C6FC30" w14:textId="77777777" w:rsidR="00BC5935" w:rsidRDefault="00BC5935" w:rsidP="00BC5935">
      <w:pPr>
        <w:spacing w:before="0" w:after="0" w:line="240" w:lineRule="auto"/>
        <w:ind w:firstLineChars="50" w:firstLine="110"/>
        <w:rPr>
          <w:rFonts w:ascii="Arial" w:hAnsi="Arial" w:cs="Arial"/>
        </w:rPr>
      </w:pPr>
    </w:p>
    <w:p w14:paraId="24C56B85" w14:textId="77777777" w:rsidR="00BC5935" w:rsidRDefault="00BC5935" w:rsidP="00BC5935">
      <w:pPr>
        <w:spacing w:before="0" w:after="0" w:line="240" w:lineRule="auto"/>
        <w:ind w:firstLineChars="50" w:firstLine="110"/>
        <w:rPr>
          <w:rFonts w:ascii="Arial" w:hAnsi="Arial" w:cs="Arial"/>
        </w:rPr>
      </w:pPr>
    </w:p>
    <w:p w14:paraId="44BA9BFE" w14:textId="77777777" w:rsidR="00BC5935" w:rsidRDefault="00BC5935" w:rsidP="00BC5935">
      <w:pPr>
        <w:spacing w:before="0" w:after="0" w:line="240" w:lineRule="auto"/>
        <w:ind w:firstLineChars="50" w:firstLine="110"/>
        <w:rPr>
          <w:rFonts w:ascii="Arial" w:hAnsi="Arial" w:cs="Arial"/>
        </w:rPr>
      </w:pPr>
    </w:p>
    <w:p w14:paraId="45FF2E79" w14:textId="77777777" w:rsidR="00BC5935" w:rsidRDefault="00BC5935" w:rsidP="00BC5935">
      <w:pPr>
        <w:spacing w:before="0" w:after="0" w:line="240" w:lineRule="auto"/>
        <w:ind w:firstLineChars="50" w:firstLine="110"/>
        <w:rPr>
          <w:rFonts w:ascii="Arial" w:hAnsi="Arial" w:cs="Arial"/>
          <w:b/>
          <w:i/>
          <w:u w:val="single"/>
        </w:rPr>
      </w:pPr>
    </w:p>
    <w:p w14:paraId="69A6B192" w14:textId="77777777" w:rsidR="00BC5935" w:rsidRDefault="00BC5935" w:rsidP="00BC5935">
      <w:pPr>
        <w:spacing w:before="0" w:after="0" w:line="240" w:lineRule="auto"/>
        <w:ind w:firstLineChars="50" w:firstLine="110"/>
        <w:rPr>
          <w:rFonts w:ascii="Arial" w:hAnsi="Arial" w:cs="Arial"/>
          <w:b/>
          <w:i/>
          <w:u w:val="single"/>
        </w:rPr>
      </w:pPr>
    </w:p>
    <w:p w14:paraId="3AF7112B" w14:textId="77777777" w:rsidR="00BC5935" w:rsidRDefault="00BC5935" w:rsidP="00BC5935">
      <w:pPr>
        <w:spacing w:before="0" w:after="0" w:line="240" w:lineRule="auto"/>
        <w:ind w:firstLineChars="50" w:firstLine="110"/>
        <w:rPr>
          <w:rFonts w:ascii="Arial" w:hAnsi="Arial" w:cs="Arial"/>
          <w:b/>
          <w:i/>
          <w:u w:val="single"/>
        </w:rPr>
      </w:pPr>
    </w:p>
    <w:p w14:paraId="335A8460" w14:textId="77777777" w:rsidR="00BC5935" w:rsidRDefault="00BC5935" w:rsidP="00BC5935">
      <w:pPr>
        <w:spacing w:before="0" w:after="0" w:line="240" w:lineRule="auto"/>
        <w:ind w:firstLineChars="50" w:firstLine="110"/>
        <w:rPr>
          <w:rFonts w:ascii="Arial" w:hAnsi="Arial" w:cs="Arial"/>
          <w:b/>
          <w:i/>
          <w:u w:val="single"/>
        </w:rPr>
      </w:pPr>
    </w:p>
    <w:p w14:paraId="329523FA" w14:textId="77777777" w:rsidR="00BC5935" w:rsidRDefault="00BC5935" w:rsidP="00BC5935">
      <w:pPr>
        <w:spacing w:before="0" w:after="0" w:line="240" w:lineRule="auto"/>
        <w:ind w:firstLineChars="50" w:firstLine="110"/>
        <w:rPr>
          <w:rFonts w:ascii="Arial" w:hAnsi="Arial" w:cs="Arial"/>
          <w:b/>
          <w:i/>
          <w:u w:val="single"/>
        </w:rPr>
      </w:pPr>
    </w:p>
    <w:p w14:paraId="1E920424" w14:textId="77777777" w:rsidR="00BC5935" w:rsidRDefault="00BC5935" w:rsidP="00BC5935">
      <w:pPr>
        <w:spacing w:before="0" w:after="0" w:line="240" w:lineRule="auto"/>
        <w:ind w:firstLineChars="50" w:firstLine="110"/>
        <w:rPr>
          <w:rFonts w:ascii="Arial" w:hAnsi="Arial" w:cs="Arial"/>
          <w:b/>
          <w:i/>
          <w:u w:val="single"/>
        </w:rPr>
      </w:pPr>
    </w:p>
    <w:p w14:paraId="62B59625" w14:textId="77777777" w:rsidR="00BC5935" w:rsidRDefault="00BC5935" w:rsidP="00BC5935">
      <w:pPr>
        <w:spacing w:before="0" w:after="0" w:line="240" w:lineRule="auto"/>
        <w:ind w:firstLineChars="50" w:firstLine="110"/>
        <w:rPr>
          <w:rFonts w:ascii="Arial" w:hAnsi="Arial" w:cs="Arial"/>
          <w:b/>
          <w:i/>
          <w:u w:val="single"/>
        </w:rPr>
      </w:pPr>
    </w:p>
    <w:p w14:paraId="6B4DE4B4" w14:textId="77777777" w:rsidR="00BC5935" w:rsidRDefault="00BC5935" w:rsidP="00BC5935">
      <w:pPr>
        <w:spacing w:before="0" w:after="0" w:line="240" w:lineRule="auto"/>
        <w:ind w:firstLineChars="50" w:firstLine="110"/>
        <w:rPr>
          <w:rFonts w:ascii="Arial" w:hAnsi="Arial" w:cs="Arial"/>
          <w:b/>
          <w:i/>
          <w:u w:val="single"/>
        </w:rPr>
      </w:pPr>
    </w:p>
    <w:p w14:paraId="264BB05F" w14:textId="77777777" w:rsidR="00BC5935" w:rsidRDefault="00BC5935" w:rsidP="00BC5935">
      <w:pPr>
        <w:spacing w:before="0" w:after="0" w:line="240" w:lineRule="auto"/>
        <w:ind w:firstLineChars="50" w:firstLine="110"/>
        <w:rPr>
          <w:rFonts w:ascii="Arial" w:hAnsi="Arial" w:cs="Arial"/>
          <w:b/>
          <w:i/>
          <w:u w:val="single"/>
        </w:rPr>
      </w:pPr>
    </w:p>
    <w:p w14:paraId="40BA0467" w14:textId="77777777" w:rsidR="00BC5935" w:rsidRDefault="00BC5935" w:rsidP="00BC5935">
      <w:pPr>
        <w:spacing w:before="0" w:after="0" w:line="240" w:lineRule="auto"/>
        <w:ind w:firstLineChars="50" w:firstLine="110"/>
        <w:rPr>
          <w:rFonts w:ascii="Arial" w:hAnsi="Arial" w:cs="Arial"/>
          <w:b/>
          <w:i/>
          <w:u w:val="single"/>
        </w:rPr>
      </w:pPr>
    </w:p>
    <w:p w14:paraId="3B47BFBB" w14:textId="77777777" w:rsidR="00BC5935" w:rsidRDefault="00BC5935" w:rsidP="00BC5935">
      <w:pPr>
        <w:spacing w:before="0" w:after="0" w:line="240" w:lineRule="auto"/>
        <w:ind w:firstLineChars="50" w:firstLine="110"/>
        <w:rPr>
          <w:rFonts w:ascii="Arial" w:hAnsi="Arial" w:cs="Arial"/>
          <w:b/>
          <w:i/>
          <w:u w:val="single"/>
        </w:rPr>
      </w:pPr>
    </w:p>
    <w:p w14:paraId="4A933A61" w14:textId="77777777" w:rsidR="00BC5935" w:rsidRDefault="00BC5935" w:rsidP="00BC5935">
      <w:pPr>
        <w:spacing w:before="0" w:after="0" w:line="240" w:lineRule="auto"/>
        <w:ind w:firstLineChars="50" w:firstLine="110"/>
        <w:rPr>
          <w:rFonts w:ascii="Arial" w:hAnsi="Arial" w:cs="Arial"/>
          <w:b/>
          <w:i/>
          <w:u w:val="single"/>
        </w:rPr>
      </w:pPr>
    </w:p>
    <w:p w14:paraId="0D338617" w14:textId="77777777" w:rsidR="00BC5935" w:rsidRDefault="00BC5935" w:rsidP="00BC5935">
      <w:pPr>
        <w:spacing w:before="0" w:after="0" w:line="240" w:lineRule="auto"/>
        <w:ind w:firstLineChars="50" w:firstLine="110"/>
        <w:rPr>
          <w:rFonts w:ascii="Arial" w:hAnsi="Arial" w:cs="Arial"/>
          <w:b/>
          <w:i/>
          <w:u w:val="single"/>
        </w:rPr>
      </w:pPr>
    </w:p>
    <w:p w14:paraId="0CABD495" w14:textId="77777777" w:rsidR="00BC5935" w:rsidRDefault="00BC5935" w:rsidP="00BC5935">
      <w:pPr>
        <w:spacing w:before="0" w:after="0" w:line="240" w:lineRule="auto"/>
        <w:ind w:firstLineChars="50" w:firstLine="110"/>
        <w:rPr>
          <w:rFonts w:ascii="Arial" w:hAnsi="Arial" w:cs="Arial"/>
          <w:b/>
          <w:i/>
          <w:u w:val="single"/>
        </w:rPr>
      </w:pPr>
    </w:p>
    <w:p w14:paraId="370722C2" w14:textId="77777777" w:rsidR="00BC5935" w:rsidRDefault="00BC5935" w:rsidP="00BC5935">
      <w:pPr>
        <w:spacing w:before="0" w:after="0" w:line="240" w:lineRule="auto"/>
        <w:ind w:firstLineChars="50" w:firstLine="110"/>
        <w:rPr>
          <w:rFonts w:ascii="Arial" w:hAnsi="Arial" w:cs="Arial"/>
          <w:b/>
          <w:i/>
          <w:u w:val="single"/>
        </w:rPr>
      </w:pPr>
    </w:p>
    <w:p w14:paraId="27CD4305" w14:textId="77777777" w:rsidR="00BC5935" w:rsidRDefault="00BC5935" w:rsidP="00BC5935">
      <w:pPr>
        <w:spacing w:before="0" w:after="0" w:line="240" w:lineRule="auto"/>
        <w:ind w:firstLineChars="50" w:firstLine="110"/>
        <w:rPr>
          <w:rFonts w:ascii="Arial" w:hAnsi="Arial" w:cs="Arial"/>
          <w:b/>
          <w:i/>
          <w:u w:val="single"/>
        </w:rPr>
      </w:pPr>
    </w:p>
    <w:p w14:paraId="0890E8CB" w14:textId="77777777" w:rsidR="00BC5935" w:rsidRDefault="00BC5935" w:rsidP="00BC5935">
      <w:pPr>
        <w:spacing w:before="0" w:after="0" w:line="240" w:lineRule="auto"/>
        <w:ind w:firstLineChars="50" w:firstLine="110"/>
        <w:rPr>
          <w:rFonts w:ascii="Arial" w:hAnsi="Arial" w:cs="Arial"/>
          <w:b/>
          <w:i/>
          <w:u w:val="single"/>
        </w:rPr>
      </w:pPr>
    </w:p>
    <w:p w14:paraId="28C6135A" w14:textId="77777777" w:rsidR="006C519C" w:rsidRDefault="006C519C" w:rsidP="00BC5935">
      <w:pPr>
        <w:spacing w:before="0" w:after="0" w:line="240" w:lineRule="auto"/>
        <w:ind w:firstLineChars="50" w:firstLine="110"/>
        <w:rPr>
          <w:rFonts w:ascii="Arial" w:hAnsi="Arial" w:cs="Arial"/>
          <w:b/>
          <w:i/>
          <w:u w:val="single"/>
        </w:rPr>
      </w:pPr>
    </w:p>
    <w:p w14:paraId="51E13C09" w14:textId="77777777" w:rsidR="006C519C" w:rsidRDefault="006C519C" w:rsidP="00BC5935">
      <w:pPr>
        <w:spacing w:before="0" w:after="0" w:line="240" w:lineRule="auto"/>
        <w:ind w:firstLineChars="50" w:firstLine="110"/>
        <w:rPr>
          <w:rFonts w:ascii="Arial" w:hAnsi="Arial" w:cs="Arial"/>
          <w:b/>
          <w:i/>
          <w:u w:val="single"/>
        </w:rPr>
      </w:pPr>
    </w:p>
    <w:p w14:paraId="48C90507" w14:textId="77777777" w:rsidR="006C519C" w:rsidRDefault="006C519C" w:rsidP="00BC5935">
      <w:pPr>
        <w:spacing w:before="0" w:after="0" w:line="240" w:lineRule="auto"/>
        <w:ind w:firstLineChars="50" w:firstLine="110"/>
        <w:rPr>
          <w:rFonts w:ascii="Arial" w:hAnsi="Arial" w:cs="Arial"/>
          <w:b/>
          <w:i/>
          <w:u w:val="single"/>
        </w:rPr>
      </w:pPr>
    </w:p>
    <w:p w14:paraId="62D2BCA0" w14:textId="77777777" w:rsidR="006C519C" w:rsidRDefault="006C519C" w:rsidP="00BC5935">
      <w:pPr>
        <w:spacing w:before="0" w:after="0" w:line="240" w:lineRule="auto"/>
        <w:ind w:firstLineChars="50" w:firstLine="110"/>
        <w:rPr>
          <w:rFonts w:ascii="Arial" w:hAnsi="Arial" w:cs="Arial"/>
          <w:b/>
          <w:i/>
          <w:u w:val="single"/>
        </w:rPr>
      </w:pPr>
    </w:p>
    <w:p w14:paraId="499B3338" w14:textId="77777777" w:rsidR="006C519C" w:rsidRDefault="006C519C" w:rsidP="00BC5935">
      <w:pPr>
        <w:spacing w:before="0" w:after="0" w:line="240" w:lineRule="auto"/>
        <w:ind w:firstLineChars="50" w:firstLine="110"/>
        <w:rPr>
          <w:rFonts w:ascii="Arial" w:hAnsi="Arial" w:cs="Arial"/>
          <w:b/>
          <w:i/>
          <w:u w:val="single"/>
        </w:rPr>
      </w:pPr>
    </w:p>
    <w:p w14:paraId="6208D72A" w14:textId="77777777" w:rsidR="006C519C" w:rsidRDefault="006C519C" w:rsidP="00BC5935">
      <w:pPr>
        <w:spacing w:before="0" w:after="0" w:line="240" w:lineRule="auto"/>
        <w:ind w:firstLineChars="50" w:firstLine="110"/>
        <w:rPr>
          <w:rFonts w:ascii="Arial" w:hAnsi="Arial" w:cs="Arial"/>
          <w:b/>
          <w:i/>
          <w:u w:val="single"/>
        </w:rPr>
      </w:pPr>
    </w:p>
    <w:p w14:paraId="08334EB6" w14:textId="77777777" w:rsidR="006C519C" w:rsidRDefault="006C519C" w:rsidP="00BC5935">
      <w:pPr>
        <w:spacing w:before="0" w:after="0" w:line="240" w:lineRule="auto"/>
        <w:ind w:firstLineChars="50" w:firstLine="110"/>
        <w:rPr>
          <w:rFonts w:ascii="Arial" w:hAnsi="Arial" w:cs="Arial"/>
          <w:b/>
          <w:i/>
          <w:u w:val="single"/>
        </w:rPr>
      </w:pPr>
    </w:p>
    <w:p w14:paraId="335F5789" w14:textId="77777777" w:rsidR="006C519C" w:rsidRDefault="006C519C" w:rsidP="00BC5935">
      <w:pPr>
        <w:spacing w:before="0" w:after="0" w:line="240" w:lineRule="auto"/>
        <w:ind w:firstLineChars="50" w:firstLine="110"/>
        <w:rPr>
          <w:rFonts w:ascii="Arial" w:hAnsi="Arial" w:cs="Arial"/>
          <w:b/>
          <w:i/>
          <w:u w:val="single"/>
        </w:rPr>
      </w:pPr>
    </w:p>
    <w:p w14:paraId="6BADFE2E" w14:textId="77777777" w:rsidR="006C519C" w:rsidRDefault="006C519C" w:rsidP="00BC5935">
      <w:pPr>
        <w:spacing w:before="0" w:after="0" w:line="240" w:lineRule="auto"/>
        <w:ind w:firstLineChars="50" w:firstLine="110"/>
        <w:rPr>
          <w:rFonts w:ascii="Arial" w:hAnsi="Arial" w:cs="Arial"/>
          <w:b/>
          <w:i/>
          <w:u w:val="single"/>
        </w:rPr>
      </w:pPr>
    </w:p>
    <w:p w14:paraId="0CFD1BA2" w14:textId="77777777" w:rsidR="006C519C" w:rsidRDefault="006C519C" w:rsidP="00BC5935">
      <w:pPr>
        <w:spacing w:before="0" w:after="0" w:line="240" w:lineRule="auto"/>
        <w:ind w:firstLineChars="50" w:firstLine="110"/>
        <w:rPr>
          <w:rFonts w:ascii="Arial" w:hAnsi="Arial" w:cs="Arial"/>
          <w:b/>
          <w:i/>
          <w:u w:val="single"/>
        </w:rPr>
      </w:pPr>
    </w:p>
    <w:p w14:paraId="27C67EC7" w14:textId="77777777" w:rsidR="006C519C" w:rsidRDefault="006C519C">
      <w:pPr>
        <w:spacing w:before="0" w:after="0" w:line="240" w:lineRule="auto"/>
        <w:jc w:val="left"/>
        <w:rPr>
          <w:rFonts w:ascii="Arial" w:hAnsi="Arial" w:cs="Arial"/>
          <w:b/>
          <w:i/>
          <w:u w:val="single"/>
        </w:rPr>
      </w:pPr>
      <w:r>
        <w:rPr>
          <w:rFonts w:ascii="Arial" w:hAnsi="Arial" w:cs="Arial"/>
          <w:b/>
          <w:i/>
          <w:u w:val="single"/>
        </w:rPr>
        <w:br w:type="page"/>
      </w:r>
    </w:p>
    <w:p w14:paraId="3A3F5C48" w14:textId="6519BF23" w:rsidR="00BC5935" w:rsidRPr="00764139" w:rsidRDefault="00BC5935" w:rsidP="00BC5935">
      <w:pPr>
        <w:spacing w:before="0" w:after="0" w:line="240" w:lineRule="auto"/>
        <w:ind w:firstLineChars="50" w:firstLine="110"/>
        <w:rPr>
          <w:rFonts w:ascii="Arial" w:hAnsi="Arial" w:cs="Arial"/>
          <w:b/>
          <w:i/>
          <w:u w:val="single"/>
        </w:rPr>
      </w:pPr>
      <w:r w:rsidRPr="00764139">
        <w:rPr>
          <w:rFonts w:ascii="Arial" w:hAnsi="Arial" w:cs="Arial"/>
          <w:b/>
          <w:i/>
          <w:u w:val="single"/>
        </w:rPr>
        <w:t>Models Key Risk Factors:</w:t>
      </w:r>
    </w:p>
    <w:p w14:paraId="2BC41A43" w14:textId="77777777" w:rsidR="00BC5935" w:rsidRPr="000C2788" w:rsidRDefault="00BC5935" w:rsidP="00BC5935">
      <w:pPr>
        <w:spacing w:before="0" w:after="0" w:line="240" w:lineRule="auto"/>
        <w:ind w:firstLineChars="50" w:firstLine="110"/>
        <w:rPr>
          <w:rFonts w:ascii="Arial" w:hAnsi="Arial" w:cs="Arial"/>
        </w:rPr>
      </w:pPr>
    </w:p>
    <w:tbl>
      <w:tblPr>
        <w:tblW w:w="0" w:type="auto"/>
        <w:tblInd w:w="274" w:type="dxa"/>
        <w:tblCellMar>
          <w:left w:w="0" w:type="dxa"/>
          <w:right w:w="0" w:type="dxa"/>
        </w:tblCellMar>
        <w:tblLook w:val="0420" w:firstRow="1" w:lastRow="0" w:firstColumn="0" w:lastColumn="0" w:noHBand="0" w:noVBand="1"/>
      </w:tblPr>
      <w:tblGrid>
        <w:gridCol w:w="2126"/>
        <w:gridCol w:w="7218"/>
      </w:tblGrid>
      <w:tr w:rsidR="00BC5935" w:rsidRPr="000C2788" w14:paraId="4484AF5C" w14:textId="77777777" w:rsidTr="0001213C">
        <w:trPr>
          <w:trHeight w:val="113"/>
        </w:trPr>
        <w:tc>
          <w:tcPr>
            <w:tcW w:w="2126" w:type="dxa"/>
            <w:tcBorders>
              <w:top w:val="single" w:sz="8" w:space="0" w:color="000000"/>
              <w:left w:val="single" w:sz="8" w:space="0" w:color="000000"/>
              <w:bottom w:val="single" w:sz="8" w:space="0" w:color="000000"/>
              <w:right w:val="single" w:sz="8" w:space="0" w:color="FFFFFF"/>
            </w:tcBorders>
            <w:shd w:val="clear" w:color="auto" w:fill="595959" w:themeFill="text1" w:themeFillTint="A6"/>
            <w:tcMar>
              <w:top w:w="72" w:type="dxa"/>
              <w:left w:w="144" w:type="dxa"/>
              <w:bottom w:w="72" w:type="dxa"/>
              <w:right w:w="144" w:type="dxa"/>
            </w:tcMar>
            <w:vAlign w:val="center"/>
            <w:hideMark/>
          </w:tcPr>
          <w:p w14:paraId="1D304998" w14:textId="77777777" w:rsidR="00BC5935" w:rsidRPr="000C2788" w:rsidRDefault="00BC5935" w:rsidP="0001213C">
            <w:pPr>
              <w:spacing w:before="0" w:after="0" w:line="240" w:lineRule="auto"/>
              <w:jc w:val="left"/>
              <w:rPr>
                <w:rFonts w:ascii="Arial" w:hAnsi="Arial" w:cs="Arial"/>
                <w:lang w:val="en-US" w:bidi="ar-SA"/>
              </w:rPr>
            </w:pPr>
            <w:r w:rsidRPr="000C2788">
              <w:rPr>
                <w:rFonts w:ascii="Arial" w:eastAsia="微软雅黑" w:hAnsi="Arial" w:cs="Arial"/>
                <w:b/>
                <w:bCs/>
                <w:color w:val="FFFFFF" w:themeColor="background1"/>
                <w:kern w:val="24"/>
                <w:lang w:val="en-US" w:bidi="ar-SA"/>
              </w:rPr>
              <w:t>Quantitative Risk Dimension</w:t>
            </w:r>
          </w:p>
        </w:tc>
        <w:tc>
          <w:tcPr>
            <w:tcW w:w="7218" w:type="dxa"/>
            <w:tcBorders>
              <w:top w:val="single" w:sz="8" w:space="0" w:color="000000"/>
              <w:left w:val="single" w:sz="8" w:space="0" w:color="FFFFFF"/>
              <w:bottom w:val="single" w:sz="8" w:space="0" w:color="000000"/>
              <w:right w:val="single" w:sz="8" w:space="0" w:color="000000"/>
            </w:tcBorders>
            <w:shd w:val="clear" w:color="auto" w:fill="595959" w:themeFill="text1" w:themeFillTint="A6"/>
            <w:tcMar>
              <w:top w:w="72" w:type="dxa"/>
              <w:left w:w="144" w:type="dxa"/>
              <w:bottom w:w="72" w:type="dxa"/>
              <w:right w:w="144" w:type="dxa"/>
            </w:tcMar>
            <w:vAlign w:val="center"/>
            <w:hideMark/>
          </w:tcPr>
          <w:p w14:paraId="60840A1C" w14:textId="77777777" w:rsidR="00BC5935" w:rsidRPr="000C2788" w:rsidRDefault="00BC5935" w:rsidP="0001213C">
            <w:pPr>
              <w:spacing w:before="0" w:after="0" w:line="240" w:lineRule="auto"/>
              <w:jc w:val="center"/>
              <w:rPr>
                <w:rFonts w:ascii="Arial" w:hAnsi="Arial" w:cs="Arial"/>
                <w:lang w:val="en-US" w:bidi="ar-SA"/>
              </w:rPr>
            </w:pPr>
            <w:r w:rsidRPr="000C2788">
              <w:rPr>
                <w:rFonts w:ascii="Arial" w:eastAsia="微软雅黑" w:hAnsi="Arial" w:cs="Arial"/>
                <w:b/>
                <w:bCs/>
                <w:color w:val="FFFFFF" w:themeColor="background1"/>
                <w:kern w:val="24"/>
                <w:lang w:val="en-US" w:bidi="ar-SA"/>
              </w:rPr>
              <w:t xml:space="preserve">Key Risk </w:t>
            </w:r>
            <w:r>
              <w:rPr>
                <w:rFonts w:ascii="Arial" w:eastAsia="微软雅黑" w:hAnsi="Arial" w:cs="Arial"/>
                <w:b/>
                <w:bCs/>
                <w:color w:val="FFFFFF" w:themeColor="background1"/>
                <w:kern w:val="24"/>
                <w:lang w:val="en-US" w:bidi="ar-SA"/>
              </w:rPr>
              <w:t>Ratios (HO Internal Credit Risk Model)</w:t>
            </w:r>
          </w:p>
        </w:tc>
      </w:tr>
      <w:tr w:rsidR="00BC5935" w:rsidRPr="000C2788" w14:paraId="208D9D50" w14:textId="77777777" w:rsidTr="0001213C">
        <w:trPr>
          <w:trHeight w:val="379"/>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148386F" w14:textId="77777777" w:rsidR="00BC5935" w:rsidRPr="000C2788" w:rsidRDefault="00BC5935" w:rsidP="0001213C">
            <w:pPr>
              <w:spacing w:before="0" w:after="0" w:line="240" w:lineRule="auto"/>
              <w:jc w:val="left"/>
              <w:rPr>
                <w:rFonts w:ascii="Arial" w:hAnsi="Arial" w:cs="Arial"/>
                <w:lang w:val="en-US" w:bidi="ar-SA"/>
              </w:rPr>
            </w:pPr>
            <w:r>
              <w:rPr>
                <w:rFonts w:ascii="Arial" w:eastAsia="微软雅黑" w:hAnsi="Arial" w:cs="Arial"/>
                <w:b/>
                <w:bCs/>
                <w:color w:val="000000" w:themeColor="text1"/>
                <w:kern w:val="24"/>
                <w:lang w:val="en-US" w:bidi="ar-SA"/>
              </w:rPr>
              <w:t>Profitability</w:t>
            </w:r>
          </w:p>
        </w:tc>
        <w:tc>
          <w:tcPr>
            <w:tcW w:w="72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AA9D643" w14:textId="77777777" w:rsidR="00BC5935" w:rsidRPr="000C2788" w:rsidRDefault="00BC5935" w:rsidP="0001213C">
            <w:pPr>
              <w:spacing w:before="0" w:after="0" w:line="240" w:lineRule="auto"/>
              <w:jc w:val="left"/>
              <w:rPr>
                <w:rFonts w:ascii="Arial" w:eastAsia="微软雅黑" w:hAnsi="Arial" w:cs="Arial"/>
                <w:color w:val="000000" w:themeColor="text1"/>
                <w:kern w:val="24"/>
                <w:lang w:val="en-US" w:bidi="ar-SA"/>
              </w:rPr>
            </w:pPr>
            <w:r>
              <w:rPr>
                <w:rFonts w:ascii="Arial" w:eastAsia="微软雅黑" w:hAnsi="Arial" w:cs="Arial"/>
                <w:color w:val="000000" w:themeColor="text1"/>
                <w:kern w:val="24"/>
                <w:lang w:val="en-US" w:bidi="ar-SA"/>
              </w:rPr>
              <w:t>Increase rate on ‘Operating Profit’</w:t>
            </w:r>
            <w:r w:rsidRPr="000C2788">
              <w:rPr>
                <w:rFonts w:ascii="Arial" w:eastAsia="微软雅黑" w:hAnsi="Arial" w:cs="Arial"/>
                <w:color w:val="000000" w:themeColor="text1"/>
                <w:kern w:val="24"/>
                <w:lang w:val="en-US" w:bidi="ar-SA"/>
              </w:rPr>
              <w:t xml:space="preserve">  </w:t>
            </w:r>
          </w:p>
        </w:tc>
      </w:tr>
      <w:tr w:rsidR="00BC5935" w:rsidRPr="000C2788" w14:paraId="1D2EF952" w14:textId="77777777" w:rsidTr="0001213C">
        <w:trPr>
          <w:trHeight w:val="557"/>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73D8B8C9" w14:textId="77777777" w:rsidR="00BC5935" w:rsidRPr="000C2788" w:rsidRDefault="00BC5935" w:rsidP="0001213C">
            <w:pPr>
              <w:spacing w:before="0" w:after="0" w:line="240" w:lineRule="auto"/>
              <w:jc w:val="left"/>
              <w:rPr>
                <w:rFonts w:ascii="Arial" w:eastAsia="微软雅黑" w:hAnsi="Arial" w:cs="Arial"/>
                <w:b/>
                <w:bCs/>
                <w:color w:val="000000" w:themeColor="text1"/>
                <w:kern w:val="24"/>
                <w:lang w:val="en-US" w:bidi="ar-SA"/>
              </w:rPr>
            </w:pPr>
            <w:r w:rsidRPr="000C2788">
              <w:rPr>
                <w:rFonts w:ascii="Arial" w:eastAsia="微软雅黑" w:hAnsi="Arial" w:cs="Arial"/>
                <w:b/>
                <w:bCs/>
                <w:color w:val="000000" w:themeColor="text1"/>
                <w:kern w:val="24"/>
                <w:lang w:val="en-US" w:bidi="ar-SA"/>
              </w:rPr>
              <w:t xml:space="preserve">Cash Flow </w:t>
            </w:r>
          </w:p>
        </w:tc>
        <w:tc>
          <w:tcPr>
            <w:tcW w:w="72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5C35F619" w14:textId="77777777" w:rsidR="00BC5935" w:rsidRPr="000C2788" w:rsidRDefault="00BC5935" w:rsidP="0001213C">
            <w:pPr>
              <w:spacing w:before="0" w:after="0" w:line="240" w:lineRule="auto"/>
              <w:jc w:val="left"/>
              <w:rPr>
                <w:rFonts w:ascii="Arial" w:eastAsia="微软雅黑" w:hAnsi="Arial" w:cs="Arial"/>
                <w:color w:val="000000" w:themeColor="text1"/>
                <w:kern w:val="24"/>
                <w:lang w:val="en-US" w:bidi="ar-SA"/>
              </w:rPr>
            </w:pPr>
            <w:r>
              <w:rPr>
                <w:rFonts w:ascii="Arial" w:eastAsia="微软雅黑" w:hAnsi="Arial" w:cs="Arial"/>
                <w:color w:val="000000" w:themeColor="text1"/>
                <w:kern w:val="24"/>
                <w:lang w:val="en-US" w:bidi="ar-SA"/>
              </w:rPr>
              <w:t>Increase rate of ‘Net Operating Cash Flow’</w:t>
            </w:r>
            <w:r w:rsidRPr="000C2788">
              <w:rPr>
                <w:rFonts w:ascii="Arial" w:eastAsia="微软雅黑" w:hAnsi="Arial" w:cs="Arial"/>
                <w:color w:val="000000" w:themeColor="text1"/>
                <w:kern w:val="24"/>
                <w:lang w:val="en-US" w:bidi="ar-SA"/>
              </w:rPr>
              <w:t xml:space="preserve">  </w:t>
            </w:r>
          </w:p>
        </w:tc>
      </w:tr>
      <w:tr w:rsidR="00BC5935" w:rsidRPr="000C2788" w14:paraId="693CEA3C" w14:textId="77777777" w:rsidTr="0001213C">
        <w:trPr>
          <w:trHeight w:val="344"/>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E1F8945" w14:textId="77777777" w:rsidR="00BC5935" w:rsidRPr="000C2788" w:rsidRDefault="00BC5935" w:rsidP="0001213C">
            <w:pPr>
              <w:spacing w:before="0" w:after="0" w:line="240" w:lineRule="auto"/>
              <w:jc w:val="left"/>
              <w:rPr>
                <w:rFonts w:ascii="Arial" w:eastAsia="微软雅黑" w:hAnsi="Arial" w:cs="Arial"/>
                <w:b/>
                <w:bCs/>
                <w:color w:val="000000" w:themeColor="text1"/>
                <w:kern w:val="24"/>
                <w:lang w:val="en-US" w:bidi="ar-SA"/>
              </w:rPr>
            </w:pPr>
            <w:r w:rsidRPr="000C2788">
              <w:rPr>
                <w:rFonts w:ascii="Arial" w:eastAsia="微软雅黑" w:hAnsi="Arial" w:cs="Arial"/>
                <w:b/>
                <w:bCs/>
                <w:color w:val="000000" w:themeColor="text1"/>
                <w:kern w:val="24"/>
                <w:lang w:val="en-US" w:bidi="ar-SA"/>
              </w:rPr>
              <w:t xml:space="preserve">Leverage </w:t>
            </w:r>
          </w:p>
        </w:tc>
        <w:tc>
          <w:tcPr>
            <w:tcW w:w="72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AE1E4AD" w14:textId="77777777" w:rsidR="00BC5935" w:rsidRPr="0082156D" w:rsidRDefault="00BC5935" w:rsidP="00483D8F">
            <w:pPr>
              <w:pStyle w:val="ListParagraph"/>
              <w:numPr>
                <w:ilvl w:val="0"/>
                <w:numId w:val="33"/>
              </w:numPr>
              <w:spacing w:before="0" w:after="0" w:line="240" w:lineRule="auto"/>
              <w:ind w:left="281" w:hanging="281"/>
              <w:jc w:val="left"/>
              <w:rPr>
                <w:rFonts w:ascii="Arial" w:eastAsia="微软雅黑" w:hAnsi="Arial" w:cs="Arial"/>
                <w:color w:val="000000" w:themeColor="text1"/>
                <w:kern w:val="24"/>
                <w:lang w:val="en-US" w:bidi="ar-SA"/>
              </w:rPr>
            </w:pPr>
            <w:r w:rsidRPr="0082156D">
              <w:rPr>
                <w:rFonts w:ascii="Arial" w:eastAsia="微软雅黑" w:hAnsi="Arial" w:cs="Arial"/>
                <w:color w:val="000000" w:themeColor="text1"/>
                <w:kern w:val="24"/>
                <w:lang w:val="en-US" w:bidi="ar-SA"/>
              </w:rPr>
              <w:t>Total Debt/EBITDA</w:t>
            </w:r>
          </w:p>
          <w:p w14:paraId="170E74B3" w14:textId="77777777" w:rsidR="00BC5935" w:rsidRPr="0082156D" w:rsidRDefault="00BC5935" w:rsidP="00483D8F">
            <w:pPr>
              <w:pStyle w:val="ListParagraph"/>
              <w:numPr>
                <w:ilvl w:val="0"/>
                <w:numId w:val="33"/>
              </w:numPr>
              <w:spacing w:before="0" w:after="0" w:line="240" w:lineRule="auto"/>
              <w:ind w:left="281" w:hanging="281"/>
              <w:jc w:val="left"/>
              <w:rPr>
                <w:rFonts w:ascii="Arial" w:eastAsia="微软雅黑" w:hAnsi="Arial" w:cs="Arial"/>
                <w:color w:val="000000" w:themeColor="text1"/>
                <w:kern w:val="24"/>
                <w:lang w:val="en-US" w:bidi="ar-SA"/>
              </w:rPr>
            </w:pPr>
            <w:r w:rsidRPr="0082156D">
              <w:rPr>
                <w:rFonts w:ascii="Arial" w:eastAsia="微软雅黑" w:hAnsi="Arial" w:cs="Arial"/>
                <w:color w:val="000000" w:themeColor="text1"/>
                <w:kern w:val="24"/>
                <w:lang w:val="en-US" w:bidi="ar-SA"/>
              </w:rPr>
              <w:t>Total Debt/EBIT</w:t>
            </w:r>
          </w:p>
          <w:p w14:paraId="209FC52E" w14:textId="77777777" w:rsidR="00BC5935" w:rsidRPr="0082156D" w:rsidRDefault="00BC5935" w:rsidP="00483D8F">
            <w:pPr>
              <w:pStyle w:val="ListParagraph"/>
              <w:numPr>
                <w:ilvl w:val="0"/>
                <w:numId w:val="33"/>
              </w:numPr>
              <w:spacing w:before="0" w:after="0" w:line="240" w:lineRule="auto"/>
              <w:ind w:left="281" w:hanging="281"/>
              <w:jc w:val="left"/>
              <w:rPr>
                <w:rFonts w:ascii="Arial" w:eastAsia="微软雅黑" w:hAnsi="Arial" w:cs="Arial"/>
                <w:color w:val="000000" w:themeColor="text1"/>
                <w:kern w:val="24"/>
                <w:lang w:val="en-US" w:bidi="ar-SA"/>
              </w:rPr>
            </w:pPr>
            <w:r w:rsidRPr="0082156D">
              <w:rPr>
                <w:rFonts w:ascii="Arial" w:eastAsia="微软雅黑" w:hAnsi="Arial" w:cs="Arial"/>
                <w:color w:val="000000" w:themeColor="text1"/>
                <w:kern w:val="24"/>
                <w:lang w:val="en-US" w:bidi="ar-SA"/>
              </w:rPr>
              <w:t>Total Debt/Equity</w:t>
            </w:r>
          </w:p>
          <w:p w14:paraId="2C5C3A7F" w14:textId="77777777" w:rsidR="00BC5935" w:rsidRPr="0082156D" w:rsidRDefault="00BC5935" w:rsidP="00483D8F">
            <w:pPr>
              <w:pStyle w:val="ListParagraph"/>
              <w:numPr>
                <w:ilvl w:val="0"/>
                <w:numId w:val="33"/>
              </w:numPr>
              <w:spacing w:before="0" w:after="0" w:line="240" w:lineRule="auto"/>
              <w:ind w:left="281" w:hanging="281"/>
              <w:jc w:val="left"/>
              <w:rPr>
                <w:rFonts w:ascii="Arial" w:hAnsi="Arial" w:cs="Arial"/>
                <w:lang w:val="en-US" w:bidi="ar-SA"/>
              </w:rPr>
            </w:pPr>
            <w:r w:rsidRPr="0082156D">
              <w:rPr>
                <w:rFonts w:ascii="Arial" w:eastAsia="微软雅黑" w:hAnsi="Arial" w:cs="Arial"/>
                <w:color w:val="000000" w:themeColor="text1"/>
                <w:kern w:val="24"/>
                <w:lang w:val="en-US" w:bidi="ar-SA"/>
              </w:rPr>
              <w:t xml:space="preserve">Net Debt/Equity </w:t>
            </w:r>
          </w:p>
        </w:tc>
      </w:tr>
      <w:tr w:rsidR="00BC5935" w:rsidRPr="000C2788" w14:paraId="1FD3B5D5" w14:textId="77777777" w:rsidTr="0001213C">
        <w:trPr>
          <w:trHeight w:val="549"/>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0F2E04E" w14:textId="77777777" w:rsidR="00BC5935" w:rsidRPr="000C2788" w:rsidRDefault="00BC5935" w:rsidP="0001213C">
            <w:pPr>
              <w:spacing w:before="0" w:after="0" w:line="240" w:lineRule="auto"/>
              <w:jc w:val="left"/>
              <w:rPr>
                <w:rFonts w:ascii="Arial" w:hAnsi="Arial" w:cs="Arial"/>
                <w:lang w:val="en-US" w:bidi="ar-SA"/>
              </w:rPr>
            </w:pPr>
            <w:r w:rsidRPr="000C2788">
              <w:rPr>
                <w:rFonts w:ascii="Arial" w:eastAsia="微软雅黑" w:hAnsi="Arial" w:cs="Arial"/>
                <w:b/>
                <w:bCs/>
                <w:color w:val="000000" w:themeColor="text1"/>
                <w:kern w:val="24"/>
                <w:lang w:val="en-US" w:bidi="ar-SA"/>
              </w:rPr>
              <w:t>Operational Capacity</w:t>
            </w:r>
          </w:p>
        </w:tc>
        <w:tc>
          <w:tcPr>
            <w:tcW w:w="72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093E860" w14:textId="77777777" w:rsidR="00BC5935" w:rsidRPr="0082156D" w:rsidRDefault="00BC5935" w:rsidP="00483D8F">
            <w:pPr>
              <w:pStyle w:val="ListParagraph"/>
              <w:numPr>
                <w:ilvl w:val="0"/>
                <w:numId w:val="34"/>
              </w:numPr>
              <w:spacing w:before="0" w:after="0" w:line="240" w:lineRule="auto"/>
              <w:ind w:left="281" w:hanging="281"/>
              <w:jc w:val="left"/>
              <w:rPr>
                <w:rFonts w:ascii="Arial" w:eastAsia="微软雅黑" w:hAnsi="Arial" w:cs="Arial"/>
                <w:color w:val="000000" w:themeColor="text1"/>
                <w:kern w:val="24"/>
                <w:lang w:val="en-US" w:bidi="ar-SA"/>
              </w:rPr>
            </w:pPr>
            <w:r w:rsidRPr="0082156D">
              <w:rPr>
                <w:rFonts w:ascii="Arial" w:eastAsia="微软雅黑" w:hAnsi="Arial" w:cs="Arial"/>
                <w:color w:val="000000" w:themeColor="text1"/>
                <w:kern w:val="24"/>
                <w:lang w:val="en-US" w:bidi="ar-SA"/>
              </w:rPr>
              <w:t>Trade Receivable ratio</w:t>
            </w:r>
          </w:p>
          <w:p w14:paraId="25469520" w14:textId="77777777" w:rsidR="00BC5935" w:rsidRPr="0082156D" w:rsidRDefault="00BC5935" w:rsidP="00483D8F">
            <w:pPr>
              <w:pStyle w:val="ListParagraph"/>
              <w:numPr>
                <w:ilvl w:val="0"/>
                <w:numId w:val="34"/>
              </w:numPr>
              <w:spacing w:before="0" w:after="0" w:line="240" w:lineRule="auto"/>
              <w:ind w:left="281" w:hanging="281"/>
              <w:jc w:val="left"/>
              <w:rPr>
                <w:rFonts w:ascii="Arial" w:hAnsi="Arial" w:cs="Arial"/>
                <w:lang w:val="en-US" w:bidi="ar-SA"/>
              </w:rPr>
            </w:pPr>
            <w:r w:rsidRPr="0082156D">
              <w:rPr>
                <w:rFonts w:ascii="Arial" w:eastAsia="微软雅黑" w:hAnsi="Arial" w:cs="Arial"/>
                <w:color w:val="000000" w:themeColor="text1"/>
                <w:kern w:val="24"/>
                <w:lang w:val="en-US" w:bidi="ar-SA"/>
              </w:rPr>
              <w:t>Current ratio</w:t>
            </w:r>
          </w:p>
        </w:tc>
      </w:tr>
      <w:tr w:rsidR="00BC5935" w:rsidRPr="000C2788" w14:paraId="344486E9" w14:textId="77777777" w:rsidTr="0001213C">
        <w:trPr>
          <w:trHeight w:val="113"/>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7F3719E" w14:textId="77777777" w:rsidR="00BC5935" w:rsidRPr="000C2788" w:rsidRDefault="00BC5935" w:rsidP="0001213C">
            <w:pPr>
              <w:spacing w:before="0" w:after="0" w:line="240" w:lineRule="auto"/>
              <w:jc w:val="left"/>
              <w:rPr>
                <w:rFonts w:ascii="Arial" w:hAnsi="Arial" w:cs="Arial"/>
                <w:lang w:val="en-US" w:bidi="ar-SA"/>
              </w:rPr>
            </w:pPr>
            <w:r w:rsidRPr="000C2788">
              <w:rPr>
                <w:rFonts w:ascii="Arial" w:eastAsia="微软雅黑" w:hAnsi="Arial" w:cs="Arial"/>
                <w:b/>
                <w:bCs/>
                <w:color w:val="000000" w:themeColor="text1"/>
                <w:kern w:val="24"/>
                <w:lang w:val="en-US" w:bidi="ar-SA"/>
              </w:rPr>
              <w:t>Profitability</w:t>
            </w:r>
          </w:p>
        </w:tc>
        <w:tc>
          <w:tcPr>
            <w:tcW w:w="72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15A6794" w14:textId="77777777" w:rsidR="00BC5935" w:rsidRPr="000C2788" w:rsidRDefault="00BC5935" w:rsidP="0001213C">
            <w:pPr>
              <w:spacing w:before="0" w:after="0" w:line="240" w:lineRule="auto"/>
              <w:jc w:val="left"/>
              <w:rPr>
                <w:rFonts w:ascii="Arial" w:hAnsi="Arial" w:cs="Arial"/>
                <w:lang w:val="en-US" w:bidi="ar-SA"/>
              </w:rPr>
            </w:pPr>
            <w:r w:rsidRPr="000C2788">
              <w:rPr>
                <w:rFonts w:ascii="Arial" w:eastAsia="微软雅黑" w:hAnsi="Arial" w:cs="Arial"/>
                <w:color w:val="000000" w:themeColor="text1"/>
                <w:kern w:val="24"/>
                <w:lang w:val="en-US" w:bidi="ar-SA"/>
              </w:rPr>
              <w:t>Operating Profit Margin, Net Assets Yield, Gross Profit Margin etc.</w:t>
            </w:r>
          </w:p>
        </w:tc>
      </w:tr>
      <w:tr w:rsidR="00BC5935" w:rsidRPr="000C2788" w14:paraId="69234B5B" w14:textId="77777777" w:rsidTr="0001213C">
        <w:trPr>
          <w:trHeight w:val="313"/>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3F87315" w14:textId="77777777" w:rsidR="00BC5935" w:rsidRPr="000C2788" w:rsidRDefault="00BC5935" w:rsidP="0001213C">
            <w:pPr>
              <w:spacing w:before="0" w:after="0" w:line="240" w:lineRule="auto"/>
              <w:jc w:val="left"/>
              <w:rPr>
                <w:rFonts w:ascii="Arial" w:hAnsi="Arial" w:cs="Arial"/>
                <w:lang w:val="en-US" w:bidi="ar-SA"/>
              </w:rPr>
            </w:pPr>
            <w:r w:rsidRPr="000C2788">
              <w:rPr>
                <w:rFonts w:ascii="Arial" w:eastAsia="微软雅黑" w:hAnsi="Arial" w:cs="Arial"/>
                <w:b/>
                <w:bCs/>
                <w:color w:val="000000" w:themeColor="text1"/>
                <w:kern w:val="24"/>
                <w:lang w:val="en-US" w:bidi="ar-SA"/>
              </w:rPr>
              <w:t>Growth Rate</w:t>
            </w:r>
          </w:p>
        </w:tc>
        <w:tc>
          <w:tcPr>
            <w:tcW w:w="72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D63CFB0" w14:textId="77777777" w:rsidR="00BC5935" w:rsidRPr="000C2788" w:rsidRDefault="00BC5935" w:rsidP="0001213C">
            <w:pPr>
              <w:spacing w:before="0" w:after="0" w:line="240" w:lineRule="auto"/>
              <w:jc w:val="left"/>
              <w:rPr>
                <w:rFonts w:ascii="Arial" w:hAnsi="Arial" w:cs="Arial"/>
                <w:lang w:val="en-US" w:bidi="ar-SA"/>
              </w:rPr>
            </w:pPr>
            <w:r>
              <w:rPr>
                <w:rFonts w:ascii="Arial" w:eastAsia="微软雅黑" w:hAnsi="Arial" w:cs="Arial"/>
                <w:color w:val="000000" w:themeColor="text1"/>
                <w:kern w:val="24"/>
                <w:lang w:val="en-US" w:bidi="ar-SA"/>
              </w:rPr>
              <w:t xml:space="preserve">Revenue </w:t>
            </w:r>
          </w:p>
        </w:tc>
      </w:tr>
      <w:tr w:rsidR="00BC5935" w:rsidRPr="000C2788" w14:paraId="4F2CF7BD" w14:textId="77777777" w:rsidTr="0001213C">
        <w:trPr>
          <w:trHeight w:val="419"/>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A0ED9A6" w14:textId="77777777" w:rsidR="00BC5935" w:rsidRPr="000C2788" w:rsidRDefault="00BC5935" w:rsidP="0001213C">
            <w:pPr>
              <w:spacing w:before="0" w:after="0" w:line="240" w:lineRule="auto"/>
              <w:jc w:val="left"/>
              <w:rPr>
                <w:rFonts w:ascii="Arial" w:hAnsi="Arial" w:cs="Arial"/>
                <w:b/>
                <w:lang w:val="en-US" w:bidi="ar-SA"/>
              </w:rPr>
            </w:pPr>
            <w:r w:rsidRPr="000C2788">
              <w:rPr>
                <w:rFonts w:ascii="Arial" w:hAnsi="Arial" w:cs="Arial"/>
                <w:b/>
                <w:lang w:val="en-US" w:bidi="ar-SA"/>
              </w:rPr>
              <w:t>Business Scale</w:t>
            </w:r>
          </w:p>
        </w:tc>
        <w:tc>
          <w:tcPr>
            <w:tcW w:w="72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6C064E2" w14:textId="77777777" w:rsidR="00BC5935" w:rsidRPr="0082156D" w:rsidRDefault="00BC5935" w:rsidP="00483D8F">
            <w:pPr>
              <w:pStyle w:val="ListParagraph"/>
              <w:numPr>
                <w:ilvl w:val="0"/>
                <w:numId w:val="35"/>
              </w:numPr>
              <w:spacing w:before="0" w:after="0" w:line="240" w:lineRule="auto"/>
              <w:ind w:left="281" w:hanging="281"/>
              <w:jc w:val="left"/>
              <w:rPr>
                <w:rFonts w:ascii="Arial" w:eastAsia="微软雅黑" w:hAnsi="Arial" w:cs="Arial"/>
                <w:color w:val="000000" w:themeColor="text1"/>
                <w:kern w:val="24"/>
                <w:lang w:val="en-US" w:bidi="ar-SA"/>
              </w:rPr>
            </w:pPr>
            <w:r w:rsidRPr="0082156D">
              <w:rPr>
                <w:rFonts w:ascii="Arial" w:eastAsia="微软雅黑" w:hAnsi="Arial" w:cs="Arial"/>
                <w:color w:val="000000" w:themeColor="text1"/>
                <w:kern w:val="24"/>
                <w:lang w:val="en-US" w:bidi="ar-SA"/>
              </w:rPr>
              <w:t xml:space="preserve">Total Assets </w:t>
            </w:r>
          </w:p>
          <w:p w14:paraId="4DEB190D" w14:textId="77777777" w:rsidR="00BC5935" w:rsidRPr="0082156D" w:rsidRDefault="00BC5935" w:rsidP="00483D8F">
            <w:pPr>
              <w:pStyle w:val="ListParagraph"/>
              <w:numPr>
                <w:ilvl w:val="0"/>
                <w:numId w:val="35"/>
              </w:numPr>
              <w:spacing w:before="0" w:after="0" w:line="240" w:lineRule="auto"/>
              <w:ind w:left="281" w:hanging="281"/>
              <w:jc w:val="left"/>
              <w:rPr>
                <w:rFonts w:ascii="Arial" w:hAnsi="Arial" w:cs="Arial"/>
                <w:lang w:val="en-US" w:bidi="ar-SA"/>
              </w:rPr>
            </w:pPr>
            <w:r w:rsidRPr="0082156D">
              <w:rPr>
                <w:rFonts w:ascii="Arial" w:eastAsia="微软雅黑" w:hAnsi="Arial" w:cs="Arial"/>
                <w:color w:val="000000" w:themeColor="text1"/>
                <w:kern w:val="24"/>
                <w:lang w:val="en-US" w:bidi="ar-SA"/>
              </w:rPr>
              <w:t>Net Profit</w:t>
            </w:r>
            <w:r w:rsidRPr="0082156D">
              <w:rPr>
                <w:rFonts w:ascii="Arial" w:hAnsi="Arial" w:cs="Arial"/>
                <w:lang w:val="en-US" w:bidi="ar-SA"/>
              </w:rPr>
              <w:t xml:space="preserve"> </w:t>
            </w:r>
          </w:p>
        </w:tc>
      </w:tr>
    </w:tbl>
    <w:p w14:paraId="0B28FCB5" w14:textId="77777777" w:rsidR="00BC5935" w:rsidRPr="000C2788" w:rsidRDefault="00BC5935" w:rsidP="00BC5935">
      <w:pPr>
        <w:spacing w:before="0" w:after="0"/>
        <w:rPr>
          <w:rFonts w:ascii="Arial" w:hAnsi="Arial" w:cs="Arial"/>
          <w:lang w:val="en-US"/>
        </w:rPr>
      </w:pPr>
    </w:p>
    <w:tbl>
      <w:tblPr>
        <w:tblW w:w="9355" w:type="dxa"/>
        <w:tblInd w:w="274" w:type="dxa"/>
        <w:tblCellMar>
          <w:left w:w="0" w:type="dxa"/>
          <w:right w:w="0" w:type="dxa"/>
        </w:tblCellMar>
        <w:tblLook w:val="0420" w:firstRow="1" w:lastRow="0" w:firstColumn="0" w:lastColumn="0" w:noHBand="0" w:noVBand="1"/>
      </w:tblPr>
      <w:tblGrid>
        <w:gridCol w:w="2126"/>
        <w:gridCol w:w="7229"/>
      </w:tblGrid>
      <w:tr w:rsidR="00BC5935" w:rsidRPr="000C2788" w14:paraId="76B26A7B" w14:textId="77777777" w:rsidTr="0001213C">
        <w:trPr>
          <w:trHeight w:val="523"/>
        </w:trPr>
        <w:tc>
          <w:tcPr>
            <w:tcW w:w="2126" w:type="dxa"/>
            <w:tcBorders>
              <w:top w:val="single" w:sz="8" w:space="0" w:color="000000"/>
              <w:left w:val="single" w:sz="8" w:space="0" w:color="000000"/>
              <w:bottom w:val="single" w:sz="8" w:space="0" w:color="000000"/>
              <w:right w:val="single" w:sz="8" w:space="0" w:color="FFFFFF"/>
            </w:tcBorders>
            <w:shd w:val="clear" w:color="auto" w:fill="595959" w:themeFill="text1" w:themeFillTint="A6"/>
            <w:tcMar>
              <w:top w:w="72" w:type="dxa"/>
              <w:left w:w="144" w:type="dxa"/>
              <w:bottom w:w="72" w:type="dxa"/>
              <w:right w:w="144" w:type="dxa"/>
            </w:tcMar>
            <w:vAlign w:val="center"/>
            <w:hideMark/>
          </w:tcPr>
          <w:p w14:paraId="3E736693" w14:textId="77777777" w:rsidR="00BC5935" w:rsidRPr="000C2788" w:rsidRDefault="00BC5935" w:rsidP="0001213C">
            <w:pPr>
              <w:spacing w:before="0" w:after="0" w:line="240" w:lineRule="auto"/>
              <w:jc w:val="left"/>
              <w:rPr>
                <w:rFonts w:ascii="Arial" w:eastAsia="微软雅黑" w:hAnsi="Arial" w:cs="Arial"/>
                <w:b/>
                <w:bCs/>
                <w:color w:val="FFFFFF" w:themeColor="background1"/>
                <w:kern w:val="24"/>
                <w:lang w:val="en-US" w:bidi="ar-SA"/>
              </w:rPr>
            </w:pPr>
            <w:r w:rsidRPr="000C2788">
              <w:rPr>
                <w:rFonts w:ascii="Arial" w:eastAsia="微软雅黑" w:hAnsi="Arial" w:cs="Arial"/>
                <w:b/>
                <w:bCs/>
                <w:color w:val="FFFFFF" w:themeColor="background1"/>
                <w:kern w:val="24"/>
                <w:lang w:val="en-US" w:bidi="ar-SA"/>
              </w:rPr>
              <w:t>Qualitative Risk Dimension</w:t>
            </w:r>
          </w:p>
        </w:tc>
        <w:tc>
          <w:tcPr>
            <w:tcW w:w="7229" w:type="dxa"/>
            <w:tcBorders>
              <w:top w:val="single" w:sz="8" w:space="0" w:color="000000"/>
              <w:left w:val="single" w:sz="8" w:space="0" w:color="FFFFFF"/>
              <w:bottom w:val="single" w:sz="8" w:space="0" w:color="000000"/>
              <w:right w:val="single" w:sz="8" w:space="0" w:color="000000"/>
            </w:tcBorders>
            <w:shd w:val="clear" w:color="auto" w:fill="595959" w:themeFill="text1" w:themeFillTint="A6"/>
            <w:tcMar>
              <w:top w:w="72" w:type="dxa"/>
              <w:left w:w="144" w:type="dxa"/>
              <w:bottom w:w="72" w:type="dxa"/>
              <w:right w:w="144" w:type="dxa"/>
            </w:tcMar>
            <w:vAlign w:val="center"/>
            <w:hideMark/>
          </w:tcPr>
          <w:p w14:paraId="6C32DF6E" w14:textId="77777777" w:rsidR="00BC5935" w:rsidRPr="000C2788" w:rsidRDefault="00BC5935" w:rsidP="0001213C">
            <w:pPr>
              <w:spacing w:before="0" w:after="0" w:line="240" w:lineRule="auto"/>
              <w:jc w:val="center"/>
              <w:rPr>
                <w:rFonts w:ascii="Arial" w:eastAsia="微软雅黑" w:hAnsi="Arial" w:cs="Arial"/>
                <w:b/>
                <w:bCs/>
                <w:color w:val="FFFFFF" w:themeColor="background1"/>
                <w:kern w:val="24"/>
                <w:lang w:val="en-US" w:bidi="ar-SA"/>
              </w:rPr>
            </w:pPr>
            <w:r w:rsidRPr="000C2788">
              <w:rPr>
                <w:rFonts w:ascii="Arial" w:eastAsia="微软雅黑" w:hAnsi="Arial" w:cs="Arial"/>
                <w:b/>
                <w:bCs/>
                <w:color w:val="FFFFFF" w:themeColor="background1"/>
                <w:kern w:val="24"/>
                <w:lang w:val="en-US" w:bidi="ar-SA"/>
              </w:rPr>
              <w:t>Key Risk Factors</w:t>
            </w:r>
            <w:r>
              <w:rPr>
                <w:rFonts w:ascii="Arial" w:eastAsia="微软雅黑" w:hAnsi="Arial" w:cs="Arial"/>
                <w:b/>
                <w:bCs/>
                <w:color w:val="FFFFFF" w:themeColor="background1"/>
                <w:kern w:val="24"/>
                <w:lang w:val="en-US" w:bidi="ar-SA"/>
              </w:rPr>
              <w:t xml:space="preserve"> (HO Internal Corporate Credit Risk Model)</w:t>
            </w:r>
          </w:p>
        </w:tc>
      </w:tr>
      <w:tr w:rsidR="00BC5935" w:rsidRPr="000C2788" w14:paraId="0FA28E3E" w14:textId="77777777" w:rsidTr="0001213C">
        <w:trPr>
          <w:trHeight w:val="579"/>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35ABE3B3" w14:textId="77777777" w:rsidR="00BC5935" w:rsidRPr="000C2788" w:rsidRDefault="00BC5935" w:rsidP="0001213C">
            <w:pPr>
              <w:spacing w:before="0" w:after="0" w:line="240" w:lineRule="auto"/>
              <w:jc w:val="left"/>
              <w:textAlignment w:val="center"/>
              <w:rPr>
                <w:rFonts w:ascii="Arial" w:hAnsi="Arial" w:cs="Arial"/>
                <w:lang w:val="en-US" w:bidi="ar-SA"/>
              </w:rPr>
            </w:pPr>
            <w:r w:rsidRPr="000C2788">
              <w:rPr>
                <w:rFonts w:ascii="Arial" w:eastAsia="微软雅黑" w:hAnsi="Arial" w:cs="Arial"/>
                <w:b/>
                <w:bCs/>
                <w:color w:val="000000" w:themeColor="text1"/>
                <w:kern w:val="24"/>
                <w:lang w:val="en-US" w:bidi="ar-SA"/>
              </w:rPr>
              <w:t>Corporate Background</w:t>
            </w:r>
          </w:p>
        </w:tc>
        <w:tc>
          <w:tcPr>
            <w:tcW w:w="7229"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1E4B1CFA" w14:textId="77777777" w:rsidR="00BC5935" w:rsidRPr="0082156D" w:rsidRDefault="00BC5935" w:rsidP="00483D8F">
            <w:pPr>
              <w:pStyle w:val="ListParagraph"/>
              <w:numPr>
                <w:ilvl w:val="0"/>
                <w:numId w:val="36"/>
              </w:numPr>
              <w:spacing w:before="0" w:after="0" w:line="240" w:lineRule="auto"/>
              <w:ind w:left="413" w:hanging="283"/>
              <w:jc w:val="left"/>
              <w:textAlignment w:val="center"/>
              <w:rPr>
                <w:rFonts w:ascii="Arial" w:hAnsi="Arial" w:cs="Arial"/>
                <w:lang w:val="en-US" w:bidi="ar-SA"/>
              </w:rPr>
            </w:pPr>
            <w:r w:rsidRPr="0082156D">
              <w:rPr>
                <w:rFonts w:ascii="Arial" w:hAnsi="Arial" w:cs="Arial"/>
                <w:lang w:val="en-US" w:bidi="ar-SA"/>
              </w:rPr>
              <w:t xml:space="preserve">Years in operation </w:t>
            </w:r>
          </w:p>
          <w:p w14:paraId="42A35938" w14:textId="77777777" w:rsidR="00BC5935" w:rsidRPr="0082156D" w:rsidRDefault="00BC5935" w:rsidP="00483D8F">
            <w:pPr>
              <w:pStyle w:val="ListParagraph"/>
              <w:numPr>
                <w:ilvl w:val="0"/>
                <w:numId w:val="36"/>
              </w:numPr>
              <w:spacing w:before="0" w:after="0" w:line="240" w:lineRule="auto"/>
              <w:ind w:left="413" w:hanging="283"/>
              <w:jc w:val="left"/>
              <w:textAlignment w:val="center"/>
              <w:rPr>
                <w:rFonts w:ascii="Arial" w:hAnsi="Arial" w:cs="Arial"/>
                <w:lang w:val="en-US" w:bidi="ar-SA"/>
              </w:rPr>
            </w:pPr>
            <w:r w:rsidRPr="0082156D">
              <w:rPr>
                <w:rFonts w:ascii="Arial" w:hAnsi="Arial" w:cs="Arial"/>
                <w:lang w:val="en-US" w:bidi="ar-SA"/>
              </w:rPr>
              <w:t xml:space="preserve">Corporate shareholders rating level   </w:t>
            </w:r>
          </w:p>
        </w:tc>
      </w:tr>
      <w:tr w:rsidR="00BC5935" w:rsidRPr="000C2788" w14:paraId="098F3B70" w14:textId="77777777" w:rsidTr="0001213C">
        <w:trPr>
          <w:trHeight w:val="562"/>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6A378C48" w14:textId="77777777" w:rsidR="00BC5935" w:rsidRPr="000C2788" w:rsidRDefault="00BC5935" w:rsidP="0001213C">
            <w:pPr>
              <w:spacing w:before="0" w:after="0" w:line="240" w:lineRule="auto"/>
              <w:jc w:val="left"/>
              <w:textAlignment w:val="center"/>
              <w:rPr>
                <w:rFonts w:ascii="Arial" w:hAnsi="Arial" w:cs="Arial"/>
                <w:lang w:val="en-US" w:bidi="ar-SA"/>
              </w:rPr>
            </w:pPr>
            <w:r w:rsidRPr="000C2788">
              <w:rPr>
                <w:rFonts w:ascii="Arial" w:eastAsia="微软雅黑" w:hAnsi="Arial" w:cs="Arial"/>
                <w:b/>
                <w:bCs/>
                <w:color w:val="000000" w:themeColor="text1"/>
                <w:kern w:val="24"/>
                <w:lang w:val="en-US" w:bidi="ar-SA"/>
              </w:rPr>
              <w:t xml:space="preserve">Competitiveness </w:t>
            </w:r>
          </w:p>
        </w:tc>
        <w:tc>
          <w:tcPr>
            <w:tcW w:w="7229"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700D82FD" w14:textId="77777777" w:rsidR="00BC5935" w:rsidRDefault="00BC5935" w:rsidP="0001213C">
            <w:pPr>
              <w:spacing w:before="0" w:after="0" w:line="240" w:lineRule="auto"/>
              <w:textAlignment w:val="center"/>
              <w:rPr>
                <w:rFonts w:ascii="Arial" w:hAnsi="Arial" w:cs="Arial"/>
                <w:lang w:val="en-US" w:bidi="ar-SA"/>
              </w:rPr>
            </w:pPr>
          </w:p>
          <w:p w14:paraId="51672623" w14:textId="77777777" w:rsidR="00BC5935" w:rsidRDefault="00BC5935" w:rsidP="0001213C">
            <w:pPr>
              <w:spacing w:before="0" w:after="0" w:line="240" w:lineRule="auto"/>
              <w:textAlignment w:val="center"/>
              <w:rPr>
                <w:rFonts w:ascii="Arial" w:hAnsi="Arial" w:cs="Arial"/>
                <w:lang w:val="en-US" w:bidi="ar-SA"/>
              </w:rPr>
            </w:pPr>
            <w:r>
              <w:rPr>
                <w:rFonts w:ascii="Arial" w:hAnsi="Arial" w:cs="Arial"/>
                <w:lang w:val="en-US" w:bidi="ar-SA"/>
              </w:rPr>
              <w:t>Industry position</w:t>
            </w:r>
          </w:p>
          <w:p w14:paraId="7D2EDADD" w14:textId="77777777" w:rsidR="00BC5935" w:rsidRPr="000C2788" w:rsidRDefault="00BC5935" w:rsidP="0001213C">
            <w:pPr>
              <w:spacing w:before="0" w:after="0" w:line="240" w:lineRule="auto"/>
              <w:textAlignment w:val="center"/>
              <w:rPr>
                <w:rFonts w:ascii="Arial" w:hAnsi="Arial" w:cs="Arial"/>
                <w:lang w:val="en-US" w:bidi="ar-SA"/>
              </w:rPr>
            </w:pPr>
          </w:p>
        </w:tc>
      </w:tr>
      <w:tr w:rsidR="00BC5935" w:rsidRPr="000C2788" w14:paraId="702E0EDC" w14:textId="77777777" w:rsidTr="0001213C">
        <w:trPr>
          <w:trHeight w:val="791"/>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56E7E192" w14:textId="77777777" w:rsidR="00BC5935" w:rsidRPr="000C2788" w:rsidRDefault="00BC5935" w:rsidP="0001213C">
            <w:pPr>
              <w:spacing w:before="0" w:after="0" w:line="240" w:lineRule="auto"/>
              <w:jc w:val="left"/>
              <w:textAlignment w:val="center"/>
              <w:rPr>
                <w:rFonts w:ascii="Arial" w:hAnsi="Arial" w:cs="Arial"/>
                <w:lang w:val="en-US" w:bidi="ar-SA"/>
              </w:rPr>
            </w:pPr>
            <w:r>
              <w:rPr>
                <w:rFonts w:ascii="Arial" w:eastAsia="微软雅黑" w:hAnsi="Arial" w:cs="Arial"/>
                <w:b/>
                <w:bCs/>
                <w:color w:val="000000" w:themeColor="text1"/>
                <w:kern w:val="24"/>
                <w:lang w:val="en-US" w:bidi="ar-SA"/>
              </w:rPr>
              <w:t xml:space="preserve">Business environment </w:t>
            </w:r>
          </w:p>
        </w:tc>
        <w:tc>
          <w:tcPr>
            <w:tcW w:w="7229"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18C58C7C" w14:textId="77777777" w:rsidR="00BC5935" w:rsidRDefault="00BC5935" w:rsidP="00483D8F">
            <w:pPr>
              <w:pStyle w:val="ListParagraph"/>
              <w:numPr>
                <w:ilvl w:val="0"/>
                <w:numId w:val="37"/>
              </w:numPr>
              <w:spacing w:before="0" w:after="0" w:line="240" w:lineRule="auto"/>
              <w:ind w:left="413" w:hanging="283"/>
              <w:textAlignment w:val="center"/>
              <w:rPr>
                <w:rFonts w:ascii="Arial" w:hAnsi="Arial" w:cs="Arial"/>
                <w:lang w:val="en-US" w:bidi="ar-SA"/>
              </w:rPr>
            </w:pPr>
            <w:r>
              <w:rPr>
                <w:rFonts w:ascii="Arial" w:hAnsi="Arial" w:cs="Arial"/>
                <w:lang w:val="en-US" w:bidi="ar-SA"/>
              </w:rPr>
              <w:t>Changes in share price</w:t>
            </w:r>
          </w:p>
          <w:p w14:paraId="6DAB40D8" w14:textId="77777777" w:rsidR="00BC5935" w:rsidRDefault="00BC5935" w:rsidP="00483D8F">
            <w:pPr>
              <w:pStyle w:val="ListParagraph"/>
              <w:numPr>
                <w:ilvl w:val="0"/>
                <w:numId w:val="37"/>
              </w:numPr>
              <w:spacing w:before="0" w:after="0" w:line="240" w:lineRule="auto"/>
              <w:ind w:left="413" w:hanging="283"/>
              <w:textAlignment w:val="center"/>
              <w:rPr>
                <w:rFonts w:ascii="Arial" w:hAnsi="Arial" w:cs="Arial"/>
                <w:lang w:val="en-US" w:bidi="ar-SA"/>
              </w:rPr>
            </w:pPr>
            <w:r>
              <w:rPr>
                <w:rFonts w:ascii="Arial" w:hAnsi="Arial" w:cs="Arial"/>
                <w:lang w:val="en-US" w:bidi="ar-SA"/>
              </w:rPr>
              <w:t xml:space="preserve">Changes in corporate bond yields to LIBOR </w:t>
            </w:r>
          </w:p>
          <w:p w14:paraId="5DE38977" w14:textId="77777777" w:rsidR="00BC5935" w:rsidRDefault="00BC5935" w:rsidP="00483D8F">
            <w:pPr>
              <w:pStyle w:val="ListParagraph"/>
              <w:numPr>
                <w:ilvl w:val="0"/>
                <w:numId w:val="37"/>
              </w:numPr>
              <w:spacing w:before="0" w:after="0" w:line="240" w:lineRule="auto"/>
              <w:ind w:left="413" w:hanging="283"/>
              <w:textAlignment w:val="center"/>
              <w:rPr>
                <w:rFonts w:ascii="Arial" w:hAnsi="Arial" w:cs="Arial"/>
                <w:lang w:val="en-US" w:bidi="ar-SA"/>
              </w:rPr>
            </w:pPr>
            <w:r>
              <w:rPr>
                <w:rFonts w:ascii="Arial" w:hAnsi="Arial" w:cs="Arial"/>
                <w:lang w:val="en-US" w:bidi="ar-SA"/>
              </w:rPr>
              <w:t xml:space="preserve">Litigation or Regulatory penalties </w:t>
            </w:r>
          </w:p>
          <w:p w14:paraId="7D1D82C1" w14:textId="77777777" w:rsidR="00BC5935" w:rsidRPr="0082156D" w:rsidRDefault="00BC5935" w:rsidP="00483D8F">
            <w:pPr>
              <w:pStyle w:val="ListParagraph"/>
              <w:numPr>
                <w:ilvl w:val="0"/>
                <w:numId w:val="37"/>
              </w:numPr>
              <w:spacing w:before="0" w:after="0" w:line="240" w:lineRule="auto"/>
              <w:ind w:left="413" w:hanging="283"/>
              <w:textAlignment w:val="center"/>
              <w:rPr>
                <w:rFonts w:ascii="Arial" w:hAnsi="Arial" w:cs="Arial"/>
                <w:lang w:val="en-US" w:bidi="ar-SA"/>
              </w:rPr>
            </w:pPr>
            <w:r>
              <w:rPr>
                <w:rFonts w:ascii="Arial" w:hAnsi="Arial" w:cs="Arial"/>
                <w:lang w:val="en-US" w:bidi="ar-SA"/>
              </w:rPr>
              <w:t>Corporate governance, operational, environmental, safety events</w:t>
            </w:r>
          </w:p>
        </w:tc>
      </w:tr>
    </w:tbl>
    <w:p w14:paraId="31FD0BBA" w14:textId="77777777" w:rsidR="00BC5935" w:rsidRDefault="00BC5935" w:rsidP="00BC5935">
      <w:pPr>
        <w:spacing w:after="0"/>
        <w:rPr>
          <w:rFonts w:ascii="Arial" w:hAnsi="Arial" w:cs="Arial"/>
        </w:rPr>
      </w:pPr>
    </w:p>
    <w:tbl>
      <w:tblPr>
        <w:tblW w:w="9355" w:type="dxa"/>
        <w:tblInd w:w="274" w:type="dxa"/>
        <w:tblCellMar>
          <w:left w:w="0" w:type="dxa"/>
          <w:right w:w="0" w:type="dxa"/>
        </w:tblCellMar>
        <w:tblLook w:val="0420" w:firstRow="1" w:lastRow="0" w:firstColumn="0" w:lastColumn="0" w:noHBand="0" w:noVBand="1"/>
      </w:tblPr>
      <w:tblGrid>
        <w:gridCol w:w="2126"/>
        <w:gridCol w:w="7229"/>
      </w:tblGrid>
      <w:tr w:rsidR="00BC5935" w:rsidRPr="000C2788" w14:paraId="2C43E5A1" w14:textId="77777777" w:rsidTr="0001213C">
        <w:trPr>
          <w:trHeight w:val="523"/>
        </w:trPr>
        <w:tc>
          <w:tcPr>
            <w:tcW w:w="2126" w:type="dxa"/>
            <w:tcBorders>
              <w:top w:val="single" w:sz="8" w:space="0" w:color="000000"/>
              <w:left w:val="single" w:sz="8" w:space="0" w:color="000000"/>
              <w:bottom w:val="single" w:sz="8" w:space="0" w:color="000000"/>
              <w:right w:val="single" w:sz="8" w:space="0" w:color="FFFFFF"/>
            </w:tcBorders>
            <w:shd w:val="clear" w:color="auto" w:fill="595959" w:themeFill="text1" w:themeFillTint="A6"/>
            <w:tcMar>
              <w:top w:w="72" w:type="dxa"/>
              <w:left w:w="144" w:type="dxa"/>
              <w:bottom w:w="72" w:type="dxa"/>
              <w:right w:w="144" w:type="dxa"/>
            </w:tcMar>
            <w:vAlign w:val="center"/>
            <w:hideMark/>
          </w:tcPr>
          <w:p w14:paraId="53B7B782" w14:textId="77777777" w:rsidR="00BC5935" w:rsidRPr="000C2788" w:rsidRDefault="00BC5935" w:rsidP="0001213C">
            <w:pPr>
              <w:spacing w:before="0" w:after="0" w:line="240" w:lineRule="auto"/>
              <w:jc w:val="left"/>
              <w:rPr>
                <w:rFonts w:ascii="Arial" w:eastAsia="微软雅黑" w:hAnsi="Arial" w:cs="Arial"/>
                <w:b/>
                <w:bCs/>
                <w:color w:val="FFFFFF" w:themeColor="background1"/>
                <w:kern w:val="24"/>
                <w:lang w:val="en-US" w:bidi="ar-SA"/>
              </w:rPr>
            </w:pPr>
            <w:r w:rsidRPr="000C2788">
              <w:rPr>
                <w:rFonts w:ascii="Arial" w:eastAsia="微软雅黑" w:hAnsi="Arial" w:cs="Arial"/>
                <w:b/>
                <w:bCs/>
                <w:color w:val="FFFFFF" w:themeColor="background1"/>
                <w:kern w:val="24"/>
                <w:lang w:val="en-US" w:bidi="ar-SA"/>
              </w:rPr>
              <w:t>Qualitative Risk Dimension</w:t>
            </w:r>
          </w:p>
        </w:tc>
        <w:tc>
          <w:tcPr>
            <w:tcW w:w="7229" w:type="dxa"/>
            <w:tcBorders>
              <w:top w:val="single" w:sz="8" w:space="0" w:color="000000"/>
              <w:left w:val="single" w:sz="8" w:space="0" w:color="FFFFFF"/>
              <w:bottom w:val="single" w:sz="8" w:space="0" w:color="000000"/>
              <w:right w:val="single" w:sz="8" w:space="0" w:color="000000"/>
            </w:tcBorders>
            <w:shd w:val="clear" w:color="auto" w:fill="595959" w:themeFill="text1" w:themeFillTint="A6"/>
            <w:tcMar>
              <w:top w:w="72" w:type="dxa"/>
              <w:left w:w="144" w:type="dxa"/>
              <w:bottom w:w="72" w:type="dxa"/>
              <w:right w:w="144" w:type="dxa"/>
            </w:tcMar>
            <w:vAlign w:val="center"/>
            <w:hideMark/>
          </w:tcPr>
          <w:p w14:paraId="4A07E75E" w14:textId="77777777" w:rsidR="00BC5935" w:rsidRPr="000C2788" w:rsidRDefault="00BC5935" w:rsidP="0001213C">
            <w:pPr>
              <w:spacing w:before="0" w:after="0" w:line="240" w:lineRule="auto"/>
              <w:jc w:val="center"/>
              <w:rPr>
                <w:rFonts w:ascii="Arial" w:eastAsia="微软雅黑" w:hAnsi="Arial" w:cs="Arial"/>
                <w:b/>
                <w:bCs/>
                <w:color w:val="FFFFFF" w:themeColor="background1"/>
                <w:kern w:val="24"/>
                <w:lang w:val="en-US" w:bidi="ar-SA"/>
              </w:rPr>
            </w:pPr>
            <w:r w:rsidRPr="000C2788">
              <w:rPr>
                <w:rFonts w:ascii="Arial" w:eastAsia="微软雅黑" w:hAnsi="Arial" w:cs="Arial"/>
                <w:b/>
                <w:bCs/>
                <w:color w:val="FFFFFF" w:themeColor="background1"/>
                <w:kern w:val="24"/>
                <w:lang w:val="en-US" w:bidi="ar-SA"/>
              </w:rPr>
              <w:t>Key Risk Factors</w:t>
            </w:r>
            <w:r>
              <w:rPr>
                <w:rFonts w:ascii="Arial" w:eastAsia="微软雅黑" w:hAnsi="Arial" w:cs="Arial"/>
                <w:b/>
                <w:bCs/>
                <w:color w:val="FFFFFF" w:themeColor="background1"/>
                <w:kern w:val="24"/>
                <w:lang w:val="en-US" w:bidi="ar-SA"/>
              </w:rPr>
              <w:t xml:space="preserve"> (HO Internal Real Estate Credit Risk Model)</w:t>
            </w:r>
          </w:p>
        </w:tc>
      </w:tr>
      <w:tr w:rsidR="00BC5935" w:rsidRPr="000C2788" w14:paraId="6AAE99F1" w14:textId="77777777" w:rsidTr="0001213C">
        <w:trPr>
          <w:trHeight w:val="579"/>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43CD1B38" w14:textId="77777777" w:rsidR="00BC5935" w:rsidRPr="000C2788" w:rsidRDefault="00BC5935" w:rsidP="0001213C">
            <w:pPr>
              <w:spacing w:before="0" w:after="0" w:line="240" w:lineRule="auto"/>
              <w:jc w:val="left"/>
              <w:textAlignment w:val="center"/>
              <w:rPr>
                <w:rFonts w:ascii="Arial" w:hAnsi="Arial" w:cs="Arial"/>
                <w:lang w:val="en-US" w:bidi="ar-SA"/>
              </w:rPr>
            </w:pPr>
            <w:r>
              <w:rPr>
                <w:rFonts w:ascii="Arial" w:eastAsia="微软雅黑" w:hAnsi="Arial" w:cs="Arial"/>
                <w:b/>
                <w:bCs/>
                <w:color w:val="000000" w:themeColor="text1"/>
                <w:kern w:val="24"/>
                <w:lang w:val="en-US" w:bidi="ar-SA"/>
              </w:rPr>
              <w:t xml:space="preserve">Country Risk </w:t>
            </w:r>
          </w:p>
        </w:tc>
        <w:tc>
          <w:tcPr>
            <w:tcW w:w="7229"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2E9A02FE" w14:textId="77777777" w:rsidR="00BC5935" w:rsidRPr="0082156D" w:rsidRDefault="00BC5935" w:rsidP="00483D8F">
            <w:pPr>
              <w:pStyle w:val="ListParagraph"/>
              <w:numPr>
                <w:ilvl w:val="0"/>
                <w:numId w:val="36"/>
              </w:numPr>
              <w:spacing w:before="0" w:after="0" w:line="240" w:lineRule="auto"/>
              <w:ind w:left="413" w:hanging="283"/>
              <w:jc w:val="left"/>
              <w:textAlignment w:val="center"/>
              <w:rPr>
                <w:rFonts w:ascii="Arial" w:hAnsi="Arial" w:cs="Arial"/>
                <w:lang w:val="en-US" w:bidi="ar-SA"/>
              </w:rPr>
            </w:pPr>
            <w:r>
              <w:rPr>
                <w:rFonts w:ascii="Arial" w:hAnsi="Arial" w:cs="Arial"/>
                <w:lang w:val="en-US" w:bidi="ar-SA"/>
              </w:rPr>
              <w:t>Location</w:t>
            </w:r>
          </w:p>
          <w:p w14:paraId="6571A755" w14:textId="77777777" w:rsidR="00BC5935" w:rsidRDefault="00BC5935" w:rsidP="00483D8F">
            <w:pPr>
              <w:pStyle w:val="ListParagraph"/>
              <w:numPr>
                <w:ilvl w:val="0"/>
                <w:numId w:val="36"/>
              </w:numPr>
              <w:spacing w:before="0" w:after="0" w:line="240" w:lineRule="auto"/>
              <w:ind w:left="413" w:hanging="283"/>
              <w:jc w:val="left"/>
              <w:textAlignment w:val="center"/>
              <w:rPr>
                <w:rFonts w:ascii="Arial" w:hAnsi="Arial" w:cs="Arial"/>
                <w:lang w:val="en-US" w:bidi="ar-SA"/>
              </w:rPr>
            </w:pPr>
            <w:r>
              <w:rPr>
                <w:rFonts w:ascii="Arial" w:hAnsi="Arial" w:cs="Arial"/>
                <w:lang w:val="en-US" w:bidi="ar-SA"/>
              </w:rPr>
              <w:t>City</w:t>
            </w:r>
          </w:p>
          <w:p w14:paraId="542D58A5" w14:textId="77777777" w:rsidR="00BC5935" w:rsidRPr="0082156D" w:rsidRDefault="00BC5935" w:rsidP="00483D8F">
            <w:pPr>
              <w:pStyle w:val="ListParagraph"/>
              <w:numPr>
                <w:ilvl w:val="0"/>
                <w:numId w:val="36"/>
              </w:numPr>
              <w:spacing w:before="0" w:after="0" w:line="240" w:lineRule="auto"/>
              <w:ind w:left="413" w:hanging="283"/>
              <w:jc w:val="left"/>
              <w:textAlignment w:val="center"/>
              <w:rPr>
                <w:rFonts w:ascii="Arial" w:hAnsi="Arial" w:cs="Arial"/>
                <w:lang w:val="en-US" w:bidi="ar-SA"/>
              </w:rPr>
            </w:pPr>
            <w:r>
              <w:rPr>
                <w:rFonts w:ascii="Arial" w:hAnsi="Arial" w:cs="Arial"/>
                <w:lang w:val="en-US" w:bidi="ar-SA"/>
              </w:rPr>
              <w:t>Distance from City center</w:t>
            </w:r>
            <w:r w:rsidRPr="0082156D">
              <w:rPr>
                <w:rFonts w:ascii="Arial" w:hAnsi="Arial" w:cs="Arial"/>
                <w:lang w:val="en-US" w:bidi="ar-SA"/>
              </w:rPr>
              <w:t xml:space="preserve">   </w:t>
            </w:r>
          </w:p>
        </w:tc>
      </w:tr>
      <w:tr w:rsidR="00BC5935" w:rsidRPr="000C2788" w14:paraId="45AB0C0B" w14:textId="77777777" w:rsidTr="0001213C">
        <w:trPr>
          <w:trHeight w:val="791"/>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475490E3" w14:textId="77777777" w:rsidR="00BC5935" w:rsidRPr="000C2788" w:rsidRDefault="00BC5935" w:rsidP="0001213C">
            <w:pPr>
              <w:spacing w:before="0" w:after="0" w:line="240" w:lineRule="auto"/>
              <w:jc w:val="left"/>
              <w:textAlignment w:val="center"/>
              <w:rPr>
                <w:rFonts w:ascii="Arial" w:hAnsi="Arial" w:cs="Arial"/>
                <w:lang w:val="en-US" w:bidi="ar-SA"/>
              </w:rPr>
            </w:pPr>
            <w:r>
              <w:rPr>
                <w:rFonts w:ascii="Arial" w:eastAsia="微软雅黑" w:hAnsi="Arial" w:cs="Arial"/>
                <w:b/>
                <w:bCs/>
                <w:color w:val="000000" w:themeColor="text1"/>
                <w:kern w:val="24"/>
                <w:lang w:val="en-US" w:bidi="ar-SA"/>
              </w:rPr>
              <w:t xml:space="preserve">Business environment </w:t>
            </w:r>
          </w:p>
        </w:tc>
        <w:tc>
          <w:tcPr>
            <w:tcW w:w="7229"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1247223E" w14:textId="77777777" w:rsidR="00BC5935" w:rsidRDefault="00BC5935" w:rsidP="00483D8F">
            <w:pPr>
              <w:pStyle w:val="ListParagraph"/>
              <w:numPr>
                <w:ilvl w:val="0"/>
                <w:numId w:val="37"/>
              </w:numPr>
              <w:spacing w:before="0" w:after="0" w:line="240" w:lineRule="auto"/>
              <w:ind w:left="413" w:hanging="283"/>
              <w:textAlignment w:val="center"/>
              <w:rPr>
                <w:rFonts w:ascii="Arial" w:hAnsi="Arial" w:cs="Arial"/>
                <w:lang w:val="en-US" w:bidi="ar-SA"/>
              </w:rPr>
            </w:pPr>
            <w:r>
              <w:rPr>
                <w:rFonts w:ascii="Arial" w:hAnsi="Arial" w:cs="Arial"/>
                <w:lang w:val="en-US" w:bidi="ar-SA"/>
              </w:rPr>
              <w:t xml:space="preserve">Type of business </w:t>
            </w:r>
          </w:p>
          <w:p w14:paraId="4DF96CD4" w14:textId="77777777" w:rsidR="00BC5935" w:rsidRDefault="00BC5935" w:rsidP="00483D8F">
            <w:pPr>
              <w:pStyle w:val="ListParagraph"/>
              <w:numPr>
                <w:ilvl w:val="0"/>
                <w:numId w:val="37"/>
              </w:numPr>
              <w:spacing w:before="0" w:after="0" w:line="240" w:lineRule="auto"/>
              <w:ind w:left="413" w:hanging="283"/>
              <w:textAlignment w:val="center"/>
              <w:rPr>
                <w:rFonts w:ascii="Arial" w:hAnsi="Arial" w:cs="Arial"/>
                <w:lang w:val="en-US" w:bidi="ar-SA"/>
              </w:rPr>
            </w:pPr>
            <w:r>
              <w:rPr>
                <w:rFonts w:ascii="Arial" w:hAnsi="Arial" w:cs="Arial"/>
                <w:lang w:val="en-US" w:bidi="ar-SA"/>
              </w:rPr>
              <w:t xml:space="preserve">Price reduction headroom </w:t>
            </w:r>
          </w:p>
          <w:p w14:paraId="74D0E5B7" w14:textId="77777777" w:rsidR="00BC5935" w:rsidRDefault="00BC5935" w:rsidP="00483D8F">
            <w:pPr>
              <w:pStyle w:val="ListParagraph"/>
              <w:numPr>
                <w:ilvl w:val="0"/>
                <w:numId w:val="37"/>
              </w:numPr>
              <w:spacing w:before="0" w:after="0" w:line="240" w:lineRule="auto"/>
              <w:ind w:left="413" w:hanging="283"/>
              <w:textAlignment w:val="center"/>
              <w:rPr>
                <w:rFonts w:ascii="Arial" w:hAnsi="Arial" w:cs="Arial"/>
                <w:lang w:val="en-US" w:bidi="ar-SA"/>
              </w:rPr>
            </w:pPr>
            <w:r>
              <w:rPr>
                <w:rFonts w:ascii="Arial" w:hAnsi="Arial" w:cs="Arial"/>
                <w:lang w:val="en-US" w:bidi="ar-SA"/>
              </w:rPr>
              <w:t>Prices in surrounding area</w:t>
            </w:r>
          </w:p>
          <w:p w14:paraId="0D09A27B" w14:textId="77777777" w:rsidR="00BC5935" w:rsidRPr="0082156D" w:rsidRDefault="00BC5935" w:rsidP="00483D8F">
            <w:pPr>
              <w:pStyle w:val="ListParagraph"/>
              <w:numPr>
                <w:ilvl w:val="0"/>
                <w:numId w:val="37"/>
              </w:numPr>
              <w:spacing w:before="0" w:after="0" w:line="240" w:lineRule="auto"/>
              <w:ind w:left="413" w:hanging="283"/>
              <w:textAlignment w:val="center"/>
              <w:rPr>
                <w:rFonts w:ascii="Arial" w:hAnsi="Arial" w:cs="Arial"/>
                <w:lang w:val="en-US" w:bidi="ar-SA"/>
              </w:rPr>
            </w:pPr>
            <w:r>
              <w:rPr>
                <w:rFonts w:ascii="Arial" w:hAnsi="Arial" w:cs="Arial"/>
                <w:lang w:val="en-US" w:bidi="ar-SA"/>
              </w:rPr>
              <w:t>Project progress (if development)</w:t>
            </w:r>
          </w:p>
        </w:tc>
      </w:tr>
    </w:tbl>
    <w:p w14:paraId="4DF9E726" w14:textId="77777777" w:rsidR="00BC5935" w:rsidRDefault="00BC5935" w:rsidP="00BC5935">
      <w:pPr>
        <w:spacing w:after="0"/>
        <w:rPr>
          <w:rFonts w:ascii="Arial" w:hAnsi="Arial" w:cs="Arial"/>
          <w:lang w:val="en-US"/>
        </w:rPr>
      </w:pPr>
    </w:p>
    <w:p w14:paraId="0EC9A055" w14:textId="77777777" w:rsidR="00E656DD" w:rsidRDefault="00E656DD" w:rsidP="00BC5935">
      <w:pPr>
        <w:spacing w:after="0"/>
        <w:rPr>
          <w:rFonts w:ascii="Arial" w:hAnsi="Arial" w:cs="Arial"/>
          <w:lang w:val="en-US"/>
        </w:rPr>
      </w:pPr>
    </w:p>
    <w:p w14:paraId="07DD169B" w14:textId="77777777" w:rsidR="00BC5935" w:rsidRPr="00764139" w:rsidRDefault="00BC5935" w:rsidP="00BC5935">
      <w:pPr>
        <w:rPr>
          <w:rFonts w:ascii="Arial" w:hAnsi="Arial" w:cs="Arial"/>
          <w:b/>
          <w:i/>
          <w:u w:val="single"/>
        </w:rPr>
      </w:pPr>
      <w:r w:rsidRPr="00764139">
        <w:rPr>
          <w:rFonts w:ascii="Arial" w:hAnsi="Arial" w:cs="Arial"/>
          <w:b/>
          <w:i/>
          <w:u w:val="single"/>
        </w:rPr>
        <w:t xml:space="preserve">Probably of default mapping </w:t>
      </w:r>
    </w:p>
    <w:tbl>
      <w:tblPr>
        <w:tblW w:w="0" w:type="auto"/>
        <w:jc w:val="center"/>
        <w:tblCellMar>
          <w:left w:w="0" w:type="dxa"/>
          <w:right w:w="0" w:type="dxa"/>
        </w:tblCellMar>
        <w:tblLook w:val="04A0" w:firstRow="1" w:lastRow="0" w:firstColumn="1" w:lastColumn="0" w:noHBand="0" w:noVBand="1"/>
      </w:tblPr>
      <w:tblGrid>
        <w:gridCol w:w="2132"/>
        <w:gridCol w:w="1701"/>
        <w:gridCol w:w="1701"/>
        <w:gridCol w:w="1985"/>
      </w:tblGrid>
      <w:tr w:rsidR="00BC5935" w:rsidRPr="00CA3EE7" w14:paraId="59CF8924" w14:textId="77777777" w:rsidTr="0001213C">
        <w:trPr>
          <w:trHeight w:val="456"/>
          <w:jc w:val="center"/>
        </w:trPr>
        <w:tc>
          <w:tcPr>
            <w:tcW w:w="2132" w:type="dxa"/>
            <w:tcBorders>
              <w:top w:val="single" w:sz="8" w:space="0" w:color="auto"/>
              <w:left w:val="single" w:sz="8" w:space="0" w:color="auto"/>
              <w:bottom w:val="single" w:sz="8" w:space="0" w:color="auto"/>
              <w:right w:val="single" w:sz="8" w:space="0" w:color="auto"/>
            </w:tcBorders>
            <w:shd w:val="clear" w:color="auto" w:fill="595959" w:themeFill="text1" w:themeFillTint="A6"/>
            <w:tcMar>
              <w:top w:w="0" w:type="dxa"/>
              <w:left w:w="108" w:type="dxa"/>
              <w:bottom w:w="0" w:type="dxa"/>
              <w:right w:w="108" w:type="dxa"/>
            </w:tcMar>
            <w:vAlign w:val="center"/>
            <w:hideMark/>
          </w:tcPr>
          <w:p w14:paraId="47B8FD51" w14:textId="77777777" w:rsidR="00BC5935" w:rsidRPr="00CA3EE7" w:rsidRDefault="00BC5935" w:rsidP="0001213C">
            <w:pPr>
              <w:spacing w:before="0" w:after="0" w:line="240" w:lineRule="auto"/>
              <w:jc w:val="left"/>
              <w:rPr>
                <w:rFonts w:ascii="Arial" w:hAnsi="Arial" w:cs="Arial"/>
                <w:color w:val="FFFFFF" w:themeColor="background1"/>
                <w:lang w:bidi="ar-SA"/>
              </w:rPr>
            </w:pPr>
            <w:r>
              <w:rPr>
                <w:rFonts w:ascii="Arial" w:hAnsi="Arial" w:cs="Arial"/>
                <w:color w:val="FFFFFF" w:themeColor="background1"/>
              </w:rPr>
              <w:t xml:space="preserve">HO Internal </w:t>
            </w:r>
            <w:r w:rsidRPr="00CA3EE7">
              <w:rPr>
                <w:rFonts w:ascii="Arial" w:hAnsi="Arial" w:cs="Arial"/>
                <w:color w:val="FFFFFF" w:themeColor="background1"/>
              </w:rPr>
              <w:t xml:space="preserve">Rating </w:t>
            </w:r>
          </w:p>
        </w:tc>
        <w:tc>
          <w:tcPr>
            <w:tcW w:w="1701" w:type="dxa"/>
            <w:tcBorders>
              <w:top w:val="single" w:sz="8" w:space="0" w:color="auto"/>
              <w:left w:val="nil"/>
              <w:bottom w:val="single" w:sz="8" w:space="0" w:color="auto"/>
              <w:right w:val="single" w:sz="8" w:space="0" w:color="auto"/>
            </w:tcBorders>
            <w:shd w:val="clear" w:color="auto" w:fill="595959" w:themeFill="text1" w:themeFillTint="A6"/>
            <w:tcMar>
              <w:top w:w="0" w:type="dxa"/>
              <w:left w:w="108" w:type="dxa"/>
              <w:bottom w:w="0" w:type="dxa"/>
              <w:right w:w="108" w:type="dxa"/>
            </w:tcMar>
            <w:vAlign w:val="center"/>
            <w:hideMark/>
          </w:tcPr>
          <w:p w14:paraId="1EDAF16E" w14:textId="77777777" w:rsidR="00BC5935" w:rsidRPr="00CA3EE7" w:rsidRDefault="00BC5935" w:rsidP="0001213C">
            <w:pPr>
              <w:spacing w:before="0" w:after="0" w:line="240" w:lineRule="auto"/>
              <w:jc w:val="left"/>
              <w:rPr>
                <w:rFonts w:ascii="Arial" w:hAnsi="Arial" w:cs="Arial"/>
                <w:color w:val="FFFFFF" w:themeColor="background1"/>
              </w:rPr>
            </w:pPr>
            <w:r w:rsidRPr="00CA3EE7">
              <w:rPr>
                <w:rFonts w:ascii="Arial" w:hAnsi="Arial" w:cs="Arial"/>
                <w:color w:val="FFFFFF" w:themeColor="background1"/>
              </w:rPr>
              <w:t>Upper Limit</w:t>
            </w:r>
          </w:p>
        </w:tc>
        <w:tc>
          <w:tcPr>
            <w:tcW w:w="1701" w:type="dxa"/>
            <w:tcBorders>
              <w:top w:val="single" w:sz="8" w:space="0" w:color="auto"/>
              <w:left w:val="nil"/>
              <w:bottom w:val="single" w:sz="8" w:space="0" w:color="auto"/>
              <w:right w:val="single" w:sz="8" w:space="0" w:color="auto"/>
            </w:tcBorders>
            <w:shd w:val="clear" w:color="auto" w:fill="595959" w:themeFill="text1" w:themeFillTint="A6"/>
            <w:tcMar>
              <w:top w:w="0" w:type="dxa"/>
              <w:left w:w="108" w:type="dxa"/>
              <w:bottom w:w="0" w:type="dxa"/>
              <w:right w:w="108" w:type="dxa"/>
            </w:tcMar>
            <w:vAlign w:val="center"/>
            <w:hideMark/>
          </w:tcPr>
          <w:p w14:paraId="506CDD1B" w14:textId="77777777" w:rsidR="00BC5935" w:rsidRPr="00CA3EE7" w:rsidRDefault="00BC5935" w:rsidP="0001213C">
            <w:pPr>
              <w:spacing w:before="0" w:after="0" w:line="240" w:lineRule="auto"/>
              <w:jc w:val="left"/>
              <w:rPr>
                <w:rFonts w:ascii="Arial" w:hAnsi="Arial" w:cs="Arial"/>
                <w:color w:val="FFFFFF" w:themeColor="background1"/>
              </w:rPr>
            </w:pPr>
            <w:r w:rsidRPr="00CA3EE7">
              <w:rPr>
                <w:rFonts w:ascii="Arial" w:hAnsi="Arial" w:cs="Arial"/>
                <w:color w:val="FFFFFF" w:themeColor="background1"/>
              </w:rPr>
              <w:t>Lower Limit</w:t>
            </w:r>
          </w:p>
        </w:tc>
        <w:tc>
          <w:tcPr>
            <w:tcW w:w="1985" w:type="dxa"/>
            <w:tcBorders>
              <w:top w:val="single" w:sz="8" w:space="0" w:color="auto"/>
              <w:left w:val="nil"/>
              <w:bottom w:val="single" w:sz="8" w:space="0" w:color="auto"/>
              <w:right w:val="single" w:sz="8" w:space="0" w:color="auto"/>
            </w:tcBorders>
            <w:shd w:val="clear" w:color="auto" w:fill="595959" w:themeFill="text1" w:themeFillTint="A6"/>
            <w:tcMar>
              <w:top w:w="0" w:type="dxa"/>
              <w:left w:w="108" w:type="dxa"/>
              <w:bottom w:w="0" w:type="dxa"/>
              <w:right w:w="108" w:type="dxa"/>
            </w:tcMar>
            <w:vAlign w:val="center"/>
            <w:hideMark/>
          </w:tcPr>
          <w:p w14:paraId="7B6B2DF8" w14:textId="77777777" w:rsidR="00BC5935" w:rsidRPr="00CA3EE7" w:rsidRDefault="00BC5935" w:rsidP="0001213C">
            <w:pPr>
              <w:spacing w:before="0" w:after="0" w:line="240" w:lineRule="auto"/>
              <w:jc w:val="left"/>
              <w:rPr>
                <w:rFonts w:ascii="Arial" w:hAnsi="Arial" w:cs="Arial"/>
                <w:color w:val="FFFFFF" w:themeColor="background1"/>
              </w:rPr>
            </w:pPr>
            <w:r w:rsidRPr="00CA3EE7">
              <w:rPr>
                <w:rFonts w:ascii="Arial" w:hAnsi="Arial" w:cs="Arial"/>
                <w:color w:val="FFFFFF" w:themeColor="background1"/>
              </w:rPr>
              <w:t>PD</w:t>
            </w:r>
          </w:p>
        </w:tc>
      </w:tr>
      <w:tr w:rsidR="00BC5935" w:rsidRPr="00CA3EE7" w14:paraId="06558C97"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9CD0246"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AAA+</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8DCE2E4"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0.00%</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F905CA"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0.06%</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86002BB"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0.05%</w:t>
            </w:r>
          </w:p>
        </w:tc>
      </w:tr>
      <w:tr w:rsidR="00BC5935" w:rsidRPr="00CA3EE7" w14:paraId="1BCEB9C7"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AFF295E"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AAA</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9E2AA94"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0.06%</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7B6C8C9"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0.15%</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A417267"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0.11%</w:t>
            </w:r>
          </w:p>
        </w:tc>
      </w:tr>
      <w:tr w:rsidR="00BC5935" w:rsidRPr="00CA3EE7" w14:paraId="1AF91DF8"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4B9D165"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AA+</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7A3022F"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0.15%</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3978D87"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0.27%</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81D66AE"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0.21%</w:t>
            </w:r>
          </w:p>
        </w:tc>
      </w:tr>
      <w:tr w:rsidR="00BC5935" w:rsidRPr="00CA3EE7" w14:paraId="6ED68DCF"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1FF7734"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AA</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08CE401"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0.27%</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813B33C"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0.50%</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6CFD978"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0.39%</w:t>
            </w:r>
          </w:p>
        </w:tc>
      </w:tr>
      <w:tr w:rsidR="00BC5935" w:rsidRPr="00CA3EE7" w14:paraId="1D1B6B95"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80B2766"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A+</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EF34ECC"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0.50%</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7229A4F"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0.88%</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586BD5E"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0.68%</w:t>
            </w:r>
          </w:p>
        </w:tc>
      </w:tr>
      <w:tr w:rsidR="00BC5935" w:rsidRPr="00CA3EE7" w14:paraId="6B2601EC"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FFB01F4"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A</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B86CAC7"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0.88%</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D1E05AB"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1.35%</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3CC2EA4"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1.10%</w:t>
            </w:r>
          </w:p>
        </w:tc>
      </w:tr>
      <w:tr w:rsidR="00BC5935" w:rsidRPr="00CA3EE7" w14:paraId="6824D016"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C24AB5A"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BBB+</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5CE75D6"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1.35%</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C8B59ED"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1.90%</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905A200"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1.61%</w:t>
            </w:r>
          </w:p>
        </w:tc>
      </w:tr>
      <w:tr w:rsidR="00BC5935" w:rsidRPr="00CA3EE7" w14:paraId="2D25BEA6"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74FC005"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BBB</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9866C76"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1.90%</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4FBD33E"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2.66%</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BE3CC69"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2.24%</w:t>
            </w:r>
          </w:p>
        </w:tc>
      </w:tr>
      <w:tr w:rsidR="00BC5935" w:rsidRPr="00CA3EE7" w14:paraId="18C0F67E"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C0FAC5D"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BB+</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0543F42"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2.66%</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B0B87CA"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3.70%</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4652ECA"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3.10%</w:t>
            </w:r>
          </w:p>
        </w:tc>
      </w:tr>
      <w:tr w:rsidR="00BC5935" w:rsidRPr="00CA3EE7" w14:paraId="5B91413C"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DBD03F5"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BB</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74DB316"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3.70%</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ADC07BF"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5.00%</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621D912"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4.25%</w:t>
            </w:r>
          </w:p>
        </w:tc>
      </w:tr>
      <w:tr w:rsidR="00BC5935" w:rsidRPr="00CA3EE7" w14:paraId="64063917"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E806F63"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B</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03E2BF0"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5.00%</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C288381"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6.40%</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949EC97"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5.58%</w:t>
            </w:r>
          </w:p>
        </w:tc>
      </w:tr>
      <w:tr w:rsidR="00BC5935" w:rsidRPr="00CA3EE7" w14:paraId="730BACDF"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DC91832"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CCC</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6B22523"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6.40%</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B476390"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8.00%</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CC37FD3"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7.09%</w:t>
            </w:r>
          </w:p>
        </w:tc>
      </w:tr>
      <w:tr w:rsidR="00BC5935" w:rsidRPr="00CA3EE7" w14:paraId="39893A85"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1F3E485"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CC</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4927F63"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8.00%</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32DADDE"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10.00%</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A73DA44"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8.86%</w:t>
            </w:r>
          </w:p>
        </w:tc>
      </w:tr>
      <w:tr w:rsidR="00BC5935" w:rsidRPr="00CA3EE7" w14:paraId="38900737"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096D5A8"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C</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58F89F7"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10.00%</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EAC8CD7"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25.00%</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CA3F236"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17.24%</w:t>
            </w:r>
          </w:p>
        </w:tc>
      </w:tr>
      <w:tr w:rsidR="00BC5935" w:rsidRPr="00CA3EE7" w14:paraId="6E23850D"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8719DBA"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C-</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9BCACC2"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25.00%</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63C4D32"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100.00%</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26A2BE9"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31%</w:t>
            </w:r>
          </w:p>
        </w:tc>
      </w:tr>
      <w:tr w:rsidR="00BC5935" w:rsidRPr="00CA3EE7" w14:paraId="28585C76"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3B423DB"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D</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0D06433"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100.00%</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5A0B1A0"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100.00%</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0CB0A57"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100.00%</w:t>
            </w:r>
          </w:p>
        </w:tc>
      </w:tr>
    </w:tbl>
    <w:p w14:paraId="1BCC4726" w14:textId="77777777" w:rsidR="00BC5935" w:rsidRDefault="00BC5935" w:rsidP="00BC5935">
      <w:pPr>
        <w:pStyle w:val="Heading1"/>
        <w:numPr>
          <w:ilvl w:val="0"/>
          <w:numId w:val="0"/>
        </w:numPr>
        <w:spacing w:before="0" w:line="360" w:lineRule="auto"/>
        <w:ind w:left="432"/>
        <w:jc w:val="left"/>
        <w:rPr>
          <w:rFonts w:ascii="Arial" w:hAnsi="Arial" w:cs="Arial"/>
          <w:color w:val="auto"/>
          <w:sz w:val="22"/>
          <w:szCs w:val="22"/>
        </w:rPr>
      </w:pPr>
    </w:p>
    <w:p w14:paraId="257EB676" w14:textId="77777777" w:rsidR="00BC5935" w:rsidRDefault="00BC5935">
      <w:pPr>
        <w:spacing w:before="0" w:after="0" w:line="240" w:lineRule="auto"/>
        <w:jc w:val="left"/>
        <w:rPr>
          <w:rFonts w:ascii="Arial" w:hAnsi="Arial" w:cs="Arial"/>
          <w:b/>
          <w:bCs/>
        </w:rPr>
      </w:pPr>
      <w:r>
        <w:rPr>
          <w:rFonts w:ascii="Arial" w:hAnsi="Arial" w:cs="Arial"/>
        </w:rPr>
        <w:br w:type="page"/>
      </w:r>
    </w:p>
    <w:p w14:paraId="06D246B0" w14:textId="2B2297B5" w:rsidR="00BC5935" w:rsidRDefault="00BC5935" w:rsidP="00823164">
      <w:pPr>
        <w:pStyle w:val="Heading1"/>
        <w:spacing w:before="0" w:line="360" w:lineRule="auto"/>
        <w:jc w:val="left"/>
        <w:rPr>
          <w:rFonts w:ascii="Arial" w:hAnsi="Arial" w:cs="Arial"/>
          <w:color w:val="auto"/>
          <w:sz w:val="22"/>
          <w:szCs w:val="22"/>
        </w:rPr>
      </w:pPr>
      <w:bookmarkStart w:id="734" w:name="_Toc55470925"/>
      <w:r>
        <w:rPr>
          <w:rFonts w:ascii="Arial" w:hAnsi="Arial" w:cs="Arial"/>
          <w:color w:val="auto"/>
          <w:sz w:val="22"/>
          <w:szCs w:val="22"/>
        </w:rPr>
        <w:t xml:space="preserve">Appendix </w:t>
      </w:r>
      <w:del w:id="735" w:author="Grant Lowe" w:date="2020-11-05T12:01:00Z">
        <w:r w:rsidR="00E656DD" w:rsidDel="00C9797F">
          <w:rPr>
            <w:rFonts w:ascii="Arial" w:hAnsi="Arial" w:cs="Arial"/>
            <w:color w:val="auto"/>
            <w:sz w:val="22"/>
            <w:szCs w:val="22"/>
          </w:rPr>
          <w:delText>L</w:delText>
        </w:r>
        <w:r w:rsidDel="00C9797F">
          <w:rPr>
            <w:rFonts w:ascii="Arial" w:hAnsi="Arial" w:cs="Arial"/>
            <w:color w:val="auto"/>
            <w:sz w:val="22"/>
            <w:szCs w:val="22"/>
          </w:rPr>
          <w:delText xml:space="preserve"> </w:delText>
        </w:r>
      </w:del>
      <w:ins w:id="736" w:author="Grant Lowe" w:date="2020-11-05T12:01:00Z">
        <w:r w:rsidR="00C9797F">
          <w:rPr>
            <w:rFonts w:ascii="Arial" w:hAnsi="Arial" w:cs="Arial"/>
            <w:color w:val="auto"/>
            <w:sz w:val="22"/>
            <w:szCs w:val="22"/>
          </w:rPr>
          <w:t xml:space="preserve">M </w:t>
        </w:r>
      </w:ins>
      <w:r>
        <w:rPr>
          <w:rFonts w:ascii="Arial" w:hAnsi="Arial" w:cs="Arial"/>
          <w:color w:val="auto"/>
          <w:sz w:val="22"/>
          <w:szCs w:val="22"/>
        </w:rPr>
        <w:t xml:space="preserve">– Risk Weighted Asset </w:t>
      </w:r>
      <w:r w:rsidR="00137438">
        <w:rPr>
          <w:rFonts w:ascii="Arial" w:hAnsi="Arial" w:cs="Arial"/>
          <w:color w:val="auto"/>
          <w:sz w:val="22"/>
          <w:szCs w:val="22"/>
        </w:rPr>
        <w:t xml:space="preserve">(RWA) </w:t>
      </w:r>
      <w:r>
        <w:rPr>
          <w:rFonts w:ascii="Arial" w:hAnsi="Arial" w:cs="Arial"/>
          <w:color w:val="auto"/>
          <w:sz w:val="22"/>
          <w:szCs w:val="22"/>
        </w:rPr>
        <w:t>calculation</w:t>
      </w:r>
      <w:bookmarkEnd w:id="734"/>
    </w:p>
    <w:p w14:paraId="46637F2F" w14:textId="3DF495BE" w:rsidR="00137438" w:rsidRDefault="00137438" w:rsidP="00EA3435">
      <w:pPr>
        <w:spacing w:before="0" w:after="0" w:line="360" w:lineRule="auto"/>
        <w:rPr>
          <w:rFonts w:ascii="Arial" w:hAnsi="Arial" w:cs="Arial"/>
        </w:rPr>
      </w:pPr>
      <w:r w:rsidRPr="000C2788">
        <w:rPr>
          <w:rFonts w:ascii="Arial" w:hAnsi="Arial" w:cs="Arial"/>
        </w:rPr>
        <w:t xml:space="preserve">Head Office takes responsibility of developing, updating and maintaining of the </w:t>
      </w:r>
      <w:r>
        <w:rPr>
          <w:rFonts w:ascii="Arial" w:hAnsi="Arial" w:cs="Arial"/>
        </w:rPr>
        <w:t>RWA</w:t>
      </w:r>
      <w:r w:rsidRPr="000C2788">
        <w:rPr>
          <w:rFonts w:ascii="Arial" w:hAnsi="Arial" w:cs="Arial"/>
        </w:rPr>
        <w:t xml:space="preserve"> methodology and relevant systems, which provide</w:t>
      </w:r>
      <w:r w:rsidR="00EA3435">
        <w:rPr>
          <w:rFonts w:ascii="Arial" w:hAnsi="Arial" w:cs="Arial"/>
        </w:rPr>
        <w:t>s</w:t>
      </w:r>
      <w:r w:rsidRPr="000C2788">
        <w:rPr>
          <w:rFonts w:ascii="Arial" w:hAnsi="Arial" w:cs="Arial"/>
        </w:rPr>
        <w:t xml:space="preserve"> the </w:t>
      </w:r>
      <w:r>
        <w:rPr>
          <w:rFonts w:ascii="Arial" w:hAnsi="Arial" w:cs="Arial"/>
        </w:rPr>
        <w:t>risk weighted exposure for HO capital reporting.</w:t>
      </w:r>
      <w:r w:rsidRPr="000C2788">
        <w:rPr>
          <w:rFonts w:ascii="Arial" w:hAnsi="Arial" w:cs="Arial"/>
        </w:rPr>
        <w:t xml:space="preserve"> </w:t>
      </w:r>
    </w:p>
    <w:p w14:paraId="3C72389B" w14:textId="48F4A509" w:rsidR="00137438" w:rsidRDefault="00137438" w:rsidP="00EA3435">
      <w:pPr>
        <w:spacing w:before="0" w:after="0" w:line="360" w:lineRule="auto"/>
        <w:rPr>
          <w:rFonts w:ascii="Arial" w:hAnsi="Arial" w:cs="Arial"/>
        </w:rPr>
      </w:pPr>
      <w:r w:rsidRPr="000C2788">
        <w:rPr>
          <w:rFonts w:ascii="Arial" w:hAnsi="Arial" w:cs="Arial"/>
        </w:rPr>
        <w:t xml:space="preserve">In line with HO existing policies, </w:t>
      </w:r>
      <w:r>
        <w:rPr>
          <w:rFonts w:ascii="Arial" w:hAnsi="Arial" w:cs="Arial"/>
        </w:rPr>
        <w:t>CNCBLB will calculate RWA to measure and monitor exposures against RAS limits. The HO model had been developed using the following BASEL formula:</w:t>
      </w:r>
    </w:p>
    <w:p w14:paraId="3003FE60" w14:textId="77777777" w:rsidR="00EA3435" w:rsidRDefault="00EA3435" w:rsidP="00EA3435">
      <w:pPr>
        <w:spacing w:before="0" w:after="0" w:line="360" w:lineRule="auto"/>
        <w:rPr>
          <w:rFonts w:ascii="Arial" w:hAnsi="Arial" w:cs="Arial"/>
        </w:rPr>
      </w:pPr>
    </w:p>
    <w:p w14:paraId="098A30AE" w14:textId="0FEF8FFC" w:rsidR="00137438" w:rsidRDefault="00137438" w:rsidP="00EA3435">
      <w:pPr>
        <w:spacing w:before="0" w:after="0" w:line="360" w:lineRule="auto"/>
        <w:ind w:left="1928" w:firstLine="482"/>
        <w:rPr>
          <w:rFonts w:ascii="Arial" w:hAnsi="Arial" w:cs="Arial"/>
        </w:rPr>
      </w:pPr>
      <w:r>
        <w:rPr>
          <w:rFonts w:ascii="Arial" w:hAnsi="Arial" w:cs="Arial"/>
        </w:rPr>
        <w:t>RWA</w:t>
      </w:r>
      <w:r>
        <w:rPr>
          <w:rFonts w:ascii="Arial" w:hAnsi="Arial" w:cs="Arial"/>
        </w:rPr>
        <w:tab/>
        <w:t>=</w:t>
      </w:r>
      <w:r>
        <w:rPr>
          <w:rFonts w:ascii="Arial" w:hAnsi="Arial" w:cs="Arial"/>
        </w:rPr>
        <w:tab/>
      </w:r>
      <w:proofErr w:type="gramStart"/>
      <w:r>
        <w:rPr>
          <w:rFonts w:ascii="Arial" w:hAnsi="Arial" w:cs="Arial"/>
        </w:rPr>
        <w:t>EAD  x</w:t>
      </w:r>
      <w:proofErr w:type="gramEnd"/>
      <w:r>
        <w:rPr>
          <w:rFonts w:ascii="Arial" w:hAnsi="Arial" w:cs="Arial"/>
        </w:rPr>
        <w:t xml:space="preserve"> </w:t>
      </w:r>
      <w:r>
        <w:rPr>
          <w:rFonts w:ascii="Arial" w:hAnsi="Arial" w:cs="Arial"/>
        </w:rPr>
        <w:tab/>
      </w:r>
      <w:r w:rsidR="001B6DD2">
        <w:rPr>
          <w:rFonts w:ascii="Arial" w:hAnsi="Arial" w:cs="Arial"/>
        </w:rPr>
        <w:t>K</w:t>
      </w:r>
      <w:r>
        <w:rPr>
          <w:rFonts w:ascii="Arial" w:hAnsi="Arial" w:cs="Arial"/>
        </w:rPr>
        <w:tab/>
        <w:t>x</w:t>
      </w:r>
      <w:r>
        <w:rPr>
          <w:rFonts w:ascii="Arial" w:hAnsi="Arial" w:cs="Arial"/>
        </w:rPr>
        <w:tab/>
        <w:t xml:space="preserve">12.5 </w:t>
      </w:r>
    </w:p>
    <w:p w14:paraId="19C7E5CF" w14:textId="0AABBA5F" w:rsidR="00BC5935" w:rsidRDefault="00137438" w:rsidP="00EA3435">
      <w:pPr>
        <w:spacing w:before="0" w:after="0" w:line="360" w:lineRule="auto"/>
        <w:rPr>
          <w:rFonts w:ascii="Arial" w:hAnsi="Arial" w:cs="Arial"/>
        </w:rPr>
      </w:pPr>
      <w:r>
        <w:rPr>
          <w:rFonts w:ascii="Arial" w:hAnsi="Arial" w:cs="Arial"/>
        </w:rPr>
        <w:t xml:space="preserve">Where </w:t>
      </w:r>
      <w:r w:rsidR="001B6DD2">
        <w:rPr>
          <w:rFonts w:ascii="Arial" w:hAnsi="Arial" w:cs="Arial"/>
        </w:rPr>
        <w:t>K</w:t>
      </w:r>
      <w:r>
        <w:rPr>
          <w:rFonts w:ascii="Arial" w:hAnsi="Arial" w:cs="Arial"/>
        </w:rPr>
        <w:t xml:space="preserve"> is:</w:t>
      </w:r>
    </w:p>
    <w:p w14:paraId="303F35FD" w14:textId="3F12F2FC" w:rsidR="00137438" w:rsidRDefault="001B6DD2" w:rsidP="00EA3435">
      <w:pPr>
        <w:spacing w:before="0" w:after="0" w:line="360" w:lineRule="auto"/>
        <w:rPr>
          <w:rFonts w:ascii="Arial" w:hAnsi="Arial" w:cs="Arial"/>
        </w:rPr>
      </w:pPr>
      <w:r>
        <w:rPr>
          <w:noProof/>
          <w:lang w:bidi="ar-SA"/>
        </w:rPr>
        <w:drawing>
          <wp:inline distT="0" distB="0" distL="0" distR="0" wp14:anchorId="55007866" wp14:editId="0E17CC81">
            <wp:extent cx="4162425" cy="11525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62425" cy="1152525"/>
                    </a:xfrm>
                    <a:prstGeom prst="rect">
                      <a:avLst/>
                    </a:prstGeom>
                  </pic:spPr>
                </pic:pic>
              </a:graphicData>
            </a:graphic>
          </wp:inline>
        </w:drawing>
      </w:r>
    </w:p>
    <w:p w14:paraId="53E3AC56" w14:textId="6E5A79AD" w:rsidR="001B6DD2" w:rsidRDefault="001B6DD2" w:rsidP="00483D8F">
      <w:pPr>
        <w:pStyle w:val="ListParagraph"/>
        <w:numPr>
          <w:ilvl w:val="1"/>
          <w:numId w:val="38"/>
        </w:numPr>
        <w:spacing w:before="0" w:after="0" w:line="360" w:lineRule="auto"/>
        <w:ind w:left="450" w:hanging="450"/>
        <w:jc w:val="left"/>
        <w:rPr>
          <w:rFonts w:ascii="Arial" w:hAnsi="Arial" w:cs="Arial"/>
        </w:rPr>
      </w:pPr>
      <w:r>
        <w:rPr>
          <w:rFonts w:ascii="Arial" w:hAnsi="Arial" w:cs="Arial"/>
        </w:rPr>
        <w:t xml:space="preserve">The RWA excel model provided by HO requires the following </w:t>
      </w:r>
      <w:proofErr w:type="spellStart"/>
      <w:r>
        <w:rPr>
          <w:rFonts w:ascii="Arial" w:hAnsi="Arial" w:cs="Arial"/>
        </w:rPr>
        <w:t>inputs</w:t>
      </w:r>
      <w:proofErr w:type="gramStart"/>
      <w:r>
        <w:rPr>
          <w:rFonts w:ascii="Arial" w:hAnsi="Arial" w:cs="Arial"/>
        </w:rPr>
        <w:t>:</w:t>
      </w:r>
      <w:r w:rsidR="004C5A44">
        <w:rPr>
          <w:rFonts w:ascii="Arial" w:hAnsi="Arial" w:cs="Arial"/>
          <w:b/>
        </w:rPr>
        <w:t>EAD</w:t>
      </w:r>
      <w:proofErr w:type="spellEnd"/>
      <w:proofErr w:type="gramEnd"/>
      <w:r w:rsidR="004C5A44">
        <w:rPr>
          <w:rFonts w:ascii="Arial" w:hAnsi="Arial" w:cs="Arial"/>
          <w:b/>
        </w:rPr>
        <w:t xml:space="preserve"> (</w:t>
      </w:r>
      <w:r w:rsidRPr="009E42B2">
        <w:rPr>
          <w:rFonts w:ascii="Arial" w:hAnsi="Arial" w:cs="Arial"/>
        </w:rPr>
        <w:t>Exposure at Default</w:t>
      </w:r>
      <w:r w:rsidR="004C5A44">
        <w:rPr>
          <w:rFonts w:ascii="Arial" w:hAnsi="Arial" w:cs="Arial"/>
        </w:rPr>
        <w:t>), the net exposure to the obligor, counterparty or issuer</w:t>
      </w:r>
      <w:r w:rsidRPr="009E42B2">
        <w:rPr>
          <w:rFonts w:ascii="Arial" w:hAnsi="Arial" w:cs="Arial"/>
        </w:rPr>
        <w:t>.</w:t>
      </w:r>
    </w:p>
    <w:p w14:paraId="59ED272B" w14:textId="0BC786E1" w:rsidR="001B6DD2" w:rsidRPr="00EA3435" w:rsidRDefault="001B6DD2" w:rsidP="00483D8F">
      <w:pPr>
        <w:pStyle w:val="ListParagraph"/>
        <w:numPr>
          <w:ilvl w:val="1"/>
          <w:numId w:val="38"/>
        </w:numPr>
        <w:spacing w:before="0" w:after="0" w:line="360" w:lineRule="auto"/>
        <w:ind w:left="450" w:hanging="450"/>
        <w:jc w:val="left"/>
        <w:rPr>
          <w:rFonts w:ascii="Arial" w:hAnsi="Arial" w:cs="Arial"/>
        </w:rPr>
      </w:pPr>
      <w:r w:rsidRPr="004C5A44">
        <w:rPr>
          <w:rFonts w:ascii="Arial" w:hAnsi="Arial" w:cs="Arial"/>
          <w:b/>
        </w:rPr>
        <w:t>PD</w:t>
      </w:r>
      <w:r w:rsidRPr="004C5A44">
        <w:rPr>
          <w:rFonts w:ascii="Arial" w:hAnsi="Arial" w:cs="Arial"/>
        </w:rPr>
        <w:t xml:space="preserve"> (Probability of Default), </w:t>
      </w:r>
      <w:r w:rsidR="004C5A44" w:rsidRPr="004C5A44">
        <w:rPr>
          <w:rFonts w:ascii="Arial" w:hAnsi="Arial" w:cs="Arial"/>
        </w:rPr>
        <w:t>determined by the mapping of the ‘Internal Credit Rating’ to the HO approved PD matrix.</w:t>
      </w:r>
    </w:p>
    <w:p w14:paraId="7A047183" w14:textId="7C232460" w:rsidR="001B6DD2" w:rsidRPr="00177C8F" w:rsidRDefault="001B6DD2" w:rsidP="00483D8F">
      <w:pPr>
        <w:pStyle w:val="ListParagraph"/>
        <w:numPr>
          <w:ilvl w:val="1"/>
          <w:numId w:val="38"/>
        </w:numPr>
        <w:spacing w:before="0" w:after="0" w:line="360" w:lineRule="auto"/>
        <w:ind w:left="450" w:hanging="450"/>
        <w:jc w:val="left"/>
        <w:rPr>
          <w:rFonts w:ascii="Arial" w:hAnsi="Arial" w:cs="Arial"/>
        </w:rPr>
      </w:pPr>
      <w:r w:rsidRPr="009E42B2">
        <w:rPr>
          <w:rFonts w:ascii="Arial" w:hAnsi="Arial" w:cs="Arial"/>
          <w:b/>
        </w:rPr>
        <w:t>LGD</w:t>
      </w:r>
      <w:r>
        <w:rPr>
          <w:rFonts w:ascii="Arial" w:hAnsi="Arial" w:cs="Arial"/>
        </w:rPr>
        <w:t xml:space="preserve"> </w:t>
      </w:r>
      <w:r w:rsidR="004C5A44">
        <w:rPr>
          <w:rFonts w:ascii="Arial" w:hAnsi="Arial" w:cs="Arial"/>
        </w:rPr>
        <w:t>(Loss Given Default), unsecured loans default to 45%. Security/Collateral must be taken into account in order to reduce the LGD (EG: Cash cover is 0%, Commercial Mortgages are 35%)</w:t>
      </w:r>
      <w:r>
        <w:rPr>
          <w:rFonts w:ascii="Arial" w:hAnsi="Arial" w:cs="Arial"/>
        </w:rPr>
        <w:t>.</w:t>
      </w:r>
    </w:p>
    <w:p w14:paraId="1D5C423B" w14:textId="04CE058B" w:rsidR="001B6DD2" w:rsidRDefault="004C5A44" w:rsidP="001B6DD2">
      <w:pPr>
        <w:ind w:left="450" w:hanging="450"/>
        <w:rPr>
          <w:rFonts w:ascii="Arial" w:hAnsi="Arial" w:cs="Arial"/>
        </w:rPr>
      </w:pPr>
      <w:r w:rsidRPr="004C5A44">
        <w:rPr>
          <w:noProof/>
          <w:lang w:bidi="ar-SA"/>
        </w:rPr>
        <w:drawing>
          <wp:anchor distT="0" distB="0" distL="114300" distR="114300" simplePos="0" relativeHeight="251669504" behindDoc="1" locked="0" layoutInCell="1" allowOverlap="1" wp14:anchorId="0CF4E0CD" wp14:editId="3C2D9051">
            <wp:simplePos x="0" y="0"/>
            <wp:positionH relativeFrom="column">
              <wp:posOffset>-624841</wp:posOffset>
            </wp:positionH>
            <wp:positionV relativeFrom="paragraph">
              <wp:posOffset>84455</wp:posOffset>
            </wp:positionV>
            <wp:extent cx="7391519" cy="18669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413306" cy="187240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658F65" w14:textId="77777777" w:rsidR="001B6DD2" w:rsidRDefault="001B6DD2" w:rsidP="00137438">
      <w:pPr>
        <w:rPr>
          <w:rFonts w:ascii="Arial" w:hAnsi="Arial" w:cs="Arial"/>
        </w:rPr>
      </w:pPr>
    </w:p>
    <w:p w14:paraId="0E3B1E37" w14:textId="77777777" w:rsidR="001B6DD2" w:rsidRDefault="001B6DD2" w:rsidP="00137438">
      <w:pPr>
        <w:rPr>
          <w:rFonts w:ascii="Arial" w:hAnsi="Arial" w:cs="Arial"/>
        </w:rPr>
      </w:pPr>
    </w:p>
    <w:p w14:paraId="0D02D5A9" w14:textId="77777777" w:rsidR="001B6DD2" w:rsidRPr="00BC5935" w:rsidRDefault="001B6DD2" w:rsidP="00137438"/>
    <w:p w14:paraId="3F569875" w14:textId="620314F3" w:rsidR="00BC5935" w:rsidRDefault="00BC5935" w:rsidP="001B6DD2">
      <w:pPr>
        <w:rPr>
          <w:rFonts w:ascii="Arial" w:hAnsi="Arial" w:cs="Arial"/>
          <w:b/>
          <w:bCs/>
        </w:rPr>
      </w:pPr>
    </w:p>
    <w:p w14:paraId="14A92EAB" w14:textId="77777777" w:rsidR="006C519C" w:rsidRDefault="006C519C">
      <w:pPr>
        <w:spacing w:before="0" w:after="0" w:line="240" w:lineRule="auto"/>
        <w:jc w:val="left"/>
        <w:rPr>
          <w:rFonts w:ascii="Arial" w:hAnsi="Arial" w:cs="Arial"/>
          <w:b/>
          <w:bCs/>
        </w:rPr>
      </w:pPr>
      <w:r>
        <w:rPr>
          <w:rFonts w:ascii="Arial" w:hAnsi="Arial" w:cs="Arial"/>
        </w:rPr>
        <w:br w:type="page"/>
      </w:r>
    </w:p>
    <w:p w14:paraId="0A7CB195" w14:textId="0EA2F30F" w:rsidR="00BC5935" w:rsidRDefault="00BC5935" w:rsidP="00823164">
      <w:pPr>
        <w:pStyle w:val="Heading1"/>
        <w:spacing w:before="0" w:line="360" w:lineRule="auto"/>
        <w:jc w:val="left"/>
        <w:rPr>
          <w:rFonts w:ascii="Arial" w:hAnsi="Arial" w:cs="Arial"/>
          <w:color w:val="auto"/>
          <w:sz w:val="22"/>
          <w:szCs w:val="22"/>
        </w:rPr>
      </w:pPr>
      <w:bookmarkStart w:id="737" w:name="_Toc55470926"/>
      <w:r>
        <w:rPr>
          <w:rFonts w:ascii="Arial" w:hAnsi="Arial" w:cs="Arial"/>
          <w:color w:val="auto"/>
          <w:sz w:val="22"/>
          <w:szCs w:val="22"/>
        </w:rPr>
        <w:t xml:space="preserve">Appendix </w:t>
      </w:r>
      <w:del w:id="738" w:author="Grant Lowe" w:date="2020-11-05T12:01:00Z">
        <w:r w:rsidR="00E656DD" w:rsidDel="00C9797F">
          <w:rPr>
            <w:rFonts w:ascii="Arial" w:hAnsi="Arial" w:cs="Arial"/>
            <w:color w:val="auto"/>
            <w:sz w:val="22"/>
            <w:szCs w:val="22"/>
          </w:rPr>
          <w:delText>M</w:delText>
        </w:r>
        <w:r w:rsidDel="00C9797F">
          <w:rPr>
            <w:rFonts w:ascii="Arial" w:hAnsi="Arial" w:cs="Arial"/>
            <w:color w:val="auto"/>
            <w:sz w:val="22"/>
            <w:szCs w:val="22"/>
          </w:rPr>
          <w:delText xml:space="preserve"> </w:delText>
        </w:r>
      </w:del>
      <w:ins w:id="739" w:author="Grant Lowe" w:date="2020-11-05T12:01:00Z">
        <w:r w:rsidR="00C9797F">
          <w:rPr>
            <w:rFonts w:ascii="Arial" w:hAnsi="Arial" w:cs="Arial"/>
            <w:color w:val="auto"/>
            <w:sz w:val="22"/>
            <w:szCs w:val="22"/>
          </w:rPr>
          <w:t xml:space="preserve">N </w:t>
        </w:r>
      </w:ins>
      <w:r>
        <w:rPr>
          <w:rFonts w:ascii="Arial" w:hAnsi="Arial" w:cs="Arial"/>
          <w:color w:val="auto"/>
          <w:sz w:val="22"/>
          <w:szCs w:val="22"/>
        </w:rPr>
        <w:t>– Risk Adjusted Return on Capital (RAROC) calculation</w:t>
      </w:r>
      <w:bookmarkEnd w:id="737"/>
      <w:r>
        <w:rPr>
          <w:rFonts w:ascii="Arial" w:hAnsi="Arial" w:cs="Arial"/>
          <w:color w:val="auto"/>
          <w:sz w:val="22"/>
          <w:szCs w:val="22"/>
        </w:rPr>
        <w:t xml:space="preserve"> </w:t>
      </w:r>
    </w:p>
    <w:p w14:paraId="218102FF" w14:textId="77777777" w:rsidR="00EA3435" w:rsidRDefault="00EA3435" w:rsidP="00EA3435">
      <w:pPr>
        <w:spacing w:before="0" w:after="0" w:line="360" w:lineRule="auto"/>
        <w:rPr>
          <w:rFonts w:ascii="Arial" w:hAnsi="Arial" w:cs="Arial"/>
        </w:rPr>
      </w:pPr>
      <w:r w:rsidRPr="000C2788">
        <w:rPr>
          <w:rFonts w:ascii="Arial" w:hAnsi="Arial" w:cs="Arial"/>
        </w:rPr>
        <w:t xml:space="preserve">Head Office takes responsibility of developing, updating and maintaining of the </w:t>
      </w:r>
      <w:r>
        <w:rPr>
          <w:rFonts w:ascii="Arial" w:hAnsi="Arial" w:cs="Arial"/>
        </w:rPr>
        <w:t xml:space="preserve">RAROC </w:t>
      </w:r>
      <w:r w:rsidRPr="000C2788">
        <w:rPr>
          <w:rFonts w:ascii="Arial" w:hAnsi="Arial" w:cs="Arial"/>
        </w:rPr>
        <w:t>methodology and relevant systems, which provide</w:t>
      </w:r>
      <w:r>
        <w:rPr>
          <w:rFonts w:ascii="Arial" w:hAnsi="Arial" w:cs="Arial"/>
        </w:rPr>
        <w:t>s</w:t>
      </w:r>
      <w:r w:rsidRPr="000C2788">
        <w:rPr>
          <w:rFonts w:ascii="Arial" w:hAnsi="Arial" w:cs="Arial"/>
        </w:rPr>
        <w:t xml:space="preserve"> the </w:t>
      </w:r>
      <w:r>
        <w:rPr>
          <w:rFonts w:ascii="Arial" w:hAnsi="Arial" w:cs="Arial"/>
        </w:rPr>
        <w:t>risk adjust return on capital that Business Development and the Credit Committee use to determine if a deal/transaction is feasible for the Branch.</w:t>
      </w:r>
    </w:p>
    <w:p w14:paraId="17B46B54" w14:textId="77777777" w:rsidR="00EA3435" w:rsidRDefault="00EA3435" w:rsidP="00EA3435">
      <w:pPr>
        <w:spacing w:before="0" w:after="0" w:line="360" w:lineRule="auto"/>
        <w:rPr>
          <w:rFonts w:ascii="Arial" w:hAnsi="Arial" w:cs="Arial"/>
        </w:rPr>
      </w:pPr>
    </w:p>
    <w:p w14:paraId="794F31A4" w14:textId="187B9BE2" w:rsidR="00EA3435" w:rsidRDefault="00EA3435" w:rsidP="00EA3435">
      <w:pPr>
        <w:spacing w:before="0" w:after="0" w:line="360" w:lineRule="auto"/>
        <w:rPr>
          <w:rFonts w:ascii="Arial" w:hAnsi="Arial" w:cs="Arial"/>
        </w:rPr>
      </w:pPr>
      <w:r>
        <w:rPr>
          <w:rFonts w:ascii="Arial" w:hAnsi="Arial" w:cs="Arial"/>
        </w:rPr>
        <w:t>I</w:t>
      </w:r>
      <w:r w:rsidRPr="000C2788">
        <w:rPr>
          <w:rFonts w:ascii="Arial" w:hAnsi="Arial" w:cs="Arial"/>
        </w:rPr>
        <w:t xml:space="preserve">n line with HO existing policies, </w:t>
      </w:r>
      <w:r>
        <w:rPr>
          <w:rFonts w:ascii="Arial" w:hAnsi="Arial" w:cs="Arial"/>
        </w:rPr>
        <w:t>CNCBLB input the following data into the model:</w:t>
      </w:r>
    </w:p>
    <w:p w14:paraId="6A4D25DD" w14:textId="602FB401" w:rsidR="00D01366" w:rsidRPr="00D01366" w:rsidRDefault="00D01366" w:rsidP="002B2229">
      <w:pPr>
        <w:pStyle w:val="ListParagraph"/>
        <w:spacing w:before="0" w:after="0" w:line="360" w:lineRule="auto"/>
        <w:ind w:left="360"/>
        <w:rPr>
          <w:rFonts w:ascii="Arial" w:hAnsi="Arial" w:cs="Arial"/>
        </w:rPr>
      </w:pPr>
    </w:p>
    <w:tbl>
      <w:tblPr>
        <w:tblStyle w:val="TableGrid"/>
        <w:tblW w:w="0" w:type="auto"/>
        <w:tblLook w:val="04A0" w:firstRow="1" w:lastRow="0" w:firstColumn="1" w:lastColumn="0" w:noHBand="0" w:noVBand="1"/>
      </w:tblPr>
      <w:tblGrid>
        <w:gridCol w:w="4814"/>
        <w:gridCol w:w="4814"/>
      </w:tblGrid>
      <w:tr w:rsidR="002B2229" w14:paraId="39354B02" w14:textId="77777777" w:rsidTr="002B2229">
        <w:tc>
          <w:tcPr>
            <w:tcW w:w="4814" w:type="dxa"/>
          </w:tcPr>
          <w:p w14:paraId="6B84B313" w14:textId="549D0643" w:rsidR="002B2229" w:rsidRDefault="002B2229" w:rsidP="00EA3435">
            <w:pPr>
              <w:spacing w:before="0" w:after="0" w:line="360" w:lineRule="auto"/>
              <w:rPr>
                <w:rFonts w:ascii="Arial" w:hAnsi="Arial" w:cs="Arial"/>
              </w:rPr>
            </w:pPr>
            <w:r>
              <w:rPr>
                <w:rFonts w:ascii="Arial" w:hAnsi="Arial" w:cs="Arial"/>
              </w:rPr>
              <w:t xml:space="preserve">Income </w:t>
            </w:r>
          </w:p>
        </w:tc>
        <w:tc>
          <w:tcPr>
            <w:tcW w:w="4814" w:type="dxa"/>
          </w:tcPr>
          <w:p w14:paraId="5CD6D850" w14:textId="2706225D" w:rsidR="002B2229" w:rsidRDefault="002B2229" w:rsidP="00EA3435">
            <w:pPr>
              <w:spacing w:before="0" w:after="0" w:line="360" w:lineRule="auto"/>
              <w:rPr>
                <w:rFonts w:ascii="Arial" w:hAnsi="Arial" w:cs="Arial"/>
              </w:rPr>
            </w:pPr>
            <w:r>
              <w:rPr>
                <w:rFonts w:ascii="Arial" w:hAnsi="Arial" w:cs="Arial"/>
              </w:rPr>
              <w:t xml:space="preserve">Deal/Transaction </w:t>
            </w:r>
          </w:p>
        </w:tc>
      </w:tr>
      <w:tr w:rsidR="002B2229" w14:paraId="4AC0F391" w14:textId="77777777" w:rsidTr="002B2229">
        <w:tc>
          <w:tcPr>
            <w:tcW w:w="4814" w:type="dxa"/>
          </w:tcPr>
          <w:p w14:paraId="4C8B4C50" w14:textId="76C0215F" w:rsidR="002B2229" w:rsidRDefault="002B2229" w:rsidP="00EA3435">
            <w:pPr>
              <w:spacing w:before="0" w:after="0" w:line="360" w:lineRule="auto"/>
              <w:rPr>
                <w:rFonts w:ascii="Arial" w:hAnsi="Arial" w:cs="Arial"/>
              </w:rPr>
            </w:pPr>
            <w:r>
              <w:rPr>
                <w:rFonts w:ascii="Arial" w:hAnsi="Arial" w:cs="Arial"/>
              </w:rPr>
              <w:t>Estimated exposure/ approval</w:t>
            </w:r>
          </w:p>
        </w:tc>
        <w:tc>
          <w:tcPr>
            <w:tcW w:w="4814" w:type="dxa"/>
          </w:tcPr>
          <w:p w14:paraId="16FB88EF" w14:textId="55601D64" w:rsidR="002B2229" w:rsidRDefault="002B2229" w:rsidP="00EA3435">
            <w:pPr>
              <w:spacing w:before="0" w:after="0" w:line="360" w:lineRule="auto"/>
              <w:rPr>
                <w:rFonts w:ascii="Arial" w:hAnsi="Arial" w:cs="Arial"/>
              </w:rPr>
            </w:pPr>
            <w:r>
              <w:rPr>
                <w:rFonts w:ascii="Arial" w:hAnsi="Arial" w:cs="Arial"/>
              </w:rPr>
              <w:t>Tenor</w:t>
            </w:r>
          </w:p>
        </w:tc>
      </w:tr>
      <w:tr w:rsidR="002B2229" w14:paraId="23EF64C6" w14:textId="77777777" w:rsidTr="002B2229">
        <w:tc>
          <w:tcPr>
            <w:tcW w:w="4814" w:type="dxa"/>
          </w:tcPr>
          <w:p w14:paraId="674CEB19" w14:textId="3745C492" w:rsidR="002B2229" w:rsidRDefault="002B2229" w:rsidP="002B2229">
            <w:pPr>
              <w:spacing w:before="0" w:after="0" w:line="360" w:lineRule="auto"/>
              <w:rPr>
                <w:rFonts w:ascii="Arial" w:hAnsi="Arial" w:cs="Arial"/>
              </w:rPr>
            </w:pPr>
            <w:r>
              <w:rPr>
                <w:rFonts w:ascii="Arial" w:hAnsi="Arial" w:cs="Arial"/>
              </w:rPr>
              <w:t>Interest rate expected (</w:t>
            </w:r>
            <w:proofErr w:type="spellStart"/>
            <w:r>
              <w:rPr>
                <w:rFonts w:ascii="Arial" w:hAnsi="Arial" w:cs="Arial"/>
              </w:rPr>
              <w:t>eg</w:t>
            </w:r>
            <w:proofErr w:type="spellEnd"/>
            <w:r>
              <w:rPr>
                <w:rFonts w:ascii="Arial" w:hAnsi="Arial" w:cs="Arial"/>
              </w:rPr>
              <w:t>: Libor +1.5%)</w:t>
            </w:r>
          </w:p>
        </w:tc>
        <w:tc>
          <w:tcPr>
            <w:tcW w:w="4814" w:type="dxa"/>
          </w:tcPr>
          <w:p w14:paraId="0CE40DBB" w14:textId="63545C3E" w:rsidR="002B2229" w:rsidRDefault="002B2229" w:rsidP="00EA3435">
            <w:pPr>
              <w:spacing w:before="0" w:after="0" w:line="360" w:lineRule="auto"/>
              <w:rPr>
                <w:rFonts w:ascii="Arial" w:hAnsi="Arial" w:cs="Arial"/>
              </w:rPr>
            </w:pPr>
            <w:r>
              <w:rPr>
                <w:rFonts w:ascii="Arial" w:hAnsi="Arial" w:cs="Arial"/>
              </w:rPr>
              <w:t xml:space="preserve">Repricing cycle </w:t>
            </w:r>
          </w:p>
        </w:tc>
      </w:tr>
      <w:tr w:rsidR="002B2229" w14:paraId="7B867ABE" w14:textId="77777777" w:rsidTr="002B2229">
        <w:tc>
          <w:tcPr>
            <w:tcW w:w="4814" w:type="dxa"/>
          </w:tcPr>
          <w:p w14:paraId="31F9CF5B" w14:textId="40CF0BD3" w:rsidR="002B2229" w:rsidRDefault="002B2229" w:rsidP="00EA3435">
            <w:pPr>
              <w:spacing w:before="0" w:after="0" w:line="360" w:lineRule="auto"/>
              <w:rPr>
                <w:rFonts w:ascii="Arial" w:hAnsi="Arial" w:cs="Arial"/>
              </w:rPr>
            </w:pPr>
            <w:r>
              <w:rPr>
                <w:rFonts w:ascii="Arial" w:hAnsi="Arial" w:cs="Arial"/>
              </w:rPr>
              <w:t>Fee Income expected (</w:t>
            </w:r>
            <w:proofErr w:type="spellStart"/>
            <w:r>
              <w:rPr>
                <w:rFonts w:ascii="Arial" w:hAnsi="Arial" w:cs="Arial"/>
              </w:rPr>
              <w:t>eg</w:t>
            </w:r>
            <w:proofErr w:type="spellEnd"/>
            <w:r>
              <w:rPr>
                <w:rFonts w:ascii="Arial" w:hAnsi="Arial" w:cs="Arial"/>
              </w:rPr>
              <w:t>: 50bps)</w:t>
            </w:r>
          </w:p>
        </w:tc>
        <w:tc>
          <w:tcPr>
            <w:tcW w:w="4814" w:type="dxa"/>
          </w:tcPr>
          <w:p w14:paraId="57949E37" w14:textId="3663AB56" w:rsidR="002B2229" w:rsidRDefault="002B2229" w:rsidP="00EA3435">
            <w:pPr>
              <w:spacing w:before="0" w:after="0" w:line="360" w:lineRule="auto"/>
              <w:rPr>
                <w:rFonts w:ascii="Arial" w:hAnsi="Arial" w:cs="Arial"/>
              </w:rPr>
            </w:pPr>
            <w:r>
              <w:rPr>
                <w:rFonts w:ascii="Arial" w:hAnsi="Arial" w:cs="Arial"/>
              </w:rPr>
              <w:t>Credit Rating</w:t>
            </w:r>
          </w:p>
        </w:tc>
      </w:tr>
      <w:tr w:rsidR="002B2229" w14:paraId="56F9C855" w14:textId="77777777" w:rsidTr="002B2229">
        <w:tc>
          <w:tcPr>
            <w:tcW w:w="4814" w:type="dxa"/>
          </w:tcPr>
          <w:p w14:paraId="711FD843" w14:textId="66654049" w:rsidR="002B2229" w:rsidRDefault="002B2229" w:rsidP="00EA3435">
            <w:pPr>
              <w:spacing w:before="0" w:after="0" w:line="360" w:lineRule="auto"/>
              <w:rPr>
                <w:rFonts w:ascii="Arial" w:hAnsi="Arial" w:cs="Arial"/>
              </w:rPr>
            </w:pPr>
            <w:r>
              <w:rPr>
                <w:rFonts w:ascii="Arial" w:hAnsi="Arial" w:cs="Arial"/>
              </w:rPr>
              <w:t>Expected costs FTP (Libor + Margin)</w:t>
            </w:r>
          </w:p>
        </w:tc>
        <w:tc>
          <w:tcPr>
            <w:tcW w:w="4814" w:type="dxa"/>
          </w:tcPr>
          <w:p w14:paraId="6DB86B50" w14:textId="28B0E2E7" w:rsidR="002B2229" w:rsidRDefault="002B2229" w:rsidP="00EA3435">
            <w:pPr>
              <w:spacing w:before="0" w:after="0" w:line="360" w:lineRule="auto"/>
              <w:rPr>
                <w:rFonts w:ascii="Arial" w:hAnsi="Arial" w:cs="Arial"/>
              </w:rPr>
            </w:pPr>
            <w:r>
              <w:rPr>
                <w:rFonts w:ascii="Arial" w:hAnsi="Arial" w:cs="Arial"/>
              </w:rPr>
              <w:t>Industry</w:t>
            </w:r>
          </w:p>
        </w:tc>
      </w:tr>
      <w:tr w:rsidR="002B2229" w14:paraId="7A2ABCE1" w14:textId="77777777" w:rsidTr="002B2229">
        <w:tc>
          <w:tcPr>
            <w:tcW w:w="4814" w:type="dxa"/>
          </w:tcPr>
          <w:p w14:paraId="478750DA" w14:textId="77777777" w:rsidR="002B2229" w:rsidRDefault="002B2229" w:rsidP="00EA3435">
            <w:pPr>
              <w:spacing w:before="0" w:after="0" w:line="360" w:lineRule="auto"/>
              <w:rPr>
                <w:rFonts w:ascii="Arial" w:hAnsi="Arial" w:cs="Arial"/>
              </w:rPr>
            </w:pPr>
          </w:p>
        </w:tc>
        <w:tc>
          <w:tcPr>
            <w:tcW w:w="4814" w:type="dxa"/>
          </w:tcPr>
          <w:p w14:paraId="2D358B38" w14:textId="7E423557" w:rsidR="002B2229" w:rsidRDefault="002B2229" w:rsidP="00EA3435">
            <w:pPr>
              <w:spacing w:before="0" w:after="0" w:line="360" w:lineRule="auto"/>
              <w:rPr>
                <w:rFonts w:ascii="Arial" w:hAnsi="Arial" w:cs="Arial"/>
              </w:rPr>
            </w:pPr>
            <w:r>
              <w:rPr>
                <w:rFonts w:ascii="Arial" w:hAnsi="Arial" w:cs="Arial"/>
              </w:rPr>
              <w:t>Currency</w:t>
            </w:r>
          </w:p>
        </w:tc>
      </w:tr>
      <w:tr w:rsidR="002B2229" w14:paraId="1256E8EF" w14:textId="77777777" w:rsidTr="002B2229">
        <w:tc>
          <w:tcPr>
            <w:tcW w:w="4814" w:type="dxa"/>
          </w:tcPr>
          <w:p w14:paraId="5B017276" w14:textId="77777777" w:rsidR="002B2229" w:rsidRDefault="002B2229" w:rsidP="00EA3435">
            <w:pPr>
              <w:spacing w:before="0" w:after="0" w:line="360" w:lineRule="auto"/>
              <w:rPr>
                <w:rFonts w:ascii="Arial" w:hAnsi="Arial" w:cs="Arial"/>
              </w:rPr>
            </w:pPr>
          </w:p>
        </w:tc>
        <w:tc>
          <w:tcPr>
            <w:tcW w:w="4814" w:type="dxa"/>
          </w:tcPr>
          <w:p w14:paraId="6190FD6B" w14:textId="30F9C043" w:rsidR="002B2229" w:rsidRDefault="002B2229" w:rsidP="00EA3435">
            <w:pPr>
              <w:spacing w:before="0" w:after="0" w:line="360" w:lineRule="auto"/>
              <w:rPr>
                <w:rFonts w:ascii="Arial" w:hAnsi="Arial" w:cs="Arial"/>
              </w:rPr>
            </w:pPr>
            <w:r>
              <w:rPr>
                <w:rFonts w:ascii="Arial" w:hAnsi="Arial" w:cs="Arial"/>
              </w:rPr>
              <w:t xml:space="preserve">Guarantee method </w:t>
            </w:r>
          </w:p>
        </w:tc>
      </w:tr>
      <w:tr w:rsidR="002B2229" w14:paraId="0CCE2216" w14:textId="77777777" w:rsidTr="002B2229">
        <w:tc>
          <w:tcPr>
            <w:tcW w:w="4814" w:type="dxa"/>
          </w:tcPr>
          <w:p w14:paraId="7649953B" w14:textId="77777777" w:rsidR="002B2229" w:rsidRDefault="002B2229" w:rsidP="00EA3435">
            <w:pPr>
              <w:spacing w:before="0" w:after="0" w:line="360" w:lineRule="auto"/>
              <w:rPr>
                <w:rFonts w:ascii="Arial" w:hAnsi="Arial" w:cs="Arial"/>
              </w:rPr>
            </w:pPr>
          </w:p>
        </w:tc>
        <w:tc>
          <w:tcPr>
            <w:tcW w:w="4814" w:type="dxa"/>
          </w:tcPr>
          <w:p w14:paraId="7FEEF230" w14:textId="61A3E818" w:rsidR="002B2229" w:rsidRDefault="002B2229" w:rsidP="00EA3435">
            <w:pPr>
              <w:spacing w:before="0" w:after="0" w:line="360" w:lineRule="auto"/>
              <w:rPr>
                <w:rFonts w:ascii="Arial" w:hAnsi="Arial" w:cs="Arial"/>
              </w:rPr>
            </w:pPr>
            <w:r>
              <w:rPr>
                <w:rFonts w:ascii="Arial" w:hAnsi="Arial" w:cs="Arial"/>
              </w:rPr>
              <w:t>Guarantor Credit Rating/Industry</w:t>
            </w:r>
          </w:p>
        </w:tc>
      </w:tr>
      <w:tr w:rsidR="002B2229" w14:paraId="5AEE2D06" w14:textId="77777777" w:rsidTr="002B2229">
        <w:tc>
          <w:tcPr>
            <w:tcW w:w="4814" w:type="dxa"/>
          </w:tcPr>
          <w:p w14:paraId="1DE14122" w14:textId="77777777" w:rsidR="002B2229" w:rsidRDefault="002B2229" w:rsidP="00EA3435">
            <w:pPr>
              <w:spacing w:before="0" w:after="0" w:line="360" w:lineRule="auto"/>
              <w:rPr>
                <w:rFonts w:ascii="Arial" w:hAnsi="Arial" w:cs="Arial"/>
              </w:rPr>
            </w:pPr>
          </w:p>
        </w:tc>
        <w:tc>
          <w:tcPr>
            <w:tcW w:w="4814" w:type="dxa"/>
          </w:tcPr>
          <w:p w14:paraId="658C8599" w14:textId="680BB995" w:rsidR="002B2229" w:rsidRDefault="002B2229" w:rsidP="00EA3435">
            <w:pPr>
              <w:spacing w:before="0" w:after="0" w:line="360" w:lineRule="auto"/>
              <w:rPr>
                <w:rFonts w:ascii="Arial" w:hAnsi="Arial" w:cs="Arial"/>
              </w:rPr>
            </w:pPr>
            <w:r>
              <w:rPr>
                <w:rFonts w:ascii="Arial" w:hAnsi="Arial" w:cs="Arial"/>
              </w:rPr>
              <w:t>Mitigation (Collateral)</w:t>
            </w:r>
          </w:p>
        </w:tc>
      </w:tr>
    </w:tbl>
    <w:p w14:paraId="280392A4" w14:textId="77777777" w:rsidR="002B2229" w:rsidRDefault="002B2229" w:rsidP="00EA3435">
      <w:pPr>
        <w:spacing w:before="0" w:after="0" w:line="360" w:lineRule="auto"/>
        <w:rPr>
          <w:rFonts w:ascii="Arial" w:hAnsi="Arial" w:cs="Arial"/>
        </w:rPr>
      </w:pPr>
    </w:p>
    <w:p w14:paraId="08175103" w14:textId="7C062207" w:rsidR="00EA3435" w:rsidRDefault="002B2229" w:rsidP="00EA3435">
      <w:pPr>
        <w:spacing w:before="0" w:after="0" w:line="360" w:lineRule="auto"/>
        <w:rPr>
          <w:rFonts w:ascii="Arial" w:hAnsi="Arial" w:cs="Arial"/>
        </w:rPr>
      </w:pPr>
      <w:r>
        <w:rPr>
          <w:rFonts w:ascii="Arial" w:hAnsi="Arial" w:cs="Arial"/>
        </w:rPr>
        <w:t>The RAROC model then calculates the risk adjusted return.</w:t>
      </w:r>
    </w:p>
    <w:p w14:paraId="1254707D" w14:textId="23D95670" w:rsidR="002B2229" w:rsidRDefault="002B2229" w:rsidP="00EA3435">
      <w:pPr>
        <w:spacing w:before="0" w:after="0" w:line="360" w:lineRule="auto"/>
        <w:rPr>
          <w:rFonts w:ascii="Arial" w:hAnsi="Arial" w:cs="Arial"/>
        </w:rPr>
      </w:pPr>
      <w:r w:rsidRPr="002B2229">
        <w:rPr>
          <w:noProof/>
          <w:lang w:bidi="ar-SA"/>
        </w:rPr>
        <w:drawing>
          <wp:inline distT="0" distB="0" distL="0" distR="0" wp14:anchorId="63D5CD31" wp14:editId="7D8DE0B5">
            <wp:extent cx="6120130" cy="23698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20130" cy="2369820"/>
                    </a:xfrm>
                    <a:prstGeom prst="rect">
                      <a:avLst/>
                    </a:prstGeom>
                    <a:noFill/>
                    <a:ln>
                      <a:noFill/>
                    </a:ln>
                  </pic:spPr>
                </pic:pic>
              </a:graphicData>
            </a:graphic>
          </wp:inline>
        </w:drawing>
      </w:r>
    </w:p>
    <w:p w14:paraId="4C6C2E52" w14:textId="77777777" w:rsidR="002B2229" w:rsidRDefault="002B2229" w:rsidP="00EA3435">
      <w:pPr>
        <w:spacing w:before="0" w:after="0" w:line="360" w:lineRule="auto"/>
        <w:rPr>
          <w:rFonts w:ascii="Arial" w:hAnsi="Arial" w:cs="Arial"/>
        </w:rPr>
      </w:pPr>
    </w:p>
    <w:p w14:paraId="46F28833" w14:textId="5C1F8628" w:rsidR="002B2229" w:rsidRDefault="002B2229" w:rsidP="00EA3435">
      <w:pPr>
        <w:spacing w:before="0" w:after="0" w:line="360" w:lineRule="auto"/>
        <w:rPr>
          <w:rFonts w:ascii="Arial" w:hAnsi="Arial" w:cs="Arial"/>
        </w:rPr>
      </w:pPr>
      <w:r>
        <w:rPr>
          <w:rFonts w:ascii="Arial" w:hAnsi="Arial" w:cs="Arial"/>
        </w:rPr>
        <w:t>ECL / Provision should be included but has no impact on the RAROC calculation.</w:t>
      </w:r>
    </w:p>
    <w:p w14:paraId="7A09A46D" w14:textId="36695DF0" w:rsidR="00BC5935" w:rsidRDefault="00BC5935">
      <w:pPr>
        <w:spacing w:before="0" w:after="0" w:line="240" w:lineRule="auto"/>
        <w:jc w:val="left"/>
      </w:pPr>
      <w:r>
        <w:br w:type="page"/>
      </w:r>
    </w:p>
    <w:p w14:paraId="592F1B3E" w14:textId="0CED898E" w:rsidR="00823164" w:rsidRPr="00B27979" w:rsidRDefault="00823164" w:rsidP="00823164">
      <w:pPr>
        <w:pStyle w:val="Heading1"/>
        <w:spacing w:before="0" w:line="360" w:lineRule="auto"/>
        <w:jc w:val="left"/>
        <w:rPr>
          <w:rFonts w:ascii="Arial" w:hAnsi="Arial" w:cs="Arial"/>
          <w:color w:val="auto"/>
          <w:sz w:val="22"/>
          <w:szCs w:val="22"/>
        </w:rPr>
      </w:pPr>
      <w:bookmarkStart w:id="740" w:name="_Toc55470927"/>
      <w:r>
        <w:rPr>
          <w:rFonts w:ascii="Arial" w:hAnsi="Arial" w:cs="Arial"/>
          <w:color w:val="auto"/>
          <w:sz w:val="22"/>
          <w:szCs w:val="22"/>
        </w:rPr>
        <w:t xml:space="preserve">Appendix </w:t>
      </w:r>
      <w:del w:id="741" w:author="Grant Lowe" w:date="2020-11-05T12:01:00Z">
        <w:r w:rsidR="00E656DD" w:rsidDel="00C9797F">
          <w:rPr>
            <w:rFonts w:ascii="Arial" w:hAnsi="Arial" w:cs="Arial"/>
            <w:color w:val="auto"/>
            <w:sz w:val="22"/>
            <w:szCs w:val="22"/>
          </w:rPr>
          <w:delText>N</w:delText>
        </w:r>
        <w:r w:rsidDel="00C9797F">
          <w:rPr>
            <w:rFonts w:ascii="Arial" w:hAnsi="Arial" w:cs="Arial"/>
            <w:color w:val="auto"/>
            <w:sz w:val="22"/>
            <w:szCs w:val="22"/>
          </w:rPr>
          <w:delText xml:space="preserve"> </w:delText>
        </w:r>
      </w:del>
      <w:ins w:id="742" w:author="Grant Lowe" w:date="2020-11-05T12:01:00Z">
        <w:r w:rsidR="00C9797F">
          <w:rPr>
            <w:rFonts w:ascii="Arial" w:hAnsi="Arial" w:cs="Arial"/>
            <w:color w:val="auto"/>
            <w:sz w:val="22"/>
            <w:szCs w:val="22"/>
          </w:rPr>
          <w:t xml:space="preserve">O </w:t>
        </w:r>
      </w:ins>
      <w:r>
        <w:rPr>
          <w:rFonts w:ascii="Arial" w:hAnsi="Arial" w:cs="Arial"/>
          <w:color w:val="auto"/>
          <w:sz w:val="22"/>
          <w:szCs w:val="22"/>
        </w:rPr>
        <w:t>– HO IFRS9 calculation methodology</w:t>
      </w:r>
      <w:bookmarkEnd w:id="740"/>
    </w:p>
    <w:p w14:paraId="5262BD40" w14:textId="77777777" w:rsidR="0094013B" w:rsidRDefault="0094013B" w:rsidP="0094013B">
      <w:pPr>
        <w:spacing w:before="0" w:after="0" w:line="360" w:lineRule="auto"/>
        <w:jc w:val="left"/>
        <w:rPr>
          <w:rFonts w:ascii="Arial" w:hAnsi="Arial" w:cs="Arial"/>
        </w:rPr>
      </w:pPr>
      <w:r w:rsidRPr="00C771C6">
        <w:rPr>
          <w:rFonts w:ascii="Arial" w:hAnsi="Arial" w:cs="Arial"/>
        </w:rPr>
        <w:t>Head Office</w:t>
      </w:r>
      <w:r>
        <w:rPr>
          <w:rFonts w:ascii="Arial" w:hAnsi="Arial" w:cs="Arial"/>
        </w:rPr>
        <w:t xml:space="preserve"> has </w:t>
      </w:r>
      <w:r w:rsidRPr="00C771C6">
        <w:rPr>
          <w:rFonts w:ascii="Arial" w:hAnsi="Arial" w:cs="Arial"/>
        </w:rPr>
        <w:t>develop</w:t>
      </w:r>
      <w:r>
        <w:rPr>
          <w:rFonts w:ascii="Arial" w:hAnsi="Arial" w:cs="Arial"/>
        </w:rPr>
        <w:t xml:space="preserve">ed </w:t>
      </w:r>
      <w:r w:rsidRPr="00C771C6">
        <w:rPr>
          <w:rFonts w:ascii="Arial" w:hAnsi="Arial" w:cs="Arial"/>
        </w:rPr>
        <w:t>IFRS9 calculation methodology for the Branch</w:t>
      </w:r>
      <w:r>
        <w:rPr>
          <w:rFonts w:ascii="Arial" w:hAnsi="Arial" w:cs="Arial"/>
        </w:rPr>
        <w:t xml:space="preserve"> requirements in order to measure and report ‘Expected Credit Loss’</w:t>
      </w:r>
      <w:r w:rsidRPr="00C771C6">
        <w:rPr>
          <w:rFonts w:ascii="Arial" w:hAnsi="Arial" w:cs="Arial"/>
        </w:rPr>
        <w:t xml:space="preserve">. </w:t>
      </w:r>
    </w:p>
    <w:p w14:paraId="31031286" w14:textId="77777777" w:rsidR="0094013B" w:rsidRPr="00C771C6" w:rsidRDefault="0094013B" w:rsidP="0094013B">
      <w:pPr>
        <w:spacing w:before="0" w:after="0" w:line="360" w:lineRule="auto"/>
        <w:jc w:val="left"/>
        <w:rPr>
          <w:rFonts w:ascii="Arial" w:hAnsi="Arial" w:cs="Arial"/>
        </w:rPr>
      </w:pPr>
    </w:p>
    <w:p w14:paraId="5DEA6316" w14:textId="77777777" w:rsidR="0094013B" w:rsidRDefault="0094013B" w:rsidP="0094013B">
      <w:pPr>
        <w:spacing w:before="0" w:after="0" w:line="360" w:lineRule="auto"/>
        <w:jc w:val="left"/>
        <w:rPr>
          <w:rFonts w:ascii="Arial" w:hAnsi="Arial" w:cs="Arial"/>
        </w:rPr>
      </w:pPr>
      <w:r w:rsidRPr="00C771C6">
        <w:rPr>
          <w:rFonts w:ascii="Arial" w:hAnsi="Arial" w:cs="Arial"/>
        </w:rPr>
        <w:t>Expected Credit Loss (“ECL”) =Probability of Default (“PD”) * Loss Given Default (“LGD”)* Exposure at Default (“EAD”)</w:t>
      </w:r>
    </w:p>
    <w:p w14:paraId="03E83CFB" w14:textId="77777777" w:rsidR="0094013B" w:rsidRPr="00C771C6" w:rsidRDefault="0094013B" w:rsidP="0094013B">
      <w:pPr>
        <w:spacing w:before="0" w:after="0" w:line="360" w:lineRule="auto"/>
        <w:jc w:val="left"/>
        <w:rPr>
          <w:rFonts w:ascii="Arial" w:hAnsi="Arial" w:cs="Arial"/>
        </w:rPr>
      </w:pPr>
    </w:p>
    <w:tbl>
      <w:tblPr>
        <w:tblStyle w:val="TableGrid"/>
        <w:tblW w:w="9356" w:type="dxa"/>
        <w:jc w:val="center"/>
        <w:tblLook w:val="04A0" w:firstRow="1" w:lastRow="0" w:firstColumn="1" w:lastColumn="0" w:noHBand="0" w:noVBand="1"/>
      </w:tblPr>
      <w:tblGrid>
        <w:gridCol w:w="1824"/>
        <w:gridCol w:w="7532"/>
      </w:tblGrid>
      <w:tr w:rsidR="0094013B" w:rsidRPr="00C771C6" w14:paraId="06AD9AE7" w14:textId="77777777" w:rsidTr="002D6101">
        <w:trPr>
          <w:trHeight w:val="404"/>
          <w:tblHeader/>
          <w:jc w:val="center"/>
        </w:trPr>
        <w:tc>
          <w:tcPr>
            <w:tcW w:w="1824" w:type="dxa"/>
            <w:shd w:val="clear" w:color="auto" w:fill="595959" w:themeFill="text1" w:themeFillTint="A6"/>
            <w:vAlign w:val="center"/>
          </w:tcPr>
          <w:p w14:paraId="7F781191" w14:textId="77777777" w:rsidR="0094013B" w:rsidRPr="00966E29" w:rsidRDefault="0094013B" w:rsidP="002D6101">
            <w:pPr>
              <w:snapToGrid w:val="0"/>
              <w:spacing w:before="0" w:after="0" w:line="360" w:lineRule="auto"/>
              <w:jc w:val="left"/>
              <w:rPr>
                <w:rFonts w:ascii="Arial" w:hAnsi="Arial" w:cs="Arial"/>
                <w:b/>
                <w:color w:val="FFFFFF" w:themeColor="background1"/>
              </w:rPr>
            </w:pPr>
            <w:r w:rsidRPr="00966E29">
              <w:rPr>
                <w:rFonts w:ascii="Arial" w:hAnsi="Arial" w:cs="Arial"/>
                <w:b/>
                <w:color w:val="FFFFFF" w:themeColor="background1"/>
              </w:rPr>
              <w:t xml:space="preserve">Stages </w:t>
            </w:r>
          </w:p>
        </w:tc>
        <w:tc>
          <w:tcPr>
            <w:tcW w:w="7532" w:type="dxa"/>
            <w:shd w:val="clear" w:color="auto" w:fill="595959" w:themeFill="text1" w:themeFillTint="A6"/>
            <w:vAlign w:val="center"/>
          </w:tcPr>
          <w:p w14:paraId="3C46E435" w14:textId="77777777" w:rsidR="0094013B" w:rsidRPr="00966E29" w:rsidRDefault="0094013B" w:rsidP="002D6101">
            <w:pPr>
              <w:snapToGrid w:val="0"/>
              <w:spacing w:before="0" w:after="0" w:line="360" w:lineRule="auto"/>
              <w:jc w:val="left"/>
              <w:rPr>
                <w:rFonts w:ascii="Arial" w:hAnsi="Arial" w:cs="Arial"/>
                <w:b/>
                <w:color w:val="FFFFFF" w:themeColor="background1"/>
              </w:rPr>
            </w:pPr>
            <w:r w:rsidRPr="00966E29">
              <w:rPr>
                <w:rFonts w:ascii="Arial" w:hAnsi="Arial" w:cs="Arial"/>
                <w:b/>
                <w:color w:val="FFFFFF" w:themeColor="background1"/>
              </w:rPr>
              <w:t>Formula</w:t>
            </w:r>
          </w:p>
        </w:tc>
      </w:tr>
      <w:tr w:rsidR="0094013B" w:rsidRPr="00C771C6" w14:paraId="2AE6BCA1" w14:textId="77777777" w:rsidTr="002D6101">
        <w:trPr>
          <w:trHeight w:val="317"/>
          <w:jc w:val="center"/>
        </w:trPr>
        <w:tc>
          <w:tcPr>
            <w:tcW w:w="1824" w:type="dxa"/>
            <w:vAlign w:val="center"/>
          </w:tcPr>
          <w:p w14:paraId="4D1C34A2" w14:textId="77777777" w:rsidR="0094013B" w:rsidRPr="00D05172" w:rsidRDefault="0094013B" w:rsidP="00D05172">
            <w:pPr>
              <w:snapToGrid w:val="0"/>
              <w:spacing w:before="0" w:after="0" w:line="240" w:lineRule="auto"/>
              <w:jc w:val="left"/>
              <w:rPr>
                <w:rFonts w:ascii="Arial" w:eastAsia="微软雅黑" w:hAnsi="Arial" w:cs="Arial"/>
                <w:lang w:eastAsia="zh-TW"/>
              </w:rPr>
            </w:pPr>
            <w:r w:rsidRPr="00D05172">
              <w:rPr>
                <w:rFonts w:ascii="Arial" w:eastAsia="微软雅黑" w:hAnsi="Arial" w:cs="Arial"/>
              </w:rPr>
              <w:t>Stage 1</w:t>
            </w:r>
          </w:p>
        </w:tc>
        <w:tc>
          <w:tcPr>
            <w:tcW w:w="7532" w:type="dxa"/>
            <w:vAlign w:val="center"/>
          </w:tcPr>
          <w:p w14:paraId="4E1C04D7" w14:textId="7CF777A9" w:rsidR="0094013B" w:rsidRPr="00D05172" w:rsidRDefault="0094013B" w:rsidP="00D05172">
            <w:pPr>
              <w:snapToGrid w:val="0"/>
              <w:spacing w:after="0" w:line="240" w:lineRule="auto"/>
              <w:jc w:val="left"/>
              <w:rPr>
                <w:rFonts w:ascii="Arial" w:eastAsia="微软雅黑" w:hAnsi="Arial" w:cs="Arial"/>
                <w:iCs/>
              </w:rPr>
            </w:pPr>
            <w:r w:rsidRPr="00D05172">
              <w:rPr>
                <w:rFonts w:ascii="Arial" w:eastAsia="微软雅黑" w:hAnsi="Arial" w:cs="Arial"/>
              </w:rPr>
              <w:t>ECL=</w:t>
            </w:r>
            <m:oMath>
              <m:sSub>
                <m:sSubPr>
                  <m:ctrlPr>
                    <w:rPr>
                      <w:rFonts w:ascii="Cambria Math" w:eastAsia="微软雅黑" w:hAnsi="Cambria Math" w:cs="Arial"/>
                      <w:i/>
                      <w:iCs/>
                    </w:rPr>
                  </m:ctrlPr>
                </m:sSubPr>
                <m:e>
                  <m:r>
                    <w:rPr>
                      <w:rFonts w:ascii="Cambria Math" w:eastAsia="微软雅黑" w:hAnsi="Cambria Math" w:cs="Arial"/>
                    </w:rPr>
                    <m:t>PD</m:t>
                  </m:r>
                </m:e>
                <m:sub>
                  <m:r>
                    <w:rPr>
                      <w:rFonts w:ascii="Cambria Math" w:eastAsia="微软雅黑" w:hAnsi="Cambria Math" w:cs="Arial"/>
                    </w:rPr>
                    <m:t>1</m:t>
                  </m:r>
                </m:sub>
              </m:sSub>
              <m:r>
                <w:rPr>
                  <w:rFonts w:ascii="Cambria Math" w:eastAsia="微软雅黑" w:hAnsi="Cambria Math" w:cs="Arial"/>
                </w:rPr>
                <m:t>×</m:t>
              </m:r>
              <m:sSub>
                <m:sSubPr>
                  <m:ctrlPr>
                    <w:rPr>
                      <w:rFonts w:ascii="Cambria Math" w:eastAsia="微软雅黑" w:hAnsi="Cambria Math" w:cs="Arial"/>
                      <w:i/>
                      <w:iCs/>
                    </w:rPr>
                  </m:ctrlPr>
                </m:sSubPr>
                <m:e>
                  <m:r>
                    <w:rPr>
                      <w:rFonts w:ascii="Cambria Math" w:eastAsia="微软雅黑" w:hAnsi="Cambria Math" w:cs="Arial"/>
                    </w:rPr>
                    <m:t>LGD</m:t>
                  </m:r>
                </m:e>
                <m:sub>
                  <m:r>
                    <w:rPr>
                      <w:rFonts w:ascii="Cambria Math" w:eastAsia="微软雅黑" w:hAnsi="Cambria Math" w:cs="Arial"/>
                    </w:rPr>
                    <m:t>1</m:t>
                  </m:r>
                </m:sub>
              </m:sSub>
              <m:r>
                <w:rPr>
                  <w:rFonts w:ascii="Cambria Math" w:eastAsia="微软雅黑" w:hAnsi="Cambria Math" w:cs="Arial"/>
                </w:rPr>
                <m:t>×</m:t>
              </m:r>
              <m:sSub>
                <m:sSubPr>
                  <m:ctrlPr>
                    <w:rPr>
                      <w:rFonts w:ascii="Cambria Math" w:eastAsia="微软雅黑" w:hAnsi="Cambria Math" w:cs="Arial"/>
                      <w:i/>
                      <w:iCs/>
                    </w:rPr>
                  </m:ctrlPr>
                </m:sSubPr>
                <m:e>
                  <m:r>
                    <w:rPr>
                      <w:rFonts w:ascii="Cambria Math" w:eastAsia="微软雅黑" w:hAnsi="Cambria Math" w:cs="Arial"/>
                    </w:rPr>
                    <m:t>EAD</m:t>
                  </m:r>
                </m:e>
                <m:sub>
                  <m:r>
                    <w:rPr>
                      <w:rFonts w:ascii="Cambria Math" w:eastAsia="微软雅黑" w:hAnsi="Cambria Math" w:cs="Arial"/>
                    </w:rPr>
                    <m:t>1</m:t>
                  </m:r>
                </m:sub>
              </m:sSub>
            </m:oMath>
          </w:p>
          <w:p w14:paraId="23F28BB7" w14:textId="77777777" w:rsidR="0094013B" w:rsidRPr="00D05172" w:rsidRDefault="0094013B" w:rsidP="00D05172">
            <w:pPr>
              <w:snapToGrid w:val="0"/>
              <w:spacing w:before="0" w:after="0" w:line="240" w:lineRule="auto"/>
              <w:jc w:val="left"/>
              <w:rPr>
                <w:rFonts w:ascii="Arial" w:eastAsia="微软雅黑" w:hAnsi="Arial" w:cs="Arial"/>
              </w:rPr>
            </w:pPr>
          </w:p>
        </w:tc>
      </w:tr>
      <w:tr w:rsidR="0094013B" w:rsidRPr="00C771C6" w14:paraId="72D8CEC1" w14:textId="77777777" w:rsidTr="002D6101">
        <w:trPr>
          <w:trHeight w:val="681"/>
          <w:jc w:val="center"/>
        </w:trPr>
        <w:tc>
          <w:tcPr>
            <w:tcW w:w="1824" w:type="dxa"/>
            <w:vAlign w:val="center"/>
          </w:tcPr>
          <w:p w14:paraId="70DF3B76" w14:textId="77777777" w:rsidR="0094013B" w:rsidRPr="00D05172" w:rsidRDefault="0094013B" w:rsidP="00D05172">
            <w:pPr>
              <w:snapToGrid w:val="0"/>
              <w:spacing w:before="0" w:after="0" w:line="240" w:lineRule="auto"/>
              <w:jc w:val="left"/>
              <w:rPr>
                <w:rFonts w:ascii="Arial" w:eastAsia="微软雅黑" w:hAnsi="Arial" w:cs="Arial"/>
                <w:lang w:eastAsia="zh-TW"/>
              </w:rPr>
            </w:pPr>
            <w:r w:rsidRPr="00D05172">
              <w:rPr>
                <w:rFonts w:ascii="Arial" w:eastAsia="微软雅黑" w:hAnsi="Arial" w:cs="Arial"/>
              </w:rPr>
              <w:t>Stage 2</w:t>
            </w:r>
          </w:p>
        </w:tc>
        <w:tc>
          <w:tcPr>
            <w:tcW w:w="7532" w:type="dxa"/>
            <w:vAlign w:val="center"/>
          </w:tcPr>
          <w:p w14:paraId="3EF908F1" w14:textId="77777777" w:rsidR="0094013B" w:rsidRPr="00D05172" w:rsidRDefault="0094013B" w:rsidP="00D05172">
            <w:pPr>
              <w:snapToGrid w:val="0"/>
              <w:spacing w:before="0" w:after="0" w:line="240" w:lineRule="auto"/>
              <w:jc w:val="left"/>
              <w:rPr>
                <w:rFonts w:ascii="Arial" w:eastAsia="微软雅黑" w:hAnsi="Arial" w:cs="Arial"/>
              </w:rPr>
            </w:pPr>
            <m:oMath>
              <m:r>
                <m:rPr>
                  <m:sty m:val="p"/>
                </m:rPr>
                <w:rPr>
                  <w:rFonts w:ascii="Cambria Math" w:eastAsia="微软雅黑" w:hAnsi="Cambria Math" w:cs="Arial"/>
                </w:rPr>
                <m:t>ECL=</m:t>
              </m:r>
              <m:nary>
                <m:naryPr>
                  <m:chr m:val="∑"/>
                  <m:ctrlPr>
                    <w:rPr>
                      <w:rFonts w:ascii="Cambria Math" w:eastAsia="微软雅黑" w:hAnsi="Cambria Math" w:cs="Arial"/>
                      <w:i/>
                      <w:iCs/>
                    </w:rPr>
                  </m:ctrlPr>
                </m:naryPr>
                <m:sub>
                  <m:r>
                    <w:rPr>
                      <w:rFonts w:ascii="Cambria Math" w:eastAsia="微软雅黑" w:hAnsi="Cambria Math" w:cs="Arial"/>
                    </w:rPr>
                    <m:t>i=1</m:t>
                  </m:r>
                </m:sub>
                <m:sup>
                  <m:r>
                    <w:rPr>
                      <w:rFonts w:ascii="Cambria Math" w:eastAsia="微软雅黑" w:hAnsi="Cambria Math" w:cs="Arial"/>
                    </w:rPr>
                    <m:t>N</m:t>
                  </m:r>
                </m:sup>
                <m:e>
                  <m:r>
                    <w:rPr>
                      <w:rFonts w:ascii="Cambria Math" w:eastAsia="微软雅黑" w:hAnsi="Cambria Math" w:cs="Arial"/>
                    </w:rPr>
                    <m:t>（</m:t>
                  </m:r>
                  <m:sSub>
                    <m:sSubPr>
                      <m:ctrlPr>
                        <w:rPr>
                          <w:rFonts w:ascii="Cambria Math" w:eastAsia="微软雅黑" w:hAnsi="Cambria Math" w:cs="Arial"/>
                          <w:i/>
                          <w:iCs/>
                        </w:rPr>
                      </m:ctrlPr>
                    </m:sSubPr>
                    <m:e>
                      <m:r>
                        <w:rPr>
                          <w:rFonts w:ascii="Cambria Math" w:eastAsia="微软雅黑" w:hAnsi="Cambria Math" w:cs="Arial"/>
                        </w:rPr>
                        <m:t>PD</m:t>
                      </m:r>
                    </m:e>
                    <m:sub>
                      <m:r>
                        <w:rPr>
                          <w:rFonts w:ascii="Cambria Math" w:eastAsia="微软雅黑" w:hAnsi="Cambria Math" w:cs="Arial"/>
                        </w:rPr>
                        <m:t>i</m:t>
                      </m:r>
                    </m:sub>
                  </m:sSub>
                  <m:r>
                    <w:rPr>
                      <w:rFonts w:ascii="Cambria Math" w:eastAsia="微软雅黑" w:hAnsi="Cambria Math" w:cs="Arial"/>
                    </w:rPr>
                    <m:t>×</m:t>
                  </m:r>
                  <m:sSub>
                    <m:sSubPr>
                      <m:ctrlPr>
                        <w:rPr>
                          <w:rFonts w:ascii="Cambria Math" w:eastAsia="微软雅黑" w:hAnsi="Cambria Math" w:cs="Arial"/>
                          <w:i/>
                          <w:iCs/>
                        </w:rPr>
                      </m:ctrlPr>
                    </m:sSubPr>
                    <m:e>
                      <m:r>
                        <w:rPr>
                          <w:rFonts w:ascii="Cambria Math" w:eastAsia="微软雅黑" w:hAnsi="Cambria Math" w:cs="Arial"/>
                        </w:rPr>
                        <m:t>LGD</m:t>
                      </m:r>
                    </m:e>
                    <m:sub>
                      <m:r>
                        <w:rPr>
                          <w:rFonts w:ascii="Cambria Math" w:eastAsia="微软雅黑" w:hAnsi="Cambria Math" w:cs="Arial"/>
                        </w:rPr>
                        <m:t>i</m:t>
                      </m:r>
                    </m:sub>
                  </m:sSub>
                  <m:r>
                    <w:rPr>
                      <w:rFonts w:ascii="Cambria Math" w:eastAsia="微软雅黑" w:hAnsi="Cambria Math" w:cs="Arial"/>
                    </w:rPr>
                    <m:t>×</m:t>
                  </m:r>
                  <m:sSub>
                    <m:sSubPr>
                      <m:ctrlPr>
                        <w:rPr>
                          <w:rFonts w:ascii="Cambria Math" w:eastAsia="微软雅黑" w:hAnsi="Cambria Math" w:cs="Arial"/>
                          <w:i/>
                          <w:iCs/>
                        </w:rPr>
                      </m:ctrlPr>
                    </m:sSubPr>
                    <m:e>
                      <m:r>
                        <w:rPr>
                          <w:rFonts w:ascii="Cambria Math" w:eastAsia="微软雅黑" w:hAnsi="Cambria Math" w:cs="Arial"/>
                        </w:rPr>
                        <m:t>EAD</m:t>
                      </m:r>
                    </m:e>
                    <m:sub>
                      <m:r>
                        <w:rPr>
                          <w:rFonts w:ascii="Cambria Math" w:eastAsia="微软雅黑" w:hAnsi="Cambria Math" w:cs="Arial"/>
                        </w:rPr>
                        <m:t>i</m:t>
                      </m:r>
                    </m:sub>
                  </m:sSub>
                </m:e>
              </m:nary>
              <m:r>
                <w:rPr>
                  <w:rFonts w:ascii="Cambria Math" w:eastAsia="微软雅黑" w:hAnsi="Cambria Math" w:cs="Arial"/>
                </w:rPr>
                <m:t>×</m:t>
              </m:r>
              <m:f>
                <m:fPr>
                  <m:ctrlPr>
                    <w:rPr>
                      <w:rFonts w:ascii="Cambria Math" w:eastAsia="微软雅黑" w:hAnsi="Cambria Math" w:cs="Arial"/>
                      <w:i/>
                      <w:iCs/>
                    </w:rPr>
                  </m:ctrlPr>
                </m:fPr>
                <m:num>
                  <m:r>
                    <w:rPr>
                      <w:rFonts w:ascii="Cambria Math" w:eastAsia="微软雅黑" w:hAnsi="Cambria Math" w:cs="Arial"/>
                    </w:rPr>
                    <m:t>1</m:t>
                  </m:r>
                </m:num>
                <m:den>
                  <m:sSup>
                    <m:sSupPr>
                      <m:ctrlPr>
                        <w:rPr>
                          <w:rFonts w:ascii="Cambria Math" w:eastAsia="微软雅黑" w:hAnsi="Cambria Math" w:cs="Arial"/>
                          <w:i/>
                          <w:iCs/>
                        </w:rPr>
                      </m:ctrlPr>
                    </m:sSupPr>
                    <m:e>
                      <m:r>
                        <w:rPr>
                          <w:rFonts w:ascii="Cambria Math" w:eastAsia="微软雅黑" w:hAnsi="Cambria Math" w:cs="Arial"/>
                        </w:rPr>
                        <m:t>( 1+EIR )</m:t>
                      </m:r>
                    </m:e>
                    <m:sup>
                      <m:r>
                        <w:rPr>
                          <w:rFonts w:ascii="Cambria Math" w:eastAsia="微软雅黑" w:hAnsi="Cambria Math" w:cs="Arial"/>
                        </w:rPr>
                        <m:t>i-1</m:t>
                      </m:r>
                    </m:sup>
                  </m:sSup>
                </m:den>
              </m:f>
            </m:oMath>
            <w:r w:rsidRPr="00D05172">
              <w:rPr>
                <w:rFonts w:ascii="Arial" w:eastAsia="微软雅黑" w:hAnsi="Arial" w:cs="Arial"/>
                <w:iCs/>
              </w:rPr>
              <w:t>）</w:t>
            </w:r>
          </w:p>
        </w:tc>
      </w:tr>
      <w:tr w:rsidR="0094013B" w:rsidRPr="00C771C6" w14:paraId="762E2B8A" w14:textId="77777777" w:rsidTr="002D6101">
        <w:trPr>
          <w:trHeight w:val="287"/>
          <w:jc w:val="center"/>
        </w:trPr>
        <w:tc>
          <w:tcPr>
            <w:tcW w:w="1824" w:type="dxa"/>
            <w:vAlign w:val="center"/>
          </w:tcPr>
          <w:p w14:paraId="0280ADB7" w14:textId="77777777" w:rsidR="0094013B" w:rsidRPr="00D05172" w:rsidRDefault="0094013B" w:rsidP="00D05172">
            <w:pPr>
              <w:snapToGrid w:val="0"/>
              <w:spacing w:before="0" w:after="0" w:line="240" w:lineRule="auto"/>
              <w:jc w:val="left"/>
              <w:rPr>
                <w:rFonts w:ascii="Arial" w:eastAsia="微软雅黑" w:hAnsi="Arial" w:cs="Arial"/>
                <w:lang w:eastAsia="zh-TW"/>
              </w:rPr>
            </w:pPr>
            <w:r w:rsidRPr="00D05172">
              <w:rPr>
                <w:rFonts w:ascii="Arial" w:eastAsia="微软雅黑" w:hAnsi="Arial" w:cs="Arial"/>
              </w:rPr>
              <w:t>Stage 3</w:t>
            </w:r>
          </w:p>
        </w:tc>
        <w:tc>
          <w:tcPr>
            <w:tcW w:w="7532" w:type="dxa"/>
            <w:vAlign w:val="center"/>
          </w:tcPr>
          <w:p w14:paraId="1D94F2AA" w14:textId="77777777" w:rsidR="0094013B" w:rsidRPr="00D05172" w:rsidRDefault="00C9797F" w:rsidP="00D05172">
            <w:pPr>
              <w:snapToGrid w:val="0"/>
              <w:spacing w:after="120" w:line="240" w:lineRule="auto"/>
              <w:jc w:val="left"/>
              <w:rPr>
                <w:rFonts w:ascii="Arial" w:eastAsia="微软雅黑" w:hAnsi="Arial" w:cs="Arial"/>
              </w:rPr>
            </w:pPr>
            <m:oMath>
              <m:sSub>
                <m:sSubPr>
                  <m:ctrlPr>
                    <w:rPr>
                      <w:rFonts w:ascii="Cambria Math" w:eastAsia="微软雅黑" w:hAnsi="Cambria Math" w:cs="Arial"/>
                      <w:i/>
                      <w:iCs/>
                    </w:rPr>
                  </m:ctrlPr>
                </m:sSubPr>
                <m:e>
                  <m:r>
                    <w:rPr>
                      <w:rFonts w:ascii="Cambria Math" w:eastAsia="微软雅黑" w:hAnsi="Cambria Math" w:cs="Arial"/>
                    </w:rPr>
                    <m:t>ECL=LGD</m:t>
                  </m:r>
                </m:e>
                <m:sub>
                  <m:r>
                    <w:rPr>
                      <w:rFonts w:ascii="Cambria Math" w:eastAsia="微软雅黑" w:hAnsi="Cambria Math" w:cs="Arial"/>
                    </w:rPr>
                    <m:t>1</m:t>
                  </m:r>
                </m:sub>
              </m:sSub>
              <m:r>
                <w:rPr>
                  <w:rFonts w:ascii="Cambria Math" w:eastAsia="微软雅黑" w:hAnsi="Cambria Math" w:cs="Arial"/>
                </w:rPr>
                <m:t>×</m:t>
              </m:r>
              <m:sSub>
                <m:sSubPr>
                  <m:ctrlPr>
                    <w:rPr>
                      <w:rFonts w:ascii="Cambria Math" w:eastAsia="微软雅黑" w:hAnsi="Cambria Math" w:cs="Arial"/>
                      <w:i/>
                    </w:rPr>
                  </m:ctrlPr>
                </m:sSubPr>
                <m:e>
                  <m:r>
                    <w:rPr>
                      <w:rFonts w:ascii="Cambria Math" w:eastAsia="微软雅黑" w:hAnsi="Cambria Math" w:cs="Arial"/>
                    </w:rPr>
                    <m:t>EAD</m:t>
                  </m:r>
                </m:e>
                <m:sub>
                  <m:r>
                    <w:rPr>
                      <w:rFonts w:ascii="Cambria Math" w:eastAsia="微软雅黑" w:hAnsi="Cambria Math" w:cs="Arial"/>
                    </w:rPr>
                    <m:t>1</m:t>
                  </m:r>
                </m:sub>
              </m:sSub>
            </m:oMath>
            <w:r w:rsidR="0094013B" w:rsidRPr="00D05172">
              <w:rPr>
                <w:rFonts w:ascii="Arial" w:eastAsia="微软雅黑" w:hAnsi="Arial" w:cs="Arial"/>
                <w:i/>
              </w:rPr>
              <w:t xml:space="preserve"> </w:t>
            </w:r>
            <w:r w:rsidR="0094013B" w:rsidRPr="00D05172">
              <w:rPr>
                <w:rFonts w:ascii="Arial" w:eastAsia="微软雅黑" w:hAnsi="Arial" w:cs="Arial"/>
              </w:rPr>
              <w:t>or Impairment calculation on individual asset basis</w:t>
            </w:r>
          </w:p>
        </w:tc>
      </w:tr>
    </w:tbl>
    <w:p w14:paraId="64493E6C" w14:textId="77777777" w:rsidR="0094013B" w:rsidRDefault="0094013B" w:rsidP="0094013B">
      <w:pPr>
        <w:spacing w:before="0" w:after="0" w:line="360" w:lineRule="auto"/>
        <w:jc w:val="left"/>
        <w:rPr>
          <w:rFonts w:ascii="Arial" w:hAnsi="Arial" w:cs="Arial"/>
        </w:rPr>
      </w:pPr>
    </w:p>
    <w:p w14:paraId="3D02A17B" w14:textId="0C72731D" w:rsidR="0094013B" w:rsidRDefault="00F41FD2" w:rsidP="0094013B">
      <w:pPr>
        <w:spacing w:before="0" w:after="0" w:line="360" w:lineRule="auto"/>
        <w:jc w:val="left"/>
        <w:rPr>
          <w:rFonts w:ascii="Arial" w:hAnsi="Arial" w:cs="Arial"/>
        </w:rPr>
      </w:pPr>
      <w:r>
        <w:rPr>
          <w:noProof/>
          <w:lang w:bidi="ar-SA"/>
        </w:rPr>
        <w:drawing>
          <wp:anchor distT="0" distB="0" distL="114300" distR="114300" simplePos="0" relativeHeight="251662336" behindDoc="1" locked="0" layoutInCell="1" allowOverlap="1" wp14:anchorId="1E49CBDC" wp14:editId="13B140FC">
            <wp:simplePos x="0" y="0"/>
            <wp:positionH relativeFrom="page">
              <wp:posOffset>142875</wp:posOffset>
            </wp:positionH>
            <wp:positionV relativeFrom="paragraph">
              <wp:posOffset>328294</wp:posOffset>
            </wp:positionV>
            <wp:extent cx="7191375" cy="4331389"/>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7195351" cy="4333784"/>
                    </a:xfrm>
                    <a:prstGeom prst="rect">
                      <a:avLst/>
                    </a:prstGeom>
                  </pic:spPr>
                </pic:pic>
              </a:graphicData>
            </a:graphic>
            <wp14:sizeRelH relativeFrom="page">
              <wp14:pctWidth>0</wp14:pctWidth>
            </wp14:sizeRelH>
            <wp14:sizeRelV relativeFrom="page">
              <wp14:pctHeight>0</wp14:pctHeight>
            </wp14:sizeRelV>
          </wp:anchor>
        </w:drawing>
      </w:r>
      <w:r w:rsidR="0094013B" w:rsidRPr="0094013B">
        <w:rPr>
          <w:rFonts w:ascii="Arial" w:hAnsi="Arial" w:cs="Arial"/>
          <w:b/>
          <w:i/>
          <w:u w:val="single"/>
        </w:rPr>
        <w:t>IFRS9 Calculation Framework</w:t>
      </w:r>
      <w:r w:rsidR="0094013B" w:rsidRPr="00C771C6">
        <w:rPr>
          <w:rFonts w:ascii="Arial" w:hAnsi="Arial" w:cs="Arial"/>
        </w:rPr>
        <w:t xml:space="preserve"> </w:t>
      </w:r>
    </w:p>
    <w:p w14:paraId="28F9B33E" w14:textId="74475DA9" w:rsidR="0094013B" w:rsidRPr="00C771C6" w:rsidRDefault="0094013B" w:rsidP="0094013B">
      <w:pPr>
        <w:spacing w:before="0" w:after="0" w:line="360" w:lineRule="auto"/>
        <w:jc w:val="left"/>
        <w:rPr>
          <w:rFonts w:ascii="Arial" w:hAnsi="Arial" w:cs="Arial"/>
        </w:rPr>
      </w:pPr>
    </w:p>
    <w:p w14:paraId="0E5E16E9" w14:textId="26B3C463" w:rsidR="0094013B" w:rsidRPr="00C771C6" w:rsidRDefault="0094013B" w:rsidP="0094013B">
      <w:pPr>
        <w:spacing w:before="0" w:after="0" w:line="360" w:lineRule="auto"/>
        <w:jc w:val="left"/>
        <w:rPr>
          <w:rFonts w:ascii="Arial" w:hAnsi="Arial" w:cs="Arial"/>
        </w:rPr>
      </w:pPr>
    </w:p>
    <w:p w14:paraId="4AA1A3C3" w14:textId="77777777" w:rsidR="0094013B" w:rsidRDefault="0094013B" w:rsidP="0094013B">
      <w:pPr>
        <w:spacing w:before="0" w:after="0" w:line="360" w:lineRule="auto"/>
        <w:jc w:val="left"/>
        <w:rPr>
          <w:rFonts w:ascii="Arial" w:hAnsi="Arial" w:cs="Arial"/>
        </w:rPr>
      </w:pPr>
    </w:p>
    <w:p w14:paraId="361455BE" w14:textId="77777777" w:rsidR="0094013B" w:rsidRDefault="0094013B" w:rsidP="0094013B">
      <w:pPr>
        <w:spacing w:before="0" w:after="0" w:line="360" w:lineRule="auto"/>
        <w:jc w:val="left"/>
        <w:rPr>
          <w:rFonts w:ascii="Arial" w:hAnsi="Arial" w:cs="Arial"/>
        </w:rPr>
      </w:pPr>
    </w:p>
    <w:p w14:paraId="452A3510" w14:textId="77777777" w:rsidR="0094013B" w:rsidRDefault="0094013B" w:rsidP="0094013B">
      <w:pPr>
        <w:spacing w:before="0" w:after="0" w:line="360" w:lineRule="auto"/>
        <w:jc w:val="left"/>
        <w:rPr>
          <w:rFonts w:ascii="Arial" w:hAnsi="Arial" w:cs="Arial"/>
        </w:rPr>
      </w:pPr>
    </w:p>
    <w:p w14:paraId="7F4274E2" w14:textId="77777777" w:rsidR="0094013B" w:rsidRDefault="0094013B" w:rsidP="0094013B">
      <w:pPr>
        <w:spacing w:before="0" w:after="0" w:line="360" w:lineRule="auto"/>
        <w:jc w:val="left"/>
        <w:rPr>
          <w:rFonts w:ascii="Arial" w:hAnsi="Arial" w:cs="Arial"/>
        </w:rPr>
      </w:pPr>
    </w:p>
    <w:p w14:paraId="338B0CA5" w14:textId="77777777" w:rsidR="0094013B" w:rsidRDefault="0094013B" w:rsidP="0094013B">
      <w:pPr>
        <w:spacing w:before="0" w:after="0" w:line="360" w:lineRule="auto"/>
        <w:jc w:val="left"/>
        <w:rPr>
          <w:rFonts w:ascii="Arial" w:hAnsi="Arial" w:cs="Arial"/>
        </w:rPr>
      </w:pPr>
    </w:p>
    <w:p w14:paraId="7870EA3C" w14:textId="77777777" w:rsidR="0094013B" w:rsidRDefault="0094013B" w:rsidP="0094013B">
      <w:pPr>
        <w:spacing w:before="0" w:after="0" w:line="360" w:lineRule="auto"/>
        <w:jc w:val="left"/>
        <w:rPr>
          <w:rFonts w:ascii="Arial" w:hAnsi="Arial" w:cs="Arial"/>
        </w:rPr>
      </w:pPr>
    </w:p>
    <w:p w14:paraId="1ED6E6E7" w14:textId="77777777" w:rsidR="0094013B" w:rsidRDefault="0094013B" w:rsidP="0094013B">
      <w:pPr>
        <w:spacing w:before="0" w:after="0" w:line="360" w:lineRule="auto"/>
        <w:jc w:val="left"/>
        <w:rPr>
          <w:rFonts w:ascii="Arial" w:hAnsi="Arial" w:cs="Arial"/>
        </w:rPr>
      </w:pPr>
    </w:p>
    <w:p w14:paraId="3564DCFF" w14:textId="77777777" w:rsidR="0094013B" w:rsidRDefault="0094013B" w:rsidP="0094013B">
      <w:pPr>
        <w:spacing w:before="0" w:after="0" w:line="360" w:lineRule="auto"/>
        <w:jc w:val="left"/>
        <w:rPr>
          <w:rFonts w:ascii="Arial" w:hAnsi="Arial" w:cs="Arial"/>
        </w:rPr>
      </w:pPr>
    </w:p>
    <w:p w14:paraId="797EFB80" w14:textId="77777777" w:rsidR="0094013B" w:rsidRDefault="0094013B" w:rsidP="0094013B">
      <w:pPr>
        <w:spacing w:before="0" w:after="0" w:line="360" w:lineRule="auto"/>
        <w:jc w:val="left"/>
        <w:rPr>
          <w:rFonts w:ascii="Arial" w:hAnsi="Arial" w:cs="Arial"/>
        </w:rPr>
      </w:pPr>
    </w:p>
    <w:p w14:paraId="65FC13CB" w14:textId="77777777" w:rsidR="00F41FD2" w:rsidRDefault="00F41FD2" w:rsidP="0094013B">
      <w:pPr>
        <w:spacing w:before="0" w:after="0" w:line="360" w:lineRule="auto"/>
        <w:jc w:val="left"/>
        <w:rPr>
          <w:rFonts w:ascii="Arial" w:hAnsi="Arial" w:cs="Arial"/>
          <w:b/>
          <w:i/>
          <w:u w:val="single"/>
        </w:rPr>
      </w:pPr>
    </w:p>
    <w:p w14:paraId="7823A834" w14:textId="77777777" w:rsidR="00BC5935" w:rsidRDefault="00BC5935" w:rsidP="0094013B">
      <w:pPr>
        <w:spacing w:before="0" w:after="0" w:line="360" w:lineRule="auto"/>
        <w:jc w:val="left"/>
        <w:rPr>
          <w:rFonts w:ascii="Arial" w:hAnsi="Arial" w:cs="Arial"/>
          <w:b/>
          <w:i/>
          <w:u w:val="single"/>
        </w:rPr>
      </w:pPr>
    </w:p>
    <w:p w14:paraId="1AD97C7F" w14:textId="77777777" w:rsidR="006C519C" w:rsidRDefault="006C519C">
      <w:pPr>
        <w:spacing w:before="0" w:after="0" w:line="240" w:lineRule="auto"/>
        <w:jc w:val="left"/>
        <w:rPr>
          <w:rFonts w:ascii="Arial" w:hAnsi="Arial" w:cs="Arial"/>
          <w:b/>
          <w:i/>
          <w:u w:val="single"/>
        </w:rPr>
      </w:pPr>
      <w:r>
        <w:rPr>
          <w:rFonts w:ascii="Arial" w:hAnsi="Arial" w:cs="Arial"/>
          <w:b/>
          <w:i/>
          <w:u w:val="single"/>
        </w:rPr>
        <w:br w:type="page"/>
      </w:r>
    </w:p>
    <w:p w14:paraId="213A2A56" w14:textId="39700E18" w:rsidR="0094013B" w:rsidRPr="0094013B" w:rsidRDefault="0094013B" w:rsidP="0094013B">
      <w:pPr>
        <w:spacing w:before="0" w:after="0" w:line="360" w:lineRule="auto"/>
        <w:jc w:val="left"/>
        <w:rPr>
          <w:rFonts w:ascii="Arial" w:hAnsi="Arial" w:cs="Arial"/>
          <w:b/>
          <w:i/>
          <w:u w:val="single"/>
        </w:rPr>
      </w:pPr>
      <w:r w:rsidRPr="0094013B">
        <w:rPr>
          <w:rFonts w:ascii="Arial" w:hAnsi="Arial" w:cs="Arial"/>
          <w:b/>
          <w:i/>
          <w:u w:val="single"/>
        </w:rPr>
        <w:t>Definitions and Methodologies</w:t>
      </w:r>
    </w:p>
    <w:tbl>
      <w:tblPr>
        <w:tblStyle w:val="TableGrid"/>
        <w:tblW w:w="10060" w:type="dxa"/>
        <w:jc w:val="center"/>
        <w:tblLook w:val="04A0" w:firstRow="1" w:lastRow="0" w:firstColumn="1" w:lastColumn="0" w:noHBand="0" w:noVBand="1"/>
      </w:tblPr>
      <w:tblGrid>
        <w:gridCol w:w="1084"/>
        <w:gridCol w:w="3447"/>
        <w:gridCol w:w="3119"/>
        <w:gridCol w:w="2410"/>
      </w:tblGrid>
      <w:tr w:rsidR="0094013B" w:rsidRPr="00966E29" w14:paraId="773B4228" w14:textId="77777777" w:rsidTr="006B1B3C">
        <w:trPr>
          <w:trHeight w:hRule="exact" w:val="397"/>
          <w:tblHeader/>
          <w:jc w:val="center"/>
        </w:trPr>
        <w:tc>
          <w:tcPr>
            <w:tcW w:w="1084" w:type="dxa"/>
            <w:shd w:val="clear" w:color="auto" w:fill="595959" w:themeFill="text1" w:themeFillTint="A6"/>
            <w:vAlign w:val="center"/>
          </w:tcPr>
          <w:p w14:paraId="20E5B42B" w14:textId="77777777" w:rsidR="0094013B" w:rsidRPr="00966E29" w:rsidRDefault="0094013B" w:rsidP="006B1B3C">
            <w:pPr>
              <w:snapToGrid w:val="0"/>
              <w:spacing w:before="0" w:after="0" w:line="360" w:lineRule="auto"/>
              <w:jc w:val="left"/>
              <w:rPr>
                <w:rFonts w:ascii="Arial" w:hAnsi="Arial" w:cs="Arial"/>
                <w:b/>
                <w:color w:val="FFFFFF" w:themeColor="background1"/>
                <w:sz w:val="20"/>
                <w:szCs w:val="20"/>
              </w:rPr>
            </w:pPr>
          </w:p>
        </w:tc>
        <w:tc>
          <w:tcPr>
            <w:tcW w:w="3447" w:type="dxa"/>
            <w:shd w:val="clear" w:color="auto" w:fill="595959" w:themeFill="text1" w:themeFillTint="A6"/>
          </w:tcPr>
          <w:p w14:paraId="273D9B3B" w14:textId="77777777" w:rsidR="0094013B" w:rsidRPr="00966E29" w:rsidRDefault="0094013B" w:rsidP="006B1B3C">
            <w:pPr>
              <w:snapToGrid w:val="0"/>
              <w:spacing w:before="0" w:after="0" w:line="360" w:lineRule="auto"/>
              <w:jc w:val="left"/>
              <w:rPr>
                <w:rFonts w:ascii="Arial" w:hAnsi="Arial" w:cs="Arial"/>
                <w:b/>
                <w:color w:val="FFFFFF" w:themeColor="background1"/>
                <w:sz w:val="20"/>
                <w:szCs w:val="20"/>
              </w:rPr>
            </w:pPr>
            <w:r w:rsidRPr="00966E29">
              <w:rPr>
                <w:rFonts w:ascii="Arial" w:hAnsi="Arial" w:cs="Arial"/>
                <w:b/>
                <w:color w:val="FFFFFF" w:themeColor="background1"/>
                <w:sz w:val="20"/>
                <w:szCs w:val="20"/>
              </w:rPr>
              <w:t>Stage 1</w:t>
            </w:r>
          </w:p>
        </w:tc>
        <w:tc>
          <w:tcPr>
            <w:tcW w:w="3119" w:type="dxa"/>
            <w:shd w:val="clear" w:color="auto" w:fill="595959" w:themeFill="text1" w:themeFillTint="A6"/>
          </w:tcPr>
          <w:p w14:paraId="0178F676" w14:textId="77777777" w:rsidR="0094013B" w:rsidRPr="00966E29" w:rsidRDefault="0094013B" w:rsidP="006B1B3C">
            <w:pPr>
              <w:snapToGrid w:val="0"/>
              <w:spacing w:before="0" w:after="0" w:line="360" w:lineRule="auto"/>
              <w:jc w:val="left"/>
              <w:rPr>
                <w:rFonts w:ascii="Arial" w:hAnsi="Arial" w:cs="Arial"/>
                <w:b/>
                <w:color w:val="FFFFFF" w:themeColor="background1"/>
                <w:sz w:val="20"/>
                <w:szCs w:val="20"/>
              </w:rPr>
            </w:pPr>
            <w:r w:rsidRPr="00966E29">
              <w:rPr>
                <w:rFonts w:ascii="Arial" w:hAnsi="Arial" w:cs="Arial"/>
                <w:b/>
                <w:color w:val="FFFFFF" w:themeColor="background1"/>
                <w:sz w:val="20"/>
                <w:szCs w:val="20"/>
              </w:rPr>
              <w:t>Stage 2</w:t>
            </w:r>
          </w:p>
        </w:tc>
        <w:tc>
          <w:tcPr>
            <w:tcW w:w="2410" w:type="dxa"/>
            <w:shd w:val="clear" w:color="auto" w:fill="595959" w:themeFill="text1" w:themeFillTint="A6"/>
          </w:tcPr>
          <w:p w14:paraId="1893C00C" w14:textId="77777777" w:rsidR="0094013B" w:rsidRPr="00966E29" w:rsidRDefault="0094013B" w:rsidP="006B1B3C">
            <w:pPr>
              <w:snapToGrid w:val="0"/>
              <w:spacing w:before="0" w:after="0" w:line="360" w:lineRule="auto"/>
              <w:jc w:val="left"/>
              <w:rPr>
                <w:rFonts w:ascii="Arial" w:hAnsi="Arial" w:cs="Arial"/>
                <w:b/>
                <w:color w:val="FFFFFF" w:themeColor="background1"/>
                <w:sz w:val="20"/>
                <w:szCs w:val="20"/>
              </w:rPr>
            </w:pPr>
            <w:r w:rsidRPr="00966E29">
              <w:rPr>
                <w:rFonts w:ascii="Arial" w:hAnsi="Arial" w:cs="Arial"/>
                <w:b/>
                <w:color w:val="FFFFFF" w:themeColor="background1"/>
                <w:sz w:val="20"/>
                <w:szCs w:val="20"/>
              </w:rPr>
              <w:t>Stage 3</w:t>
            </w:r>
          </w:p>
        </w:tc>
      </w:tr>
      <w:tr w:rsidR="0094013B" w:rsidRPr="00966E29" w14:paraId="34D9ACBB" w14:textId="77777777" w:rsidTr="006B1B3C">
        <w:trPr>
          <w:trHeight w:val="456"/>
          <w:jc w:val="center"/>
        </w:trPr>
        <w:tc>
          <w:tcPr>
            <w:tcW w:w="1084" w:type="dxa"/>
            <w:vAlign w:val="center"/>
          </w:tcPr>
          <w:p w14:paraId="3765EDE8" w14:textId="77777777" w:rsidR="0094013B" w:rsidRPr="00966E29" w:rsidRDefault="0094013B" w:rsidP="006B1B3C">
            <w:pPr>
              <w:snapToGrid w:val="0"/>
              <w:spacing w:before="0" w:after="0" w:line="360" w:lineRule="auto"/>
              <w:jc w:val="left"/>
              <w:rPr>
                <w:rFonts w:ascii="Arial" w:eastAsia="PMingLiU" w:hAnsi="Arial" w:cs="Arial"/>
                <w:sz w:val="20"/>
                <w:szCs w:val="20"/>
                <w:lang w:eastAsia="zh-TW"/>
              </w:rPr>
            </w:pPr>
            <w:r w:rsidRPr="00966E29">
              <w:rPr>
                <w:rFonts w:ascii="Arial" w:eastAsia="PMingLiU" w:hAnsi="Arial" w:cs="Arial"/>
                <w:sz w:val="20"/>
                <w:szCs w:val="20"/>
                <w:lang w:eastAsia="zh-TW"/>
              </w:rPr>
              <w:t xml:space="preserve">Stage Allocation </w:t>
            </w:r>
          </w:p>
          <w:p w14:paraId="5C64B8C4" w14:textId="77777777" w:rsidR="0094013B" w:rsidRPr="00966E29" w:rsidRDefault="0094013B" w:rsidP="006B1B3C">
            <w:pPr>
              <w:snapToGrid w:val="0"/>
              <w:spacing w:before="0" w:after="0" w:line="360" w:lineRule="auto"/>
              <w:jc w:val="left"/>
              <w:rPr>
                <w:rFonts w:ascii="Arial" w:eastAsia="PMingLiU" w:hAnsi="Arial" w:cs="Arial"/>
                <w:sz w:val="20"/>
                <w:szCs w:val="20"/>
                <w:lang w:eastAsia="zh-TW"/>
              </w:rPr>
            </w:pPr>
            <w:r w:rsidRPr="00966E29">
              <w:rPr>
                <w:rFonts w:ascii="Arial" w:eastAsia="PMingLiU" w:hAnsi="Arial" w:cs="Arial"/>
                <w:sz w:val="20"/>
                <w:szCs w:val="20"/>
                <w:lang w:eastAsia="zh-TW"/>
              </w:rPr>
              <w:t>Criteria</w:t>
            </w:r>
          </w:p>
        </w:tc>
        <w:tc>
          <w:tcPr>
            <w:tcW w:w="3447" w:type="dxa"/>
          </w:tcPr>
          <w:p w14:paraId="1F112F17" w14:textId="77777777" w:rsidR="0094013B" w:rsidRPr="00966E29" w:rsidRDefault="0094013B" w:rsidP="006B1B3C">
            <w:pPr>
              <w:snapToGrid w:val="0"/>
              <w:spacing w:before="0" w:after="0" w:line="360" w:lineRule="auto"/>
              <w:jc w:val="left"/>
              <w:rPr>
                <w:rFonts w:ascii="Arial" w:eastAsia="微软雅黑" w:hAnsi="Arial" w:cs="Arial"/>
                <w:sz w:val="20"/>
                <w:szCs w:val="20"/>
              </w:rPr>
            </w:pPr>
            <w:r w:rsidRPr="00966E29">
              <w:rPr>
                <w:rFonts w:ascii="Arial" w:eastAsia="微软雅黑" w:hAnsi="Arial" w:cs="Arial"/>
                <w:sz w:val="20"/>
                <w:szCs w:val="20"/>
              </w:rPr>
              <w:t>Meet all criteria if applicable:</w:t>
            </w:r>
          </w:p>
          <w:p w14:paraId="714850CE" w14:textId="77777777" w:rsidR="0094013B" w:rsidRDefault="0094013B" w:rsidP="006B1B3C">
            <w:pPr>
              <w:snapToGrid w:val="0"/>
              <w:spacing w:before="0" w:after="0" w:line="360" w:lineRule="auto"/>
              <w:jc w:val="left"/>
              <w:rPr>
                <w:rFonts w:ascii="Arial" w:hAnsi="Arial" w:cs="Arial"/>
              </w:rPr>
            </w:pPr>
          </w:p>
          <w:p w14:paraId="7E50EBAA" w14:textId="77777777" w:rsidR="0094013B" w:rsidRDefault="0094013B" w:rsidP="006B1B3C">
            <w:pPr>
              <w:snapToGrid w:val="0"/>
              <w:spacing w:before="0" w:after="0" w:line="360" w:lineRule="auto"/>
              <w:jc w:val="left"/>
              <w:rPr>
                <w:rFonts w:ascii="Arial" w:hAnsi="Arial" w:cs="Arial"/>
              </w:rPr>
            </w:pPr>
            <w:r>
              <w:rPr>
                <w:rFonts w:ascii="Arial" w:hAnsi="Arial" w:cs="Arial"/>
              </w:rPr>
              <w:t xml:space="preserve">No sign of credit deterioration </w:t>
            </w:r>
          </w:p>
          <w:p w14:paraId="016DCA47" w14:textId="77777777" w:rsidR="0094013B" w:rsidRPr="00966E29" w:rsidRDefault="0094013B" w:rsidP="006B1B3C">
            <w:pPr>
              <w:snapToGrid w:val="0"/>
              <w:spacing w:before="0" w:after="0" w:line="360" w:lineRule="auto"/>
              <w:jc w:val="left"/>
              <w:rPr>
                <w:rFonts w:ascii="Arial" w:eastAsia="微软雅黑" w:hAnsi="Arial" w:cs="Arial"/>
                <w:sz w:val="20"/>
                <w:szCs w:val="20"/>
              </w:rPr>
            </w:pPr>
            <w:r>
              <w:rPr>
                <w:rFonts w:ascii="Arial" w:hAnsi="Arial" w:cs="Arial"/>
              </w:rPr>
              <w:t>(IFRS 9.5.5)</w:t>
            </w:r>
          </w:p>
          <w:p w14:paraId="6BF5C076" w14:textId="77777777" w:rsidR="0094013B" w:rsidRPr="00966E29" w:rsidRDefault="0094013B" w:rsidP="0096008C">
            <w:pPr>
              <w:pStyle w:val="ListParagraph"/>
              <w:numPr>
                <w:ilvl w:val="0"/>
                <w:numId w:val="21"/>
              </w:numPr>
              <w:snapToGrid w:val="0"/>
              <w:spacing w:before="0" w:after="0" w:line="360" w:lineRule="auto"/>
              <w:ind w:left="271" w:hanging="271"/>
              <w:jc w:val="left"/>
              <w:rPr>
                <w:rFonts w:ascii="Arial" w:eastAsia="微软雅黑" w:hAnsi="Arial" w:cs="Arial"/>
                <w:sz w:val="20"/>
                <w:szCs w:val="20"/>
              </w:rPr>
            </w:pPr>
            <w:r w:rsidRPr="00966E29">
              <w:rPr>
                <w:rFonts w:ascii="Arial" w:eastAsia="微软雅黑" w:hAnsi="Arial" w:cs="Arial"/>
                <w:sz w:val="20"/>
                <w:szCs w:val="20"/>
              </w:rPr>
              <w:t>≥30 days past due (capital or interest)</w:t>
            </w:r>
          </w:p>
          <w:p w14:paraId="4DE55153" w14:textId="77777777" w:rsidR="0094013B" w:rsidRPr="00966E29" w:rsidRDefault="0094013B" w:rsidP="0096008C">
            <w:pPr>
              <w:pStyle w:val="ListParagraph"/>
              <w:numPr>
                <w:ilvl w:val="0"/>
                <w:numId w:val="21"/>
              </w:numPr>
              <w:snapToGrid w:val="0"/>
              <w:spacing w:before="0" w:after="0" w:line="360" w:lineRule="auto"/>
              <w:ind w:left="271" w:hanging="271"/>
              <w:jc w:val="left"/>
              <w:rPr>
                <w:rFonts w:ascii="Arial" w:eastAsia="微软雅黑" w:hAnsi="Arial" w:cs="Arial"/>
                <w:sz w:val="20"/>
                <w:szCs w:val="20"/>
              </w:rPr>
            </w:pPr>
            <w:r w:rsidRPr="00966E29">
              <w:rPr>
                <w:rFonts w:ascii="Arial" w:eastAsia="微软雅黑" w:hAnsi="Arial" w:cs="Arial"/>
                <w:sz w:val="20"/>
                <w:szCs w:val="20"/>
              </w:rPr>
              <w:t>Asset classification ‘Normal’</w:t>
            </w:r>
          </w:p>
          <w:p w14:paraId="716DB617" w14:textId="77777777" w:rsidR="0094013B" w:rsidRPr="00966E29" w:rsidRDefault="0094013B" w:rsidP="0096008C">
            <w:pPr>
              <w:pStyle w:val="ListParagraph"/>
              <w:numPr>
                <w:ilvl w:val="0"/>
                <w:numId w:val="21"/>
              </w:numPr>
              <w:snapToGrid w:val="0"/>
              <w:spacing w:before="0" w:after="0" w:line="360" w:lineRule="auto"/>
              <w:ind w:left="271" w:hanging="271"/>
              <w:jc w:val="left"/>
              <w:rPr>
                <w:rFonts w:ascii="Arial" w:eastAsia="微软雅黑" w:hAnsi="Arial" w:cs="Arial"/>
                <w:sz w:val="20"/>
                <w:szCs w:val="20"/>
              </w:rPr>
            </w:pPr>
            <w:r w:rsidRPr="00966E29">
              <w:rPr>
                <w:rFonts w:ascii="Arial" w:eastAsia="微软雅黑" w:hAnsi="Arial" w:cs="Arial"/>
                <w:sz w:val="20"/>
                <w:szCs w:val="20"/>
              </w:rPr>
              <w:t xml:space="preserve">PD </w:t>
            </w:r>
            <w:r w:rsidRPr="00966E29">
              <w:rPr>
                <w:sz w:val="20"/>
                <w:szCs w:val="20"/>
              </w:rPr>
              <w:sym w:font="Symbol" w:char="F0B9"/>
            </w:r>
            <w:r w:rsidRPr="00966E29">
              <w:rPr>
                <w:rFonts w:ascii="Arial" w:eastAsia="微软雅黑" w:hAnsi="Arial" w:cs="Arial"/>
                <w:sz w:val="20"/>
                <w:szCs w:val="20"/>
              </w:rPr>
              <w:t>1</w:t>
            </w:r>
          </w:p>
          <w:p w14:paraId="18EF8180" w14:textId="77777777" w:rsidR="0094013B" w:rsidRPr="00966E29" w:rsidRDefault="0094013B" w:rsidP="0096008C">
            <w:pPr>
              <w:pStyle w:val="ListParagraph"/>
              <w:numPr>
                <w:ilvl w:val="0"/>
                <w:numId w:val="21"/>
              </w:numPr>
              <w:snapToGrid w:val="0"/>
              <w:spacing w:before="0" w:after="0" w:line="360" w:lineRule="auto"/>
              <w:ind w:left="271" w:hanging="271"/>
              <w:jc w:val="left"/>
              <w:rPr>
                <w:rFonts w:ascii="Arial" w:eastAsia="微软雅黑" w:hAnsi="Arial" w:cs="Arial"/>
                <w:sz w:val="20"/>
                <w:szCs w:val="20"/>
              </w:rPr>
            </w:pPr>
            <w:r w:rsidRPr="00966E29">
              <w:rPr>
                <w:rFonts w:ascii="Arial" w:eastAsia="微软雅黑" w:hAnsi="Arial" w:cs="Arial"/>
                <w:sz w:val="20"/>
                <w:szCs w:val="20"/>
              </w:rPr>
              <w:t xml:space="preserve">No advanced payment </w:t>
            </w:r>
          </w:p>
        </w:tc>
        <w:tc>
          <w:tcPr>
            <w:tcW w:w="3119" w:type="dxa"/>
          </w:tcPr>
          <w:p w14:paraId="3747C9C4" w14:textId="77777777" w:rsidR="0094013B" w:rsidRDefault="0094013B" w:rsidP="006B1B3C">
            <w:pPr>
              <w:snapToGrid w:val="0"/>
              <w:spacing w:before="0" w:after="0" w:line="360" w:lineRule="auto"/>
              <w:jc w:val="left"/>
              <w:rPr>
                <w:rFonts w:ascii="Arial" w:eastAsia="微软雅黑" w:hAnsi="Arial" w:cs="Arial"/>
              </w:rPr>
            </w:pPr>
            <w:r>
              <w:rPr>
                <w:rFonts w:ascii="Arial" w:eastAsia="微软雅黑" w:hAnsi="Arial" w:cs="Arial"/>
              </w:rPr>
              <w:t>Any exposure that is n</w:t>
            </w:r>
            <w:r w:rsidRPr="00966E29">
              <w:rPr>
                <w:rFonts w:ascii="Arial" w:eastAsia="微软雅黑" w:hAnsi="Arial" w:cs="Arial"/>
                <w:sz w:val="20"/>
                <w:szCs w:val="20"/>
              </w:rPr>
              <w:t>ot included in</w:t>
            </w:r>
            <w:r>
              <w:rPr>
                <w:rFonts w:ascii="Arial" w:eastAsia="微软雅黑" w:hAnsi="Arial" w:cs="Arial"/>
              </w:rPr>
              <w:t xml:space="preserve"> either</w:t>
            </w:r>
            <w:r w:rsidRPr="00966E29">
              <w:rPr>
                <w:rFonts w:ascii="Arial" w:eastAsia="微软雅黑" w:hAnsi="Arial" w:cs="Arial"/>
                <w:sz w:val="20"/>
                <w:szCs w:val="20"/>
              </w:rPr>
              <w:t xml:space="preserve"> Stage 1 and Stages 3</w:t>
            </w:r>
          </w:p>
          <w:p w14:paraId="58143BDE" w14:textId="77777777" w:rsidR="0094013B" w:rsidRDefault="0094013B" w:rsidP="006B1B3C">
            <w:pPr>
              <w:snapToGrid w:val="0"/>
              <w:spacing w:before="0" w:after="0" w:line="360" w:lineRule="auto"/>
              <w:jc w:val="left"/>
              <w:rPr>
                <w:rFonts w:ascii="Arial" w:eastAsia="微软雅黑" w:hAnsi="Arial" w:cs="Arial"/>
              </w:rPr>
            </w:pPr>
          </w:p>
          <w:p w14:paraId="1B49A16C" w14:textId="77777777" w:rsidR="0094013B" w:rsidRPr="00966E29" w:rsidRDefault="0094013B" w:rsidP="006B1B3C">
            <w:pPr>
              <w:snapToGrid w:val="0"/>
              <w:spacing w:before="0" w:after="0" w:line="360" w:lineRule="auto"/>
              <w:jc w:val="left"/>
              <w:rPr>
                <w:rFonts w:ascii="Arial" w:eastAsia="微软雅黑" w:hAnsi="Arial" w:cs="Arial"/>
                <w:sz w:val="20"/>
                <w:szCs w:val="20"/>
              </w:rPr>
            </w:pPr>
            <w:r>
              <w:rPr>
                <w:rFonts w:ascii="Arial" w:hAnsi="Arial" w:cs="Arial"/>
              </w:rPr>
              <w:t>Credit quality deterioration can be observed (IFRS 9.5.5.3)</w:t>
            </w:r>
          </w:p>
        </w:tc>
        <w:tc>
          <w:tcPr>
            <w:tcW w:w="2410" w:type="dxa"/>
          </w:tcPr>
          <w:p w14:paraId="72C263AE" w14:textId="77777777" w:rsidR="0094013B" w:rsidRPr="00966E29" w:rsidRDefault="0094013B" w:rsidP="006B1B3C">
            <w:pPr>
              <w:snapToGrid w:val="0"/>
              <w:spacing w:before="0" w:after="0" w:line="360" w:lineRule="auto"/>
              <w:jc w:val="left"/>
              <w:rPr>
                <w:rFonts w:ascii="Arial" w:eastAsia="微软雅黑" w:hAnsi="Arial" w:cs="Arial"/>
                <w:sz w:val="20"/>
                <w:szCs w:val="20"/>
              </w:rPr>
            </w:pPr>
            <w:r w:rsidRPr="00966E29">
              <w:rPr>
                <w:rFonts w:ascii="Arial" w:hAnsi="Arial" w:cs="Arial"/>
                <w:sz w:val="20"/>
                <w:szCs w:val="20"/>
              </w:rPr>
              <w:t xml:space="preserve">Clear sign of impairment or credit event </w:t>
            </w:r>
          </w:p>
          <w:p w14:paraId="2676F3F0" w14:textId="77777777" w:rsidR="0094013B" w:rsidRPr="00966E29" w:rsidRDefault="0094013B" w:rsidP="0096008C">
            <w:pPr>
              <w:pStyle w:val="ListParagraph"/>
              <w:numPr>
                <w:ilvl w:val="0"/>
                <w:numId w:val="22"/>
              </w:numPr>
              <w:snapToGrid w:val="0"/>
              <w:spacing w:before="0" w:after="0" w:line="360" w:lineRule="auto"/>
              <w:ind w:left="351" w:hanging="351"/>
              <w:jc w:val="left"/>
              <w:rPr>
                <w:rFonts w:ascii="Arial" w:eastAsia="微软雅黑" w:hAnsi="Arial" w:cs="Arial"/>
                <w:sz w:val="20"/>
                <w:szCs w:val="20"/>
              </w:rPr>
            </w:pPr>
            <w:r w:rsidRPr="00966E29">
              <w:rPr>
                <w:rFonts w:ascii="Arial" w:eastAsia="微软雅黑" w:hAnsi="Arial" w:cs="Arial"/>
                <w:sz w:val="20"/>
                <w:szCs w:val="20"/>
              </w:rPr>
              <w:t>≥90 days past due (capital or interest)</w:t>
            </w:r>
          </w:p>
          <w:p w14:paraId="3C78FD0E" w14:textId="77777777" w:rsidR="0094013B" w:rsidRPr="00966E29" w:rsidRDefault="0094013B" w:rsidP="0096008C">
            <w:pPr>
              <w:pStyle w:val="ListParagraph"/>
              <w:numPr>
                <w:ilvl w:val="0"/>
                <w:numId w:val="22"/>
              </w:numPr>
              <w:snapToGrid w:val="0"/>
              <w:spacing w:before="0" w:after="0" w:line="360" w:lineRule="auto"/>
              <w:ind w:left="351" w:hanging="351"/>
              <w:jc w:val="left"/>
              <w:rPr>
                <w:rFonts w:ascii="Arial" w:eastAsia="微软雅黑" w:hAnsi="Arial" w:cs="Arial"/>
                <w:sz w:val="20"/>
                <w:szCs w:val="20"/>
              </w:rPr>
            </w:pPr>
            <w:r w:rsidRPr="00966E29">
              <w:rPr>
                <w:rFonts w:ascii="Arial" w:eastAsia="微软雅黑" w:hAnsi="Arial" w:cs="Arial"/>
                <w:sz w:val="20"/>
                <w:szCs w:val="20"/>
              </w:rPr>
              <w:t>Asset classification ‘Non-performing loan’, Substandard, Doubtful and/or Loss</w:t>
            </w:r>
          </w:p>
          <w:p w14:paraId="0890C4C7" w14:textId="77777777" w:rsidR="0094013B" w:rsidRPr="00966E29" w:rsidRDefault="0094013B" w:rsidP="0096008C">
            <w:pPr>
              <w:pStyle w:val="ListParagraph"/>
              <w:numPr>
                <w:ilvl w:val="0"/>
                <w:numId w:val="22"/>
              </w:numPr>
              <w:snapToGrid w:val="0"/>
              <w:spacing w:before="0" w:after="0" w:line="360" w:lineRule="auto"/>
              <w:ind w:left="351" w:hanging="351"/>
              <w:jc w:val="left"/>
              <w:rPr>
                <w:rFonts w:ascii="Arial" w:eastAsia="微软雅黑" w:hAnsi="Arial" w:cs="Arial"/>
                <w:sz w:val="20"/>
                <w:szCs w:val="20"/>
              </w:rPr>
            </w:pPr>
            <w:r w:rsidRPr="00966E29">
              <w:rPr>
                <w:rFonts w:ascii="Arial" w:eastAsia="微软雅黑" w:hAnsi="Arial" w:cs="Arial"/>
                <w:sz w:val="20"/>
                <w:szCs w:val="20"/>
              </w:rPr>
              <w:t>PD=1</w:t>
            </w:r>
          </w:p>
        </w:tc>
      </w:tr>
      <w:tr w:rsidR="0094013B" w:rsidRPr="00966E29" w14:paraId="44027DCA" w14:textId="77777777" w:rsidTr="006B1B3C">
        <w:trPr>
          <w:trHeight w:val="1078"/>
          <w:jc w:val="center"/>
        </w:trPr>
        <w:tc>
          <w:tcPr>
            <w:tcW w:w="1084" w:type="dxa"/>
            <w:vAlign w:val="center"/>
          </w:tcPr>
          <w:p w14:paraId="1DC462BE" w14:textId="77777777" w:rsidR="0094013B" w:rsidRPr="00966E29" w:rsidRDefault="0094013B" w:rsidP="006B1B3C">
            <w:pPr>
              <w:snapToGrid w:val="0"/>
              <w:spacing w:before="0" w:after="0" w:line="360" w:lineRule="auto"/>
              <w:jc w:val="left"/>
              <w:rPr>
                <w:rFonts w:ascii="Arial" w:eastAsia="PMingLiU" w:hAnsi="Arial" w:cs="Arial"/>
                <w:sz w:val="20"/>
                <w:szCs w:val="20"/>
                <w:lang w:eastAsia="zh-TW"/>
              </w:rPr>
            </w:pPr>
            <w:r w:rsidRPr="00966E29">
              <w:rPr>
                <w:rFonts w:ascii="Arial" w:eastAsia="PMingLiU" w:hAnsi="Arial" w:cs="Arial"/>
                <w:sz w:val="20"/>
                <w:szCs w:val="20"/>
                <w:lang w:eastAsia="zh-TW"/>
              </w:rPr>
              <w:t>PD</w:t>
            </w:r>
          </w:p>
        </w:tc>
        <w:tc>
          <w:tcPr>
            <w:tcW w:w="3447" w:type="dxa"/>
          </w:tcPr>
          <w:p w14:paraId="120CE094" w14:textId="77777777" w:rsidR="0094013B" w:rsidRPr="00966E29" w:rsidRDefault="0094013B" w:rsidP="006B1B3C">
            <w:pPr>
              <w:snapToGrid w:val="0"/>
              <w:spacing w:before="0" w:after="0" w:line="360" w:lineRule="auto"/>
              <w:jc w:val="left"/>
              <w:rPr>
                <w:rFonts w:ascii="Arial" w:eastAsia="微软雅黑" w:hAnsi="Arial" w:cs="Arial"/>
                <w:b/>
                <w:sz w:val="20"/>
                <w:szCs w:val="20"/>
              </w:rPr>
            </w:pPr>
            <w:r w:rsidRPr="00966E29">
              <w:rPr>
                <w:rFonts w:ascii="Arial" w:eastAsia="微软雅黑" w:hAnsi="Arial" w:cs="Arial"/>
                <w:b/>
                <w:sz w:val="20"/>
                <w:szCs w:val="20"/>
              </w:rPr>
              <w:t xml:space="preserve">Through the cycle PD </w:t>
            </w:r>
          </w:p>
          <w:p w14:paraId="1310412B" w14:textId="77777777" w:rsidR="0094013B" w:rsidRPr="00966E29" w:rsidRDefault="0094013B" w:rsidP="006B1B3C">
            <w:pPr>
              <w:snapToGrid w:val="0"/>
              <w:spacing w:before="0" w:after="0" w:line="360" w:lineRule="auto"/>
              <w:jc w:val="left"/>
              <w:rPr>
                <w:rFonts w:ascii="Arial" w:eastAsia="微软雅黑" w:hAnsi="Arial" w:cs="Arial"/>
                <w:i/>
                <w:sz w:val="20"/>
                <w:szCs w:val="20"/>
              </w:rPr>
            </w:pPr>
            <w:r w:rsidRPr="00966E29">
              <w:rPr>
                <w:rFonts w:ascii="Arial" w:eastAsia="微软雅黑" w:hAnsi="Arial" w:cs="Arial"/>
                <w:i/>
                <w:sz w:val="20"/>
                <w:szCs w:val="20"/>
              </w:rPr>
              <w:t>(“PD TTC”)</w:t>
            </w:r>
          </w:p>
          <w:p w14:paraId="71A0D952" w14:textId="77777777" w:rsidR="0094013B" w:rsidRPr="00966E29" w:rsidRDefault="0094013B" w:rsidP="0096008C">
            <w:pPr>
              <w:pStyle w:val="ListParagraph"/>
              <w:numPr>
                <w:ilvl w:val="0"/>
                <w:numId w:val="23"/>
              </w:numPr>
              <w:snapToGrid w:val="0"/>
              <w:spacing w:before="0" w:after="0" w:line="360" w:lineRule="auto"/>
              <w:ind w:left="271" w:hanging="284"/>
              <w:jc w:val="left"/>
              <w:rPr>
                <w:rFonts w:ascii="Arial" w:eastAsia="微软雅黑" w:hAnsi="Arial" w:cs="Arial"/>
                <w:sz w:val="20"/>
                <w:szCs w:val="20"/>
              </w:rPr>
            </w:pPr>
            <w:r w:rsidRPr="00966E29">
              <w:rPr>
                <w:rFonts w:ascii="Arial" w:eastAsia="微软雅黑" w:hAnsi="Arial" w:cs="Arial"/>
                <w:sz w:val="20"/>
                <w:szCs w:val="20"/>
              </w:rPr>
              <w:t>Assesses the obligor’s average credit-worthiness</w:t>
            </w:r>
          </w:p>
          <w:p w14:paraId="42BE22AA" w14:textId="77777777" w:rsidR="0094013B" w:rsidRPr="00966E29" w:rsidRDefault="0094013B" w:rsidP="0096008C">
            <w:pPr>
              <w:pStyle w:val="ListParagraph"/>
              <w:numPr>
                <w:ilvl w:val="0"/>
                <w:numId w:val="23"/>
              </w:numPr>
              <w:snapToGrid w:val="0"/>
              <w:spacing w:before="0" w:after="0" w:line="360" w:lineRule="auto"/>
              <w:ind w:left="271" w:hanging="284"/>
              <w:jc w:val="left"/>
              <w:rPr>
                <w:rFonts w:ascii="Arial" w:eastAsia="微软雅黑" w:hAnsi="Arial" w:cs="Arial"/>
                <w:sz w:val="20"/>
                <w:szCs w:val="20"/>
              </w:rPr>
            </w:pPr>
            <w:r w:rsidRPr="00966E29">
              <w:rPr>
                <w:rFonts w:ascii="Arial" w:eastAsia="微软雅黑" w:hAnsi="Arial" w:cs="Arial"/>
                <w:sz w:val="20"/>
                <w:szCs w:val="20"/>
              </w:rPr>
              <w:t xml:space="preserve">Translates the financial data into a PD TTC rating </w:t>
            </w:r>
          </w:p>
          <w:p w14:paraId="1344A19D" w14:textId="77777777" w:rsidR="0094013B" w:rsidRPr="00966E29" w:rsidRDefault="0094013B" w:rsidP="0096008C">
            <w:pPr>
              <w:pStyle w:val="ListParagraph"/>
              <w:numPr>
                <w:ilvl w:val="0"/>
                <w:numId w:val="23"/>
              </w:numPr>
              <w:snapToGrid w:val="0"/>
              <w:spacing w:before="0" w:after="0" w:line="360" w:lineRule="auto"/>
              <w:ind w:left="271" w:hanging="284"/>
              <w:jc w:val="left"/>
              <w:rPr>
                <w:rFonts w:ascii="Arial" w:eastAsia="微软雅黑" w:hAnsi="Arial" w:cs="Arial"/>
                <w:sz w:val="20"/>
                <w:szCs w:val="20"/>
              </w:rPr>
            </w:pPr>
            <w:r w:rsidRPr="00966E29">
              <w:rPr>
                <w:rFonts w:ascii="Arial" w:eastAsia="微软雅黑" w:hAnsi="Arial" w:cs="Arial"/>
                <w:sz w:val="20"/>
                <w:szCs w:val="20"/>
              </w:rPr>
              <w:t>PDTTC does not reflect economic cycle</w:t>
            </w:r>
            <w:r>
              <w:rPr>
                <w:rFonts w:ascii="Arial" w:eastAsia="微软雅黑" w:hAnsi="Arial" w:cs="Arial"/>
              </w:rPr>
              <w:t xml:space="preserve"> impact</w:t>
            </w:r>
          </w:p>
          <w:p w14:paraId="4AF8ACF2" w14:textId="77777777" w:rsidR="0094013B" w:rsidRPr="00966E29" w:rsidRDefault="0094013B" w:rsidP="0096008C">
            <w:pPr>
              <w:pStyle w:val="ListParagraph"/>
              <w:numPr>
                <w:ilvl w:val="0"/>
                <w:numId w:val="23"/>
              </w:numPr>
              <w:snapToGrid w:val="0"/>
              <w:spacing w:before="0" w:after="0" w:line="360" w:lineRule="auto"/>
              <w:ind w:left="271" w:hanging="284"/>
              <w:jc w:val="left"/>
              <w:rPr>
                <w:rFonts w:ascii="Arial" w:eastAsia="微软雅黑" w:hAnsi="Arial" w:cs="Arial"/>
                <w:sz w:val="20"/>
                <w:szCs w:val="20"/>
              </w:rPr>
            </w:pPr>
            <w:r w:rsidRPr="00966E29">
              <w:rPr>
                <w:rFonts w:ascii="Arial" w:eastAsia="微软雅黑" w:hAnsi="Arial" w:cs="Arial"/>
                <w:sz w:val="20"/>
                <w:szCs w:val="20"/>
              </w:rPr>
              <w:t>Calculate PD</w:t>
            </w:r>
            <w:r w:rsidRPr="00966E29">
              <w:rPr>
                <w:rFonts w:ascii="Arial" w:eastAsia="微软雅黑" w:hAnsi="Arial" w:cs="Arial"/>
                <w:b/>
                <w:sz w:val="20"/>
                <w:szCs w:val="20"/>
              </w:rPr>
              <w:t xml:space="preserve"> TTC </w:t>
            </w:r>
            <w:r w:rsidRPr="00966E29">
              <w:rPr>
                <w:rFonts w:ascii="Arial" w:eastAsia="微软雅黑" w:hAnsi="Arial" w:cs="Arial"/>
                <w:sz w:val="20"/>
                <w:szCs w:val="20"/>
              </w:rPr>
              <w:t xml:space="preserve">from internal rating or external rating  </w:t>
            </w:r>
          </w:p>
          <w:p w14:paraId="410FA07F" w14:textId="77777777" w:rsidR="0094013B" w:rsidRPr="00966E29" w:rsidRDefault="0094013B" w:rsidP="006B1B3C">
            <w:pPr>
              <w:snapToGrid w:val="0"/>
              <w:spacing w:before="0" w:after="0" w:line="360" w:lineRule="auto"/>
              <w:jc w:val="left"/>
              <w:rPr>
                <w:rFonts w:ascii="Arial" w:eastAsia="微软雅黑" w:hAnsi="Arial" w:cs="Arial"/>
                <w:b/>
                <w:sz w:val="20"/>
                <w:szCs w:val="20"/>
              </w:rPr>
            </w:pPr>
          </w:p>
          <w:p w14:paraId="0F8D0726" w14:textId="77777777" w:rsidR="0094013B" w:rsidRPr="00966E29" w:rsidRDefault="0094013B" w:rsidP="006B1B3C">
            <w:pPr>
              <w:snapToGrid w:val="0"/>
              <w:spacing w:before="0" w:after="0" w:line="360" w:lineRule="auto"/>
              <w:jc w:val="left"/>
              <w:rPr>
                <w:rFonts w:ascii="Arial" w:eastAsia="微软雅黑" w:hAnsi="Arial" w:cs="Arial"/>
                <w:b/>
                <w:sz w:val="20"/>
                <w:szCs w:val="20"/>
              </w:rPr>
            </w:pPr>
            <w:r w:rsidRPr="00966E29">
              <w:rPr>
                <w:rFonts w:ascii="Arial" w:eastAsia="微软雅黑" w:hAnsi="Arial" w:cs="Arial"/>
                <w:b/>
                <w:sz w:val="20"/>
                <w:szCs w:val="20"/>
              </w:rPr>
              <w:t xml:space="preserve">Point-in-time PD </w:t>
            </w:r>
          </w:p>
          <w:p w14:paraId="3057FC92" w14:textId="77777777" w:rsidR="0094013B" w:rsidRPr="00966E29" w:rsidRDefault="0094013B" w:rsidP="006B1B3C">
            <w:pPr>
              <w:snapToGrid w:val="0"/>
              <w:spacing w:before="0" w:after="0" w:line="360" w:lineRule="auto"/>
              <w:jc w:val="left"/>
              <w:rPr>
                <w:rFonts w:ascii="Arial" w:eastAsia="微软雅黑" w:hAnsi="Arial" w:cs="Arial"/>
                <w:i/>
                <w:sz w:val="20"/>
                <w:szCs w:val="20"/>
              </w:rPr>
            </w:pPr>
            <w:r w:rsidRPr="00966E29">
              <w:rPr>
                <w:rFonts w:ascii="Arial" w:eastAsia="微软雅黑" w:hAnsi="Arial" w:cs="Arial"/>
                <w:i/>
                <w:sz w:val="20"/>
                <w:szCs w:val="20"/>
              </w:rPr>
              <w:t>(“PD PIT”)</w:t>
            </w:r>
          </w:p>
          <w:p w14:paraId="3A81369F" w14:textId="77777777" w:rsidR="0094013B" w:rsidRPr="00966E29" w:rsidRDefault="0094013B" w:rsidP="0096008C">
            <w:pPr>
              <w:pStyle w:val="ListParagraph"/>
              <w:numPr>
                <w:ilvl w:val="0"/>
                <w:numId w:val="24"/>
              </w:numPr>
              <w:snapToGrid w:val="0"/>
              <w:spacing w:before="0" w:after="0" w:line="360" w:lineRule="auto"/>
              <w:ind w:left="271" w:hanging="284"/>
              <w:jc w:val="left"/>
              <w:rPr>
                <w:rFonts w:ascii="Arial" w:eastAsia="微软雅黑" w:hAnsi="Arial" w:cs="Arial"/>
                <w:sz w:val="20"/>
                <w:szCs w:val="20"/>
              </w:rPr>
            </w:pPr>
            <w:r w:rsidRPr="00966E29">
              <w:rPr>
                <w:rFonts w:ascii="Arial" w:eastAsia="微软雅黑" w:hAnsi="Arial" w:cs="Arial"/>
                <w:sz w:val="20"/>
                <w:szCs w:val="20"/>
              </w:rPr>
              <w:t>Assesses the probability of default over the next 12 months;</w:t>
            </w:r>
          </w:p>
          <w:p w14:paraId="0A19337A" w14:textId="77777777" w:rsidR="0094013B" w:rsidRPr="00966E29" w:rsidRDefault="0094013B" w:rsidP="0096008C">
            <w:pPr>
              <w:pStyle w:val="ListParagraph"/>
              <w:numPr>
                <w:ilvl w:val="0"/>
                <w:numId w:val="24"/>
              </w:numPr>
              <w:snapToGrid w:val="0"/>
              <w:spacing w:before="0" w:after="0" w:line="360" w:lineRule="auto"/>
              <w:ind w:left="271" w:hanging="284"/>
              <w:jc w:val="left"/>
              <w:rPr>
                <w:rFonts w:ascii="Arial" w:eastAsia="微软雅黑" w:hAnsi="Arial" w:cs="Arial"/>
                <w:sz w:val="20"/>
                <w:szCs w:val="20"/>
              </w:rPr>
            </w:pPr>
            <w:r w:rsidRPr="00966E29">
              <w:rPr>
                <w:rFonts w:ascii="Arial" w:eastAsia="微软雅黑" w:hAnsi="Arial" w:cs="Arial"/>
                <w:sz w:val="20"/>
                <w:szCs w:val="20"/>
              </w:rPr>
              <w:t xml:space="preserve">Converting from PD TTC to PD PIT through forward looking adjustments to reflect the current point of micro-economic impact on the obligor’s creditworthiness; </w:t>
            </w:r>
          </w:p>
          <w:p w14:paraId="03D88E44" w14:textId="45FE3828" w:rsidR="0094013B" w:rsidRPr="00966E29" w:rsidRDefault="0094013B" w:rsidP="0096008C">
            <w:pPr>
              <w:pStyle w:val="ListParagraph"/>
              <w:numPr>
                <w:ilvl w:val="0"/>
                <w:numId w:val="24"/>
              </w:numPr>
              <w:snapToGrid w:val="0"/>
              <w:spacing w:before="0" w:after="0" w:line="360" w:lineRule="auto"/>
              <w:ind w:left="271" w:hanging="271"/>
              <w:jc w:val="left"/>
              <w:rPr>
                <w:rFonts w:ascii="Arial" w:eastAsia="微软雅黑" w:hAnsi="Arial" w:cs="Arial"/>
                <w:b/>
                <w:sz w:val="20"/>
                <w:szCs w:val="20"/>
              </w:rPr>
            </w:pPr>
            <w:r w:rsidRPr="00966E29">
              <w:rPr>
                <w:rFonts w:ascii="Arial" w:eastAsia="微软雅黑" w:hAnsi="Arial" w:cs="Arial"/>
                <w:sz w:val="20"/>
                <w:szCs w:val="20"/>
              </w:rPr>
              <w:t>Correlations</w:t>
            </w:r>
            <w:r w:rsidR="006B1B3C">
              <w:rPr>
                <w:rFonts w:ascii="Arial" w:eastAsia="微软雅黑" w:hAnsi="Arial" w:cs="Arial"/>
                <w:sz w:val="20"/>
                <w:szCs w:val="20"/>
              </w:rPr>
              <w:t xml:space="preserve"> conversion defined in HO methodology (on file)</w:t>
            </w:r>
            <w:r w:rsidRPr="00966E29">
              <w:rPr>
                <w:rFonts w:ascii="Arial" w:eastAsia="微软雅黑" w:hAnsi="Arial" w:cs="Arial"/>
                <w:sz w:val="20"/>
                <w:szCs w:val="20"/>
              </w:rPr>
              <w:t>:</w:t>
            </w:r>
            <w:r w:rsidRPr="00966E29">
              <w:rPr>
                <w:sz w:val="20"/>
                <w:szCs w:val="20"/>
              </w:rPr>
              <w:object w:dxaOrig="5970" w:dyaOrig="3405" w14:anchorId="1E1CCF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25pt;height:86.25pt" o:ole="">
                  <v:imagedata r:id="rId32" o:title=""/>
                </v:shape>
                <o:OLEObject Type="Embed" ProgID="PBrush" ShapeID="_x0000_i1025" DrawAspect="Content" ObjectID="_1666085781" r:id="rId33"/>
              </w:object>
            </w:r>
          </w:p>
        </w:tc>
        <w:tc>
          <w:tcPr>
            <w:tcW w:w="3119" w:type="dxa"/>
          </w:tcPr>
          <w:p w14:paraId="25D669FF" w14:textId="77777777" w:rsidR="0094013B" w:rsidRPr="00966E29" w:rsidRDefault="0094013B" w:rsidP="006B1B3C">
            <w:pPr>
              <w:snapToGrid w:val="0"/>
              <w:spacing w:before="0" w:after="0" w:line="360" w:lineRule="auto"/>
              <w:jc w:val="left"/>
              <w:rPr>
                <w:rFonts w:ascii="Arial" w:eastAsia="微软雅黑" w:hAnsi="Arial" w:cs="Arial"/>
                <w:b/>
                <w:sz w:val="20"/>
                <w:szCs w:val="20"/>
              </w:rPr>
            </w:pPr>
            <w:r w:rsidRPr="00966E29">
              <w:rPr>
                <w:rFonts w:ascii="Arial" w:eastAsia="微软雅黑" w:hAnsi="Arial" w:cs="Arial"/>
                <w:b/>
                <w:sz w:val="20"/>
                <w:szCs w:val="20"/>
              </w:rPr>
              <w:t>Forward-looking PD</w:t>
            </w:r>
          </w:p>
          <w:p w14:paraId="2DAD2452" w14:textId="77777777" w:rsidR="0094013B" w:rsidRPr="00966E29" w:rsidRDefault="0094013B" w:rsidP="006B1B3C">
            <w:pPr>
              <w:snapToGrid w:val="0"/>
              <w:spacing w:before="0" w:after="0" w:line="360" w:lineRule="auto"/>
              <w:jc w:val="left"/>
              <w:rPr>
                <w:rFonts w:ascii="Arial" w:eastAsia="微软雅黑" w:hAnsi="Arial" w:cs="Arial"/>
                <w:sz w:val="20"/>
                <w:szCs w:val="20"/>
              </w:rPr>
            </w:pPr>
            <w:r w:rsidRPr="00966E29">
              <w:rPr>
                <w:rFonts w:ascii="Arial" w:eastAsia="微软雅黑" w:hAnsi="Arial" w:cs="Arial"/>
                <w:sz w:val="20"/>
                <w:szCs w:val="20"/>
              </w:rPr>
              <w:t>HO Model conducts a regression analysis covering</w:t>
            </w:r>
            <w:r>
              <w:rPr>
                <w:rFonts w:ascii="Arial" w:eastAsia="微软雅黑" w:hAnsi="Arial" w:cs="Arial"/>
              </w:rPr>
              <w:t>:</w:t>
            </w:r>
          </w:p>
          <w:p w14:paraId="6657189B" w14:textId="77777777" w:rsidR="0094013B" w:rsidRPr="00966E29" w:rsidRDefault="0094013B" w:rsidP="0096008C">
            <w:pPr>
              <w:pStyle w:val="ListParagraph"/>
              <w:numPr>
                <w:ilvl w:val="0"/>
                <w:numId w:val="25"/>
              </w:numPr>
              <w:snapToGrid w:val="0"/>
              <w:spacing w:before="0" w:after="0" w:line="360" w:lineRule="auto"/>
              <w:ind w:left="313" w:hanging="313"/>
              <w:jc w:val="left"/>
              <w:rPr>
                <w:rFonts w:ascii="Arial" w:eastAsia="微软雅黑" w:hAnsi="Arial" w:cs="Arial"/>
                <w:sz w:val="20"/>
                <w:szCs w:val="20"/>
              </w:rPr>
            </w:pPr>
            <w:r>
              <w:rPr>
                <w:rFonts w:ascii="Arial" w:eastAsia="微软雅黑" w:hAnsi="Arial" w:cs="Arial"/>
              </w:rPr>
              <w:t>M</w:t>
            </w:r>
            <w:r w:rsidRPr="00966E29">
              <w:rPr>
                <w:rFonts w:ascii="Arial" w:eastAsia="微软雅黑" w:hAnsi="Arial" w:cs="Arial"/>
                <w:sz w:val="20"/>
                <w:szCs w:val="20"/>
              </w:rPr>
              <w:t xml:space="preserve">ultiple UK historical micro-economic data </w:t>
            </w:r>
            <w:r>
              <w:rPr>
                <w:rFonts w:ascii="Arial" w:eastAsia="微软雅黑" w:hAnsi="Arial" w:cs="Arial"/>
              </w:rPr>
              <w:t xml:space="preserve">points </w:t>
            </w:r>
            <w:r w:rsidRPr="00966E29">
              <w:rPr>
                <w:rFonts w:ascii="Arial" w:eastAsia="微软雅黑" w:hAnsi="Arial" w:cs="Arial"/>
                <w:sz w:val="20"/>
                <w:szCs w:val="20"/>
              </w:rPr>
              <w:t xml:space="preserve">and historical UK commercial bank non-performing loan ratio; </w:t>
            </w:r>
          </w:p>
          <w:p w14:paraId="3657E2B4" w14:textId="77777777" w:rsidR="0094013B" w:rsidRPr="00966E29" w:rsidRDefault="0094013B" w:rsidP="0096008C">
            <w:pPr>
              <w:pStyle w:val="ListParagraph"/>
              <w:numPr>
                <w:ilvl w:val="0"/>
                <w:numId w:val="25"/>
              </w:numPr>
              <w:snapToGrid w:val="0"/>
              <w:spacing w:before="0" w:after="0" w:line="360" w:lineRule="auto"/>
              <w:ind w:left="313" w:hanging="313"/>
              <w:jc w:val="left"/>
              <w:rPr>
                <w:rFonts w:ascii="Arial" w:eastAsia="微软雅黑" w:hAnsi="Arial" w:cs="Arial"/>
                <w:sz w:val="20"/>
                <w:szCs w:val="20"/>
              </w:rPr>
            </w:pPr>
            <w:r>
              <w:rPr>
                <w:rFonts w:ascii="Arial" w:eastAsia="微软雅黑" w:hAnsi="Arial" w:cs="Arial"/>
              </w:rPr>
              <w:t>M</w:t>
            </w:r>
            <w:r w:rsidRPr="00966E29">
              <w:rPr>
                <w:rFonts w:ascii="Arial" w:eastAsia="微软雅黑" w:hAnsi="Arial" w:cs="Arial"/>
                <w:sz w:val="20"/>
                <w:szCs w:val="20"/>
              </w:rPr>
              <w:t xml:space="preserve">icro-economic scenarios forecasting to calculate a forward-looking PD; </w:t>
            </w:r>
          </w:p>
          <w:p w14:paraId="64A0D88C" w14:textId="77777777" w:rsidR="0094013B" w:rsidRPr="00966E29" w:rsidRDefault="0094013B" w:rsidP="0096008C">
            <w:pPr>
              <w:pStyle w:val="ListParagraph"/>
              <w:numPr>
                <w:ilvl w:val="0"/>
                <w:numId w:val="25"/>
              </w:numPr>
              <w:snapToGrid w:val="0"/>
              <w:spacing w:before="0" w:after="0" w:line="360" w:lineRule="auto"/>
              <w:ind w:left="313" w:hanging="313"/>
              <w:jc w:val="left"/>
              <w:rPr>
                <w:rFonts w:ascii="Arial" w:eastAsia="微软雅黑" w:hAnsi="Arial" w:cs="Arial"/>
                <w:sz w:val="20"/>
                <w:szCs w:val="20"/>
              </w:rPr>
            </w:pPr>
            <w:r>
              <w:rPr>
                <w:rFonts w:ascii="Arial" w:eastAsia="微软雅黑" w:hAnsi="Arial" w:cs="Arial"/>
              </w:rPr>
              <w:t>H</w:t>
            </w:r>
            <w:r w:rsidRPr="00966E29">
              <w:rPr>
                <w:rFonts w:ascii="Arial" w:eastAsia="微软雅黑" w:hAnsi="Arial" w:cs="Arial"/>
                <w:sz w:val="20"/>
                <w:szCs w:val="20"/>
              </w:rPr>
              <w:t>istorical UK micro-economic factors: i.e. GBP, unemployment rate, CPI.</w:t>
            </w:r>
          </w:p>
          <w:p w14:paraId="09A065CE" w14:textId="77777777" w:rsidR="0094013B" w:rsidRPr="00966E29" w:rsidRDefault="0094013B" w:rsidP="0096008C">
            <w:pPr>
              <w:pStyle w:val="ListParagraph"/>
              <w:numPr>
                <w:ilvl w:val="0"/>
                <w:numId w:val="25"/>
              </w:numPr>
              <w:snapToGrid w:val="0"/>
              <w:spacing w:before="0" w:after="0" w:line="360" w:lineRule="auto"/>
              <w:ind w:left="313" w:hanging="313"/>
              <w:jc w:val="left"/>
              <w:rPr>
                <w:rFonts w:ascii="Arial" w:eastAsia="微软雅黑" w:hAnsi="Arial" w:cs="Arial"/>
                <w:sz w:val="20"/>
                <w:szCs w:val="20"/>
              </w:rPr>
            </w:pPr>
            <w:r w:rsidRPr="00966E29">
              <w:rPr>
                <w:rFonts w:ascii="Arial" w:eastAsia="微软雅黑" w:hAnsi="Arial" w:cs="Arial"/>
                <w:sz w:val="20"/>
                <w:szCs w:val="20"/>
              </w:rPr>
              <w:t>Only conduct</w:t>
            </w:r>
            <w:r>
              <w:rPr>
                <w:rFonts w:ascii="Arial" w:eastAsia="微软雅黑" w:hAnsi="Arial" w:cs="Arial"/>
              </w:rPr>
              <w:t>s</w:t>
            </w:r>
            <w:r w:rsidRPr="00966E29">
              <w:rPr>
                <w:rFonts w:ascii="Arial" w:eastAsia="微软雅黑" w:hAnsi="Arial" w:cs="Arial"/>
                <w:sz w:val="20"/>
                <w:szCs w:val="20"/>
              </w:rPr>
              <w:t xml:space="preserve"> the forward-looking adjustments for the two years</w:t>
            </w:r>
            <w:r>
              <w:rPr>
                <w:rFonts w:ascii="Arial" w:eastAsia="微软雅黑" w:hAnsi="Arial" w:cs="Arial"/>
              </w:rPr>
              <w:t xml:space="preserve"> </w:t>
            </w:r>
            <w:r w:rsidRPr="00966E29">
              <w:rPr>
                <w:rFonts w:ascii="Arial" w:eastAsia="微软雅黑" w:hAnsi="Arial" w:cs="Arial"/>
                <w:sz w:val="20"/>
                <w:szCs w:val="20"/>
              </w:rPr>
              <w:t>and the remaining years without adjustments.</w:t>
            </w:r>
          </w:p>
        </w:tc>
        <w:tc>
          <w:tcPr>
            <w:tcW w:w="2410" w:type="dxa"/>
          </w:tcPr>
          <w:p w14:paraId="2DC092D3" w14:textId="77777777" w:rsidR="0094013B" w:rsidRDefault="0094013B" w:rsidP="006B1B3C">
            <w:pPr>
              <w:snapToGrid w:val="0"/>
              <w:spacing w:before="0" w:after="0" w:line="360" w:lineRule="auto"/>
              <w:jc w:val="left"/>
              <w:rPr>
                <w:rFonts w:ascii="Arial" w:eastAsia="微软雅黑" w:hAnsi="Arial" w:cs="Arial"/>
                <w:b/>
                <w:sz w:val="20"/>
                <w:szCs w:val="20"/>
              </w:rPr>
            </w:pPr>
            <w:r w:rsidRPr="00966E29">
              <w:rPr>
                <w:rFonts w:ascii="Arial" w:eastAsia="微软雅黑" w:hAnsi="Arial" w:cs="Arial"/>
                <w:b/>
                <w:sz w:val="20"/>
                <w:szCs w:val="20"/>
              </w:rPr>
              <w:t>PD=100%</w:t>
            </w:r>
          </w:p>
          <w:p w14:paraId="0F9B8E57" w14:textId="77777777" w:rsidR="00E656DD" w:rsidRDefault="00781CD4" w:rsidP="00E656DD">
            <w:pPr>
              <w:snapToGrid w:val="0"/>
              <w:spacing w:before="0" w:after="0" w:line="360" w:lineRule="auto"/>
              <w:jc w:val="left"/>
              <w:rPr>
                <w:rFonts w:ascii="Arial" w:eastAsia="微软雅黑" w:hAnsi="Arial" w:cs="Arial"/>
                <w:color w:val="FF0000"/>
                <w:sz w:val="20"/>
                <w:szCs w:val="20"/>
              </w:rPr>
            </w:pPr>
            <w:r>
              <w:rPr>
                <w:rFonts w:ascii="Arial" w:eastAsia="微软雅黑" w:hAnsi="Arial" w:cs="Arial"/>
                <w:color w:val="FF0000"/>
                <w:sz w:val="20"/>
                <w:szCs w:val="20"/>
              </w:rPr>
              <w:t xml:space="preserve">The impairment measurements and write-off decision </w:t>
            </w:r>
            <w:r w:rsidR="00E656DD">
              <w:rPr>
                <w:rFonts w:ascii="Arial" w:eastAsia="微软雅黑" w:hAnsi="Arial" w:cs="Arial"/>
                <w:color w:val="FF0000"/>
                <w:sz w:val="20"/>
                <w:szCs w:val="20"/>
              </w:rPr>
              <w:t xml:space="preserve">are recommended by RMD to CRO and </w:t>
            </w:r>
            <w:r>
              <w:rPr>
                <w:rFonts w:ascii="Arial" w:eastAsia="微软雅黑" w:hAnsi="Arial" w:cs="Arial"/>
                <w:color w:val="FF0000"/>
                <w:sz w:val="20"/>
                <w:szCs w:val="20"/>
              </w:rPr>
              <w:t xml:space="preserve">approved by </w:t>
            </w:r>
            <w:proofErr w:type="spellStart"/>
            <w:r>
              <w:rPr>
                <w:rFonts w:ascii="Arial" w:eastAsia="微软雅黑" w:hAnsi="Arial" w:cs="Arial"/>
                <w:color w:val="FF0000"/>
                <w:sz w:val="20"/>
                <w:szCs w:val="20"/>
              </w:rPr>
              <w:t>CCo</w:t>
            </w:r>
            <w:proofErr w:type="spellEnd"/>
            <w:r>
              <w:rPr>
                <w:rFonts w:ascii="Arial" w:eastAsia="微软雅黑" w:hAnsi="Arial" w:cs="Arial"/>
                <w:color w:val="FF0000"/>
                <w:sz w:val="20"/>
                <w:szCs w:val="20"/>
              </w:rPr>
              <w:t xml:space="preserve">. </w:t>
            </w:r>
          </w:p>
          <w:p w14:paraId="522ACA62" w14:textId="77777777" w:rsidR="00E656DD" w:rsidRDefault="00E656DD" w:rsidP="00E656DD">
            <w:pPr>
              <w:snapToGrid w:val="0"/>
              <w:spacing w:before="0" w:after="0" w:line="360" w:lineRule="auto"/>
              <w:jc w:val="left"/>
              <w:rPr>
                <w:rFonts w:ascii="Arial" w:eastAsia="微软雅黑" w:hAnsi="Arial" w:cs="Arial"/>
                <w:color w:val="FF0000"/>
                <w:sz w:val="20"/>
                <w:szCs w:val="20"/>
              </w:rPr>
            </w:pPr>
          </w:p>
          <w:p w14:paraId="696E355F" w14:textId="5DB05E9E" w:rsidR="00AA5EC3" w:rsidRPr="00AA5EC3" w:rsidRDefault="00AA5EC3" w:rsidP="00E656DD">
            <w:pPr>
              <w:snapToGrid w:val="0"/>
              <w:spacing w:before="0" w:after="0" w:line="360" w:lineRule="auto"/>
              <w:jc w:val="left"/>
              <w:rPr>
                <w:rFonts w:ascii="Arial" w:eastAsia="微软雅黑" w:hAnsi="Arial" w:cs="Arial"/>
                <w:sz w:val="20"/>
                <w:szCs w:val="20"/>
              </w:rPr>
            </w:pPr>
            <w:r w:rsidRPr="00AA5EC3">
              <w:rPr>
                <w:rFonts w:ascii="Arial" w:eastAsia="微软雅黑" w:hAnsi="Arial" w:cs="Arial"/>
                <w:color w:val="FF0000"/>
                <w:sz w:val="20"/>
                <w:szCs w:val="20"/>
              </w:rPr>
              <w:t xml:space="preserve">Manual recognition of PD for stage -3 assets in 520 system by RMD and </w:t>
            </w:r>
            <w:commentRangeStart w:id="743"/>
            <w:r w:rsidRPr="00AA5EC3">
              <w:rPr>
                <w:rFonts w:ascii="Arial" w:eastAsia="微软雅黑" w:hAnsi="Arial" w:cs="Arial"/>
                <w:color w:val="FF0000"/>
                <w:sz w:val="20"/>
                <w:szCs w:val="20"/>
              </w:rPr>
              <w:t>CRO</w:t>
            </w:r>
            <w:commentRangeEnd w:id="743"/>
            <w:r>
              <w:rPr>
                <w:rStyle w:val="CommentReference"/>
              </w:rPr>
              <w:commentReference w:id="743"/>
            </w:r>
            <w:r w:rsidRPr="00AA5EC3">
              <w:rPr>
                <w:rFonts w:ascii="Arial" w:eastAsia="微软雅黑" w:hAnsi="Arial" w:cs="Arial"/>
                <w:color w:val="FF0000"/>
                <w:sz w:val="20"/>
                <w:szCs w:val="20"/>
              </w:rPr>
              <w:t>.</w:t>
            </w:r>
            <w:r w:rsidR="00781CD4">
              <w:rPr>
                <w:rFonts w:ascii="Arial" w:eastAsia="微软雅黑" w:hAnsi="Arial" w:cs="Arial"/>
                <w:color w:val="FF0000"/>
                <w:sz w:val="20"/>
                <w:szCs w:val="20"/>
              </w:rPr>
              <w:t xml:space="preserve"> </w:t>
            </w:r>
          </w:p>
        </w:tc>
      </w:tr>
      <w:tr w:rsidR="0094013B" w:rsidRPr="00966E29" w14:paraId="7B2BF7F9" w14:textId="77777777" w:rsidTr="006B1B3C">
        <w:trPr>
          <w:trHeight w:val="2012"/>
          <w:jc w:val="center"/>
        </w:trPr>
        <w:tc>
          <w:tcPr>
            <w:tcW w:w="1084" w:type="dxa"/>
            <w:vAlign w:val="center"/>
          </w:tcPr>
          <w:p w14:paraId="2EA08706" w14:textId="77777777" w:rsidR="0094013B" w:rsidRPr="00966E29" w:rsidRDefault="0094013B" w:rsidP="006B1B3C">
            <w:pPr>
              <w:snapToGrid w:val="0"/>
              <w:spacing w:before="0" w:after="0" w:line="360" w:lineRule="auto"/>
              <w:jc w:val="left"/>
              <w:rPr>
                <w:rFonts w:ascii="Arial" w:eastAsia="微软雅黑" w:hAnsi="Arial" w:cs="Arial"/>
                <w:sz w:val="20"/>
                <w:szCs w:val="20"/>
              </w:rPr>
            </w:pPr>
            <w:r w:rsidRPr="00966E29">
              <w:rPr>
                <w:rFonts w:ascii="Arial" w:eastAsia="微软雅黑" w:hAnsi="Arial" w:cs="Arial"/>
                <w:sz w:val="20"/>
                <w:szCs w:val="20"/>
              </w:rPr>
              <w:t>LGD</w:t>
            </w:r>
          </w:p>
        </w:tc>
        <w:tc>
          <w:tcPr>
            <w:tcW w:w="8976" w:type="dxa"/>
            <w:gridSpan w:val="3"/>
          </w:tcPr>
          <w:p w14:paraId="5F68C672" w14:textId="77777777" w:rsidR="0094013B" w:rsidRDefault="0094013B" w:rsidP="0096008C">
            <w:pPr>
              <w:pStyle w:val="ListParagraph"/>
              <w:numPr>
                <w:ilvl w:val="0"/>
                <w:numId w:val="28"/>
              </w:numPr>
              <w:snapToGrid w:val="0"/>
              <w:spacing w:before="0" w:after="0" w:line="360" w:lineRule="auto"/>
              <w:ind w:left="361" w:hanging="361"/>
              <w:jc w:val="left"/>
              <w:rPr>
                <w:rFonts w:ascii="Arial" w:eastAsia="微软雅黑" w:hAnsi="Arial" w:cs="Arial"/>
                <w:b/>
              </w:rPr>
            </w:pPr>
            <w:r w:rsidRPr="00966E29">
              <w:rPr>
                <w:rFonts w:ascii="Arial" w:eastAsia="微软雅黑" w:hAnsi="Arial" w:cs="Arial"/>
                <w:b/>
                <w:sz w:val="20"/>
                <w:szCs w:val="20"/>
              </w:rPr>
              <w:t>Corporate loan and bond exposures:</w:t>
            </w:r>
          </w:p>
          <w:p w14:paraId="5191F860" w14:textId="77777777" w:rsidR="0094013B" w:rsidRDefault="0094013B" w:rsidP="0096008C">
            <w:pPr>
              <w:pStyle w:val="ListParagraph"/>
              <w:numPr>
                <w:ilvl w:val="0"/>
                <w:numId w:val="26"/>
              </w:numPr>
              <w:snapToGrid w:val="0"/>
              <w:spacing w:before="0" w:after="0" w:line="360" w:lineRule="auto"/>
              <w:ind w:left="361" w:hanging="284"/>
              <w:jc w:val="left"/>
              <w:rPr>
                <w:rFonts w:ascii="Arial" w:eastAsia="微软雅黑" w:hAnsi="Arial" w:cs="Arial"/>
              </w:rPr>
            </w:pPr>
            <w:r w:rsidRPr="00966E29">
              <w:rPr>
                <w:rFonts w:ascii="Arial" w:eastAsia="微软雅黑" w:hAnsi="Arial" w:cs="Arial"/>
                <w:sz w:val="20"/>
                <w:szCs w:val="20"/>
              </w:rPr>
              <w:t xml:space="preserve">Unsecured LGD default rate: </w:t>
            </w:r>
          </w:p>
          <w:p w14:paraId="67F26978" w14:textId="77777777" w:rsidR="0094013B" w:rsidRPr="006C519C" w:rsidRDefault="0094013B" w:rsidP="0096008C">
            <w:pPr>
              <w:pStyle w:val="ListParagraph"/>
              <w:numPr>
                <w:ilvl w:val="1"/>
                <w:numId w:val="26"/>
              </w:numPr>
              <w:snapToGrid w:val="0"/>
              <w:spacing w:before="0" w:after="0" w:line="360" w:lineRule="auto"/>
              <w:ind w:left="644" w:hanging="283"/>
              <w:jc w:val="left"/>
              <w:rPr>
                <w:rFonts w:ascii="Arial" w:eastAsia="微软雅黑" w:hAnsi="Arial" w:cs="Arial"/>
                <w:sz w:val="16"/>
                <w:szCs w:val="16"/>
              </w:rPr>
            </w:pPr>
            <w:r w:rsidRPr="006C519C">
              <w:rPr>
                <w:rFonts w:ascii="Arial" w:eastAsia="微软雅黑" w:hAnsi="Arial" w:cs="Arial"/>
                <w:sz w:val="16"/>
                <w:szCs w:val="16"/>
              </w:rPr>
              <w:t>senior debt 45%</w:t>
            </w:r>
          </w:p>
          <w:p w14:paraId="59C4FE54" w14:textId="77777777" w:rsidR="0094013B" w:rsidRPr="006C519C" w:rsidRDefault="0094013B" w:rsidP="0096008C">
            <w:pPr>
              <w:pStyle w:val="ListParagraph"/>
              <w:numPr>
                <w:ilvl w:val="1"/>
                <w:numId w:val="26"/>
              </w:numPr>
              <w:snapToGrid w:val="0"/>
              <w:spacing w:before="0" w:after="0" w:line="360" w:lineRule="auto"/>
              <w:ind w:left="644" w:hanging="283"/>
              <w:jc w:val="left"/>
              <w:rPr>
                <w:rFonts w:ascii="Arial" w:eastAsia="微软雅黑" w:hAnsi="Arial" w:cs="Arial"/>
                <w:sz w:val="16"/>
                <w:szCs w:val="16"/>
              </w:rPr>
            </w:pPr>
            <w:r w:rsidRPr="006C519C">
              <w:rPr>
                <w:rFonts w:ascii="Arial" w:eastAsia="微软雅黑" w:hAnsi="Arial" w:cs="Arial"/>
                <w:sz w:val="16"/>
                <w:szCs w:val="16"/>
              </w:rPr>
              <w:t xml:space="preserve">junior debt 75% </w:t>
            </w:r>
          </w:p>
          <w:p w14:paraId="755DBF45" w14:textId="77777777" w:rsidR="0094013B" w:rsidRPr="00966E29" w:rsidRDefault="0094013B" w:rsidP="0096008C">
            <w:pPr>
              <w:pStyle w:val="ListParagraph"/>
              <w:numPr>
                <w:ilvl w:val="0"/>
                <w:numId w:val="26"/>
              </w:numPr>
              <w:snapToGrid w:val="0"/>
              <w:spacing w:before="0" w:after="0" w:line="360" w:lineRule="auto"/>
              <w:ind w:left="361" w:hanging="284"/>
              <w:jc w:val="left"/>
              <w:rPr>
                <w:rFonts w:ascii="Arial" w:eastAsia="微软雅黑" w:hAnsi="Arial" w:cs="Arial"/>
                <w:sz w:val="20"/>
                <w:szCs w:val="20"/>
              </w:rPr>
            </w:pPr>
            <w:r w:rsidRPr="00966E29">
              <w:rPr>
                <w:rFonts w:ascii="Arial" w:eastAsia="微软雅黑" w:hAnsi="Arial" w:cs="Arial"/>
                <w:sz w:val="20"/>
                <w:szCs w:val="20"/>
              </w:rPr>
              <w:t xml:space="preserve">LGD with collateral:   </w:t>
            </w:r>
          </w:p>
          <w:p w14:paraId="287FA358" w14:textId="77777777" w:rsidR="0094013B" w:rsidRPr="006C519C" w:rsidRDefault="0094013B" w:rsidP="0096008C">
            <w:pPr>
              <w:pStyle w:val="ListParagraph"/>
              <w:numPr>
                <w:ilvl w:val="0"/>
                <w:numId w:val="27"/>
              </w:numPr>
              <w:snapToGrid w:val="0"/>
              <w:spacing w:before="0" w:after="0" w:line="360" w:lineRule="auto"/>
              <w:ind w:left="644" w:hanging="283"/>
              <w:jc w:val="left"/>
              <w:rPr>
                <w:rFonts w:ascii="Arial" w:eastAsia="微软雅黑" w:hAnsi="Arial" w:cs="Arial"/>
                <w:sz w:val="16"/>
                <w:szCs w:val="16"/>
              </w:rPr>
            </w:pPr>
            <w:r w:rsidRPr="006C519C">
              <w:rPr>
                <w:rFonts w:ascii="Arial" w:eastAsia="微软雅黑" w:hAnsi="Arial" w:cs="Arial"/>
                <w:sz w:val="16"/>
                <w:szCs w:val="16"/>
              </w:rPr>
              <w:t>EAD (net exposure)</w:t>
            </w:r>
          </w:p>
          <w:p w14:paraId="43AA2263" w14:textId="77777777" w:rsidR="0094013B" w:rsidRPr="006C519C" w:rsidRDefault="0094013B" w:rsidP="0096008C">
            <w:pPr>
              <w:pStyle w:val="ListParagraph"/>
              <w:numPr>
                <w:ilvl w:val="0"/>
                <w:numId w:val="27"/>
              </w:numPr>
              <w:snapToGrid w:val="0"/>
              <w:spacing w:before="0" w:after="0" w:line="360" w:lineRule="auto"/>
              <w:ind w:left="644" w:hanging="283"/>
              <w:jc w:val="left"/>
              <w:rPr>
                <w:rFonts w:ascii="Arial" w:eastAsia="微软雅黑" w:hAnsi="Arial" w:cs="Arial"/>
                <w:sz w:val="16"/>
                <w:szCs w:val="16"/>
              </w:rPr>
            </w:pPr>
            <w:r w:rsidRPr="006C519C">
              <w:rPr>
                <w:rFonts w:ascii="Arial" w:eastAsia="微软雅黑" w:hAnsi="Arial" w:cs="Arial"/>
                <w:sz w:val="16"/>
                <w:szCs w:val="16"/>
              </w:rPr>
              <w:t>Haircut with collateral value</w:t>
            </w:r>
          </w:p>
          <w:p w14:paraId="70F60B60" w14:textId="77777777" w:rsidR="0094013B" w:rsidRPr="006C519C" w:rsidRDefault="0094013B" w:rsidP="0096008C">
            <w:pPr>
              <w:pStyle w:val="ListParagraph"/>
              <w:numPr>
                <w:ilvl w:val="0"/>
                <w:numId w:val="27"/>
              </w:numPr>
              <w:snapToGrid w:val="0"/>
              <w:spacing w:before="0" w:after="0" w:line="360" w:lineRule="auto"/>
              <w:ind w:left="644" w:hanging="283"/>
              <w:jc w:val="left"/>
              <w:rPr>
                <w:rFonts w:ascii="Arial" w:eastAsia="微软雅黑" w:hAnsi="Arial" w:cs="Arial"/>
                <w:sz w:val="16"/>
                <w:szCs w:val="16"/>
              </w:rPr>
            </w:pPr>
            <w:r w:rsidRPr="006C519C">
              <w:rPr>
                <w:rFonts w:ascii="Arial" w:eastAsia="微软雅黑" w:hAnsi="Arial" w:cs="Arial"/>
                <w:sz w:val="16"/>
                <w:szCs w:val="16"/>
              </w:rPr>
              <w:t>Minimum collateral value level</w:t>
            </w:r>
          </w:p>
          <w:p w14:paraId="2A1F52CB" w14:textId="77777777" w:rsidR="0094013B" w:rsidRPr="006C519C" w:rsidRDefault="0094013B" w:rsidP="0096008C">
            <w:pPr>
              <w:pStyle w:val="ListParagraph"/>
              <w:numPr>
                <w:ilvl w:val="0"/>
                <w:numId w:val="27"/>
              </w:numPr>
              <w:snapToGrid w:val="0"/>
              <w:spacing w:before="0" w:after="0" w:line="360" w:lineRule="auto"/>
              <w:ind w:left="644" w:hanging="283"/>
              <w:jc w:val="left"/>
              <w:rPr>
                <w:rFonts w:ascii="Arial" w:eastAsia="微软雅黑" w:hAnsi="Arial" w:cs="Arial"/>
                <w:sz w:val="16"/>
                <w:szCs w:val="16"/>
              </w:rPr>
            </w:pPr>
            <w:r w:rsidRPr="006C519C">
              <w:rPr>
                <w:rFonts w:ascii="Arial" w:eastAsia="微软雅黑" w:hAnsi="Arial" w:cs="Arial"/>
                <w:sz w:val="16"/>
                <w:szCs w:val="16"/>
              </w:rPr>
              <w:t xml:space="preserve">Default rates range between 35% to 45% depending on the underlying product </w:t>
            </w:r>
          </w:p>
          <w:p w14:paraId="0EB80566" w14:textId="379C8A5B" w:rsidR="0094013B" w:rsidRPr="00AD5243" w:rsidRDefault="0094013B" w:rsidP="006B1B3C">
            <w:pPr>
              <w:snapToGrid w:val="0"/>
              <w:spacing w:before="0" w:after="0" w:line="360" w:lineRule="auto"/>
              <w:ind w:left="361"/>
              <w:jc w:val="left"/>
              <w:rPr>
                <w:rFonts w:ascii="Arial" w:eastAsia="微软雅黑" w:hAnsi="Arial" w:cs="Arial"/>
                <w:b/>
                <w:i/>
                <w:color w:val="4F81BD" w:themeColor="accent1"/>
                <w:sz w:val="20"/>
                <w:szCs w:val="20"/>
              </w:rPr>
            </w:pPr>
            <w:r w:rsidRPr="00AD5243">
              <w:rPr>
                <w:rFonts w:ascii="Arial" w:eastAsia="微软雅黑" w:hAnsi="Arial" w:cs="Arial"/>
                <w:b/>
                <w:i/>
                <w:color w:val="4F81BD" w:themeColor="accent1"/>
                <w:sz w:val="20"/>
                <w:szCs w:val="20"/>
              </w:rPr>
              <w:t>P</w:t>
            </w:r>
            <w:r w:rsidRPr="00AD5243">
              <w:rPr>
                <w:rFonts w:ascii="Arial" w:hAnsi="Arial" w:cs="Arial"/>
                <w:b/>
                <w:i/>
                <w:color w:val="4F81BD" w:themeColor="accent1"/>
                <w:sz w:val="20"/>
                <w:szCs w:val="20"/>
              </w:rPr>
              <w:t>lease refer to details in the Head Office IFRS9 policy – on file with Risk Department</w:t>
            </w:r>
          </w:p>
          <w:p w14:paraId="0C0A1DF5" w14:textId="44BD2FB2" w:rsidR="0094013B" w:rsidRPr="00966E29" w:rsidRDefault="0094013B" w:rsidP="0096008C">
            <w:pPr>
              <w:pStyle w:val="ListParagraph"/>
              <w:numPr>
                <w:ilvl w:val="0"/>
                <w:numId w:val="29"/>
              </w:numPr>
              <w:snapToGrid w:val="0"/>
              <w:spacing w:before="0" w:after="0" w:line="360" w:lineRule="auto"/>
              <w:ind w:left="361" w:hanging="361"/>
              <w:jc w:val="left"/>
              <w:rPr>
                <w:rFonts w:ascii="Arial" w:eastAsia="微软雅黑" w:hAnsi="Arial" w:cs="Arial"/>
                <w:b/>
                <w:sz w:val="20"/>
                <w:szCs w:val="20"/>
              </w:rPr>
            </w:pPr>
            <w:r w:rsidRPr="00966E29">
              <w:rPr>
                <w:rFonts w:ascii="Arial" w:eastAsia="微软雅黑" w:hAnsi="Arial" w:cs="Arial"/>
                <w:b/>
                <w:sz w:val="20"/>
                <w:szCs w:val="20"/>
              </w:rPr>
              <w:t xml:space="preserve">Financial Institution LGD:15% </w:t>
            </w:r>
          </w:p>
        </w:tc>
      </w:tr>
      <w:tr w:rsidR="0094013B" w:rsidRPr="00966E29" w14:paraId="22380601" w14:textId="77777777" w:rsidTr="006B1B3C">
        <w:trPr>
          <w:trHeight w:val="844"/>
          <w:jc w:val="center"/>
        </w:trPr>
        <w:tc>
          <w:tcPr>
            <w:tcW w:w="1084" w:type="dxa"/>
            <w:vAlign w:val="center"/>
          </w:tcPr>
          <w:p w14:paraId="60D4FF98" w14:textId="77777777" w:rsidR="0094013B" w:rsidRPr="00966E29" w:rsidRDefault="0094013B" w:rsidP="006B1B3C">
            <w:pPr>
              <w:snapToGrid w:val="0"/>
              <w:spacing w:before="0" w:after="0" w:line="360" w:lineRule="auto"/>
              <w:jc w:val="left"/>
              <w:rPr>
                <w:rFonts w:ascii="Arial" w:eastAsia="PMingLiU" w:hAnsi="Arial" w:cs="Arial"/>
                <w:sz w:val="20"/>
                <w:szCs w:val="20"/>
                <w:lang w:eastAsia="zh-TW"/>
              </w:rPr>
            </w:pPr>
          </w:p>
          <w:p w14:paraId="665E5909" w14:textId="77777777" w:rsidR="0094013B" w:rsidRPr="00966E29" w:rsidRDefault="0094013B" w:rsidP="006B1B3C">
            <w:pPr>
              <w:snapToGrid w:val="0"/>
              <w:spacing w:before="0" w:after="0" w:line="360" w:lineRule="auto"/>
              <w:jc w:val="left"/>
              <w:rPr>
                <w:rFonts w:ascii="Arial" w:eastAsia="PMingLiU" w:hAnsi="Arial" w:cs="Arial"/>
                <w:sz w:val="20"/>
                <w:szCs w:val="20"/>
                <w:lang w:eastAsia="zh-TW"/>
              </w:rPr>
            </w:pPr>
          </w:p>
          <w:p w14:paraId="4C8AA0E9" w14:textId="77777777" w:rsidR="0094013B" w:rsidRPr="00966E29" w:rsidRDefault="0094013B" w:rsidP="006B1B3C">
            <w:pPr>
              <w:snapToGrid w:val="0"/>
              <w:spacing w:before="0" w:after="0" w:line="360" w:lineRule="auto"/>
              <w:jc w:val="left"/>
              <w:rPr>
                <w:rFonts w:ascii="Arial" w:eastAsia="PMingLiU" w:hAnsi="Arial" w:cs="Arial"/>
                <w:sz w:val="20"/>
                <w:szCs w:val="20"/>
                <w:lang w:eastAsia="zh-TW"/>
              </w:rPr>
            </w:pPr>
            <w:r w:rsidRPr="00966E29">
              <w:rPr>
                <w:rFonts w:ascii="Arial" w:eastAsia="PMingLiU" w:hAnsi="Arial" w:cs="Arial"/>
                <w:sz w:val="20"/>
                <w:szCs w:val="20"/>
                <w:lang w:eastAsia="zh-TW"/>
              </w:rPr>
              <w:t>EAD</w:t>
            </w:r>
          </w:p>
          <w:p w14:paraId="7D4BE109" w14:textId="77777777" w:rsidR="0094013B" w:rsidRPr="00966E29" w:rsidRDefault="0094013B" w:rsidP="006B1B3C">
            <w:pPr>
              <w:snapToGrid w:val="0"/>
              <w:spacing w:before="0" w:after="0" w:line="360" w:lineRule="auto"/>
              <w:jc w:val="left"/>
              <w:rPr>
                <w:rFonts w:ascii="Arial" w:eastAsia="PMingLiU" w:hAnsi="Arial" w:cs="Arial"/>
                <w:sz w:val="20"/>
                <w:szCs w:val="20"/>
                <w:lang w:eastAsia="zh-TW"/>
              </w:rPr>
            </w:pPr>
          </w:p>
          <w:p w14:paraId="630500AA" w14:textId="77777777" w:rsidR="0094013B" w:rsidRPr="00966E29" w:rsidRDefault="0094013B" w:rsidP="006B1B3C">
            <w:pPr>
              <w:snapToGrid w:val="0"/>
              <w:spacing w:before="0" w:after="0" w:line="360" w:lineRule="auto"/>
              <w:jc w:val="left"/>
              <w:rPr>
                <w:rFonts w:ascii="Arial" w:eastAsia="PMingLiU" w:hAnsi="Arial" w:cs="Arial"/>
                <w:sz w:val="20"/>
                <w:szCs w:val="20"/>
                <w:lang w:eastAsia="zh-TW"/>
              </w:rPr>
            </w:pPr>
          </w:p>
          <w:p w14:paraId="51F77743" w14:textId="77777777" w:rsidR="0094013B" w:rsidRPr="00966E29" w:rsidRDefault="0094013B" w:rsidP="006B1B3C">
            <w:pPr>
              <w:snapToGrid w:val="0"/>
              <w:spacing w:before="0" w:after="0" w:line="360" w:lineRule="auto"/>
              <w:jc w:val="left"/>
              <w:rPr>
                <w:rFonts w:ascii="Arial" w:eastAsia="PMingLiU" w:hAnsi="Arial" w:cs="Arial"/>
                <w:sz w:val="20"/>
                <w:szCs w:val="20"/>
                <w:lang w:eastAsia="zh-TW"/>
              </w:rPr>
            </w:pPr>
          </w:p>
          <w:p w14:paraId="1DA728B2" w14:textId="77777777" w:rsidR="0094013B" w:rsidRPr="00966E29" w:rsidRDefault="0094013B" w:rsidP="006B1B3C">
            <w:pPr>
              <w:snapToGrid w:val="0"/>
              <w:spacing w:before="0" w:after="0" w:line="360" w:lineRule="auto"/>
              <w:jc w:val="left"/>
              <w:rPr>
                <w:rFonts w:ascii="Arial" w:eastAsia="PMingLiU" w:hAnsi="Arial" w:cs="Arial"/>
                <w:sz w:val="20"/>
                <w:szCs w:val="20"/>
                <w:lang w:eastAsia="zh-TW"/>
              </w:rPr>
            </w:pPr>
          </w:p>
          <w:p w14:paraId="30D108F6" w14:textId="77777777" w:rsidR="0094013B" w:rsidRPr="00966E29" w:rsidRDefault="0094013B" w:rsidP="006B1B3C">
            <w:pPr>
              <w:snapToGrid w:val="0"/>
              <w:spacing w:before="0" w:after="0" w:line="360" w:lineRule="auto"/>
              <w:jc w:val="left"/>
              <w:rPr>
                <w:rFonts w:ascii="Arial" w:eastAsia="PMingLiU" w:hAnsi="Arial" w:cs="Arial"/>
                <w:sz w:val="20"/>
                <w:szCs w:val="20"/>
                <w:lang w:eastAsia="zh-TW"/>
              </w:rPr>
            </w:pPr>
          </w:p>
        </w:tc>
        <w:tc>
          <w:tcPr>
            <w:tcW w:w="8976" w:type="dxa"/>
            <w:gridSpan w:val="3"/>
          </w:tcPr>
          <w:p w14:paraId="5E51861B" w14:textId="77777777" w:rsidR="0094013B" w:rsidRPr="00966E29" w:rsidRDefault="0094013B" w:rsidP="006B1B3C">
            <w:pPr>
              <w:spacing w:before="0" w:after="0" w:line="360" w:lineRule="auto"/>
              <w:jc w:val="left"/>
              <w:rPr>
                <w:rFonts w:ascii="Arial" w:hAnsi="Arial" w:cs="Arial"/>
                <w:b/>
                <w:sz w:val="20"/>
                <w:szCs w:val="20"/>
              </w:rPr>
            </w:pPr>
            <w:r w:rsidRPr="00966E29">
              <w:rPr>
                <w:rFonts w:ascii="Arial" w:hAnsi="Arial" w:cs="Arial"/>
                <w:b/>
                <w:sz w:val="20"/>
                <w:szCs w:val="20"/>
              </w:rPr>
              <w:t>Key factors:</w:t>
            </w:r>
          </w:p>
          <w:p w14:paraId="7892913F" w14:textId="77777777" w:rsidR="0094013B" w:rsidRPr="00966E29" w:rsidRDefault="0094013B" w:rsidP="0096008C">
            <w:pPr>
              <w:pStyle w:val="ListParagraph"/>
              <w:numPr>
                <w:ilvl w:val="0"/>
                <w:numId w:val="30"/>
              </w:numPr>
              <w:spacing w:before="0" w:after="0" w:line="360" w:lineRule="auto"/>
              <w:ind w:left="644" w:hanging="567"/>
              <w:jc w:val="left"/>
              <w:rPr>
                <w:rFonts w:ascii="Arial" w:hAnsi="Arial" w:cs="Arial"/>
                <w:sz w:val="20"/>
                <w:szCs w:val="20"/>
              </w:rPr>
            </w:pPr>
            <w:r w:rsidRPr="00966E29">
              <w:rPr>
                <w:rFonts w:ascii="Arial" w:hAnsi="Arial" w:cs="Arial"/>
                <w:sz w:val="20"/>
                <w:szCs w:val="20"/>
              </w:rPr>
              <w:t xml:space="preserve">the principal cash-flow payment at time </w:t>
            </w:r>
          </w:p>
          <w:p w14:paraId="29DB1D1E" w14:textId="77777777" w:rsidR="0094013B" w:rsidRPr="00966E29" w:rsidRDefault="0094013B" w:rsidP="0096008C">
            <w:pPr>
              <w:pStyle w:val="ListParagraph"/>
              <w:numPr>
                <w:ilvl w:val="0"/>
                <w:numId w:val="30"/>
              </w:numPr>
              <w:spacing w:before="0" w:after="0" w:line="360" w:lineRule="auto"/>
              <w:ind w:left="644" w:hanging="567"/>
              <w:jc w:val="left"/>
              <w:rPr>
                <w:rFonts w:ascii="Arial" w:hAnsi="Arial" w:cs="Arial"/>
                <w:sz w:val="20"/>
                <w:szCs w:val="20"/>
              </w:rPr>
            </w:pPr>
            <w:r w:rsidRPr="00966E29">
              <w:rPr>
                <w:rFonts w:ascii="Arial" w:hAnsi="Arial" w:cs="Arial"/>
                <w:sz w:val="20"/>
                <w:szCs w:val="20"/>
              </w:rPr>
              <w:t>interest cash-flow payment at time</w:t>
            </w:r>
          </w:p>
          <w:p w14:paraId="55F8CBDB" w14:textId="77777777" w:rsidR="0094013B" w:rsidRPr="00966E29" w:rsidRDefault="0094013B" w:rsidP="0096008C">
            <w:pPr>
              <w:pStyle w:val="ListParagraph"/>
              <w:numPr>
                <w:ilvl w:val="0"/>
                <w:numId w:val="30"/>
              </w:numPr>
              <w:snapToGrid w:val="0"/>
              <w:spacing w:before="0" w:after="0" w:line="360" w:lineRule="auto"/>
              <w:ind w:left="644" w:hanging="567"/>
              <w:jc w:val="left"/>
              <w:rPr>
                <w:rFonts w:ascii="Arial" w:hAnsi="Arial" w:cs="Arial"/>
                <w:sz w:val="20"/>
                <w:szCs w:val="20"/>
              </w:rPr>
            </w:pPr>
            <w:r w:rsidRPr="00966E29">
              <w:rPr>
                <w:rFonts w:ascii="Arial" w:hAnsi="Arial" w:cs="Arial"/>
                <w:sz w:val="20"/>
                <w:szCs w:val="20"/>
              </w:rPr>
              <w:t>off balance sheet Credit Conversion Factors (“CCF”)</w:t>
            </w:r>
          </w:p>
          <w:tbl>
            <w:tblPr>
              <w:tblpPr w:leftFromText="180" w:rightFromText="180" w:vertAnchor="text" w:horzAnchor="page" w:tblpX="272" w:tblpY="285"/>
              <w:tblOverlap w:val="never"/>
              <w:tblW w:w="46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6658"/>
              <w:gridCol w:w="1558"/>
            </w:tblGrid>
            <w:tr w:rsidR="0094013B" w:rsidRPr="00966E29" w14:paraId="1C20D116" w14:textId="77777777" w:rsidTr="006B1B3C">
              <w:trPr>
                <w:cantSplit/>
                <w:trHeight w:val="57"/>
              </w:trPr>
              <w:tc>
                <w:tcPr>
                  <w:tcW w:w="4052" w:type="pct"/>
                  <w:shd w:val="clear" w:color="auto" w:fill="595959" w:themeFill="text1" w:themeFillTint="A6"/>
                  <w:tcMar>
                    <w:top w:w="15" w:type="dxa"/>
                    <w:left w:w="15" w:type="dxa"/>
                    <w:bottom w:w="0" w:type="dxa"/>
                    <w:right w:w="15" w:type="dxa"/>
                  </w:tcMar>
                  <w:vAlign w:val="center"/>
                  <w:hideMark/>
                </w:tcPr>
                <w:p w14:paraId="44B18718" w14:textId="77777777" w:rsidR="0094013B" w:rsidRPr="00966E29" w:rsidRDefault="0094013B" w:rsidP="00D73E4C">
                  <w:pPr>
                    <w:snapToGrid w:val="0"/>
                    <w:spacing w:before="0" w:after="0" w:line="360" w:lineRule="auto"/>
                    <w:jc w:val="left"/>
                    <w:rPr>
                      <w:rFonts w:ascii="Arial" w:eastAsiaTheme="majorEastAsia" w:hAnsi="Arial" w:cs="Arial"/>
                      <w:b/>
                      <w:color w:val="FFFFFF" w:themeColor="background1"/>
                      <w:sz w:val="20"/>
                      <w:szCs w:val="20"/>
                    </w:rPr>
                  </w:pPr>
                  <w:r w:rsidRPr="00966E29">
                    <w:rPr>
                      <w:rFonts w:ascii="Arial" w:eastAsiaTheme="majorEastAsia" w:hAnsi="Arial" w:cs="Arial"/>
                      <w:b/>
                      <w:color w:val="FFFFFF" w:themeColor="background1"/>
                      <w:sz w:val="20"/>
                      <w:szCs w:val="20"/>
                    </w:rPr>
                    <w:t>Off B/S Assets Type</w:t>
                  </w:r>
                </w:p>
              </w:tc>
              <w:tc>
                <w:tcPr>
                  <w:tcW w:w="948" w:type="pct"/>
                  <w:shd w:val="clear" w:color="auto" w:fill="595959" w:themeFill="text1" w:themeFillTint="A6"/>
                  <w:tcMar>
                    <w:top w:w="15" w:type="dxa"/>
                    <w:left w:w="15" w:type="dxa"/>
                    <w:bottom w:w="0" w:type="dxa"/>
                    <w:right w:w="15" w:type="dxa"/>
                  </w:tcMar>
                  <w:vAlign w:val="center"/>
                  <w:hideMark/>
                </w:tcPr>
                <w:p w14:paraId="69988B31" w14:textId="77777777" w:rsidR="0094013B" w:rsidRPr="00966E29" w:rsidRDefault="0094013B" w:rsidP="00D73E4C">
                  <w:pPr>
                    <w:snapToGrid w:val="0"/>
                    <w:spacing w:before="0" w:after="0" w:line="360" w:lineRule="auto"/>
                    <w:ind w:firstLine="442"/>
                    <w:jc w:val="left"/>
                    <w:rPr>
                      <w:rFonts w:ascii="Arial" w:eastAsiaTheme="majorEastAsia" w:hAnsi="Arial" w:cs="Arial"/>
                      <w:b/>
                      <w:color w:val="FFFFFF" w:themeColor="background1"/>
                      <w:sz w:val="20"/>
                      <w:szCs w:val="20"/>
                    </w:rPr>
                  </w:pPr>
                  <w:r w:rsidRPr="00966E29">
                    <w:rPr>
                      <w:rFonts w:ascii="Arial" w:eastAsiaTheme="majorEastAsia" w:hAnsi="Arial" w:cs="Arial"/>
                      <w:b/>
                      <w:color w:val="FFFFFF" w:themeColor="background1"/>
                      <w:sz w:val="20"/>
                      <w:szCs w:val="20"/>
                    </w:rPr>
                    <w:t>CCF</w:t>
                  </w:r>
                </w:p>
              </w:tc>
            </w:tr>
            <w:tr w:rsidR="0094013B" w:rsidRPr="00966E29" w14:paraId="4810769A" w14:textId="77777777" w:rsidTr="006B1B3C">
              <w:trPr>
                <w:cantSplit/>
                <w:trHeight w:val="57"/>
              </w:trPr>
              <w:tc>
                <w:tcPr>
                  <w:tcW w:w="4052" w:type="pct"/>
                  <w:shd w:val="clear" w:color="auto" w:fill="auto"/>
                  <w:tcMar>
                    <w:top w:w="15" w:type="dxa"/>
                    <w:left w:w="15" w:type="dxa"/>
                    <w:bottom w:w="0" w:type="dxa"/>
                    <w:right w:w="15" w:type="dxa"/>
                  </w:tcMar>
                  <w:vAlign w:val="center"/>
                  <w:hideMark/>
                </w:tcPr>
                <w:p w14:paraId="3201FD41" w14:textId="77777777" w:rsidR="0094013B" w:rsidRPr="00966E29" w:rsidRDefault="0094013B" w:rsidP="00D73E4C">
                  <w:pPr>
                    <w:snapToGrid w:val="0"/>
                    <w:spacing w:before="0" w:after="0" w:line="360" w:lineRule="auto"/>
                    <w:jc w:val="left"/>
                    <w:rPr>
                      <w:rFonts w:ascii="Arial" w:eastAsiaTheme="majorEastAsia" w:hAnsi="Arial" w:cs="Arial"/>
                      <w:b/>
                      <w:sz w:val="20"/>
                      <w:szCs w:val="20"/>
                    </w:rPr>
                  </w:pPr>
                  <w:r w:rsidRPr="00966E29">
                    <w:rPr>
                      <w:rFonts w:ascii="Arial" w:eastAsiaTheme="majorEastAsia" w:hAnsi="Arial" w:cs="Arial"/>
                      <w:b/>
                      <w:sz w:val="20"/>
                      <w:szCs w:val="20"/>
                    </w:rPr>
                    <w:t>Acceptance Bill</w:t>
                  </w:r>
                </w:p>
              </w:tc>
              <w:tc>
                <w:tcPr>
                  <w:tcW w:w="948" w:type="pct"/>
                  <w:shd w:val="clear" w:color="auto" w:fill="auto"/>
                  <w:tcMar>
                    <w:top w:w="15" w:type="dxa"/>
                    <w:left w:w="15" w:type="dxa"/>
                    <w:bottom w:w="0" w:type="dxa"/>
                    <w:right w:w="15" w:type="dxa"/>
                  </w:tcMar>
                  <w:vAlign w:val="center"/>
                  <w:hideMark/>
                </w:tcPr>
                <w:p w14:paraId="115D6C4D" w14:textId="77777777" w:rsidR="0094013B" w:rsidRPr="00966E29" w:rsidRDefault="0094013B" w:rsidP="00D73E4C">
                  <w:pPr>
                    <w:snapToGrid w:val="0"/>
                    <w:spacing w:before="0" w:after="0" w:line="360" w:lineRule="auto"/>
                    <w:ind w:firstLine="440"/>
                    <w:jc w:val="left"/>
                    <w:rPr>
                      <w:rFonts w:ascii="Arial" w:eastAsiaTheme="majorEastAsia" w:hAnsi="Arial" w:cs="Arial"/>
                      <w:sz w:val="20"/>
                      <w:szCs w:val="20"/>
                    </w:rPr>
                  </w:pPr>
                  <w:r w:rsidRPr="00966E29">
                    <w:rPr>
                      <w:rFonts w:ascii="Arial" w:eastAsiaTheme="majorEastAsia" w:hAnsi="Arial" w:cs="Arial"/>
                      <w:sz w:val="20"/>
                      <w:szCs w:val="20"/>
                    </w:rPr>
                    <w:t>100%</w:t>
                  </w:r>
                </w:p>
              </w:tc>
            </w:tr>
            <w:tr w:rsidR="0094013B" w:rsidRPr="00966E29" w14:paraId="1DD68B25" w14:textId="77777777" w:rsidTr="006B1B3C">
              <w:trPr>
                <w:cantSplit/>
                <w:trHeight w:val="57"/>
              </w:trPr>
              <w:tc>
                <w:tcPr>
                  <w:tcW w:w="4052" w:type="pct"/>
                  <w:shd w:val="clear" w:color="auto" w:fill="auto"/>
                  <w:tcMar>
                    <w:top w:w="15" w:type="dxa"/>
                    <w:left w:w="15" w:type="dxa"/>
                    <w:bottom w:w="0" w:type="dxa"/>
                    <w:right w:w="15" w:type="dxa"/>
                  </w:tcMar>
                  <w:vAlign w:val="center"/>
                  <w:hideMark/>
                </w:tcPr>
                <w:p w14:paraId="3AA2C75D" w14:textId="77777777" w:rsidR="0094013B" w:rsidRPr="00966E29" w:rsidRDefault="0094013B" w:rsidP="00D73E4C">
                  <w:pPr>
                    <w:snapToGrid w:val="0"/>
                    <w:spacing w:before="0" w:after="0" w:line="360" w:lineRule="auto"/>
                    <w:jc w:val="left"/>
                    <w:rPr>
                      <w:rFonts w:ascii="Arial" w:eastAsiaTheme="majorEastAsia" w:hAnsi="Arial" w:cs="Arial"/>
                      <w:sz w:val="20"/>
                      <w:szCs w:val="20"/>
                    </w:rPr>
                  </w:pPr>
                  <w:r w:rsidRPr="00966E29">
                    <w:rPr>
                      <w:rFonts w:ascii="Arial" w:eastAsiaTheme="majorEastAsia" w:hAnsi="Arial" w:cs="Arial"/>
                      <w:b/>
                      <w:sz w:val="20"/>
                      <w:szCs w:val="20"/>
                    </w:rPr>
                    <w:t>Letter of Guarantee</w:t>
                  </w:r>
                </w:p>
              </w:tc>
              <w:tc>
                <w:tcPr>
                  <w:tcW w:w="948" w:type="pct"/>
                  <w:shd w:val="clear" w:color="auto" w:fill="auto"/>
                  <w:tcMar>
                    <w:top w:w="15" w:type="dxa"/>
                    <w:left w:w="15" w:type="dxa"/>
                    <w:bottom w:w="0" w:type="dxa"/>
                    <w:right w:w="15" w:type="dxa"/>
                  </w:tcMar>
                  <w:vAlign w:val="center"/>
                  <w:hideMark/>
                </w:tcPr>
                <w:p w14:paraId="11C71753" w14:textId="77777777" w:rsidR="0094013B" w:rsidRPr="00966E29" w:rsidRDefault="0094013B" w:rsidP="00D73E4C">
                  <w:pPr>
                    <w:snapToGrid w:val="0"/>
                    <w:spacing w:before="0" w:after="0" w:line="360" w:lineRule="auto"/>
                    <w:ind w:firstLine="440"/>
                    <w:jc w:val="left"/>
                    <w:rPr>
                      <w:rFonts w:ascii="Arial" w:eastAsiaTheme="majorEastAsia" w:hAnsi="Arial" w:cs="Arial"/>
                      <w:sz w:val="20"/>
                      <w:szCs w:val="20"/>
                    </w:rPr>
                  </w:pPr>
                </w:p>
              </w:tc>
            </w:tr>
            <w:tr w:rsidR="0094013B" w:rsidRPr="00966E29" w14:paraId="0FC6CE9C" w14:textId="77777777" w:rsidTr="006B1B3C">
              <w:trPr>
                <w:cantSplit/>
                <w:trHeight w:val="20"/>
              </w:trPr>
              <w:tc>
                <w:tcPr>
                  <w:tcW w:w="4052" w:type="pct"/>
                  <w:shd w:val="clear" w:color="auto" w:fill="auto"/>
                  <w:tcMar>
                    <w:top w:w="15" w:type="dxa"/>
                    <w:left w:w="15" w:type="dxa"/>
                    <w:bottom w:w="0" w:type="dxa"/>
                    <w:right w:w="15" w:type="dxa"/>
                  </w:tcMar>
                  <w:vAlign w:val="center"/>
                  <w:hideMark/>
                </w:tcPr>
                <w:p w14:paraId="4AA4C290" w14:textId="77777777" w:rsidR="0094013B" w:rsidRPr="00966E29" w:rsidRDefault="0094013B" w:rsidP="00D73E4C">
                  <w:pPr>
                    <w:snapToGrid w:val="0"/>
                    <w:spacing w:before="0" w:after="0" w:line="360" w:lineRule="auto"/>
                    <w:ind w:firstLineChars="200" w:firstLine="400"/>
                    <w:jc w:val="left"/>
                    <w:rPr>
                      <w:rFonts w:ascii="Arial" w:eastAsiaTheme="majorEastAsia" w:hAnsi="Arial" w:cs="Arial"/>
                      <w:sz w:val="20"/>
                      <w:szCs w:val="20"/>
                    </w:rPr>
                  </w:pPr>
                  <w:r w:rsidRPr="00966E29">
                    <w:rPr>
                      <w:rFonts w:ascii="Arial" w:eastAsiaTheme="majorEastAsia" w:hAnsi="Arial" w:cs="Arial"/>
                      <w:sz w:val="20"/>
                      <w:szCs w:val="20"/>
                    </w:rPr>
                    <w:t>Financing Guarantee</w:t>
                  </w:r>
                </w:p>
              </w:tc>
              <w:tc>
                <w:tcPr>
                  <w:tcW w:w="948" w:type="pct"/>
                  <w:shd w:val="clear" w:color="auto" w:fill="auto"/>
                  <w:tcMar>
                    <w:top w:w="15" w:type="dxa"/>
                    <w:left w:w="15" w:type="dxa"/>
                    <w:bottom w:w="0" w:type="dxa"/>
                    <w:right w:w="15" w:type="dxa"/>
                  </w:tcMar>
                  <w:vAlign w:val="center"/>
                  <w:hideMark/>
                </w:tcPr>
                <w:p w14:paraId="2DC8EA07" w14:textId="77777777" w:rsidR="0094013B" w:rsidRPr="00966E29" w:rsidRDefault="0094013B" w:rsidP="00D73E4C">
                  <w:pPr>
                    <w:snapToGrid w:val="0"/>
                    <w:spacing w:before="0" w:after="0" w:line="360" w:lineRule="auto"/>
                    <w:ind w:firstLine="440"/>
                    <w:jc w:val="left"/>
                    <w:rPr>
                      <w:rFonts w:ascii="Arial" w:eastAsiaTheme="majorEastAsia" w:hAnsi="Arial" w:cs="Arial"/>
                      <w:sz w:val="20"/>
                      <w:szCs w:val="20"/>
                    </w:rPr>
                  </w:pPr>
                  <w:r w:rsidRPr="00966E29">
                    <w:rPr>
                      <w:rFonts w:ascii="Arial" w:eastAsiaTheme="majorEastAsia" w:hAnsi="Arial" w:cs="Arial"/>
                      <w:sz w:val="20"/>
                      <w:szCs w:val="20"/>
                    </w:rPr>
                    <w:t>100%</w:t>
                  </w:r>
                </w:p>
              </w:tc>
            </w:tr>
            <w:tr w:rsidR="0094013B" w:rsidRPr="00966E29" w14:paraId="3CD68FC3" w14:textId="77777777" w:rsidTr="006B1B3C">
              <w:trPr>
                <w:cantSplit/>
                <w:trHeight w:val="20"/>
              </w:trPr>
              <w:tc>
                <w:tcPr>
                  <w:tcW w:w="4052" w:type="pct"/>
                  <w:shd w:val="clear" w:color="auto" w:fill="auto"/>
                  <w:tcMar>
                    <w:top w:w="15" w:type="dxa"/>
                    <w:left w:w="15" w:type="dxa"/>
                    <w:bottom w:w="0" w:type="dxa"/>
                    <w:right w:w="15" w:type="dxa"/>
                  </w:tcMar>
                  <w:vAlign w:val="center"/>
                  <w:hideMark/>
                </w:tcPr>
                <w:p w14:paraId="58F0F5C3" w14:textId="77777777" w:rsidR="0094013B" w:rsidRPr="00966E29" w:rsidRDefault="0094013B" w:rsidP="00D73E4C">
                  <w:pPr>
                    <w:snapToGrid w:val="0"/>
                    <w:spacing w:before="0" w:after="0" w:line="360" w:lineRule="auto"/>
                    <w:ind w:firstLineChars="200" w:firstLine="400"/>
                    <w:jc w:val="left"/>
                    <w:rPr>
                      <w:rFonts w:ascii="Arial" w:eastAsiaTheme="majorEastAsia" w:hAnsi="Arial" w:cs="Arial"/>
                      <w:sz w:val="20"/>
                      <w:szCs w:val="20"/>
                    </w:rPr>
                  </w:pPr>
                  <w:r w:rsidRPr="00966E29">
                    <w:rPr>
                      <w:rFonts w:ascii="Arial" w:eastAsiaTheme="majorEastAsia" w:hAnsi="Arial" w:cs="Arial"/>
                      <w:sz w:val="20"/>
                      <w:szCs w:val="20"/>
                    </w:rPr>
                    <w:t>Non-financing Guarantee</w:t>
                  </w:r>
                </w:p>
              </w:tc>
              <w:tc>
                <w:tcPr>
                  <w:tcW w:w="948" w:type="pct"/>
                  <w:shd w:val="clear" w:color="auto" w:fill="auto"/>
                  <w:tcMar>
                    <w:top w:w="15" w:type="dxa"/>
                    <w:left w:w="15" w:type="dxa"/>
                    <w:bottom w:w="0" w:type="dxa"/>
                    <w:right w:w="15" w:type="dxa"/>
                  </w:tcMar>
                  <w:vAlign w:val="center"/>
                  <w:hideMark/>
                </w:tcPr>
                <w:p w14:paraId="2F11116F" w14:textId="77777777" w:rsidR="0094013B" w:rsidRPr="00966E29" w:rsidRDefault="0094013B" w:rsidP="00D73E4C">
                  <w:pPr>
                    <w:snapToGrid w:val="0"/>
                    <w:spacing w:before="0" w:after="0" w:line="360" w:lineRule="auto"/>
                    <w:ind w:firstLine="440"/>
                    <w:jc w:val="left"/>
                    <w:rPr>
                      <w:rFonts w:ascii="Arial" w:eastAsiaTheme="majorEastAsia" w:hAnsi="Arial" w:cs="Arial"/>
                      <w:sz w:val="20"/>
                      <w:szCs w:val="20"/>
                    </w:rPr>
                  </w:pPr>
                  <w:r w:rsidRPr="00966E29">
                    <w:rPr>
                      <w:rFonts w:ascii="Arial" w:eastAsiaTheme="majorEastAsia" w:hAnsi="Arial" w:cs="Arial"/>
                      <w:sz w:val="20"/>
                      <w:szCs w:val="20"/>
                    </w:rPr>
                    <w:t>50%</w:t>
                  </w:r>
                </w:p>
              </w:tc>
            </w:tr>
            <w:tr w:rsidR="0094013B" w:rsidRPr="00966E29" w14:paraId="421724AF" w14:textId="77777777" w:rsidTr="006B1B3C">
              <w:trPr>
                <w:cantSplit/>
                <w:trHeight w:val="57"/>
              </w:trPr>
              <w:tc>
                <w:tcPr>
                  <w:tcW w:w="4052" w:type="pct"/>
                  <w:shd w:val="clear" w:color="auto" w:fill="auto"/>
                  <w:tcMar>
                    <w:top w:w="15" w:type="dxa"/>
                    <w:left w:w="15" w:type="dxa"/>
                    <w:bottom w:w="0" w:type="dxa"/>
                    <w:right w:w="15" w:type="dxa"/>
                  </w:tcMar>
                  <w:vAlign w:val="center"/>
                  <w:hideMark/>
                </w:tcPr>
                <w:p w14:paraId="0E560DC6" w14:textId="77777777" w:rsidR="0094013B" w:rsidRPr="00966E29" w:rsidRDefault="0094013B" w:rsidP="00D73E4C">
                  <w:pPr>
                    <w:snapToGrid w:val="0"/>
                    <w:spacing w:before="0" w:after="0" w:line="360" w:lineRule="auto"/>
                    <w:jc w:val="left"/>
                    <w:rPr>
                      <w:rFonts w:ascii="Arial" w:eastAsiaTheme="majorEastAsia" w:hAnsi="Arial" w:cs="Arial"/>
                      <w:sz w:val="20"/>
                      <w:szCs w:val="20"/>
                    </w:rPr>
                  </w:pPr>
                  <w:r w:rsidRPr="00966E29">
                    <w:rPr>
                      <w:rFonts w:ascii="Arial" w:eastAsiaTheme="majorEastAsia" w:hAnsi="Arial" w:cs="Arial"/>
                      <w:b/>
                      <w:sz w:val="20"/>
                      <w:szCs w:val="20"/>
                    </w:rPr>
                    <w:t xml:space="preserve">Loan commitment </w:t>
                  </w:r>
                </w:p>
              </w:tc>
              <w:tc>
                <w:tcPr>
                  <w:tcW w:w="948" w:type="pct"/>
                  <w:shd w:val="clear" w:color="auto" w:fill="auto"/>
                  <w:tcMar>
                    <w:top w:w="15" w:type="dxa"/>
                    <w:left w:w="15" w:type="dxa"/>
                    <w:bottom w:w="0" w:type="dxa"/>
                    <w:right w:w="15" w:type="dxa"/>
                  </w:tcMar>
                  <w:vAlign w:val="center"/>
                  <w:hideMark/>
                </w:tcPr>
                <w:p w14:paraId="165B27EB" w14:textId="77777777" w:rsidR="0094013B" w:rsidRPr="00966E29" w:rsidRDefault="0094013B" w:rsidP="00D73E4C">
                  <w:pPr>
                    <w:snapToGrid w:val="0"/>
                    <w:spacing w:before="0" w:after="0" w:line="360" w:lineRule="auto"/>
                    <w:ind w:firstLine="440"/>
                    <w:jc w:val="left"/>
                    <w:rPr>
                      <w:rFonts w:ascii="Arial" w:eastAsiaTheme="majorEastAsia" w:hAnsi="Arial" w:cs="Arial"/>
                      <w:sz w:val="20"/>
                      <w:szCs w:val="20"/>
                    </w:rPr>
                  </w:pPr>
                </w:p>
              </w:tc>
            </w:tr>
            <w:tr w:rsidR="0094013B" w:rsidRPr="00966E29" w14:paraId="649338FC" w14:textId="77777777" w:rsidTr="006B1B3C">
              <w:trPr>
                <w:cantSplit/>
                <w:trHeight w:val="57"/>
              </w:trPr>
              <w:tc>
                <w:tcPr>
                  <w:tcW w:w="4052" w:type="pct"/>
                  <w:shd w:val="clear" w:color="auto" w:fill="auto"/>
                  <w:tcMar>
                    <w:top w:w="15" w:type="dxa"/>
                    <w:left w:w="15" w:type="dxa"/>
                    <w:bottom w:w="0" w:type="dxa"/>
                    <w:right w:w="15" w:type="dxa"/>
                  </w:tcMar>
                  <w:vAlign w:val="center"/>
                  <w:hideMark/>
                </w:tcPr>
                <w:p w14:paraId="0CE71DE7" w14:textId="77777777" w:rsidR="0094013B" w:rsidRPr="00966E29" w:rsidRDefault="0094013B" w:rsidP="00D73E4C">
                  <w:pPr>
                    <w:snapToGrid w:val="0"/>
                    <w:spacing w:before="0" w:after="0" w:line="360" w:lineRule="auto"/>
                    <w:ind w:leftChars="131" w:left="288"/>
                    <w:jc w:val="left"/>
                    <w:rPr>
                      <w:rFonts w:ascii="Arial" w:eastAsiaTheme="majorEastAsia" w:hAnsi="Arial" w:cs="Arial"/>
                      <w:sz w:val="20"/>
                      <w:szCs w:val="20"/>
                    </w:rPr>
                  </w:pPr>
                  <w:r w:rsidRPr="00966E29">
                    <w:rPr>
                      <w:rFonts w:ascii="Arial" w:eastAsiaTheme="majorEastAsia" w:hAnsi="Arial" w:cs="Arial"/>
                      <w:sz w:val="20"/>
                      <w:szCs w:val="20"/>
                    </w:rPr>
                    <w:t xml:space="preserve">Unconditional and revocable to cancel at any time  </w:t>
                  </w:r>
                </w:p>
              </w:tc>
              <w:tc>
                <w:tcPr>
                  <w:tcW w:w="948" w:type="pct"/>
                  <w:shd w:val="clear" w:color="auto" w:fill="auto"/>
                  <w:tcMar>
                    <w:top w:w="15" w:type="dxa"/>
                    <w:left w:w="15" w:type="dxa"/>
                    <w:bottom w:w="0" w:type="dxa"/>
                    <w:right w:w="15" w:type="dxa"/>
                  </w:tcMar>
                  <w:vAlign w:val="center"/>
                  <w:hideMark/>
                </w:tcPr>
                <w:p w14:paraId="1972CF9B" w14:textId="77777777" w:rsidR="0094013B" w:rsidRPr="00966E29" w:rsidRDefault="0094013B" w:rsidP="00D73E4C">
                  <w:pPr>
                    <w:snapToGrid w:val="0"/>
                    <w:spacing w:before="0" w:after="0" w:line="360" w:lineRule="auto"/>
                    <w:ind w:firstLine="440"/>
                    <w:jc w:val="left"/>
                    <w:rPr>
                      <w:rFonts w:ascii="Arial" w:eastAsiaTheme="majorEastAsia" w:hAnsi="Arial" w:cs="Arial"/>
                      <w:sz w:val="20"/>
                      <w:szCs w:val="20"/>
                    </w:rPr>
                  </w:pPr>
                  <w:r w:rsidRPr="00966E29">
                    <w:rPr>
                      <w:rFonts w:ascii="Arial" w:eastAsiaTheme="majorEastAsia" w:hAnsi="Arial" w:cs="Arial"/>
                      <w:sz w:val="20"/>
                      <w:szCs w:val="20"/>
                    </w:rPr>
                    <w:t>0%</w:t>
                  </w:r>
                </w:p>
              </w:tc>
            </w:tr>
            <w:tr w:rsidR="0094013B" w:rsidRPr="00966E29" w14:paraId="599E1905" w14:textId="77777777" w:rsidTr="006B1B3C">
              <w:trPr>
                <w:cantSplit/>
                <w:trHeight w:val="57"/>
              </w:trPr>
              <w:tc>
                <w:tcPr>
                  <w:tcW w:w="4052" w:type="pct"/>
                  <w:shd w:val="clear" w:color="auto" w:fill="auto"/>
                  <w:tcMar>
                    <w:top w:w="15" w:type="dxa"/>
                    <w:left w:w="15" w:type="dxa"/>
                    <w:bottom w:w="0" w:type="dxa"/>
                    <w:right w:w="15" w:type="dxa"/>
                  </w:tcMar>
                  <w:vAlign w:val="center"/>
                  <w:hideMark/>
                </w:tcPr>
                <w:p w14:paraId="7EFE06EA" w14:textId="57AB6DB6" w:rsidR="0094013B" w:rsidRPr="00966E29" w:rsidRDefault="00D73E4C" w:rsidP="00D73E4C">
                  <w:pPr>
                    <w:snapToGrid w:val="0"/>
                    <w:spacing w:before="0" w:after="0" w:line="360" w:lineRule="auto"/>
                    <w:ind w:leftChars="120" w:left="264"/>
                    <w:jc w:val="left"/>
                    <w:rPr>
                      <w:rFonts w:ascii="Arial" w:eastAsiaTheme="majorEastAsia" w:hAnsi="Arial" w:cs="Arial"/>
                      <w:sz w:val="20"/>
                      <w:szCs w:val="20"/>
                    </w:rPr>
                  </w:pPr>
                  <w:r>
                    <w:rPr>
                      <w:rFonts w:ascii="Arial" w:eastAsiaTheme="majorEastAsia" w:hAnsi="Arial" w:cs="Arial"/>
                      <w:sz w:val="20"/>
                      <w:szCs w:val="20"/>
                    </w:rPr>
                    <w:t>Not</w:t>
                  </w:r>
                  <w:r w:rsidR="0094013B" w:rsidRPr="00966E29">
                    <w:rPr>
                      <w:rFonts w:ascii="Arial" w:eastAsiaTheme="majorEastAsia" w:hAnsi="Arial" w:cs="Arial"/>
                      <w:sz w:val="20"/>
                      <w:szCs w:val="20"/>
                    </w:rPr>
                    <w:t xml:space="preserve"> unconditional and revocable </w:t>
                  </w:r>
                  <w:r>
                    <w:rPr>
                      <w:rFonts w:ascii="Arial" w:eastAsiaTheme="majorEastAsia" w:hAnsi="Arial" w:cs="Arial"/>
                      <w:sz w:val="20"/>
                      <w:szCs w:val="20"/>
                    </w:rPr>
                    <w:t xml:space="preserve">and cannot be </w:t>
                  </w:r>
                  <w:r w:rsidR="0094013B" w:rsidRPr="00966E29">
                    <w:rPr>
                      <w:rFonts w:ascii="Arial" w:eastAsiaTheme="majorEastAsia" w:hAnsi="Arial" w:cs="Arial"/>
                      <w:sz w:val="20"/>
                      <w:szCs w:val="20"/>
                    </w:rPr>
                    <w:t>cancel at any time</w:t>
                  </w:r>
                </w:p>
              </w:tc>
              <w:tc>
                <w:tcPr>
                  <w:tcW w:w="948" w:type="pct"/>
                  <w:shd w:val="clear" w:color="auto" w:fill="auto"/>
                  <w:tcMar>
                    <w:top w:w="15" w:type="dxa"/>
                    <w:left w:w="15" w:type="dxa"/>
                    <w:bottom w:w="0" w:type="dxa"/>
                    <w:right w:w="15" w:type="dxa"/>
                  </w:tcMar>
                  <w:vAlign w:val="center"/>
                  <w:hideMark/>
                </w:tcPr>
                <w:p w14:paraId="725C4A5F" w14:textId="77777777" w:rsidR="0094013B" w:rsidRPr="00966E29" w:rsidRDefault="0094013B" w:rsidP="00D73E4C">
                  <w:pPr>
                    <w:snapToGrid w:val="0"/>
                    <w:spacing w:before="0" w:after="0" w:line="360" w:lineRule="auto"/>
                    <w:ind w:firstLine="440"/>
                    <w:jc w:val="left"/>
                    <w:rPr>
                      <w:rFonts w:ascii="Arial" w:eastAsiaTheme="majorEastAsia" w:hAnsi="Arial" w:cs="Arial"/>
                      <w:sz w:val="20"/>
                      <w:szCs w:val="20"/>
                    </w:rPr>
                  </w:pPr>
                  <w:r w:rsidRPr="00966E29">
                    <w:rPr>
                      <w:rFonts w:ascii="Arial" w:eastAsiaTheme="majorEastAsia" w:hAnsi="Arial" w:cs="Arial"/>
                      <w:sz w:val="20"/>
                      <w:szCs w:val="20"/>
                    </w:rPr>
                    <w:t>75%</w:t>
                  </w:r>
                </w:p>
              </w:tc>
            </w:tr>
            <w:tr w:rsidR="0094013B" w:rsidRPr="00966E29" w14:paraId="76B667A7" w14:textId="77777777" w:rsidTr="006B1B3C">
              <w:trPr>
                <w:cantSplit/>
                <w:trHeight w:val="57"/>
              </w:trPr>
              <w:tc>
                <w:tcPr>
                  <w:tcW w:w="4052" w:type="pct"/>
                  <w:shd w:val="clear" w:color="auto" w:fill="auto"/>
                  <w:tcMar>
                    <w:top w:w="15" w:type="dxa"/>
                    <w:left w:w="15" w:type="dxa"/>
                    <w:bottom w:w="0" w:type="dxa"/>
                    <w:right w:w="15" w:type="dxa"/>
                  </w:tcMar>
                  <w:vAlign w:val="center"/>
                  <w:hideMark/>
                </w:tcPr>
                <w:p w14:paraId="2132AE0F" w14:textId="77777777" w:rsidR="0094013B" w:rsidRPr="00966E29" w:rsidRDefault="0094013B" w:rsidP="00D73E4C">
                  <w:pPr>
                    <w:snapToGrid w:val="0"/>
                    <w:spacing w:before="0" w:after="0" w:line="360" w:lineRule="auto"/>
                    <w:jc w:val="left"/>
                    <w:rPr>
                      <w:rFonts w:ascii="Arial" w:eastAsiaTheme="majorEastAsia" w:hAnsi="Arial" w:cs="Arial"/>
                      <w:sz w:val="20"/>
                      <w:szCs w:val="20"/>
                    </w:rPr>
                  </w:pPr>
                  <w:r w:rsidRPr="00966E29">
                    <w:rPr>
                      <w:rFonts w:ascii="Arial" w:eastAsiaTheme="majorEastAsia" w:hAnsi="Arial" w:cs="Arial"/>
                      <w:b/>
                      <w:sz w:val="20"/>
                      <w:szCs w:val="20"/>
                    </w:rPr>
                    <w:t>Letter of Credit</w:t>
                  </w:r>
                </w:p>
              </w:tc>
              <w:tc>
                <w:tcPr>
                  <w:tcW w:w="948" w:type="pct"/>
                  <w:shd w:val="clear" w:color="auto" w:fill="auto"/>
                  <w:tcMar>
                    <w:top w:w="15" w:type="dxa"/>
                    <w:left w:w="15" w:type="dxa"/>
                    <w:bottom w:w="0" w:type="dxa"/>
                    <w:right w:w="15" w:type="dxa"/>
                  </w:tcMar>
                  <w:vAlign w:val="center"/>
                  <w:hideMark/>
                </w:tcPr>
                <w:p w14:paraId="304C35BD" w14:textId="77777777" w:rsidR="0094013B" w:rsidRPr="00966E29" w:rsidRDefault="0094013B" w:rsidP="00D73E4C">
                  <w:pPr>
                    <w:snapToGrid w:val="0"/>
                    <w:spacing w:before="0" w:after="0" w:line="360" w:lineRule="auto"/>
                    <w:ind w:firstLine="440"/>
                    <w:jc w:val="left"/>
                    <w:rPr>
                      <w:rFonts w:ascii="Arial" w:eastAsiaTheme="majorEastAsia" w:hAnsi="Arial" w:cs="Arial"/>
                      <w:sz w:val="20"/>
                      <w:szCs w:val="20"/>
                    </w:rPr>
                  </w:pPr>
                </w:p>
              </w:tc>
            </w:tr>
            <w:tr w:rsidR="0094013B" w:rsidRPr="00966E29" w14:paraId="6C88EF48" w14:textId="77777777" w:rsidTr="006B1B3C">
              <w:trPr>
                <w:cantSplit/>
                <w:trHeight w:val="57"/>
              </w:trPr>
              <w:tc>
                <w:tcPr>
                  <w:tcW w:w="4052" w:type="pct"/>
                  <w:shd w:val="clear" w:color="auto" w:fill="auto"/>
                  <w:tcMar>
                    <w:top w:w="15" w:type="dxa"/>
                    <w:left w:w="15" w:type="dxa"/>
                    <w:bottom w:w="0" w:type="dxa"/>
                    <w:right w:w="15" w:type="dxa"/>
                  </w:tcMar>
                  <w:vAlign w:val="center"/>
                  <w:hideMark/>
                </w:tcPr>
                <w:p w14:paraId="4EB36342" w14:textId="77777777" w:rsidR="0094013B" w:rsidRPr="00966E29" w:rsidRDefault="0094013B" w:rsidP="00D73E4C">
                  <w:pPr>
                    <w:snapToGrid w:val="0"/>
                    <w:spacing w:before="0" w:after="0" w:line="360" w:lineRule="auto"/>
                    <w:ind w:firstLineChars="200" w:firstLine="400"/>
                    <w:jc w:val="left"/>
                    <w:rPr>
                      <w:rFonts w:ascii="Arial" w:eastAsiaTheme="majorEastAsia" w:hAnsi="Arial" w:cs="Arial"/>
                      <w:sz w:val="20"/>
                      <w:szCs w:val="20"/>
                    </w:rPr>
                  </w:pPr>
                  <w:r w:rsidRPr="00966E29">
                    <w:rPr>
                      <w:rFonts w:ascii="Arial" w:eastAsiaTheme="majorEastAsia" w:hAnsi="Arial" w:cs="Arial"/>
                      <w:sz w:val="20"/>
                      <w:szCs w:val="20"/>
                    </w:rPr>
                    <w:t>Documentary credits within one year</w:t>
                  </w:r>
                </w:p>
              </w:tc>
              <w:tc>
                <w:tcPr>
                  <w:tcW w:w="948" w:type="pct"/>
                  <w:shd w:val="clear" w:color="auto" w:fill="auto"/>
                  <w:tcMar>
                    <w:top w:w="15" w:type="dxa"/>
                    <w:left w:w="15" w:type="dxa"/>
                    <w:bottom w:w="0" w:type="dxa"/>
                    <w:right w:w="15" w:type="dxa"/>
                  </w:tcMar>
                  <w:vAlign w:val="center"/>
                  <w:hideMark/>
                </w:tcPr>
                <w:p w14:paraId="52F3C2E7" w14:textId="77777777" w:rsidR="0094013B" w:rsidRPr="00966E29" w:rsidRDefault="0094013B" w:rsidP="00D73E4C">
                  <w:pPr>
                    <w:snapToGrid w:val="0"/>
                    <w:spacing w:before="0" w:after="0" w:line="360" w:lineRule="auto"/>
                    <w:ind w:firstLine="440"/>
                    <w:jc w:val="left"/>
                    <w:rPr>
                      <w:rFonts w:ascii="Arial" w:eastAsiaTheme="majorEastAsia" w:hAnsi="Arial" w:cs="Arial"/>
                      <w:sz w:val="20"/>
                      <w:szCs w:val="20"/>
                    </w:rPr>
                  </w:pPr>
                  <w:r w:rsidRPr="00966E29">
                    <w:rPr>
                      <w:rFonts w:ascii="Arial" w:eastAsiaTheme="majorEastAsia" w:hAnsi="Arial" w:cs="Arial"/>
                      <w:sz w:val="20"/>
                      <w:szCs w:val="20"/>
                    </w:rPr>
                    <w:t>20%</w:t>
                  </w:r>
                </w:p>
              </w:tc>
            </w:tr>
            <w:tr w:rsidR="0094013B" w:rsidRPr="00966E29" w14:paraId="5FCC0D91" w14:textId="77777777" w:rsidTr="006B1B3C">
              <w:trPr>
                <w:cantSplit/>
                <w:trHeight w:val="57"/>
              </w:trPr>
              <w:tc>
                <w:tcPr>
                  <w:tcW w:w="4052" w:type="pct"/>
                  <w:shd w:val="clear" w:color="auto" w:fill="auto"/>
                  <w:tcMar>
                    <w:top w:w="15" w:type="dxa"/>
                    <w:left w:w="15" w:type="dxa"/>
                    <w:bottom w:w="0" w:type="dxa"/>
                    <w:right w:w="15" w:type="dxa"/>
                  </w:tcMar>
                  <w:vAlign w:val="center"/>
                  <w:hideMark/>
                </w:tcPr>
                <w:p w14:paraId="5C50956A" w14:textId="77777777" w:rsidR="0094013B" w:rsidRPr="00966E29" w:rsidRDefault="0094013B" w:rsidP="00D73E4C">
                  <w:pPr>
                    <w:snapToGrid w:val="0"/>
                    <w:spacing w:before="0" w:after="0" w:line="360" w:lineRule="auto"/>
                    <w:ind w:firstLineChars="200" w:firstLine="400"/>
                    <w:jc w:val="left"/>
                    <w:rPr>
                      <w:rFonts w:ascii="Arial" w:eastAsiaTheme="majorEastAsia" w:hAnsi="Arial" w:cs="Arial"/>
                      <w:sz w:val="20"/>
                      <w:szCs w:val="20"/>
                    </w:rPr>
                  </w:pPr>
                  <w:r w:rsidRPr="00966E29">
                    <w:rPr>
                      <w:rFonts w:ascii="Arial" w:eastAsiaTheme="majorEastAsia" w:hAnsi="Arial" w:cs="Arial"/>
                      <w:sz w:val="20"/>
                      <w:szCs w:val="20"/>
                    </w:rPr>
                    <w:t>Documentary credits more than one year</w:t>
                  </w:r>
                </w:p>
              </w:tc>
              <w:tc>
                <w:tcPr>
                  <w:tcW w:w="948" w:type="pct"/>
                  <w:shd w:val="clear" w:color="auto" w:fill="auto"/>
                  <w:tcMar>
                    <w:top w:w="15" w:type="dxa"/>
                    <w:left w:w="15" w:type="dxa"/>
                    <w:bottom w:w="0" w:type="dxa"/>
                    <w:right w:w="15" w:type="dxa"/>
                  </w:tcMar>
                  <w:vAlign w:val="center"/>
                  <w:hideMark/>
                </w:tcPr>
                <w:p w14:paraId="1A80F1E1" w14:textId="77777777" w:rsidR="0094013B" w:rsidRPr="00966E29" w:rsidRDefault="0094013B" w:rsidP="00D73E4C">
                  <w:pPr>
                    <w:snapToGrid w:val="0"/>
                    <w:spacing w:before="0" w:after="0" w:line="360" w:lineRule="auto"/>
                    <w:ind w:firstLine="440"/>
                    <w:jc w:val="left"/>
                    <w:rPr>
                      <w:rFonts w:ascii="Arial" w:eastAsiaTheme="majorEastAsia" w:hAnsi="Arial" w:cs="Arial"/>
                      <w:sz w:val="20"/>
                      <w:szCs w:val="20"/>
                    </w:rPr>
                  </w:pPr>
                  <w:r w:rsidRPr="00966E29">
                    <w:rPr>
                      <w:rFonts w:ascii="Arial" w:eastAsiaTheme="majorEastAsia" w:hAnsi="Arial" w:cs="Arial"/>
                      <w:sz w:val="20"/>
                      <w:szCs w:val="20"/>
                    </w:rPr>
                    <w:t>100%</w:t>
                  </w:r>
                </w:p>
              </w:tc>
            </w:tr>
          </w:tbl>
          <w:p w14:paraId="2816E20A" w14:textId="77777777" w:rsidR="006C519C" w:rsidRDefault="006C519C" w:rsidP="006B1B3C">
            <w:pPr>
              <w:spacing w:before="0" w:after="0" w:line="360" w:lineRule="auto"/>
              <w:jc w:val="left"/>
              <w:rPr>
                <w:rFonts w:ascii="Arial" w:hAnsi="Arial" w:cs="Arial"/>
                <w:b/>
                <w:sz w:val="20"/>
                <w:szCs w:val="20"/>
              </w:rPr>
            </w:pPr>
          </w:p>
          <w:p w14:paraId="645E5676" w14:textId="77777777" w:rsidR="0094013B" w:rsidRPr="00966E29" w:rsidRDefault="0094013B" w:rsidP="006B1B3C">
            <w:pPr>
              <w:spacing w:before="0" w:after="0" w:line="360" w:lineRule="auto"/>
              <w:jc w:val="left"/>
              <w:rPr>
                <w:rFonts w:ascii="Arial" w:hAnsi="Arial" w:cs="Arial"/>
                <w:b/>
                <w:sz w:val="20"/>
                <w:szCs w:val="20"/>
              </w:rPr>
            </w:pPr>
            <w:r w:rsidRPr="00966E29">
              <w:rPr>
                <w:rFonts w:ascii="Arial" w:hAnsi="Arial" w:cs="Arial"/>
                <w:b/>
                <w:sz w:val="20"/>
                <w:szCs w:val="20"/>
              </w:rPr>
              <w:t xml:space="preserve">Principle Formula: </w:t>
            </w:r>
          </w:p>
          <w:p w14:paraId="1227D8C4" w14:textId="77777777" w:rsidR="0094013B" w:rsidRPr="00966E29" w:rsidRDefault="0094013B" w:rsidP="0096008C">
            <w:pPr>
              <w:pStyle w:val="ListParagraph"/>
              <w:numPr>
                <w:ilvl w:val="0"/>
                <w:numId w:val="31"/>
              </w:numPr>
              <w:spacing w:before="0" w:after="0" w:line="360" w:lineRule="auto"/>
              <w:ind w:left="644" w:hanging="567"/>
              <w:jc w:val="left"/>
              <w:rPr>
                <w:rFonts w:ascii="Arial" w:hAnsi="Arial" w:cs="Arial"/>
                <w:sz w:val="20"/>
                <w:szCs w:val="20"/>
              </w:rPr>
            </w:pPr>
            <w:r w:rsidRPr="00966E29">
              <w:rPr>
                <w:rFonts w:ascii="Arial" w:hAnsi="Arial" w:cs="Arial"/>
                <w:sz w:val="20"/>
                <w:szCs w:val="20"/>
              </w:rPr>
              <w:t>Balance/Sheet EAD</w:t>
            </w:r>
            <w:r>
              <w:rPr>
                <w:rFonts w:ascii="Arial" w:hAnsi="Arial" w:cs="Arial"/>
              </w:rPr>
              <w:t xml:space="preserve"> </w:t>
            </w:r>
            <w:r w:rsidRPr="00966E29">
              <w:rPr>
                <w:rFonts w:ascii="Arial" w:hAnsi="Arial" w:cs="Arial"/>
                <w:sz w:val="20"/>
                <w:szCs w:val="20"/>
              </w:rPr>
              <w:t>=</w:t>
            </w:r>
            <w:r>
              <w:rPr>
                <w:rFonts w:ascii="Arial" w:hAnsi="Arial" w:cs="Arial"/>
              </w:rPr>
              <w:t xml:space="preserve"> </w:t>
            </w:r>
            <w:r w:rsidRPr="00966E29">
              <w:rPr>
                <w:rFonts w:ascii="Arial" w:hAnsi="Arial" w:cs="Arial"/>
                <w:sz w:val="20"/>
                <w:szCs w:val="20"/>
              </w:rPr>
              <w:t xml:space="preserve">outstanding balance+ accrued interest </w:t>
            </w:r>
          </w:p>
          <w:p w14:paraId="1DB3A043" w14:textId="77777777" w:rsidR="0094013B" w:rsidRPr="00966E29" w:rsidRDefault="0094013B" w:rsidP="0096008C">
            <w:pPr>
              <w:pStyle w:val="ListParagraph"/>
              <w:numPr>
                <w:ilvl w:val="0"/>
                <w:numId w:val="31"/>
              </w:numPr>
              <w:snapToGrid w:val="0"/>
              <w:spacing w:before="0" w:after="0" w:line="360" w:lineRule="auto"/>
              <w:ind w:left="644" w:hanging="567"/>
              <w:jc w:val="left"/>
              <w:rPr>
                <w:rFonts w:ascii="Arial" w:hAnsi="Arial" w:cs="Arial"/>
                <w:sz w:val="20"/>
                <w:szCs w:val="20"/>
              </w:rPr>
            </w:pPr>
            <w:r w:rsidRPr="00966E29">
              <w:rPr>
                <w:rFonts w:ascii="Arial" w:hAnsi="Arial" w:cs="Arial"/>
                <w:sz w:val="20"/>
                <w:szCs w:val="20"/>
              </w:rPr>
              <w:t>Off Balance/Sheet EAD=Capital * CCF</w:t>
            </w:r>
          </w:p>
          <w:p w14:paraId="0F17E1A4" w14:textId="77777777" w:rsidR="0094013B" w:rsidRPr="00966E29" w:rsidRDefault="0094013B" w:rsidP="006B1B3C">
            <w:pPr>
              <w:pStyle w:val="ListParagraph"/>
              <w:snapToGrid w:val="0"/>
              <w:spacing w:before="0" w:after="0" w:line="360" w:lineRule="auto"/>
              <w:ind w:left="644"/>
              <w:jc w:val="left"/>
              <w:rPr>
                <w:rFonts w:ascii="Arial" w:hAnsi="Arial" w:cs="Arial"/>
                <w:b/>
                <w:i/>
                <w:sz w:val="20"/>
                <w:szCs w:val="20"/>
              </w:rPr>
            </w:pPr>
            <w:r w:rsidRPr="00966E29">
              <w:rPr>
                <w:rFonts w:ascii="Arial" w:hAnsi="Arial" w:cs="Arial"/>
                <w:b/>
                <w:i/>
                <w:color w:val="4F81BD" w:themeColor="accent1"/>
                <w:shd w:val="clear" w:color="auto" w:fill="FFFFFF" w:themeFill="background1"/>
              </w:rPr>
              <w:t>N</w:t>
            </w:r>
            <w:r w:rsidRPr="00966E29">
              <w:rPr>
                <w:rFonts w:ascii="Arial" w:hAnsi="Arial" w:cs="Arial"/>
                <w:b/>
                <w:i/>
                <w:color w:val="4F81BD" w:themeColor="accent1"/>
                <w:sz w:val="20"/>
                <w:szCs w:val="20"/>
                <w:shd w:val="clear" w:color="auto" w:fill="FFFFFF" w:themeFill="background1"/>
              </w:rPr>
              <w:t>ote: the detailed formula for different stages</w:t>
            </w:r>
            <w:r w:rsidRPr="00966E29">
              <w:rPr>
                <w:rFonts w:ascii="Arial" w:hAnsi="Arial" w:cs="Arial"/>
                <w:b/>
                <w:i/>
                <w:color w:val="4F81BD" w:themeColor="accent1"/>
                <w:shd w:val="clear" w:color="auto" w:fill="FFFFFF" w:themeFill="background1"/>
              </w:rPr>
              <w:t xml:space="preserve">, </w:t>
            </w:r>
            <w:r w:rsidRPr="00966E29">
              <w:rPr>
                <w:rFonts w:ascii="Arial" w:hAnsi="Arial" w:cs="Arial"/>
                <w:b/>
                <w:i/>
                <w:color w:val="4F81BD" w:themeColor="accent1"/>
                <w:sz w:val="20"/>
                <w:szCs w:val="20"/>
                <w:shd w:val="clear" w:color="auto" w:fill="FFFFFF" w:themeFill="background1"/>
              </w:rPr>
              <w:t>please refer to Head Office IFRS9 policy for overseas branch</w:t>
            </w:r>
          </w:p>
        </w:tc>
      </w:tr>
    </w:tbl>
    <w:p w14:paraId="61CD6565" w14:textId="13D600B3" w:rsidR="00E41F3C" w:rsidRPr="0097553E" w:rsidRDefault="00E41F3C" w:rsidP="007536D4">
      <w:pPr>
        <w:spacing w:before="0" w:after="0" w:line="360" w:lineRule="auto"/>
        <w:jc w:val="left"/>
        <w:rPr>
          <w:rFonts w:ascii="Arial" w:hAnsi="Arial" w:cs="Arial"/>
        </w:rPr>
      </w:pPr>
      <w:r>
        <w:rPr>
          <w:rFonts w:ascii="Arial" w:hAnsi="Arial" w:cs="Arial"/>
          <w:color w:val="FF0000"/>
        </w:rPr>
        <w:t xml:space="preserve"> </w:t>
      </w:r>
    </w:p>
    <w:sectPr w:rsidR="00E41F3C" w:rsidRPr="0097553E" w:rsidSect="006C519C">
      <w:pgSz w:w="11906" w:h="16838" w:code="9"/>
      <w:pgMar w:top="1559" w:right="1134" w:bottom="958" w:left="1134" w:header="567" w:footer="680" w:gutter="0"/>
      <w:cols w:space="425"/>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37" w:author="Xin Zhang" w:date="2020-10-08T16:29:00Z" w:initials="XZ">
    <w:p w14:paraId="6B9BCD76" w14:textId="39C1D792" w:rsidR="00A05DED" w:rsidRPr="009F49C5" w:rsidRDefault="00A05DED" w:rsidP="009F49C5">
      <w:pPr>
        <w:pStyle w:val="Default"/>
        <w:jc w:val="both"/>
        <w:rPr>
          <w:rFonts w:cs="Times New Roman"/>
          <w:color w:val="auto"/>
        </w:rPr>
      </w:pPr>
      <w:r>
        <w:rPr>
          <w:rStyle w:val="CommentReference"/>
        </w:rPr>
        <w:annotationRef/>
      </w:r>
      <w:r>
        <w:rPr>
          <w:rFonts w:hint="eastAsia"/>
        </w:rPr>
        <w:t>B</w:t>
      </w:r>
      <w:r>
        <w:t xml:space="preserve">DO recommendation: </w:t>
      </w:r>
    </w:p>
    <w:p w14:paraId="13010FAA" w14:textId="5C77D8E0" w:rsidR="00A05DED" w:rsidRPr="009F49C5" w:rsidRDefault="00A05DED" w:rsidP="009F49C5">
      <w:pPr>
        <w:widowControl w:val="0"/>
        <w:autoSpaceDE w:val="0"/>
        <w:autoSpaceDN w:val="0"/>
        <w:adjustRightInd w:val="0"/>
        <w:spacing w:before="0" w:after="0" w:line="240" w:lineRule="auto"/>
        <w:rPr>
          <w:rFonts w:ascii="Trebuchet MS" w:hAnsi="Trebuchet MS" w:cs="Trebuchet MS"/>
          <w:color w:val="000000"/>
          <w:sz w:val="20"/>
          <w:szCs w:val="20"/>
          <w:lang w:val="en-US" w:bidi="ar-SA"/>
        </w:rPr>
      </w:pPr>
      <w:r w:rsidRPr="009F49C5">
        <w:rPr>
          <w:rFonts w:ascii="Trebuchet MS" w:hAnsi="Trebuchet MS" w:cs="Trebuchet MS"/>
          <w:color w:val="000000"/>
          <w:sz w:val="20"/>
          <w:szCs w:val="20"/>
          <w:lang w:val="en-US" w:bidi="ar-SA"/>
        </w:rPr>
        <w:t xml:space="preserve">Explicitly state whether the Branch will or will not substitute collateral/security for a comprehensive credit assessment; </w:t>
      </w:r>
    </w:p>
  </w:comment>
  <w:comment w:id="238" w:author="Xin Zhang" w:date="2020-10-08T16:33:00Z" w:initials="XZ">
    <w:p w14:paraId="510A79C9" w14:textId="77777777" w:rsidR="00A05DED" w:rsidRPr="0085261B" w:rsidRDefault="00A05DED" w:rsidP="007F4695">
      <w:pPr>
        <w:pStyle w:val="Default"/>
        <w:jc w:val="both"/>
        <w:rPr>
          <w:rFonts w:cs="Times New Roman"/>
          <w:color w:val="auto"/>
        </w:rPr>
      </w:pPr>
      <w:r>
        <w:rPr>
          <w:rStyle w:val="CommentReference"/>
        </w:rPr>
        <w:annotationRef/>
      </w:r>
      <w:r>
        <w:rPr>
          <w:rFonts w:hint="eastAsia"/>
        </w:rPr>
        <w:t>B</w:t>
      </w:r>
      <w:r>
        <w:t xml:space="preserve">DO recommendation: </w:t>
      </w:r>
    </w:p>
    <w:p w14:paraId="19EF0564" w14:textId="77777777" w:rsidR="00A05DED" w:rsidRPr="0085261B" w:rsidRDefault="00A05DED" w:rsidP="007F4695">
      <w:pPr>
        <w:widowControl w:val="0"/>
        <w:autoSpaceDE w:val="0"/>
        <w:autoSpaceDN w:val="0"/>
        <w:adjustRightInd w:val="0"/>
        <w:spacing w:before="0" w:after="0" w:line="240" w:lineRule="auto"/>
        <w:rPr>
          <w:rFonts w:ascii="Trebuchet MS" w:hAnsi="Trebuchet MS" w:cs="Trebuchet MS"/>
          <w:color w:val="000000"/>
          <w:sz w:val="20"/>
          <w:szCs w:val="20"/>
          <w:lang w:val="en-US" w:bidi="ar-SA"/>
        </w:rPr>
      </w:pPr>
      <w:r w:rsidRPr="0085261B">
        <w:rPr>
          <w:rFonts w:ascii="Trebuchet MS" w:hAnsi="Trebuchet MS" w:cs="Trebuchet MS"/>
          <w:color w:val="000000"/>
          <w:sz w:val="20"/>
          <w:szCs w:val="20"/>
          <w:lang w:val="en-US" w:bidi="ar-SA"/>
        </w:rPr>
        <w:t xml:space="preserve">Outline how the accepted collaterals will be managed (i.e. monitoring of collateral values); </w:t>
      </w:r>
    </w:p>
  </w:comment>
  <w:comment w:id="249" w:author="Grant Lowe" w:date="2020-10-15T16:58:00Z" w:initials="GL">
    <w:p w14:paraId="19104E93" w14:textId="0ACDB6C1" w:rsidR="00A05DED" w:rsidRDefault="00A05DED">
      <w:pPr>
        <w:pStyle w:val="CommentText"/>
      </w:pPr>
      <w:r>
        <w:rPr>
          <w:rStyle w:val="CommentReference"/>
        </w:rPr>
        <w:annotationRef/>
      </w:r>
      <w:r>
        <w:t xml:space="preserve">IA 2.A BASEL </w:t>
      </w:r>
      <w:proofErr w:type="spellStart"/>
      <w:r>
        <w:t>Prin</w:t>
      </w:r>
      <w:proofErr w:type="spellEnd"/>
      <w:r>
        <w:t xml:space="preserve"> 4</w:t>
      </w:r>
    </w:p>
  </w:comment>
  <w:comment w:id="282" w:author="Grant Lowe" w:date="2020-10-15T14:20:00Z" w:initials="GL">
    <w:p w14:paraId="53ECBB41" w14:textId="7C04294F" w:rsidR="00A05DED" w:rsidRDefault="00A05DED">
      <w:pPr>
        <w:pStyle w:val="CommentText"/>
      </w:pPr>
      <w:r>
        <w:rPr>
          <w:rStyle w:val="CommentReference"/>
        </w:rPr>
        <w:annotationRef/>
      </w:r>
      <w:r>
        <w:t xml:space="preserve">DAC 6 riders for legal documents </w:t>
      </w:r>
    </w:p>
  </w:comment>
  <w:comment w:id="308" w:author="Xin Zhang" w:date="2020-10-11T21:08:00Z" w:initials="XZ">
    <w:p w14:paraId="3BD12DB7" w14:textId="57E31180" w:rsidR="00A05DED" w:rsidRPr="00467E89" w:rsidRDefault="00A05DED" w:rsidP="00467E89">
      <w:pPr>
        <w:pStyle w:val="Default"/>
        <w:jc w:val="both"/>
        <w:rPr>
          <w:rFonts w:cs="Times New Roman"/>
          <w:color w:val="auto"/>
        </w:rPr>
      </w:pPr>
      <w:r>
        <w:rPr>
          <w:rStyle w:val="CommentReference"/>
        </w:rPr>
        <w:annotationRef/>
      </w:r>
      <w:r>
        <w:rPr>
          <w:rFonts w:cs="Times New Roman" w:hint="eastAsia"/>
          <w:color w:val="auto"/>
        </w:rPr>
        <w:t>B</w:t>
      </w:r>
      <w:r>
        <w:rPr>
          <w:rFonts w:cs="Times New Roman"/>
          <w:color w:val="auto"/>
        </w:rPr>
        <w:t>DO recommendation:</w:t>
      </w:r>
    </w:p>
    <w:p w14:paraId="34BE80E0" w14:textId="76226B85" w:rsidR="00A05DED" w:rsidRPr="00467E89" w:rsidRDefault="00A05DED" w:rsidP="00467E89">
      <w:pPr>
        <w:widowControl w:val="0"/>
        <w:autoSpaceDE w:val="0"/>
        <w:autoSpaceDN w:val="0"/>
        <w:adjustRightInd w:val="0"/>
        <w:spacing w:before="0" w:after="0" w:line="240" w:lineRule="auto"/>
        <w:rPr>
          <w:rFonts w:ascii="Trebuchet MS" w:hAnsi="Trebuchet MS" w:cs="Trebuchet MS"/>
          <w:color w:val="000000"/>
          <w:sz w:val="20"/>
          <w:szCs w:val="20"/>
          <w:lang w:val="en-US" w:bidi="ar-SA"/>
        </w:rPr>
      </w:pPr>
      <w:r w:rsidRPr="00467E89">
        <w:rPr>
          <w:rFonts w:ascii="Trebuchet MS" w:hAnsi="Trebuchet MS" w:cs="Trebuchet MS"/>
          <w:color w:val="000000"/>
          <w:sz w:val="20"/>
          <w:szCs w:val="20"/>
          <w:lang w:val="en-US" w:bidi="ar-SA"/>
        </w:rPr>
        <w:t xml:space="preserve">Explicitly state that all extensions of credit must be made on an arm's-length basis; </w:t>
      </w:r>
    </w:p>
  </w:comment>
  <w:comment w:id="702" w:author="Grant Lowe" w:date="2020-10-16T11:27:00Z" w:initials="GL">
    <w:p w14:paraId="13E4759B" w14:textId="12857E01" w:rsidR="00A05DED" w:rsidRDefault="00A05DED">
      <w:pPr>
        <w:pStyle w:val="CommentText"/>
      </w:pPr>
      <w:r>
        <w:rPr>
          <w:rStyle w:val="CommentReference"/>
        </w:rPr>
        <w:annotationRef/>
      </w:r>
      <w:r>
        <w:t xml:space="preserve">IA 4.2 Consider impact of deal on RAS limits </w:t>
      </w:r>
    </w:p>
  </w:comment>
  <w:comment w:id="703" w:author="Grant Lowe" w:date="2020-10-16T11:26:00Z" w:initials="GL">
    <w:p w14:paraId="064FD50E" w14:textId="6F9A776D" w:rsidR="00A05DED" w:rsidRDefault="00A05DED">
      <w:pPr>
        <w:pStyle w:val="CommentText"/>
      </w:pPr>
      <w:r>
        <w:rPr>
          <w:rStyle w:val="CommentReference"/>
        </w:rPr>
        <w:annotationRef/>
      </w:r>
      <w:r>
        <w:t xml:space="preserve">DAC 6 checklist for CA discussion </w:t>
      </w:r>
    </w:p>
  </w:comment>
  <w:comment w:id="705" w:author="Xin Zhang" w:date="2020-10-08T16:48:00Z" w:initials="XZ">
    <w:p w14:paraId="0A9FFF9E" w14:textId="55BEC22A" w:rsidR="00A05DED" w:rsidRPr="000778C3" w:rsidRDefault="00A05DED" w:rsidP="000778C3">
      <w:pPr>
        <w:pStyle w:val="Default"/>
        <w:jc w:val="both"/>
        <w:rPr>
          <w:rFonts w:cs="Times New Roman"/>
          <w:color w:val="auto"/>
        </w:rPr>
      </w:pPr>
      <w:r>
        <w:rPr>
          <w:rStyle w:val="CommentReference"/>
        </w:rPr>
        <w:annotationRef/>
      </w:r>
      <w:r>
        <w:rPr>
          <w:rFonts w:hint="eastAsia"/>
        </w:rPr>
        <w:t>B</w:t>
      </w:r>
      <w:r>
        <w:t xml:space="preserve">DO recommendation: </w:t>
      </w:r>
    </w:p>
    <w:p w14:paraId="28666B7B" w14:textId="122B9E6D" w:rsidR="00A05DED" w:rsidRPr="000778C3" w:rsidRDefault="00A05DED" w:rsidP="000778C3">
      <w:pPr>
        <w:widowControl w:val="0"/>
        <w:autoSpaceDE w:val="0"/>
        <w:autoSpaceDN w:val="0"/>
        <w:adjustRightInd w:val="0"/>
        <w:spacing w:before="0" w:after="0" w:line="240" w:lineRule="auto"/>
        <w:rPr>
          <w:rFonts w:ascii="Trebuchet MS" w:hAnsi="Trebuchet MS" w:cs="Trebuchet MS"/>
          <w:color w:val="000000"/>
          <w:sz w:val="20"/>
          <w:szCs w:val="20"/>
          <w:lang w:val="en-US" w:bidi="ar-SA"/>
        </w:rPr>
      </w:pPr>
      <w:r w:rsidRPr="000778C3">
        <w:rPr>
          <w:rFonts w:ascii="Trebuchet MS" w:hAnsi="Trebuchet MS" w:cs="Trebuchet MS"/>
          <w:color w:val="000000"/>
          <w:sz w:val="20"/>
          <w:szCs w:val="20"/>
          <w:lang w:val="en-US" w:bidi="ar-SA"/>
        </w:rPr>
        <w:t xml:space="preserve">Outline how the credit review will be performed and assessed (i.e. what will be the scope and criteria of the review). The credit review should help evaluate the overall credit administration process, determine the accuracy of the internal risk ratings and judge whether the BD is properly monitoring the individual credits. </w:t>
      </w:r>
    </w:p>
  </w:comment>
  <w:comment w:id="707" w:author="Grant Lowe" w:date="2020-10-16T11:27:00Z" w:initials="GL">
    <w:p w14:paraId="356DB93E" w14:textId="77777777" w:rsidR="00A05DED" w:rsidRDefault="00A05DED" w:rsidP="006A4F92">
      <w:pPr>
        <w:pStyle w:val="CommentText"/>
      </w:pPr>
      <w:r>
        <w:rPr>
          <w:rStyle w:val="CommentReference"/>
        </w:rPr>
        <w:annotationRef/>
      </w:r>
      <w:r>
        <w:t xml:space="preserve">IA 4.2 Consider impact of deal on RAS limits </w:t>
      </w:r>
    </w:p>
  </w:comment>
  <w:comment w:id="708" w:author="Grant Lowe" w:date="2020-10-16T11:26:00Z" w:initials="GL">
    <w:p w14:paraId="4D6861E7" w14:textId="77777777" w:rsidR="00A05DED" w:rsidRDefault="00A05DED" w:rsidP="006A4F92">
      <w:pPr>
        <w:pStyle w:val="CommentText"/>
      </w:pPr>
      <w:r>
        <w:rPr>
          <w:rStyle w:val="CommentReference"/>
        </w:rPr>
        <w:annotationRef/>
      </w:r>
      <w:r>
        <w:t xml:space="preserve">DAC 6 checklist for CA discussion </w:t>
      </w:r>
    </w:p>
  </w:comment>
  <w:comment w:id="730" w:author="Xin Zhang" w:date="2020-10-11T21:30:00Z" w:initials="XZ">
    <w:p w14:paraId="63F7FAEB" w14:textId="77777777" w:rsidR="00A05DED" w:rsidRPr="00B7711A" w:rsidRDefault="00A05DED" w:rsidP="003061A4">
      <w:pPr>
        <w:pStyle w:val="CommentText"/>
      </w:pPr>
      <w:r>
        <w:rPr>
          <w:rStyle w:val="CommentReference"/>
        </w:rPr>
        <w:annotationRef/>
      </w:r>
      <w:r>
        <w:rPr>
          <w:rFonts w:hint="eastAsia"/>
        </w:rPr>
        <w:t>B</w:t>
      </w:r>
      <w:r>
        <w:t xml:space="preserve">DO </w:t>
      </w:r>
      <w:r>
        <w:rPr>
          <w:rFonts w:hint="eastAsia"/>
        </w:rPr>
        <w:t>recomm</w:t>
      </w:r>
      <w:r>
        <w:t>endation</w:t>
      </w:r>
      <w:r>
        <w:rPr>
          <w:rFonts w:hint="eastAsia"/>
        </w:rPr>
        <w:t>:</w:t>
      </w:r>
    </w:p>
    <w:p w14:paraId="3B6201B5" w14:textId="77777777" w:rsidR="00A05DED" w:rsidRPr="00B7711A" w:rsidRDefault="00A05DED" w:rsidP="003061A4">
      <w:pPr>
        <w:widowControl w:val="0"/>
        <w:autoSpaceDE w:val="0"/>
        <w:autoSpaceDN w:val="0"/>
        <w:adjustRightInd w:val="0"/>
        <w:spacing w:before="0" w:after="0" w:line="240" w:lineRule="auto"/>
        <w:rPr>
          <w:rFonts w:ascii="Trebuchet MS" w:hAnsi="Trebuchet MS" w:cs="Trebuchet MS"/>
          <w:color w:val="000000"/>
          <w:sz w:val="20"/>
          <w:szCs w:val="20"/>
          <w:lang w:val="en-US" w:bidi="ar-SA"/>
        </w:rPr>
      </w:pPr>
      <w:r w:rsidRPr="00B7711A">
        <w:rPr>
          <w:rFonts w:ascii="Trebuchet MS" w:hAnsi="Trebuchet MS" w:cs="Trebuchet MS"/>
          <w:color w:val="000000"/>
          <w:sz w:val="20"/>
          <w:szCs w:val="20"/>
          <w:lang w:val="en-US" w:bidi="ar-SA"/>
        </w:rPr>
        <w:t xml:space="preserve">Early warning system to identify and tackle any potential or actual build-up of NPEs; </w:t>
      </w:r>
    </w:p>
  </w:comment>
  <w:comment w:id="743" w:author="Xin Zhang" w:date="2020-10-11T22:30:00Z" w:initials="XZ">
    <w:p w14:paraId="392B5647" w14:textId="68B578C8" w:rsidR="00A05DED" w:rsidRDefault="00A05DED">
      <w:pPr>
        <w:pStyle w:val="CommentText"/>
      </w:pPr>
      <w:r>
        <w:rPr>
          <w:rStyle w:val="CommentReference"/>
        </w:rPr>
        <w:annotationRef/>
      </w:r>
      <w:r>
        <w:rPr>
          <w:rFonts w:hint="eastAsia"/>
        </w:rPr>
        <w:t>B</w:t>
      </w:r>
      <w:r>
        <w:t>DO recommendation:</w:t>
      </w:r>
    </w:p>
    <w:p w14:paraId="341563D6" w14:textId="33A3E67B" w:rsidR="00A05DED" w:rsidRDefault="00A05DED">
      <w:pPr>
        <w:pStyle w:val="CommentText"/>
      </w:pPr>
      <w:r>
        <w:t xml:space="preserve">The governance and operations of NPE recognition, impairment measurements and </w:t>
      </w:r>
      <w:proofErr w:type="spellStart"/>
      <w:r>
        <w:t>wirte</w:t>
      </w:r>
      <w:proofErr w:type="spellEnd"/>
      <w:r>
        <w:t>-off procedures.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010FAA" w15:done="0"/>
  <w15:commentEx w15:paraId="19EF0564" w15:done="0"/>
  <w15:commentEx w15:paraId="19104E93" w15:done="0"/>
  <w15:commentEx w15:paraId="53ECBB41" w15:done="0"/>
  <w15:commentEx w15:paraId="34BE80E0" w15:done="0"/>
  <w15:commentEx w15:paraId="13E4759B" w15:done="0"/>
  <w15:commentEx w15:paraId="064FD50E" w15:done="0"/>
  <w15:commentEx w15:paraId="28666B7B" w15:done="0"/>
  <w15:commentEx w15:paraId="356DB93E" w15:done="0"/>
  <w15:commentEx w15:paraId="4D6861E7" w15:done="0"/>
  <w15:commentEx w15:paraId="3B6201B5" w15:done="0"/>
  <w15:commentEx w15:paraId="341563D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B555FF" w14:textId="77777777" w:rsidR="00A05DED" w:rsidRDefault="00A05DED" w:rsidP="000870A9">
      <w:r>
        <w:separator/>
      </w:r>
    </w:p>
  </w:endnote>
  <w:endnote w:type="continuationSeparator" w:id="0">
    <w:p w14:paraId="2B33974E" w14:textId="77777777" w:rsidR="00A05DED" w:rsidRDefault="00A05DED" w:rsidP="00087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彩虹粗仿宋">
    <w:altName w:val="Arial Unicode MS"/>
    <w:charset w:val="86"/>
    <w:family w:val="script"/>
    <w:pitch w:val="default"/>
    <w:sig w:usb0="00000000"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EUAlbertina">
    <w:altName w:val="Cambria"/>
    <w:panose1 w:val="00000000000000000000"/>
    <w:charset w:val="00"/>
    <w:family w:val="roman"/>
    <w:notTrueType/>
    <w:pitch w:val="default"/>
    <w:sig w:usb0="00000003" w:usb1="00000000" w:usb2="00000000" w:usb3="00000000" w:csb0="00000001" w:csb1="00000000"/>
  </w:font>
  <w:font w:name="Trebuchet MS">
    <w:altName w:val="Trebuchet MS"/>
    <w:panose1 w:val="020B0603020202020204"/>
    <w:charset w:val="00"/>
    <w:family w:val="swiss"/>
    <w:pitch w:val="variable"/>
    <w:sig w:usb0="00000687" w:usb1="00000000" w:usb2="00000000" w:usb3="00000000" w:csb0="0000009F" w:csb1="00000000"/>
  </w:font>
  <w:font w:name="Arial Unicode MS">
    <w:panose1 w:val="020B0604020202020204"/>
    <w:charset w:val="86"/>
    <w:family w:val="swiss"/>
    <w:pitch w:val="variable"/>
    <w:sig w:usb0="F7FFAFFF" w:usb1="E9DFFFFF" w:usb2="0000003F" w:usb3="00000000" w:csb0="003F01FF" w:csb1="00000000"/>
  </w:font>
  <w:font w:name="微软雅黑">
    <w:altName w:val="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PMingLiU">
    <w:altName w:val="Arial Unicode MS"/>
    <w:panose1 w:val="02010601000101010101"/>
    <w:charset w:val="88"/>
    <w:family w:val="auto"/>
    <w:notTrueType/>
    <w:pitch w:val="variable"/>
    <w:sig w:usb0="00000000"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7201358"/>
      <w:docPartObj>
        <w:docPartGallery w:val="Page Numbers (Bottom of Page)"/>
        <w:docPartUnique/>
      </w:docPartObj>
    </w:sdtPr>
    <w:sdtContent>
      <w:sdt>
        <w:sdtPr>
          <w:id w:val="1123650752"/>
          <w:docPartObj>
            <w:docPartGallery w:val="Page Numbers (Top of Page)"/>
            <w:docPartUnique/>
          </w:docPartObj>
        </w:sdtPr>
        <w:sdtContent>
          <w:p w14:paraId="359A8CDB" w14:textId="77777777" w:rsidR="00A05DED" w:rsidRDefault="00A05DED" w:rsidP="000870A9">
            <w:pPr>
              <w:pStyle w:val="Footer"/>
            </w:pPr>
            <w:r>
              <w:t xml:space="preserve">Page </w:t>
            </w:r>
            <w:r>
              <w:rPr>
                <w:sz w:val="24"/>
                <w:szCs w:val="24"/>
              </w:rPr>
              <w:fldChar w:fldCharType="begin"/>
            </w:r>
            <w:r>
              <w:instrText xml:space="preserve"> PAGE </w:instrText>
            </w:r>
            <w:r>
              <w:rPr>
                <w:sz w:val="24"/>
                <w:szCs w:val="24"/>
              </w:rPr>
              <w:fldChar w:fldCharType="separate"/>
            </w:r>
            <w:r w:rsidR="009D5975">
              <w:rPr>
                <w:noProof/>
              </w:rPr>
              <w:t>21</w:t>
            </w:r>
            <w:r>
              <w:rPr>
                <w:sz w:val="24"/>
                <w:szCs w:val="24"/>
              </w:rPr>
              <w:fldChar w:fldCharType="end"/>
            </w:r>
            <w:r>
              <w:t xml:space="preserve"> of </w:t>
            </w:r>
            <w:r>
              <w:rPr>
                <w:noProof/>
              </w:rPr>
              <w:fldChar w:fldCharType="begin"/>
            </w:r>
            <w:r>
              <w:rPr>
                <w:noProof/>
              </w:rPr>
              <w:instrText xml:space="preserve"> NUMPAGES  </w:instrText>
            </w:r>
            <w:r>
              <w:rPr>
                <w:noProof/>
              </w:rPr>
              <w:fldChar w:fldCharType="separate"/>
            </w:r>
            <w:r w:rsidR="009D5975">
              <w:rPr>
                <w:noProof/>
              </w:rPr>
              <w:t>65</w:t>
            </w:r>
            <w:r>
              <w:rPr>
                <w:noProof/>
              </w:rPr>
              <w:fldChar w:fldCharType="end"/>
            </w:r>
          </w:p>
        </w:sdtContent>
      </w:sdt>
    </w:sdtContent>
  </w:sdt>
  <w:p w14:paraId="051A7040" w14:textId="77777777" w:rsidR="00A05DED" w:rsidRDefault="00A05DED" w:rsidP="000870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E89E68" w14:textId="77777777" w:rsidR="00A05DED" w:rsidRDefault="00A05DED" w:rsidP="000870A9">
      <w:r>
        <w:separator/>
      </w:r>
    </w:p>
  </w:footnote>
  <w:footnote w:type="continuationSeparator" w:id="0">
    <w:p w14:paraId="6696226C" w14:textId="77777777" w:rsidR="00A05DED" w:rsidRDefault="00A05DED" w:rsidP="000870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94" w:type="dxa"/>
      <w:tblInd w:w="204" w:type="dxa"/>
      <w:tblLook w:val="0000" w:firstRow="0" w:lastRow="0" w:firstColumn="0" w:lastColumn="0" w:noHBand="0" w:noVBand="0"/>
    </w:tblPr>
    <w:tblGrid>
      <w:gridCol w:w="4157"/>
      <w:gridCol w:w="283"/>
      <w:gridCol w:w="4854"/>
    </w:tblGrid>
    <w:tr w:rsidR="00A05DED" w:rsidRPr="007145BA" w14:paraId="14B34A0B" w14:textId="77777777" w:rsidTr="0035747D">
      <w:trPr>
        <w:trHeight w:val="431"/>
      </w:trPr>
      <w:tc>
        <w:tcPr>
          <w:tcW w:w="4157" w:type="dxa"/>
        </w:tcPr>
        <w:p w14:paraId="6B3DEDF6" w14:textId="77777777" w:rsidR="00A05DED" w:rsidRPr="00B27979" w:rsidRDefault="00A05DED" w:rsidP="0035747D">
          <w:pPr>
            <w:pStyle w:val="Header"/>
            <w:spacing w:after="120"/>
            <w:rPr>
              <w:rFonts w:ascii="Arial" w:hAnsi="Arial" w:cs="Arial"/>
              <w:sz w:val="22"/>
            </w:rPr>
          </w:pPr>
          <w:r w:rsidRPr="00B27979">
            <w:rPr>
              <w:rFonts w:ascii="Arial" w:hAnsi="Arial" w:cs="Arial"/>
              <w:sz w:val="22"/>
            </w:rPr>
            <w:t>China CITIC Bank London Branch</w:t>
          </w:r>
        </w:p>
      </w:tc>
      <w:tc>
        <w:tcPr>
          <w:tcW w:w="283" w:type="dxa"/>
        </w:tcPr>
        <w:p w14:paraId="41DEEDCE" w14:textId="77777777" w:rsidR="00A05DED" w:rsidRPr="00B27979" w:rsidRDefault="00A05DED" w:rsidP="0035747D">
          <w:pPr>
            <w:pStyle w:val="Header"/>
            <w:spacing w:after="120"/>
            <w:rPr>
              <w:rFonts w:ascii="Arial" w:hAnsi="Arial" w:cs="Arial"/>
              <w:sz w:val="22"/>
            </w:rPr>
          </w:pPr>
        </w:p>
      </w:tc>
      <w:tc>
        <w:tcPr>
          <w:tcW w:w="4854" w:type="dxa"/>
        </w:tcPr>
        <w:p w14:paraId="2055BFFF" w14:textId="28AD0446" w:rsidR="00A05DED" w:rsidRPr="00B27979" w:rsidRDefault="00A05DED" w:rsidP="0035747D">
          <w:pPr>
            <w:pStyle w:val="Header"/>
            <w:spacing w:after="120"/>
            <w:rPr>
              <w:rFonts w:ascii="Arial" w:hAnsi="Arial" w:cs="Arial"/>
              <w:sz w:val="22"/>
            </w:rPr>
          </w:pPr>
          <w:r w:rsidRPr="00B27979">
            <w:rPr>
              <w:rFonts w:ascii="Arial" w:hAnsi="Arial" w:cs="Arial"/>
              <w:sz w:val="22"/>
            </w:rPr>
            <w:t>Credit Approval and Risk Management Policy</w:t>
          </w:r>
        </w:p>
      </w:tc>
    </w:tr>
  </w:tbl>
  <w:p w14:paraId="3D2C4883" w14:textId="77777777" w:rsidR="00A05DED" w:rsidRDefault="00A05DED" w:rsidP="000870A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07" w:type="dxa"/>
      <w:tblInd w:w="-34" w:type="dxa"/>
      <w:tblLook w:val="0000" w:firstRow="0" w:lastRow="0" w:firstColumn="0" w:lastColumn="0" w:noHBand="0" w:noVBand="0"/>
    </w:tblPr>
    <w:tblGrid>
      <w:gridCol w:w="4429"/>
      <w:gridCol w:w="391"/>
      <w:gridCol w:w="4887"/>
    </w:tblGrid>
    <w:tr w:rsidR="00A05DED" w:rsidRPr="00E426A2" w14:paraId="1C3F7459" w14:textId="77777777" w:rsidTr="000D4CA9">
      <w:trPr>
        <w:trHeight w:val="431"/>
      </w:trPr>
      <w:tc>
        <w:tcPr>
          <w:tcW w:w="4429" w:type="dxa"/>
        </w:tcPr>
        <w:p w14:paraId="55BB59BE" w14:textId="4B154806" w:rsidR="00A05DED" w:rsidRPr="00B27979" w:rsidRDefault="00A05DED" w:rsidP="0035747D">
          <w:pPr>
            <w:pStyle w:val="Header"/>
            <w:rPr>
              <w:rFonts w:ascii="Arial" w:hAnsi="Arial" w:cs="Arial"/>
              <w:b/>
              <w:sz w:val="22"/>
            </w:rPr>
          </w:pPr>
          <w:r w:rsidRPr="00B27979">
            <w:rPr>
              <w:rFonts w:ascii="Arial" w:hAnsi="Arial" w:cs="Arial"/>
              <w:sz w:val="22"/>
            </w:rPr>
            <w:t>China CITIC Bank London Branch</w:t>
          </w:r>
        </w:p>
      </w:tc>
      <w:tc>
        <w:tcPr>
          <w:tcW w:w="391" w:type="dxa"/>
        </w:tcPr>
        <w:p w14:paraId="0F6EC1F1" w14:textId="77777777" w:rsidR="00A05DED" w:rsidRPr="00B27979" w:rsidRDefault="00A05DED" w:rsidP="0035747D">
          <w:pPr>
            <w:pStyle w:val="Header"/>
            <w:rPr>
              <w:rFonts w:ascii="Arial" w:hAnsi="Arial" w:cs="Arial"/>
              <w:sz w:val="22"/>
            </w:rPr>
          </w:pPr>
        </w:p>
      </w:tc>
      <w:tc>
        <w:tcPr>
          <w:tcW w:w="4887" w:type="dxa"/>
        </w:tcPr>
        <w:p w14:paraId="2712EDF4" w14:textId="446FB31B" w:rsidR="00A05DED" w:rsidRPr="00B27979" w:rsidRDefault="00A05DED" w:rsidP="0035747D">
          <w:pPr>
            <w:pStyle w:val="Header"/>
            <w:rPr>
              <w:rFonts w:ascii="Arial" w:hAnsi="Arial" w:cs="Arial"/>
              <w:sz w:val="22"/>
            </w:rPr>
          </w:pPr>
          <w:r w:rsidRPr="00B27979">
            <w:rPr>
              <w:rFonts w:ascii="Arial" w:hAnsi="Arial" w:cs="Arial"/>
              <w:sz w:val="22"/>
            </w:rPr>
            <w:t>Credit Approval and Risk Management Policy</w:t>
          </w:r>
        </w:p>
      </w:tc>
    </w:tr>
  </w:tbl>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CF2DD2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985333"/>
    <w:multiLevelType w:val="hybridMultilevel"/>
    <w:tmpl w:val="2C785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6A23F1"/>
    <w:multiLevelType w:val="hybridMultilevel"/>
    <w:tmpl w:val="2ECA7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EF69DF"/>
    <w:multiLevelType w:val="multilevel"/>
    <w:tmpl w:val="4808AE0A"/>
    <w:lvl w:ilvl="0">
      <w:start w:val="1"/>
      <w:numFmt w:val="decimal"/>
      <w:pStyle w:val="Style1"/>
      <w:lvlText w:val="%1."/>
      <w:lvlJc w:val="left"/>
      <w:pPr>
        <w:ind w:left="360" w:hanging="360"/>
      </w:pPr>
      <w:rPr>
        <w:rFonts w:cs="Times New Roman" w:hint="default"/>
        <w:color w:val="1F497D" w:themeColor="text2"/>
      </w:rPr>
    </w:lvl>
    <w:lvl w:ilvl="1">
      <w:start w:val="2"/>
      <w:numFmt w:val="decimal"/>
      <w:pStyle w:val="Style2"/>
      <w:isLgl/>
      <w:lvlText w:val="%1.%2"/>
      <w:lvlJc w:val="left"/>
      <w:pPr>
        <w:ind w:left="360" w:hanging="360"/>
      </w:pPr>
      <w:rPr>
        <w:rFonts w:ascii="Times New Roman" w:hAnsi="Times New Roman" w:cs="Times New Roman" w:hint="default"/>
        <w:b/>
        <w:bCs w:val="0"/>
        <w:i w:val="0"/>
        <w:iCs w:val="0"/>
        <w:caps w:val="0"/>
        <w:smallCaps w:val="0"/>
        <w:strike w:val="0"/>
        <w:dstrike w:val="0"/>
        <w:vanish w:val="0"/>
        <w:spacing w:val="0"/>
        <w:kern w:val="0"/>
        <w:position w:val="0"/>
        <w:u w:val="none"/>
        <w:vertAlign w:val="baseline"/>
      </w:rPr>
    </w:lvl>
    <w:lvl w:ilvl="2">
      <w:start w:val="1"/>
      <w:numFmt w:val="decimal"/>
      <w:pStyle w:val="Style3"/>
      <w:isLgl/>
      <w:lvlText w:val="%1.%2.%3"/>
      <w:lvlJc w:val="left"/>
      <w:pPr>
        <w:ind w:left="720" w:hanging="720"/>
      </w:pPr>
      <w:rPr>
        <w:rFonts w:cs="Times New Roman" w:hint="default"/>
        <w:b w:val="0"/>
      </w:rPr>
    </w:lvl>
    <w:lvl w:ilvl="3">
      <w:start w:val="1"/>
      <w:numFmt w:val="decimal"/>
      <w:isLgl/>
      <w:lvlText w:val="%1.%2.%3.%4"/>
      <w:lvlJc w:val="left"/>
      <w:pPr>
        <w:ind w:left="720" w:hanging="720"/>
      </w:pPr>
      <w:rPr>
        <w:rFonts w:cs="Times New Roman" w:hint="default"/>
        <w:b w:val="0"/>
      </w:rPr>
    </w:lvl>
    <w:lvl w:ilvl="4">
      <w:start w:val="1"/>
      <w:numFmt w:val="decimal"/>
      <w:isLgl/>
      <w:lvlText w:val="%1.%2.%3.%4.%5"/>
      <w:lvlJc w:val="left"/>
      <w:pPr>
        <w:ind w:left="1080" w:hanging="1080"/>
      </w:pPr>
      <w:rPr>
        <w:rFonts w:cs="Times New Roman" w:hint="default"/>
        <w:b w:val="0"/>
      </w:rPr>
    </w:lvl>
    <w:lvl w:ilvl="5">
      <w:start w:val="1"/>
      <w:numFmt w:val="decimal"/>
      <w:isLgl/>
      <w:lvlText w:val="%1.%2.%3.%4.%5.%6"/>
      <w:lvlJc w:val="left"/>
      <w:pPr>
        <w:ind w:left="1080" w:hanging="1080"/>
      </w:pPr>
      <w:rPr>
        <w:rFonts w:cs="Times New Roman" w:hint="default"/>
        <w:b w:val="0"/>
      </w:rPr>
    </w:lvl>
    <w:lvl w:ilvl="6">
      <w:start w:val="1"/>
      <w:numFmt w:val="decimal"/>
      <w:isLgl/>
      <w:lvlText w:val="%1.%2.%3.%4.%5.%6.%7"/>
      <w:lvlJc w:val="left"/>
      <w:pPr>
        <w:ind w:left="1440" w:hanging="1440"/>
      </w:pPr>
      <w:rPr>
        <w:rFonts w:cs="Times New Roman" w:hint="default"/>
        <w:b w:val="0"/>
      </w:rPr>
    </w:lvl>
    <w:lvl w:ilvl="7">
      <w:start w:val="1"/>
      <w:numFmt w:val="decimal"/>
      <w:isLgl/>
      <w:lvlText w:val="%1.%2.%3.%4.%5.%6.%7.%8"/>
      <w:lvlJc w:val="left"/>
      <w:pPr>
        <w:ind w:left="1440" w:hanging="1440"/>
      </w:pPr>
      <w:rPr>
        <w:rFonts w:cs="Times New Roman" w:hint="default"/>
        <w:b w:val="0"/>
      </w:rPr>
    </w:lvl>
    <w:lvl w:ilvl="8">
      <w:start w:val="1"/>
      <w:numFmt w:val="decimal"/>
      <w:isLgl/>
      <w:lvlText w:val="%1.%2.%3.%4.%5.%6.%7.%8.%9"/>
      <w:lvlJc w:val="left"/>
      <w:pPr>
        <w:ind w:left="1800" w:hanging="1800"/>
      </w:pPr>
      <w:rPr>
        <w:rFonts w:cs="Times New Roman" w:hint="default"/>
        <w:b w:val="0"/>
      </w:rPr>
    </w:lvl>
  </w:abstractNum>
  <w:abstractNum w:abstractNumId="4" w15:restartNumberingAfterBreak="0">
    <w:nsid w:val="0C1945FE"/>
    <w:multiLevelType w:val="hybridMultilevel"/>
    <w:tmpl w:val="E8FEF9A6"/>
    <w:lvl w:ilvl="0" w:tplc="13A86950">
      <w:start w:val="1"/>
      <w:numFmt w:val="bullet"/>
      <w:pStyle w:val="Bullet"/>
      <w:lvlText w:val=""/>
      <w:lvlJc w:val="left"/>
      <w:pPr>
        <w:ind w:left="720" w:hanging="360"/>
      </w:pPr>
      <w:rPr>
        <w:rFonts w:ascii="Symbol" w:hAnsi="Symbol" w:hint="default"/>
        <w:color w:val="FF000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A176F2"/>
    <w:multiLevelType w:val="hybridMultilevel"/>
    <w:tmpl w:val="9CF87220"/>
    <w:lvl w:ilvl="0" w:tplc="CB587902">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2B7587"/>
    <w:multiLevelType w:val="multilevel"/>
    <w:tmpl w:val="FBB2929E"/>
    <w:lvl w:ilvl="0">
      <w:start w:val="1"/>
      <w:numFmt w:val="upperLetter"/>
      <w:pStyle w:val="StyleHeading2Left0cmFirstline0cm"/>
      <w:lvlText w:val="%1"/>
      <w:lvlJc w:val="left"/>
      <w:pPr>
        <w:tabs>
          <w:tab w:val="num" w:pos="-360"/>
        </w:tabs>
        <w:ind w:left="-720" w:firstLine="0"/>
      </w:pPr>
      <w:rPr>
        <w:rFonts w:ascii="Arial" w:hAnsi="Arial" w:hint="default"/>
        <w:b/>
        <w:i w:val="0"/>
        <w:sz w:val="32"/>
      </w:rPr>
    </w:lvl>
    <w:lvl w:ilvl="1">
      <w:start w:val="1"/>
      <w:numFmt w:val="decimal"/>
      <w:pStyle w:val="StyleHeading2Left0cmFirstline0cm"/>
      <w:lvlText w:val="%1.%2."/>
      <w:lvlJc w:val="left"/>
      <w:pPr>
        <w:tabs>
          <w:tab w:val="num" w:pos="360"/>
        </w:tabs>
        <w:ind w:left="0" w:firstLine="0"/>
      </w:pPr>
      <w:rPr>
        <w:rFonts w:ascii="Arial" w:hAnsi="Arial" w:hint="default"/>
        <w:b/>
        <w:i w:val="0"/>
        <w:sz w:val="28"/>
      </w:rPr>
    </w:lvl>
    <w:lvl w:ilvl="2">
      <w:start w:val="1"/>
      <w:numFmt w:val="decimal"/>
      <w:lvlText w:val="%3."/>
      <w:lvlJc w:val="left"/>
      <w:pPr>
        <w:tabs>
          <w:tab w:val="num" w:pos="1080"/>
        </w:tabs>
        <w:ind w:left="720" w:firstLine="0"/>
      </w:pPr>
      <w:rPr>
        <w:rFonts w:hint="default"/>
      </w:rPr>
    </w:lvl>
    <w:lvl w:ilvl="3">
      <w:start w:val="1"/>
      <w:numFmt w:val="lowerLetter"/>
      <w:lvlText w:val="%4)"/>
      <w:lvlJc w:val="left"/>
      <w:pPr>
        <w:tabs>
          <w:tab w:val="num" w:pos="1800"/>
        </w:tabs>
        <w:ind w:left="1440" w:firstLine="0"/>
      </w:pPr>
      <w:rPr>
        <w:rFonts w:hint="default"/>
      </w:rPr>
    </w:lvl>
    <w:lvl w:ilvl="4">
      <w:start w:val="1"/>
      <w:numFmt w:val="decimal"/>
      <w:lvlText w:val="(%5)"/>
      <w:lvlJc w:val="left"/>
      <w:pPr>
        <w:tabs>
          <w:tab w:val="num" w:pos="2520"/>
        </w:tabs>
        <w:ind w:left="2160" w:firstLine="0"/>
      </w:pPr>
      <w:rPr>
        <w:rFonts w:hint="default"/>
      </w:rPr>
    </w:lvl>
    <w:lvl w:ilvl="5">
      <w:start w:val="1"/>
      <w:numFmt w:val="lowerLetter"/>
      <w:lvlText w:val="(%6)"/>
      <w:lvlJc w:val="left"/>
      <w:pPr>
        <w:tabs>
          <w:tab w:val="num" w:pos="3240"/>
        </w:tabs>
        <w:ind w:left="2880" w:firstLine="0"/>
      </w:pPr>
      <w:rPr>
        <w:rFonts w:hint="default"/>
      </w:rPr>
    </w:lvl>
    <w:lvl w:ilvl="6">
      <w:start w:val="1"/>
      <w:numFmt w:val="lowerRoman"/>
      <w:lvlText w:val="(%7)"/>
      <w:lvlJc w:val="left"/>
      <w:pPr>
        <w:tabs>
          <w:tab w:val="num" w:pos="3960"/>
        </w:tabs>
        <w:ind w:left="3600" w:firstLine="0"/>
      </w:pPr>
      <w:rPr>
        <w:rFonts w:hint="default"/>
      </w:rPr>
    </w:lvl>
    <w:lvl w:ilvl="7">
      <w:start w:val="1"/>
      <w:numFmt w:val="lowerLetter"/>
      <w:lvlText w:val="(%8)"/>
      <w:lvlJc w:val="left"/>
      <w:pPr>
        <w:tabs>
          <w:tab w:val="num" w:pos="4680"/>
        </w:tabs>
        <w:ind w:left="4320" w:firstLine="0"/>
      </w:pPr>
      <w:rPr>
        <w:rFonts w:hint="default"/>
      </w:rPr>
    </w:lvl>
    <w:lvl w:ilvl="8">
      <w:start w:val="1"/>
      <w:numFmt w:val="lowerRoman"/>
      <w:lvlText w:val="(%9)"/>
      <w:lvlJc w:val="left"/>
      <w:pPr>
        <w:tabs>
          <w:tab w:val="num" w:pos="5400"/>
        </w:tabs>
        <w:ind w:left="5040" w:firstLine="0"/>
      </w:pPr>
      <w:rPr>
        <w:rFonts w:hint="default"/>
      </w:rPr>
    </w:lvl>
  </w:abstractNum>
  <w:abstractNum w:abstractNumId="7" w15:restartNumberingAfterBreak="0">
    <w:nsid w:val="11D6039D"/>
    <w:multiLevelType w:val="hybridMultilevel"/>
    <w:tmpl w:val="A49C7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730097"/>
    <w:multiLevelType w:val="hybridMultilevel"/>
    <w:tmpl w:val="900A65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3334E23"/>
    <w:multiLevelType w:val="hybridMultilevel"/>
    <w:tmpl w:val="C8A4D8C2"/>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0" w15:restartNumberingAfterBreak="0">
    <w:nsid w:val="16B1297C"/>
    <w:multiLevelType w:val="hybridMultilevel"/>
    <w:tmpl w:val="615A2A80"/>
    <w:lvl w:ilvl="0" w:tplc="08090001">
      <w:start w:val="1"/>
      <w:numFmt w:val="bullet"/>
      <w:lvlText w:val=""/>
      <w:lvlJc w:val="left"/>
      <w:pPr>
        <w:ind w:left="829" w:hanging="360"/>
      </w:pPr>
      <w:rPr>
        <w:rFonts w:ascii="Symbol" w:hAnsi="Symbol" w:hint="default"/>
      </w:rPr>
    </w:lvl>
    <w:lvl w:ilvl="1" w:tplc="08090003" w:tentative="1">
      <w:start w:val="1"/>
      <w:numFmt w:val="bullet"/>
      <w:lvlText w:val="o"/>
      <w:lvlJc w:val="left"/>
      <w:pPr>
        <w:ind w:left="1549" w:hanging="360"/>
      </w:pPr>
      <w:rPr>
        <w:rFonts w:ascii="Courier New" w:hAnsi="Courier New" w:cs="Courier New" w:hint="default"/>
      </w:rPr>
    </w:lvl>
    <w:lvl w:ilvl="2" w:tplc="08090005" w:tentative="1">
      <w:start w:val="1"/>
      <w:numFmt w:val="bullet"/>
      <w:lvlText w:val=""/>
      <w:lvlJc w:val="left"/>
      <w:pPr>
        <w:ind w:left="2269" w:hanging="360"/>
      </w:pPr>
      <w:rPr>
        <w:rFonts w:ascii="Wingdings" w:hAnsi="Wingdings" w:hint="default"/>
      </w:rPr>
    </w:lvl>
    <w:lvl w:ilvl="3" w:tplc="08090001" w:tentative="1">
      <w:start w:val="1"/>
      <w:numFmt w:val="bullet"/>
      <w:lvlText w:val=""/>
      <w:lvlJc w:val="left"/>
      <w:pPr>
        <w:ind w:left="2989" w:hanging="360"/>
      </w:pPr>
      <w:rPr>
        <w:rFonts w:ascii="Symbol" w:hAnsi="Symbol" w:hint="default"/>
      </w:rPr>
    </w:lvl>
    <w:lvl w:ilvl="4" w:tplc="08090003" w:tentative="1">
      <w:start w:val="1"/>
      <w:numFmt w:val="bullet"/>
      <w:lvlText w:val="o"/>
      <w:lvlJc w:val="left"/>
      <w:pPr>
        <w:ind w:left="3709" w:hanging="360"/>
      </w:pPr>
      <w:rPr>
        <w:rFonts w:ascii="Courier New" w:hAnsi="Courier New" w:cs="Courier New" w:hint="default"/>
      </w:rPr>
    </w:lvl>
    <w:lvl w:ilvl="5" w:tplc="08090005" w:tentative="1">
      <w:start w:val="1"/>
      <w:numFmt w:val="bullet"/>
      <w:lvlText w:val=""/>
      <w:lvlJc w:val="left"/>
      <w:pPr>
        <w:ind w:left="4429" w:hanging="360"/>
      </w:pPr>
      <w:rPr>
        <w:rFonts w:ascii="Wingdings" w:hAnsi="Wingdings" w:hint="default"/>
      </w:rPr>
    </w:lvl>
    <w:lvl w:ilvl="6" w:tplc="08090001" w:tentative="1">
      <w:start w:val="1"/>
      <w:numFmt w:val="bullet"/>
      <w:lvlText w:val=""/>
      <w:lvlJc w:val="left"/>
      <w:pPr>
        <w:ind w:left="5149" w:hanging="360"/>
      </w:pPr>
      <w:rPr>
        <w:rFonts w:ascii="Symbol" w:hAnsi="Symbol" w:hint="default"/>
      </w:rPr>
    </w:lvl>
    <w:lvl w:ilvl="7" w:tplc="08090003" w:tentative="1">
      <w:start w:val="1"/>
      <w:numFmt w:val="bullet"/>
      <w:lvlText w:val="o"/>
      <w:lvlJc w:val="left"/>
      <w:pPr>
        <w:ind w:left="5869" w:hanging="360"/>
      </w:pPr>
      <w:rPr>
        <w:rFonts w:ascii="Courier New" w:hAnsi="Courier New" w:cs="Courier New" w:hint="default"/>
      </w:rPr>
    </w:lvl>
    <w:lvl w:ilvl="8" w:tplc="08090005" w:tentative="1">
      <w:start w:val="1"/>
      <w:numFmt w:val="bullet"/>
      <w:lvlText w:val=""/>
      <w:lvlJc w:val="left"/>
      <w:pPr>
        <w:ind w:left="6589" w:hanging="360"/>
      </w:pPr>
      <w:rPr>
        <w:rFonts w:ascii="Wingdings" w:hAnsi="Wingdings" w:hint="default"/>
      </w:rPr>
    </w:lvl>
  </w:abstractNum>
  <w:abstractNum w:abstractNumId="11" w15:restartNumberingAfterBreak="0">
    <w:nsid w:val="18BF0F5F"/>
    <w:multiLevelType w:val="hybridMultilevel"/>
    <w:tmpl w:val="B1CA2DDC"/>
    <w:lvl w:ilvl="0" w:tplc="08090001">
      <w:start w:val="1"/>
      <w:numFmt w:val="bullet"/>
      <w:lvlText w:val=""/>
      <w:lvlJc w:val="left"/>
      <w:pPr>
        <w:ind w:left="720" w:hanging="360"/>
      </w:pPr>
      <w:rPr>
        <w:rFonts w:ascii="Symbol" w:hAnsi="Symbol" w:hint="default"/>
      </w:rPr>
    </w:lvl>
    <w:lvl w:ilvl="1" w:tplc="A9E89426">
      <w:numFmt w:val="bullet"/>
      <w:lvlText w:val="•"/>
      <w:lvlJc w:val="left"/>
      <w:pPr>
        <w:ind w:left="1440" w:hanging="360"/>
      </w:pPr>
      <w:rPr>
        <w:rFonts w:ascii="Arial" w:eastAsia="宋体"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8E13261"/>
    <w:multiLevelType w:val="hybridMultilevel"/>
    <w:tmpl w:val="E618CF9E"/>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3" w15:restartNumberingAfterBreak="0">
    <w:nsid w:val="21B96B96"/>
    <w:multiLevelType w:val="hybridMultilevel"/>
    <w:tmpl w:val="2C9E2142"/>
    <w:lvl w:ilvl="0" w:tplc="EC7AA870">
      <w:numFmt w:val="bullet"/>
      <w:lvlText w:val="-"/>
      <w:lvlJc w:val="left"/>
      <w:pPr>
        <w:ind w:left="720" w:hanging="360"/>
      </w:pPr>
      <w:rPr>
        <w:rFonts w:ascii="Arial" w:eastAsiaTheme="minorEastAsia" w:hAnsi="Arial" w:cs="Aria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1EE63D2"/>
    <w:multiLevelType w:val="hybridMultilevel"/>
    <w:tmpl w:val="7CD0DD8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25E1EAB"/>
    <w:multiLevelType w:val="hybridMultilevel"/>
    <w:tmpl w:val="670C8E2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6" w15:restartNumberingAfterBreak="0">
    <w:nsid w:val="22DE4DA3"/>
    <w:multiLevelType w:val="hybridMultilevel"/>
    <w:tmpl w:val="5492E1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4F6253D"/>
    <w:multiLevelType w:val="hybridMultilevel"/>
    <w:tmpl w:val="B2E0D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6A82F74"/>
    <w:multiLevelType w:val="multilevel"/>
    <w:tmpl w:val="478AD6FC"/>
    <w:lvl w:ilvl="0">
      <w:start w:val="1"/>
      <w:numFmt w:val="decimal"/>
      <w:pStyle w:val="Numberedbullet"/>
      <w:lvlText w:val="%1."/>
      <w:lvlJc w:val="left"/>
      <w:pPr>
        <w:tabs>
          <w:tab w:val="num" w:pos="360"/>
        </w:tabs>
        <w:ind w:left="360" w:hanging="360"/>
      </w:pPr>
      <w:rPr>
        <w:rFonts w:ascii="Times New Roman" w:hAnsi="Times New Roman"/>
        <w:b w:val="0"/>
        <w:bCs w:val="0"/>
        <w:i w:val="0"/>
        <w:iCs w:val="0"/>
        <w:caps w:val="0"/>
        <w:smallCaps w:val="0"/>
        <w:strike w:val="0"/>
        <w:dstrike w:val="0"/>
        <w:noProof w:val="0"/>
        <w:vanish w:val="0"/>
        <w:color w:val="000000"/>
        <w:spacing w:val="0"/>
        <w:kern w:val="0"/>
        <w:position w:val="0"/>
        <w:sz w:val="18"/>
        <w:szCs w:val="1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720"/>
        </w:tabs>
        <w:ind w:left="720" w:hanging="360"/>
      </w:pPr>
      <w:rPr>
        <w:rFonts w:ascii="Arial" w:hAnsi="Arial" w:hint="default"/>
        <w:b/>
        <w:i w:val="0"/>
        <w:color w:val="97989A"/>
        <w:sz w:val="16"/>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2953114B"/>
    <w:multiLevelType w:val="hybridMultilevel"/>
    <w:tmpl w:val="4EC2FB2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2F076A98"/>
    <w:multiLevelType w:val="hybridMultilevel"/>
    <w:tmpl w:val="460E1D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F5C2626"/>
    <w:multiLevelType w:val="hybridMultilevel"/>
    <w:tmpl w:val="749CF6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3546633"/>
    <w:multiLevelType w:val="hybridMultilevel"/>
    <w:tmpl w:val="228244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40311E0"/>
    <w:multiLevelType w:val="hybridMultilevel"/>
    <w:tmpl w:val="F0CA3F96"/>
    <w:lvl w:ilvl="0" w:tplc="474CADAA">
      <w:start w:val="1"/>
      <w:numFmt w:val="bullet"/>
      <w:pStyle w:val="Style5"/>
      <w:lvlText w:val=""/>
      <w:lvlJc w:val="left"/>
      <w:pPr>
        <w:ind w:left="644"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5E3128C"/>
    <w:multiLevelType w:val="hybridMultilevel"/>
    <w:tmpl w:val="3F6EC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E0D296A"/>
    <w:multiLevelType w:val="multilevel"/>
    <w:tmpl w:val="433E14B2"/>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color w:val="4F81BD"/>
      </w:rPr>
    </w:lvl>
    <w:lvl w:ilvl="3">
      <w:start w:val="1"/>
      <w:numFmt w:val="decimal"/>
      <w:pStyle w:val="Heading4"/>
      <w:lvlText w:val="%1.%2.%3.%4"/>
      <w:lvlJc w:val="left"/>
      <w:pPr>
        <w:ind w:left="864" w:hanging="864"/>
      </w:pPr>
      <w:rPr>
        <w:rFonts w:hint="default"/>
        <w:color w:val="auto"/>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6" w15:restartNumberingAfterBreak="0">
    <w:nsid w:val="400072FC"/>
    <w:multiLevelType w:val="hybridMultilevel"/>
    <w:tmpl w:val="CB5AEAA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103B7D"/>
    <w:multiLevelType w:val="multilevel"/>
    <w:tmpl w:val="45103B7D"/>
    <w:lvl w:ilvl="0">
      <w:start w:val="1"/>
      <w:numFmt w:val="bullet"/>
      <w:lvlText w:val=""/>
      <w:lvlJc w:val="left"/>
      <w:pPr>
        <w:ind w:left="360" w:hanging="360"/>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8" w15:restartNumberingAfterBreak="0">
    <w:nsid w:val="49A92210"/>
    <w:multiLevelType w:val="hybridMultilevel"/>
    <w:tmpl w:val="FEF45E3E"/>
    <w:lvl w:ilvl="0" w:tplc="08090003">
      <w:start w:val="1"/>
      <w:numFmt w:val="bullet"/>
      <w:lvlText w:val="o"/>
      <w:lvlJc w:val="left"/>
      <w:pPr>
        <w:ind w:left="840" w:hanging="420"/>
      </w:pPr>
      <w:rPr>
        <w:rFonts w:ascii="Courier New" w:hAnsi="Courier New" w:cs="Courier New"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4CF22EDB"/>
    <w:multiLevelType w:val="hybridMultilevel"/>
    <w:tmpl w:val="0B6EBB70"/>
    <w:lvl w:ilvl="0" w:tplc="A664C85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CFF1A27"/>
    <w:multiLevelType w:val="hybridMultilevel"/>
    <w:tmpl w:val="18A01FCA"/>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31" w15:restartNumberingAfterBreak="0">
    <w:nsid w:val="507A2031"/>
    <w:multiLevelType w:val="hybridMultilevel"/>
    <w:tmpl w:val="5F98DF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18232A3"/>
    <w:multiLevelType w:val="hybridMultilevel"/>
    <w:tmpl w:val="A21A4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1BF41DD"/>
    <w:multiLevelType w:val="hybridMultilevel"/>
    <w:tmpl w:val="ED427ACA"/>
    <w:lvl w:ilvl="0" w:tplc="6DD04500">
      <w:start w:val="2"/>
      <w:numFmt w:val="decimal"/>
      <w:lvlText w:val="%1."/>
      <w:lvlJc w:val="left"/>
      <w:pPr>
        <w:ind w:left="721"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29612AC"/>
    <w:multiLevelType w:val="hybridMultilevel"/>
    <w:tmpl w:val="2EA4B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9B4A80"/>
    <w:multiLevelType w:val="hybridMultilevel"/>
    <w:tmpl w:val="9F24D8EA"/>
    <w:lvl w:ilvl="0" w:tplc="08090001">
      <w:start w:val="1"/>
      <w:numFmt w:val="bullet"/>
      <w:lvlText w:val=""/>
      <w:lvlJc w:val="left"/>
      <w:pPr>
        <w:ind w:left="1364" w:hanging="360"/>
      </w:pPr>
      <w:rPr>
        <w:rFonts w:ascii="Symbol" w:hAnsi="Symbol" w:hint="default"/>
      </w:rPr>
    </w:lvl>
    <w:lvl w:ilvl="1" w:tplc="08090003" w:tentative="1">
      <w:start w:val="1"/>
      <w:numFmt w:val="bullet"/>
      <w:lvlText w:val="o"/>
      <w:lvlJc w:val="left"/>
      <w:pPr>
        <w:ind w:left="2084" w:hanging="360"/>
      </w:pPr>
      <w:rPr>
        <w:rFonts w:ascii="Courier New" w:hAnsi="Courier New" w:cs="Courier New" w:hint="default"/>
      </w:rPr>
    </w:lvl>
    <w:lvl w:ilvl="2" w:tplc="08090005" w:tentative="1">
      <w:start w:val="1"/>
      <w:numFmt w:val="bullet"/>
      <w:lvlText w:val=""/>
      <w:lvlJc w:val="left"/>
      <w:pPr>
        <w:ind w:left="2804" w:hanging="360"/>
      </w:pPr>
      <w:rPr>
        <w:rFonts w:ascii="Wingdings" w:hAnsi="Wingdings" w:hint="default"/>
      </w:rPr>
    </w:lvl>
    <w:lvl w:ilvl="3" w:tplc="08090001" w:tentative="1">
      <w:start w:val="1"/>
      <w:numFmt w:val="bullet"/>
      <w:lvlText w:val=""/>
      <w:lvlJc w:val="left"/>
      <w:pPr>
        <w:ind w:left="3524" w:hanging="360"/>
      </w:pPr>
      <w:rPr>
        <w:rFonts w:ascii="Symbol" w:hAnsi="Symbol" w:hint="default"/>
      </w:rPr>
    </w:lvl>
    <w:lvl w:ilvl="4" w:tplc="08090003" w:tentative="1">
      <w:start w:val="1"/>
      <w:numFmt w:val="bullet"/>
      <w:lvlText w:val="o"/>
      <w:lvlJc w:val="left"/>
      <w:pPr>
        <w:ind w:left="4244" w:hanging="360"/>
      </w:pPr>
      <w:rPr>
        <w:rFonts w:ascii="Courier New" w:hAnsi="Courier New" w:cs="Courier New" w:hint="default"/>
      </w:rPr>
    </w:lvl>
    <w:lvl w:ilvl="5" w:tplc="08090005" w:tentative="1">
      <w:start w:val="1"/>
      <w:numFmt w:val="bullet"/>
      <w:lvlText w:val=""/>
      <w:lvlJc w:val="left"/>
      <w:pPr>
        <w:ind w:left="4964" w:hanging="360"/>
      </w:pPr>
      <w:rPr>
        <w:rFonts w:ascii="Wingdings" w:hAnsi="Wingdings" w:hint="default"/>
      </w:rPr>
    </w:lvl>
    <w:lvl w:ilvl="6" w:tplc="08090001" w:tentative="1">
      <w:start w:val="1"/>
      <w:numFmt w:val="bullet"/>
      <w:lvlText w:val=""/>
      <w:lvlJc w:val="left"/>
      <w:pPr>
        <w:ind w:left="5684" w:hanging="360"/>
      </w:pPr>
      <w:rPr>
        <w:rFonts w:ascii="Symbol" w:hAnsi="Symbol" w:hint="default"/>
      </w:rPr>
    </w:lvl>
    <w:lvl w:ilvl="7" w:tplc="08090003" w:tentative="1">
      <w:start w:val="1"/>
      <w:numFmt w:val="bullet"/>
      <w:lvlText w:val="o"/>
      <w:lvlJc w:val="left"/>
      <w:pPr>
        <w:ind w:left="6404" w:hanging="360"/>
      </w:pPr>
      <w:rPr>
        <w:rFonts w:ascii="Courier New" w:hAnsi="Courier New" w:cs="Courier New" w:hint="default"/>
      </w:rPr>
    </w:lvl>
    <w:lvl w:ilvl="8" w:tplc="08090005" w:tentative="1">
      <w:start w:val="1"/>
      <w:numFmt w:val="bullet"/>
      <w:lvlText w:val=""/>
      <w:lvlJc w:val="left"/>
      <w:pPr>
        <w:ind w:left="7124" w:hanging="360"/>
      </w:pPr>
      <w:rPr>
        <w:rFonts w:ascii="Wingdings" w:hAnsi="Wingdings" w:hint="default"/>
      </w:rPr>
    </w:lvl>
  </w:abstractNum>
  <w:abstractNum w:abstractNumId="36" w15:restartNumberingAfterBreak="0">
    <w:nsid w:val="552F364A"/>
    <w:multiLevelType w:val="hybridMultilevel"/>
    <w:tmpl w:val="F738A0A6"/>
    <w:lvl w:ilvl="0" w:tplc="D94E346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57F234D9"/>
    <w:multiLevelType w:val="hybridMultilevel"/>
    <w:tmpl w:val="52D639CA"/>
    <w:lvl w:ilvl="0" w:tplc="08090003">
      <w:start w:val="1"/>
      <w:numFmt w:val="bullet"/>
      <w:lvlText w:val="o"/>
      <w:lvlJc w:val="left"/>
      <w:pPr>
        <w:ind w:left="1081" w:hanging="360"/>
      </w:pPr>
      <w:rPr>
        <w:rFonts w:ascii="Courier New" w:hAnsi="Courier New" w:cs="Courier New" w:hint="default"/>
      </w:rPr>
    </w:lvl>
    <w:lvl w:ilvl="1" w:tplc="08090003" w:tentative="1">
      <w:start w:val="1"/>
      <w:numFmt w:val="bullet"/>
      <w:lvlText w:val="o"/>
      <w:lvlJc w:val="left"/>
      <w:pPr>
        <w:ind w:left="1801" w:hanging="360"/>
      </w:pPr>
      <w:rPr>
        <w:rFonts w:ascii="Courier New" w:hAnsi="Courier New" w:cs="Courier New" w:hint="default"/>
      </w:rPr>
    </w:lvl>
    <w:lvl w:ilvl="2" w:tplc="08090005" w:tentative="1">
      <w:start w:val="1"/>
      <w:numFmt w:val="bullet"/>
      <w:lvlText w:val=""/>
      <w:lvlJc w:val="left"/>
      <w:pPr>
        <w:ind w:left="2521" w:hanging="360"/>
      </w:pPr>
      <w:rPr>
        <w:rFonts w:ascii="Wingdings" w:hAnsi="Wingdings" w:hint="default"/>
      </w:rPr>
    </w:lvl>
    <w:lvl w:ilvl="3" w:tplc="08090001" w:tentative="1">
      <w:start w:val="1"/>
      <w:numFmt w:val="bullet"/>
      <w:lvlText w:val=""/>
      <w:lvlJc w:val="left"/>
      <w:pPr>
        <w:ind w:left="3241" w:hanging="360"/>
      </w:pPr>
      <w:rPr>
        <w:rFonts w:ascii="Symbol" w:hAnsi="Symbol" w:hint="default"/>
      </w:rPr>
    </w:lvl>
    <w:lvl w:ilvl="4" w:tplc="08090003" w:tentative="1">
      <w:start w:val="1"/>
      <w:numFmt w:val="bullet"/>
      <w:lvlText w:val="o"/>
      <w:lvlJc w:val="left"/>
      <w:pPr>
        <w:ind w:left="3961" w:hanging="360"/>
      </w:pPr>
      <w:rPr>
        <w:rFonts w:ascii="Courier New" w:hAnsi="Courier New" w:cs="Courier New" w:hint="default"/>
      </w:rPr>
    </w:lvl>
    <w:lvl w:ilvl="5" w:tplc="08090005" w:tentative="1">
      <w:start w:val="1"/>
      <w:numFmt w:val="bullet"/>
      <w:lvlText w:val=""/>
      <w:lvlJc w:val="left"/>
      <w:pPr>
        <w:ind w:left="4681" w:hanging="360"/>
      </w:pPr>
      <w:rPr>
        <w:rFonts w:ascii="Wingdings" w:hAnsi="Wingdings" w:hint="default"/>
      </w:rPr>
    </w:lvl>
    <w:lvl w:ilvl="6" w:tplc="08090001" w:tentative="1">
      <w:start w:val="1"/>
      <w:numFmt w:val="bullet"/>
      <w:lvlText w:val=""/>
      <w:lvlJc w:val="left"/>
      <w:pPr>
        <w:ind w:left="5401" w:hanging="360"/>
      </w:pPr>
      <w:rPr>
        <w:rFonts w:ascii="Symbol" w:hAnsi="Symbol" w:hint="default"/>
      </w:rPr>
    </w:lvl>
    <w:lvl w:ilvl="7" w:tplc="08090003" w:tentative="1">
      <w:start w:val="1"/>
      <w:numFmt w:val="bullet"/>
      <w:lvlText w:val="o"/>
      <w:lvlJc w:val="left"/>
      <w:pPr>
        <w:ind w:left="6121" w:hanging="360"/>
      </w:pPr>
      <w:rPr>
        <w:rFonts w:ascii="Courier New" w:hAnsi="Courier New" w:cs="Courier New" w:hint="default"/>
      </w:rPr>
    </w:lvl>
    <w:lvl w:ilvl="8" w:tplc="08090005" w:tentative="1">
      <w:start w:val="1"/>
      <w:numFmt w:val="bullet"/>
      <w:lvlText w:val=""/>
      <w:lvlJc w:val="left"/>
      <w:pPr>
        <w:ind w:left="6841" w:hanging="360"/>
      </w:pPr>
      <w:rPr>
        <w:rFonts w:ascii="Wingdings" w:hAnsi="Wingdings" w:hint="default"/>
      </w:rPr>
    </w:lvl>
  </w:abstractNum>
  <w:abstractNum w:abstractNumId="38" w15:restartNumberingAfterBreak="0">
    <w:nsid w:val="5D5417E0"/>
    <w:multiLevelType w:val="hybridMultilevel"/>
    <w:tmpl w:val="54329140"/>
    <w:lvl w:ilvl="0" w:tplc="04090001">
      <w:start w:val="1"/>
      <w:numFmt w:val="bullet"/>
      <w:lvlText w:val=""/>
      <w:lvlJc w:val="left"/>
      <w:pPr>
        <w:ind w:left="493" w:hanging="360"/>
      </w:pPr>
      <w:rPr>
        <w:rFonts w:ascii="Symbol" w:hAnsi="Symbol" w:hint="default"/>
      </w:rPr>
    </w:lvl>
    <w:lvl w:ilvl="1" w:tplc="04090003" w:tentative="1">
      <w:start w:val="1"/>
      <w:numFmt w:val="bullet"/>
      <w:lvlText w:val="o"/>
      <w:lvlJc w:val="left"/>
      <w:pPr>
        <w:ind w:left="1213" w:hanging="360"/>
      </w:pPr>
      <w:rPr>
        <w:rFonts w:ascii="Courier New" w:hAnsi="Courier New" w:cs="Courier New" w:hint="default"/>
      </w:rPr>
    </w:lvl>
    <w:lvl w:ilvl="2" w:tplc="04090005" w:tentative="1">
      <w:start w:val="1"/>
      <w:numFmt w:val="bullet"/>
      <w:lvlText w:val=""/>
      <w:lvlJc w:val="left"/>
      <w:pPr>
        <w:ind w:left="1933" w:hanging="360"/>
      </w:pPr>
      <w:rPr>
        <w:rFonts w:ascii="Wingdings" w:hAnsi="Wingdings" w:hint="default"/>
      </w:rPr>
    </w:lvl>
    <w:lvl w:ilvl="3" w:tplc="04090001" w:tentative="1">
      <w:start w:val="1"/>
      <w:numFmt w:val="bullet"/>
      <w:lvlText w:val=""/>
      <w:lvlJc w:val="left"/>
      <w:pPr>
        <w:ind w:left="2653" w:hanging="360"/>
      </w:pPr>
      <w:rPr>
        <w:rFonts w:ascii="Symbol" w:hAnsi="Symbol" w:hint="default"/>
      </w:rPr>
    </w:lvl>
    <w:lvl w:ilvl="4" w:tplc="04090003" w:tentative="1">
      <w:start w:val="1"/>
      <w:numFmt w:val="bullet"/>
      <w:lvlText w:val="o"/>
      <w:lvlJc w:val="left"/>
      <w:pPr>
        <w:ind w:left="3373" w:hanging="360"/>
      </w:pPr>
      <w:rPr>
        <w:rFonts w:ascii="Courier New" w:hAnsi="Courier New" w:cs="Courier New" w:hint="default"/>
      </w:rPr>
    </w:lvl>
    <w:lvl w:ilvl="5" w:tplc="04090005" w:tentative="1">
      <w:start w:val="1"/>
      <w:numFmt w:val="bullet"/>
      <w:lvlText w:val=""/>
      <w:lvlJc w:val="left"/>
      <w:pPr>
        <w:ind w:left="4093" w:hanging="360"/>
      </w:pPr>
      <w:rPr>
        <w:rFonts w:ascii="Wingdings" w:hAnsi="Wingdings" w:hint="default"/>
      </w:rPr>
    </w:lvl>
    <w:lvl w:ilvl="6" w:tplc="04090001" w:tentative="1">
      <w:start w:val="1"/>
      <w:numFmt w:val="bullet"/>
      <w:lvlText w:val=""/>
      <w:lvlJc w:val="left"/>
      <w:pPr>
        <w:ind w:left="4813" w:hanging="360"/>
      </w:pPr>
      <w:rPr>
        <w:rFonts w:ascii="Symbol" w:hAnsi="Symbol" w:hint="default"/>
      </w:rPr>
    </w:lvl>
    <w:lvl w:ilvl="7" w:tplc="04090003" w:tentative="1">
      <w:start w:val="1"/>
      <w:numFmt w:val="bullet"/>
      <w:lvlText w:val="o"/>
      <w:lvlJc w:val="left"/>
      <w:pPr>
        <w:ind w:left="5533" w:hanging="360"/>
      </w:pPr>
      <w:rPr>
        <w:rFonts w:ascii="Courier New" w:hAnsi="Courier New" w:cs="Courier New" w:hint="default"/>
      </w:rPr>
    </w:lvl>
    <w:lvl w:ilvl="8" w:tplc="04090005" w:tentative="1">
      <w:start w:val="1"/>
      <w:numFmt w:val="bullet"/>
      <w:lvlText w:val=""/>
      <w:lvlJc w:val="left"/>
      <w:pPr>
        <w:ind w:left="6253" w:hanging="360"/>
      </w:pPr>
      <w:rPr>
        <w:rFonts w:ascii="Wingdings" w:hAnsi="Wingdings" w:hint="default"/>
      </w:rPr>
    </w:lvl>
  </w:abstractNum>
  <w:abstractNum w:abstractNumId="39" w15:restartNumberingAfterBreak="0">
    <w:nsid w:val="5EBE5F94"/>
    <w:multiLevelType w:val="hybridMultilevel"/>
    <w:tmpl w:val="69B23620"/>
    <w:lvl w:ilvl="0" w:tplc="A664C85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5F451F21"/>
    <w:multiLevelType w:val="hybridMultilevel"/>
    <w:tmpl w:val="9BAA6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3353A57"/>
    <w:multiLevelType w:val="hybridMultilevel"/>
    <w:tmpl w:val="97725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7753FD2"/>
    <w:multiLevelType w:val="hybridMultilevel"/>
    <w:tmpl w:val="32E61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7F03372"/>
    <w:multiLevelType w:val="hybridMultilevel"/>
    <w:tmpl w:val="A39E8718"/>
    <w:lvl w:ilvl="0" w:tplc="65EC69FE">
      <w:start w:val="1"/>
      <w:numFmt w:val="bullet"/>
      <w:pStyle w:val="Heading1appendix"/>
      <w:lvlText w:val=""/>
      <w:lvlJc w:val="left"/>
      <w:pPr>
        <w:ind w:left="720" w:hanging="360"/>
      </w:pPr>
      <w:rPr>
        <w:rFonts w:ascii="Symbol" w:hAnsi="Symbol" w:hint="default"/>
      </w:rPr>
    </w:lvl>
    <w:lvl w:ilvl="1" w:tplc="A2BC7886" w:tentative="1">
      <w:start w:val="1"/>
      <w:numFmt w:val="bullet"/>
      <w:lvlText w:val="o"/>
      <w:lvlJc w:val="left"/>
      <w:pPr>
        <w:ind w:left="1440" w:hanging="360"/>
      </w:pPr>
      <w:rPr>
        <w:rFonts w:ascii="Courier New" w:hAnsi="Courier New" w:cs="Courier New" w:hint="default"/>
      </w:rPr>
    </w:lvl>
    <w:lvl w:ilvl="2" w:tplc="1AF825BA" w:tentative="1">
      <w:start w:val="1"/>
      <w:numFmt w:val="bullet"/>
      <w:pStyle w:val="Heading3appendix"/>
      <w:lvlText w:val=""/>
      <w:lvlJc w:val="left"/>
      <w:pPr>
        <w:ind w:left="2160" w:hanging="360"/>
      </w:pPr>
      <w:rPr>
        <w:rFonts w:ascii="Wingdings" w:hAnsi="Wingdings" w:hint="default"/>
      </w:rPr>
    </w:lvl>
    <w:lvl w:ilvl="3" w:tplc="D36A22EC" w:tentative="1">
      <w:start w:val="1"/>
      <w:numFmt w:val="bullet"/>
      <w:pStyle w:val="Heading4appendix"/>
      <w:lvlText w:val=""/>
      <w:lvlJc w:val="left"/>
      <w:pPr>
        <w:ind w:left="2880" w:hanging="360"/>
      </w:pPr>
      <w:rPr>
        <w:rFonts w:ascii="Symbol" w:hAnsi="Symbol" w:hint="default"/>
      </w:rPr>
    </w:lvl>
    <w:lvl w:ilvl="4" w:tplc="04FCA662" w:tentative="1">
      <w:start w:val="1"/>
      <w:numFmt w:val="bullet"/>
      <w:lvlText w:val="o"/>
      <w:lvlJc w:val="left"/>
      <w:pPr>
        <w:ind w:left="3600" w:hanging="360"/>
      </w:pPr>
      <w:rPr>
        <w:rFonts w:ascii="Courier New" w:hAnsi="Courier New" w:cs="Courier New" w:hint="default"/>
      </w:rPr>
    </w:lvl>
    <w:lvl w:ilvl="5" w:tplc="9A4CF556" w:tentative="1">
      <w:start w:val="1"/>
      <w:numFmt w:val="bullet"/>
      <w:lvlText w:val=""/>
      <w:lvlJc w:val="left"/>
      <w:pPr>
        <w:ind w:left="4320" w:hanging="360"/>
      </w:pPr>
      <w:rPr>
        <w:rFonts w:ascii="Wingdings" w:hAnsi="Wingdings" w:hint="default"/>
      </w:rPr>
    </w:lvl>
    <w:lvl w:ilvl="6" w:tplc="8820CE56" w:tentative="1">
      <w:start w:val="1"/>
      <w:numFmt w:val="bullet"/>
      <w:lvlText w:val=""/>
      <w:lvlJc w:val="left"/>
      <w:pPr>
        <w:ind w:left="5040" w:hanging="360"/>
      </w:pPr>
      <w:rPr>
        <w:rFonts w:ascii="Symbol" w:hAnsi="Symbol" w:hint="default"/>
      </w:rPr>
    </w:lvl>
    <w:lvl w:ilvl="7" w:tplc="5BCADB76" w:tentative="1">
      <w:start w:val="1"/>
      <w:numFmt w:val="bullet"/>
      <w:lvlText w:val="o"/>
      <w:lvlJc w:val="left"/>
      <w:pPr>
        <w:ind w:left="5760" w:hanging="360"/>
      </w:pPr>
      <w:rPr>
        <w:rFonts w:ascii="Courier New" w:hAnsi="Courier New" w:cs="Courier New" w:hint="default"/>
      </w:rPr>
    </w:lvl>
    <w:lvl w:ilvl="8" w:tplc="CA48E6F2" w:tentative="1">
      <w:start w:val="1"/>
      <w:numFmt w:val="bullet"/>
      <w:lvlText w:val=""/>
      <w:lvlJc w:val="left"/>
      <w:pPr>
        <w:ind w:left="6480" w:hanging="360"/>
      </w:pPr>
      <w:rPr>
        <w:rFonts w:ascii="Wingdings" w:hAnsi="Wingdings" w:hint="default"/>
      </w:rPr>
    </w:lvl>
  </w:abstractNum>
  <w:abstractNum w:abstractNumId="44" w15:restartNumberingAfterBreak="0">
    <w:nsid w:val="67FD22BA"/>
    <w:multiLevelType w:val="hybridMultilevel"/>
    <w:tmpl w:val="95A8B8A2"/>
    <w:lvl w:ilvl="0" w:tplc="92EE3F94">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68C05D9D"/>
    <w:multiLevelType w:val="hybridMultilevel"/>
    <w:tmpl w:val="3706457E"/>
    <w:lvl w:ilvl="0" w:tplc="CB587902">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9D1518A"/>
    <w:multiLevelType w:val="hybridMultilevel"/>
    <w:tmpl w:val="D0B0A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BEF76ED"/>
    <w:multiLevelType w:val="hybridMultilevel"/>
    <w:tmpl w:val="4A844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D064BFF"/>
    <w:multiLevelType w:val="hybridMultilevel"/>
    <w:tmpl w:val="5E36A8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6DD41A65"/>
    <w:multiLevelType w:val="hybridMultilevel"/>
    <w:tmpl w:val="176E3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03A3704"/>
    <w:multiLevelType w:val="hybridMultilevel"/>
    <w:tmpl w:val="BE0092BA"/>
    <w:lvl w:ilvl="0" w:tplc="8F96175E">
      <w:start w:val="1"/>
      <w:numFmt w:val="bullet"/>
      <w:pStyle w:val="BulletsMain"/>
      <w:lvlText w:val=""/>
      <w:lvlJc w:val="left"/>
      <w:pPr>
        <w:ind w:left="644"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710463C4"/>
    <w:multiLevelType w:val="hybridMultilevel"/>
    <w:tmpl w:val="3516F974"/>
    <w:lvl w:ilvl="0" w:tplc="0809000F">
      <w:start w:val="1"/>
      <w:numFmt w:val="decimal"/>
      <w:lvlText w:val="%1."/>
      <w:lvlJc w:val="left"/>
      <w:pPr>
        <w:ind w:left="1081"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748C7803"/>
    <w:multiLevelType w:val="hybridMultilevel"/>
    <w:tmpl w:val="CDBE978E"/>
    <w:lvl w:ilvl="0" w:tplc="08090005">
      <w:start w:val="1"/>
      <w:numFmt w:val="bullet"/>
      <w:pStyle w:val="DBulletlas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787D157D"/>
    <w:multiLevelType w:val="hybridMultilevel"/>
    <w:tmpl w:val="36A26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7B826D43"/>
    <w:multiLevelType w:val="hybridMultilevel"/>
    <w:tmpl w:val="D4D0D66E"/>
    <w:lvl w:ilvl="0" w:tplc="CB587902">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7C232FC2"/>
    <w:multiLevelType w:val="hybridMultilevel"/>
    <w:tmpl w:val="DE666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5"/>
  </w:num>
  <w:num w:numId="3">
    <w:abstractNumId w:val="43"/>
  </w:num>
  <w:num w:numId="4">
    <w:abstractNumId w:val="6"/>
  </w:num>
  <w:num w:numId="5">
    <w:abstractNumId w:val="52"/>
  </w:num>
  <w:num w:numId="6">
    <w:abstractNumId w:val="18"/>
  </w:num>
  <w:num w:numId="7">
    <w:abstractNumId w:val="50"/>
  </w:num>
  <w:num w:numId="8">
    <w:abstractNumId w:val="0"/>
  </w:num>
  <w:num w:numId="9">
    <w:abstractNumId w:val="23"/>
  </w:num>
  <w:num w:numId="10">
    <w:abstractNumId w:val="27"/>
  </w:num>
  <w:num w:numId="11">
    <w:abstractNumId w:val="4"/>
  </w:num>
  <w:num w:numId="12">
    <w:abstractNumId w:val="9"/>
  </w:num>
  <w:num w:numId="13">
    <w:abstractNumId w:val="11"/>
  </w:num>
  <w:num w:numId="14">
    <w:abstractNumId w:val="20"/>
  </w:num>
  <w:num w:numId="15">
    <w:abstractNumId w:val="44"/>
  </w:num>
  <w:num w:numId="16">
    <w:abstractNumId w:val="15"/>
  </w:num>
  <w:num w:numId="17">
    <w:abstractNumId w:val="40"/>
  </w:num>
  <w:num w:numId="18">
    <w:abstractNumId w:val="21"/>
  </w:num>
  <w:num w:numId="19">
    <w:abstractNumId w:val="36"/>
  </w:num>
  <w:num w:numId="20">
    <w:abstractNumId w:val="28"/>
  </w:num>
  <w:num w:numId="21">
    <w:abstractNumId w:val="17"/>
  </w:num>
  <w:num w:numId="22">
    <w:abstractNumId w:val="2"/>
  </w:num>
  <w:num w:numId="23">
    <w:abstractNumId w:val="48"/>
  </w:num>
  <w:num w:numId="24">
    <w:abstractNumId w:val="24"/>
  </w:num>
  <w:num w:numId="25">
    <w:abstractNumId w:val="55"/>
  </w:num>
  <w:num w:numId="26">
    <w:abstractNumId w:val="16"/>
  </w:num>
  <w:num w:numId="27">
    <w:abstractNumId w:val="37"/>
  </w:num>
  <w:num w:numId="28">
    <w:abstractNumId w:val="51"/>
  </w:num>
  <w:num w:numId="29">
    <w:abstractNumId w:val="33"/>
  </w:num>
  <w:num w:numId="30">
    <w:abstractNumId w:val="29"/>
  </w:num>
  <w:num w:numId="31">
    <w:abstractNumId w:val="39"/>
  </w:num>
  <w:num w:numId="32">
    <w:abstractNumId w:val="35"/>
  </w:num>
  <w:num w:numId="33">
    <w:abstractNumId w:val="31"/>
  </w:num>
  <w:num w:numId="34">
    <w:abstractNumId w:val="22"/>
  </w:num>
  <w:num w:numId="35">
    <w:abstractNumId w:val="1"/>
  </w:num>
  <w:num w:numId="36">
    <w:abstractNumId w:val="42"/>
  </w:num>
  <w:num w:numId="37">
    <w:abstractNumId w:val="53"/>
  </w:num>
  <w:num w:numId="38">
    <w:abstractNumId w:val="13"/>
  </w:num>
  <w:num w:numId="39">
    <w:abstractNumId w:val="19"/>
  </w:num>
  <w:num w:numId="40">
    <w:abstractNumId w:val="8"/>
  </w:num>
  <w:num w:numId="41">
    <w:abstractNumId w:val="47"/>
  </w:num>
  <w:num w:numId="42">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7"/>
  </w:num>
  <w:num w:numId="44">
    <w:abstractNumId w:val="14"/>
  </w:num>
  <w:num w:numId="45">
    <w:abstractNumId w:val="46"/>
  </w:num>
  <w:num w:numId="46">
    <w:abstractNumId w:val="26"/>
  </w:num>
  <w:num w:numId="47">
    <w:abstractNumId w:val="34"/>
  </w:num>
  <w:num w:numId="48">
    <w:abstractNumId w:val="12"/>
  </w:num>
  <w:num w:numId="49">
    <w:abstractNumId w:val="54"/>
  </w:num>
  <w:num w:numId="50">
    <w:abstractNumId w:val="45"/>
  </w:num>
  <w:num w:numId="51">
    <w:abstractNumId w:val="5"/>
  </w:num>
  <w:num w:numId="52">
    <w:abstractNumId w:val="38"/>
  </w:num>
  <w:num w:numId="53">
    <w:abstractNumId w:val="30"/>
  </w:num>
  <w:num w:numId="54">
    <w:abstractNumId w:val="32"/>
  </w:num>
  <w:num w:numId="55">
    <w:abstractNumId w:val="41"/>
  </w:num>
  <w:num w:numId="56">
    <w:abstractNumId w:val="10"/>
  </w:num>
  <w:numIdMacAtCleanup w:val="5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ant Lowe">
    <w15:presenceInfo w15:providerId="AD" w15:userId="S-1-5-21-424797951-1864474325-4079670779-1239"/>
  </w15:person>
  <w15:person w15:author="Xin Zhang">
    <w15:presenceInfo w15:providerId="AD" w15:userId="S-1-5-21-424797951-1864474325-4079670779-12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82"/>
  <w:drawingGridHorizontalSpacing w:val="110"/>
  <w:displayHorizontalDrawingGridEvery w:val="0"/>
  <w:displayVerticalDrawingGridEvery w:val="2"/>
  <w:characterSpacingControl w:val="compressPunctuation"/>
  <w:hdrShapeDefaults>
    <o:shapedefaults v:ext="edit" spidmax="59393"/>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FE7"/>
    <w:rsid w:val="000002F1"/>
    <w:rsid w:val="00000400"/>
    <w:rsid w:val="00000403"/>
    <w:rsid w:val="00000501"/>
    <w:rsid w:val="00002004"/>
    <w:rsid w:val="00003AF8"/>
    <w:rsid w:val="00003DB4"/>
    <w:rsid w:val="00004325"/>
    <w:rsid w:val="00004DEE"/>
    <w:rsid w:val="00004FCE"/>
    <w:rsid w:val="00005B69"/>
    <w:rsid w:val="00005E6B"/>
    <w:rsid w:val="00006A20"/>
    <w:rsid w:val="000070CC"/>
    <w:rsid w:val="00007686"/>
    <w:rsid w:val="00007795"/>
    <w:rsid w:val="00007DB0"/>
    <w:rsid w:val="0001088E"/>
    <w:rsid w:val="00010968"/>
    <w:rsid w:val="000109B9"/>
    <w:rsid w:val="00011352"/>
    <w:rsid w:val="00011446"/>
    <w:rsid w:val="00011C36"/>
    <w:rsid w:val="0001213C"/>
    <w:rsid w:val="00012B60"/>
    <w:rsid w:val="0001462B"/>
    <w:rsid w:val="00014997"/>
    <w:rsid w:val="0001515B"/>
    <w:rsid w:val="00015B3E"/>
    <w:rsid w:val="00015C18"/>
    <w:rsid w:val="00015FAE"/>
    <w:rsid w:val="000175BB"/>
    <w:rsid w:val="00017DBA"/>
    <w:rsid w:val="0002019E"/>
    <w:rsid w:val="00020DF8"/>
    <w:rsid w:val="00020FA1"/>
    <w:rsid w:val="0002230A"/>
    <w:rsid w:val="0002292B"/>
    <w:rsid w:val="00022C9F"/>
    <w:rsid w:val="00024783"/>
    <w:rsid w:val="0002479E"/>
    <w:rsid w:val="00024826"/>
    <w:rsid w:val="00025C37"/>
    <w:rsid w:val="000267A7"/>
    <w:rsid w:val="00026906"/>
    <w:rsid w:val="00030756"/>
    <w:rsid w:val="00030EC2"/>
    <w:rsid w:val="000322A9"/>
    <w:rsid w:val="00032843"/>
    <w:rsid w:val="000335AE"/>
    <w:rsid w:val="000339D6"/>
    <w:rsid w:val="000342FF"/>
    <w:rsid w:val="000347CF"/>
    <w:rsid w:val="000352EE"/>
    <w:rsid w:val="00035A8A"/>
    <w:rsid w:val="00036E9C"/>
    <w:rsid w:val="00037AC6"/>
    <w:rsid w:val="00040DF5"/>
    <w:rsid w:val="000411EF"/>
    <w:rsid w:val="00041784"/>
    <w:rsid w:val="00042417"/>
    <w:rsid w:val="00042D54"/>
    <w:rsid w:val="00043697"/>
    <w:rsid w:val="00043AAE"/>
    <w:rsid w:val="00044B9E"/>
    <w:rsid w:val="00044D83"/>
    <w:rsid w:val="000469AB"/>
    <w:rsid w:val="00046D2F"/>
    <w:rsid w:val="00047133"/>
    <w:rsid w:val="000472A6"/>
    <w:rsid w:val="00047CFF"/>
    <w:rsid w:val="00050CAA"/>
    <w:rsid w:val="00050CE1"/>
    <w:rsid w:val="00051136"/>
    <w:rsid w:val="00051366"/>
    <w:rsid w:val="00052533"/>
    <w:rsid w:val="00053C12"/>
    <w:rsid w:val="00053E79"/>
    <w:rsid w:val="000541F6"/>
    <w:rsid w:val="0005469E"/>
    <w:rsid w:val="0005484B"/>
    <w:rsid w:val="000551F5"/>
    <w:rsid w:val="000553DB"/>
    <w:rsid w:val="00055D22"/>
    <w:rsid w:val="000569CF"/>
    <w:rsid w:val="00056F54"/>
    <w:rsid w:val="00060006"/>
    <w:rsid w:val="0006041A"/>
    <w:rsid w:val="00060B4D"/>
    <w:rsid w:val="00060B84"/>
    <w:rsid w:val="00060FCB"/>
    <w:rsid w:val="0006187B"/>
    <w:rsid w:val="00063A26"/>
    <w:rsid w:val="00063FAD"/>
    <w:rsid w:val="000640CF"/>
    <w:rsid w:val="00064212"/>
    <w:rsid w:val="00064E30"/>
    <w:rsid w:val="00065217"/>
    <w:rsid w:val="00066CE2"/>
    <w:rsid w:val="00070B2B"/>
    <w:rsid w:val="0007223A"/>
    <w:rsid w:val="000724AB"/>
    <w:rsid w:val="000724AE"/>
    <w:rsid w:val="00072648"/>
    <w:rsid w:val="0007374A"/>
    <w:rsid w:val="000737A9"/>
    <w:rsid w:val="00073A1D"/>
    <w:rsid w:val="00074D2B"/>
    <w:rsid w:val="00074E9F"/>
    <w:rsid w:val="0007551C"/>
    <w:rsid w:val="000755FA"/>
    <w:rsid w:val="0007780E"/>
    <w:rsid w:val="000778C3"/>
    <w:rsid w:val="00077D30"/>
    <w:rsid w:val="00080156"/>
    <w:rsid w:val="000806D6"/>
    <w:rsid w:val="00081CA1"/>
    <w:rsid w:val="0008258C"/>
    <w:rsid w:val="000832EA"/>
    <w:rsid w:val="00083C31"/>
    <w:rsid w:val="000840F5"/>
    <w:rsid w:val="00084E5E"/>
    <w:rsid w:val="00085D85"/>
    <w:rsid w:val="00085E66"/>
    <w:rsid w:val="0008679E"/>
    <w:rsid w:val="00086B62"/>
    <w:rsid w:val="0008705E"/>
    <w:rsid w:val="000870A9"/>
    <w:rsid w:val="00087278"/>
    <w:rsid w:val="00087DE6"/>
    <w:rsid w:val="000903FB"/>
    <w:rsid w:val="00090FE8"/>
    <w:rsid w:val="000913CE"/>
    <w:rsid w:val="00091AAF"/>
    <w:rsid w:val="00091E4F"/>
    <w:rsid w:val="00092402"/>
    <w:rsid w:val="00092937"/>
    <w:rsid w:val="00092C8C"/>
    <w:rsid w:val="00093193"/>
    <w:rsid w:val="000935A7"/>
    <w:rsid w:val="00093B72"/>
    <w:rsid w:val="00093DF2"/>
    <w:rsid w:val="00094677"/>
    <w:rsid w:val="000948CA"/>
    <w:rsid w:val="00095100"/>
    <w:rsid w:val="00095578"/>
    <w:rsid w:val="00095882"/>
    <w:rsid w:val="00096154"/>
    <w:rsid w:val="0009621A"/>
    <w:rsid w:val="00096B08"/>
    <w:rsid w:val="00096CEC"/>
    <w:rsid w:val="0009716A"/>
    <w:rsid w:val="00097349"/>
    <w:rsid w:val="00097959"/>
    <w:rsid w:val="00097F3D"/>
    <w:rsid w:val="000A0736"/>
    <w:rsid w:val="000A10D4"/>
    <w:rsid w:val="000A163A"/>
    <w:rsid w:val="000A1A18"/>
    <w:rsid w:val="000A1F97"/>
    <w:rsid w:val="000A20E7"/>
    <w:rsid w:val="000A2BF1"/>
    <w:rsid w:val="000A2C04"/>
    <w:rsid w:val="000A3930"/>
    <w:rsid w:val="000A6351"/>
    <w:rsid w:val="000A68FA"/>
    <w:rsid w:val="000A7330"/>
    <w:rsid w:val="000A7669"/>
    <w:rsid w:val="000A7E22"/>
    <w:rsid w:val="000B0075"/>
    <w:rsid w:val="000B0139"/>
    <w:rsid w:val="000B0785"/>
    <w:rsid w:val="000B0A82"/>
    <w:rsid w:val="000B0E1D"/>
    <w:rsid w:val="000B0F4E"/>
    <w:rsid w:val="000B1022"/>
    <w:rsid w:val="000B20A4"/>
    <w:rsid w:val="000B2288"/>
    <w:rsid w:val="000B2634"/>
    <w:rsid w:val="000B2CB0"/>
    <w:rsid w:val="000B49A2"/>
    <w:rsid w:val="000B49E4"/>
    <w:rsid w:val="000B4D76"/>
    <w:rsid w:val="000B52A5"/>
    <w:rsid w:val="000B6572"/>
    <w:rsid w:val="000B68CD"/>
    <w:rsid w:val="000B6937"/>
    <w:rsid w:val="000B70A3"/>
    <w:rsid w:val="000B7979"/>
    <w:rsid w:val="000C11A5"/>
    <w:rsid w:val="000C1A39"/>
    <w:rsid w:val="000C270C"/>
    <w:rsid w:val="000C2788"/>
    <w:rsid w:val="000C36C6"/>
    <w:rsid w:val="000C3B5F"/>
    <w:rsid w:val="000C3F2D"/>
    <w:rsid w:val="000C4134"/>
    <w:rsid w:val="000C4461"/>
    <w:rsid w:val="000C4624"/>
    <w:rsid w:val="000C46E0"/>
    <w:rsid w:val="000C49D3"/>
    <w:rsid w:val="000C49FB"/>
    <w:rsid w:val="000C4EB6"/>
    <w:rsid w:val="000C4F14"/>
    <w:rsid w:val="000C5EEC"/>
    <w:rsid w:val="000C6FD9"/>
    <w:rsid w:val="000D00BC"/>
    <w:rsid w:val="000D0C2E"/>
    <w:rsid w:val="000D1D78"/>
    <w:rsid w:val="000D1E9C"/>
    <w:rsid w:val="000D291B"/>
    <w:rsid w:val="000D3156"/>
    <w:rsid w:val="000D4903"/>
    <w:rsid w:val="000D4CA9"/>
    <w:rsid w:val="000D4F69"/>
    <w:rsid w:val="000D57AB"/>
    <w:rsid w:val="000D6901"/>
    <w:rsid w:val="000D6CE3"/>
    <w:rsid w:val="000D6F7A"/>
    <w:rsid w:val="000D7581"/>
    <w:rsid w:val="000E0292"/>
    <w:rsid w:val="000E0DA5"/>
    <w:rsid w:val="000E1389"/>
    <w:rsid w:val="000E13D9"/>
    <w:rsid w:val="000E1447"/>
    <w:rsid w:val="000E14E6"/>
    <w:rsid w:val="000E1EA8"/>
    <w:rsid w:val="000E1FEF"/>
    <w:rsid w:val="000E39CC"/>
    <w:rsid w:val="000E3FEE"/>
    <w:rsid w:val="000E4597"/>
    <w:rsid w:val="000E45E4"/>
    <w:rsid w:val="000E4C0D"/>
    <w:rsid w:val="000E4E92"/>
    <w:rsid w:val="000E5092"/>
    <w:rsid w:val="000E56EB"/>
    <w:rsid w:val="000E625F"/>
    <w:rsid w:val="000E643A"/>
    <w:rsid w:val="000E6AB3"/>
    <w:rsid w:val="000E6BF7"/>
    <w:rsid w:val="000E740E"/>
    <w:rsid w:val="000E7655"/>
    <w:rsid w:val="000F0DC8"/>
    <w:rsid w:val="000F44A3"/>
    <w:rsid w:val="000F4B2E"/>
    <w:rsid w:val="000F4C1B"/>
    <w:rsid w:val="000F5A48"/>
    <w:rsid w:val="000F6408"/>
    <w:rsid w:val="00100072"/>
    <w:rsid w:val="0010090B"/>
    <w:rsid w:val="00101181"/>
    <w:rsid w:val="001020FE"/>
    <w:rsid w:val="0010290D"/>
    <w:rsid w:val="00102D3B"/>
    <w:rsid w:val="00103116"/>
    <w:rsid w:val="001034D0"/>
    <w:rsid w:val="00103631"/>
    <w:rsid w:val="001043ED"/>
    <w:rsid w:val="0010446E"/>
    <w:rsid w:val="0010461C"/>
    <w:rsid w:val="00104B43"/>
    <w:rsid w:val="00104CD3"/>
    <w:rsid w:val="00104D4E"/>
    <w:rsid w:val="001052F7"/>
    <w:rsid w:val="00106273"/>
    <w:rsid w:val="0010635A"/>
    <w:rsid w:val="001102CE"/>
    <w:rsid w:val="00110AFD"/>
    <w:rsid w:val="0011186A"/>
    <w:rsid w:val="00112657"/>
    <w:rsid w:val="00112A02"/>
    <w:rsid w:val="00113E02"/>
    <w:rsid w:val="00113E77"/>
    <w:rsid w:val="00113F91"/>
    <w:rsid w:val="0011402E"/>
    <w:rsid w:val="00114BBB"/>
    <w:rsid w:val="00115193"/>
    <w:rsid w:val="00115432"/>
    <w:rsid w:val="00117174"/>
    <w:rsid w:val="0011735D"/>
    <w:rsid w:val="00117838"/>
    <w:rsid w:val="00120613"/>
    <w:rsid w:val="001206FF"/>
    <w:rsid w:val="00121986"/>
    <w:rsid w:val="00121B54"/>
    <w:rsid w:val="0012273E"/>
    <w:rsid w:val="00122CDA"/>
    <w:rsid w:val="00123622"/>
    <w:rsid w:val="00123E85"/>
    <w:rsid w:val="00124613"/>
    <w:rsid w:val="0012587D"/>
    <w:rsid w:val="00126C45"/>
    <w:rsid w:val="00126C9D"/>
    <w:rsid w:val="001301EA"/>
    <w:rsid w:val="00130470"/>
    <w:rsid w:val="00131CA9"/>
    <w:rsid w:val="00131DB9"/>
    <w:rsid w:val="00132315"/>
    <w:rsid w:val="00132705"/>
    <w:rsid w:val="00133DE4"/>
    <w:rsid w:val="00134295"/>
    <w:rsid w:val="00134D5D"/>
    <w:rsid w:val="001350F5"/>
    <w:rsid w:val="001355BB"/>
    <w:rsid w:val="00135A9C"/>
    <w:rsid w:val="00135B9D"/>
    <w:rsid w:val="00136488"/>
    <w:rsid w:val="00137438"/>
    <w:rsid w:val="0013780D"/>
    <w:rsid w:val="00137A93"/>
    <w:rsid w:val="00137BB6"/>
    <w:rsid w:val="00140742"/>
    <w:rsid w:val="001411FC"/>
    <w:rsid w:val="001415E2"/>
    <w:rsid w:val="001416A8"/>
    <w:rsid w:val="00141D3C"/>
    <w:rsid w:val="0014247C"/>
    <w:rsid w:val="00142860"/>
    <w:rsid w:val="001444FB"/>
    <w:rsid w:val="00144B4E"/>
    <w:rsid w:val="00145955"/>
    <w:rsid w:val="00145B5B"/>
    <w:rsid w:val="00145D4E"/>
    <w:rsid w:val="001461CC"/>
    <w:rsid w:val="00146F7D"/>
    <w:rsid w:val="00147A71"/>
    <w:rsid w:val="00150025"/>
    <w:rsid w:val="001500DA"/>
    <w:rsid w:val="00151007"/>
    <w:rsid w:val="0015194A"/>
    <w:rsid w:val="0015254F"/>
    <w:rsid w:val="00152741"/>
    <w:rsid w:val="001527F7"/>
    <w:rsid w:val="001531A0"/>
    <w:rsid w:val="00153C81"/>
    <w:rsid w:val="00153DD7"/>
    <w:rsid w:val="0015413F"/>
    <w:rsid w:val="0015454E"/>
    <w:rsid w:val="00154CF4"/>
    <w:rsid w:val="00155A0D"/>
    <w:rsid w:val="00155E12"/>
    <w:rsid w:val="00155F53"/>
    <w:rsid w:val="00156734"/>
    <w:rsid w:val="0015698F"/>
    <w:rsid w:val="00157E1A"/>
    <w:rsid w:val="00157E92"/>
    <w:rsid w:val="001622FF"/>
    <w:rsid w:val="00163D21"/>
    <w:rsid w:val="0016421E"/>
    <w:rsid w:val="00164979"/>
    <w:rsid w:val="00164DD6"/>
    <w:rsid w:val="00165524"/>
    <w:rsid w:val="0016555F"/>
    <w:rsid w:val="00165694"/>
    <w:rsid w:val="00165EE5"/>
    <w:rsid w:val="001661FC"/>
    <w:rsid w:val="001663D1"/>
    <w:rsid w:val="00167BAE"/>
    <w:rsid w:val="001704CD"/>
    <w:rsid w:val="00170510"/>
    <w:rsid w:val="00170EB0"/>
    <w:rsid w:val="00171654"/>
    <w:rsid w:val="001717C8"/>
    <w:rsid w:val="0017181E"/>
    <w:rsid w:val="0017227D"/>
    <w:rsid w:val="00172FDF"/>
    <w:rsid w:val="00173A87"/>
    <w:rsid w:val="00173B4C"/>
    <w:rsid w:val="0017403A"/>
    <w:rsid w:val="0017407C"/>
    <w:rsid w:val="00175C81"/>
    <w:rsid w:val="001765F1"/>
    <w:rsid w:val="001766B5"/>
    <w:rsid w:val="00176735"/>
    <w:rsid w:val="00180584"/>
    <w:rsid w:val="00180A0B"/>
    <w:rsid w:val="0018297C"/>
    <w:rsid w:val="00182F47"/>
    <w:rsid w:val="001843E6"/>
    <w:rsid w:val="001847FF"/>
    <w:rsid w:val="00184A54"/>
    <w:rsid w:val="00184B05"/>
    <w:rsid w:val="0018519A"/>
    <w:rsid w:val="0018578E"/>
    <w:rsid w:val="00185D7D"/>
    <w:rsid w:val="00186A94"/>
    <w:rsid w:val="001870A0"/>
    <w:rsid w:val="0018782D"/>
    <w:rsid w:val="00187D44"/>
    <w:rsid w:val="0019008C"/>
    <w:rsid w:val="00190271"/>
    <w:rsid w:val="00191EE0"/>
    <w:rsid w:val="0019327B"/>
    <w:rsid w:val="001936B4"/>
    <w:rsid w:val="00193DC1"/>
    <w:rsid w:val="00193FCE"/>
    <w:rsid w:val="0019472C"/>
    <w:rsid w:val="0019478B"/>
    <w:rsid w:val="001955D0"/>
    <w:rsid w:val="001958C0"/>
    <w:rsid w:val="00195A16"/>
    <w:rsid w:val="00195D97"/>
    <w:rsid w:val="001962A4"/>
    <w:rsid w:val="0019668D"/>
    <w:rsid w:val="00196AF2"/>
    <w:rsid w:val="00196BF8"/>
    <w:rsid w:val="00197301"/>
    <w:rsid w:val="00197CE6"/>
    <w:rsid w:val="001A0505"/>
    <w:rsid w:val="001A0ED0"/>
    <w:rsid w:val="001A378D"/>
    <w:rsid w:val="001A3E0E"/>
    <w:rsid w:val="001A3FF3"/>
    <w:rsid w:val="001A5B9A"/>
    <w:rsid w:val="001A64A1"/>
    <w:rsid w:val="001A6C82"/>
    <w:rsid w:val="001A6DF8"/>
    <w:rsid w:val="001A7014"/>
    <w:rsid w:val="001A73C0"/>
    <w:rsid w:val="001A7454"/>
    <w:rsid w:val="001A7B54"/>
    <w:rsid w:val="001B05F1"/>
    <w:rsid w:val="001B085D"/>
    <w:rsid w:val="001B194C"/>
    <w:rsid w:val="001B1FAB"/>
    <w:rsid w:val="001B2086"/>
    <w:rsid w:val="001B2103"/>
    <w:rsid w:val="001B41E9"/>
    <w:rsid w:val="001B4E10"/>
    <w:rsid w:val="001B51BC"/>
    <w:rsid w:val="001B57F2"/>
    <w:rsid w:val="001B582E"/>
    <w:rsid w:val="001B5830"/>
    <w:rsid w:val="001B6569"/>
    <w:rsid w:val="001B65BD"/>
    <w:rsid w:val="001B6840"/>
    <w:rsid w:val="001B6DD2"/>
    <w:rsid w:val="001B7C1D"/>
    <w:rsid w:val="001B7FA5"/>
    <w:rsid w:val="001C0808"/>
    <w:rsid w:val="001C129B"/>
    <w:rsid w:val="001C2AE3"/>
    <w:rsid w:val="001C310D"/>
    <w:rsid w:val="001C3457"/>
    <w:rsid w:val="001C3DAF"/>
    <w:rsid w:val="001C55F0"/>
    <w:rsid w:val="001C5CB3"/>
    <w:rsid w:val="001C602C"/>
    <w:rsid w:val="001C6807"/>
    <w:rsid w:val="001C6AD4"/>
    <w:rsid w:val="001C6B97"/>
    <w:rsid w:val="001C7535"/>
    <w:rsid w:val="001C78FA"/>
    <w:rsid w:val="001C7C37"/>
    <w:rsid w:val="001C7C6B"/>
    <w:rsid w:val="001C7CDB"/>
    <w:rsid w:val="001D0073"/>
    <w:rsid w:val="001D0723"/>
    <w:rsid w:val="001D0E24"/>
    <w:rsid w:val="001D113E"/>
    <w:rsid w:val="001D13F7"/>
    <w:rsid w:val="001D141A"/>
    <w:rsid w:val="001D1CA1"/>
    <w:rsid w:val="001D1CE9"/>
    <w:rsid w:val="001D2D48"/>
    <w:rsid w:val="001D2DCB"/>
    <w:rsid w:val="001D2F9F"/>
    <w:rsid w:val="001D3554"/>
    <w:rsid w:val="001D3596"/>
    <w:rsid w:val="001D3EDF"/>
    <w:rsid w:val="001D45FD"/>
    <w:rsid w:val="001D4C1F"/>
    <w:rsid w:val="001D5F9E"/>
    <w:rsid w:val="001D6032"/>
    <w:rsid w:val="001D6510"/>
    <w:rsid w:val="001D70D4"/>
    <w:rsid w:val="001D7D68"/>
    <w:rsid w:val="001E0A16"/>
    <w:rsid w:val="001E0BC9"/>
    <w:rsid w:val="001E1299"/>
    <w:rsid w:val="001E135D"/>
    <w:rsid w:val="001E13A4"/>
    <w:rsid w:val="001E2499"/>
    <w:rsid w:val="001E2505"/>
    <w:rsid w:val="001E2AB0"/>
    <w:rsid w:val="001E3CA0"/>
    <w:rsid w:val="001E4197"/>
    <w:rsid w:val="001E4443"/>
    <w:rsid w:val="001E4868"/>
    <w:rsid w:val="001E50E5"/>
    <w:rsid w:val="001E5500"/>
    <w:rsid w:val="001E7C58"/>
    <w:rsid w:val="001E7EAF"/>
    <w:rsid w:val="001F0BED"/>
    <w:rsid w:val="001F10F5"/>
    <w:rsid w:val="001F1A68"/>
    <w:rsid w:val="001F22B0"/>
    <w:rsid w:val="001F2CA3"/>
    <w:rsid w:val="001F2E8F"/>
    <w:rsid w:val="001F4CA3"/>
    <w:rsid w:val="001F51CB"/>
    <w:rsid w:val="001F57A6"/>
    <w:rsid w:val="001F5811"/>
    <w:rsid w:val="001F6418"/>
    <w:rsid w:val="001F65E8"/>
    <w:rsid w:val="001F6B2A"/>
    <w:rsid w:val="001F70AD"/>
    <w:rsid w:val="001F76EB"/>
    <w:rsid w:val="001F787F"/>
    <w:rsid w:val="001F7C4F"/>
    <w:rsid w:val="00200342"/>
    <w:rsid w:val="00200CFA"/>
    <w:rsid w:val="00201084"/>
    <w:rsid w:val="00201226"/>
    <w:rsid w:val="002012D6"/>
    <w:rsid w:val="002018BF"/>
    <w:rsid w:val="0020228E"/>
    <w:rsid w:val="002030D5"/>
    <w:rsid w:val="00203BD3"/>
    <w:rsid w:val="00204212"/>
    <w:rsid w:val="00204934"/>
    <w:rsid w:val="00205147"/>
    <w:rsid w:val="00205775"/>
    <w:rsid w:val="00205C5F"/>
    <w:rsid w:val="00205DDC"/>
    <w:rsid w:val="00205E43"/>
    <w:rsid w:val="002066E1"/>
    <w:rsid w:val="00206D70"/>
    <w:rsid w:val="00207134"/>
    <w:rsid w:val="00210379"/>
    <w:rsid w:val="00210732"/>
    <w:rsid w:val="00212D37"/>
    <w:rsid w:val="002139D3"/>
    <w:rsid w:val="00213D19"/>
    <w:rsid w:val="0021427A"/>
    <w:rsid w:val="00214F02"/>
    <w:rsid w:val="002155F2"/>
    <w:rsid w:val="002155FA"/>
    <w:rsid w:val="002160F3"/>
    <w:rsid w:val="00216285"/>
    <w:rsid w:val="002162A1"/>
    <w:rsid w:val="00216480"/>
    <w:rsid w:val="00216BC5"/>
    <w:rsid w:val="002170BE"/>
    <w:rsid w:val="002177D1"/>
    <w:rsid w:val="002178BA"/>
    <w:rsid w:val="00217980"/>
    <w:rsid w:val="002200F1"/>
    <w:rsid w:val="00220987"/>
    <w:rsid w:val="00220D12"/>
    <w:rsid w:val="0022114F"/>
    <w:rsid w:val="002212CA"/>
    <w:rsid w:val="002215DC"/>
    <w:rsid w:val="00221653"/>
    <w:rsid w:val="00221B55"/>
    <w:rsid w:val="00221C98"/>
    <w:rsid w:val="00221EEB"/>
    <w:rsid w:val="00222102"/>
    <w:rsid w:val="002234D3"/>
    <w:rsid w:val="002234DE"/>
    <w:rsid w:val="0022358F"/>
    <w:rsid w:val="002237C1"/>
    <w:rsid w:val="00224B48"/>
    <w:rsid w:val="00224F1E"/>
    <w:rsid w:val="0022543F"/>
    <w:rsid w:val="00225D0A"/>
    <w:rsid w:val="002260B5"/>
    <w:rsid w:val="0022747C"/>
    <w:rsid w:val="00227694"/>
    <w:rsid w:val="00230445"/>
    <w:rsid w:val="0023063F"/>
    <w:rsid w:val="0023093B"/>
    <w:rsid w:val="002314A4"/>
    <w:rsid w:val="002326EB"/>
    <w:rsid w:val="00232A61"/>
    <w:rsid w:val="002330C3"/>
    <w:rsid w:val="00233260"/>
    <w:rsid w:val="002337A8"/>
    <w:rsid w:val="002340D3"/>
    <w:rsid w:val="002349D9"/>
    <w:rsid w:val="00234FC5"/>
    <w:rsid w:val="00235F42"/>
    <w:rsid w:val="0023747C"/>
    <w:rsid w:val="00237AB0"/>
    <w:rsid w:val="00237D1F"/>
    <w:rsid w:val="00237F05"/>
    <w:rsid w:val="00240002"/>
    <w:rsid w:val="00240906"/>
    <w:rsid w:val="002412CC"/>
    <w:rsid w:val="00241B45"/>
    <w:rsid w:val="002427AF"/>
    <w:rsid w:val="00242AB9"/>
    <w:rsid w:val="00243540"/>
    <w:rsid w:val="00243CC9"/>
    <w:rsid w:val="0024492C"/>
    <w:rsid w:val="00244B7A"/>
    <w:rsid w:val="00247657"/>
    <w:rsid w:val="00247E34"/>
    <w:rsid w:val="00247FBB"/>
    <w:rsid w:val="00250A5A"/>
    <w:rsid w:val="00250C0E"/>
    <w:rsid w:val="00250EC4"/>
    <w:rsid w:val="00251D86"/>
    <w:rsid w:val="002521EE"/>
    <w:rsid w:val="00252BE9"/>
    <w:rsid w:val="0025310F"/>
    <w:rsid w:val="00253494"/>
    <w:rsid w:val="0025459F"/>
    <w:rsid w:val="002546FA"/>
    <w:rsid w:val="0025498A"/>
    <w:rsid w:val="00254FB6"/>
    <w:rsid w:val="0025738B"/>
    <w:rsid w:val="00260D0C"/>
    <w:rsid w:val="002616A3"/>
    <w:rsid w:val="00261A91"/>
    <w:rsid w:val="00263B3C"/>
    <w:rsid w:val="00263BC5"/>
    <w:rsid w:val="00263EB2"/>
    <w:rsid w:val="00263FEB"/>
    <w:rsid w:val="00265006"/>
    <w:rsid w:val="00265499"/>
    <w:rsid w:val="00266A8D"/>
    <w:rsid w:val="00267DFD"/>
    <w:rsid w:val="002706E3"/>
    <w:rsid w:val="002711F6"/>
    <w:rsid w:val="002723DB"/>
    <w:rsid w:val="002737D3"/>
    <w:rsid w:val="00273A5A"/>
    <w:rsid w:val="0027434E"/>
    <w:rsid w:val="00275558"/>
    <w:rsid w:val="00275651"/>
    <w:rsid w:val="00275800"/>
    <w:rsid w:val="00275EF2"/>
    <w:rsid w:val="00276ACF"/>
    <w:rsid w:val="00276F42"/>
    <w:rsid w:val="00277214"/>
    <w:rsid w:val="00277D40"/>
    <w:rsid w:val="00277E4D"/>
    <w:rsid w:val="0028008F"/>
    <w:rsid w:val="00280278"/>
    <w:rsid w:val="0028110E"/>
    <w:rsid w:val="002817BA"/>
    <w:rsid w:val="0028181C"/>
    <w:rsid w:val="002819D3"/>
    <w:rsid w:val="00283193"/>
    <w:rsid w:val="0028369A"/>
    <w:rsid w:val="002855A5"/>
    <w:rsid w:val="00286398"/>
    <w:rsid w:val="00286767"/>
    <w:rsid w:val="00286F6A"/>
    <w:rsid w:val="00287413"/>
    <w:rsid w:val="002877DA"/>
    <w:rsid w:val="0029031A"/>
    <w:rsid w:val="00290FB8"/>
    <w:rsid w:val="002913C4"/>
    <w:rsid w:val="00292210"/>
    <w:rsid w:val="0029354F"/>
    <w:rsid w:val="002937AA"/>
    <w:rsid w:val="00293DAB"/>
    <w:rsid w:val="00293FEF"/>
    <w:rsid w:val="002947B4"/>
    <w:rsid w:val="002956E0"/>
    <w:rsid w:val="002958DA"/>
    <w:rsid w:val="00295B62"/>
    <w:rsid w:val="00295BF7"/>
    <w:rsid w:val="00295EA3"/>
    <w:rsid w:val="00296005"/>
    <w:rsid w:val="00296881"/>
    <w:rsid w:val="00296982"/>
    <w:rsid w:val="0029698C"/>
    <w:rsid w:val="00296DF6"/>
    <w:rsid w:val="00296E2E"/>
    <w:rsid w:val="00297BF9"/>
    <w:rsid w:val="00297DAC"/>
    <w:rsid w:val="00297E3E"/>
    <w:rsid w:val="002A091A"/>
    <w:rsid w:val="002A1075"/>
    <w:rsid w:val="002A123E"/>
    <w:rsid w:val="002A29D5"/>
    <w:rsid w:val="002A30D0"/>
    <w:rsid w:val="002A36E5"/>
    <w:rsid w:val="002A4ADB"/>
    <w:rsid w:val="002A5617"/>
    <w:rsid w:val="002A56EC"/>
    <w:rsid w:val="002A61C3"/>
    <w:rsid w:val="002A65DE"/>
    <w:rsid w:val="002A7587"/>
    <w:rsid w:val="002A7D76"/>
    <w:rsid w:val="002B01A3"/>
    <w:rsid w:val="002B0CB6"/>
    <w:rsid w:val="002B15E8"/>
    <w:rsid w:val="002B19E9"/>
    <w:rsid w:val="002B1A94"/>
    <w:rsid w:val="002B1E02"/>
    <w:rsid w:val="002B2229"/>
    <w:rsid w:val="002B2333"/>
    <w:rsid w:val="002B25B1"/>
    <w:rsid w:val="002B27FE"/>
    <w:rsid w:val="002B2BF9"/>
    <w:rsid w:val="002B3479"/>
    <w:rsid w:val="002B357B"/>
    <w:rsid w:val="002B38C7"/>
    <w:rsid w:val="002B39A7"/>
    <w:rsid w:val="002B39EC"/>
    <w:rsid w:val="002B3D49"/>
    <w:rsid w:val="002B419F"/>
    <w:rsid w:val="002B4E93"/>
    <w:rsid w:val="002B528D"/>
    <w:rsid w:val="002B6389"/>
    <w:rsid w:val="002B6D37"/>
    <w:rsid w:val="002B6F8A"/>
    <w:rsid w:val="002C0426"/>
    <w:rsid w:val="002C0564"/>
    <w:rsid w:val="002C1132"/>
    <w:rsid w:val="002C11CD"/>
    <w:rsid w:val="002C210E"/>
    <w:rsid w:val="002C28C9"/>
    <w:rsid w:val="002C2B20"/>
    <w:rsid w:val="002C3C96"/>
    <w:rsid w:val="002C3D42"/>
    <w:rsid w:val="002C4280"/>
    <w:rsid w:val="002C4FD4"/>
    <w:rsid w:val="002C564F"/>
    <w:rsid w:val="002C5919"/>
    <w:rsid w:val="002C6343"/>
    <w:rsid w:val="002C751A"/>
    <w:rsid w:val="002D05D3"/>
    <w:rsid w:val="002D15CC"/>
    <w:rsid w:val="002D1BA6"/>
    <w:rsid w:val="002D203C"/>
    <w:rsid w:val="002D24C7"/>
    <w:rsid w:val="002D24EE"/>
    <w:rsid w:val="002D2934"/>
    <w:rsid w:val="002D2A50"/>
    <w:rsid w:val="002D3423"/>
    <w:rsid w:val="002D3D9F"/>
    <w:rsid w:val="002D47E2"/>
    <w:rsid w:val="002D542C"/>
    <w:rsid w:val="002D6101"/>
    <w:rsid w:val="002D644F"/>
    <w:rsid w:val="002E007A"/>
    <w:rsid w:val="002E0953"/>
    <w:rsid w:val="002E2483"/>
    <w:rsid w:val="002E2CD5"/>
    <w:rsid w:val="002E2D5B"/>
    <w:rsid w:val="002E368F"/>
    <w:rsid w:val="002E37FD"/>
    <w:rsid w:val="002E4172"/>
    <w:rsid w:val="002E46BB"/>
    <w:rsid w:val="002F0800"/>
    <w:rsid w:val="002F0F75"/>
    <w:rsid w:val="002F1AF5"/>
    <w:rsid w:val="002F223F"/>
    <w:rsid w:val="002F29E7"/>
    <w:rsid w:val="002F305E"/>
    <w:rsid w:val="002F49CC"/>
    <w:rsid w:val="002F5E9F"/>
    <w:rsid w:val="002F69F1"/>
    <w:rsid w:val="002F6D55"/>
    <w:rsid w:val="002F7284"/>
    <w:rsid w:val="00300087"/>
    <w:rsid w:val="003001E1"/>
    <w:rsid w:val="00300567"/>
    <w:rsid w:val="00300AC9"/>
    <w:rsid w:val="00300FCB"/>
    <w:rsid w:val="00301419"/>
    <w:rsid w:val="00301BC1"/>
    <w:rsid w:val="00302632"/>
    <w:rsid w:val="003030FF"/>
    <w:rsid w:val="00303151"/>
    <w:rsid w:val="00303BF6"/>
    <w:rsid w:val="00304FEA"/>
    <w:rsid w:val="00305246"/>
    <w:rsid w:val="00305911"/>
    <w:rsid w:val="00305A10"/>
    <w:rsid w:val="003061A4"/>
    <w:rsid w:val="003061F8"/>
    <w:rsid w:val="00306368"/>
    <w:rsid w:val="00307576"/>
    <w:rsid w:val="003101BF"/>
    <w:rsid w:val="00310565"/>
    <w:rsid w:val="0031135F"/>
    <w:rsid w:val="003126B8"/>
    <w:rsid w:val="00312D99"/>
    <w:rsid w:val="00315FAC"/>
    <w:rsid w:val="00316B74"/>
    <w:rsid w:val="003179F9"/>
    <w:rsid w:val="0032087F"/>
    <w:rsid w:val="00320C9F"/>
    <w:rsid w:val="00322094"/>
    <w:rsid w:val="00322A8A"/>
    <w:rsid w:val="00322DD9"/>
    <w:rsid w:val="0032398B"/>
    <w:rsid w:val="00323E4A"/>
    <w:rsid w:val="00324003"/>
    <w:rsid w:val="00324AEE"/>
    <w:rsid w:val="00325A49"/>
    <w:rsid w:val="00325B9C"/>
    <w:rsid w:val="003266C3"/>
    <w:rsid w:val="00326971"/>
    <w:rsid w:val="0032704C"/>
    <w:rsid w:val="00327051"/>
    <w:rsid w:val="003272DC"/>
    <w:rsid w:val="00327493"/>
    <w:rsid w:val="003279FA"/>
    <w:rsid w:val="00327B35"/>
    <w:rsid w:val="00331889"/>
    <w:rsid w:val="00331A44"/>
    <w:rsid w:val="003324FA"/>
    <w:rsid w:val="00332952"/>
    <w:rsid w:val="003329CC"/>
    <w:rsid w:val="00333374"/>
    <w:rsid w:val="0033400F"/>
    <w:rsid w:val="003343EB"/>
    <w:rsid w:val="0033447D"/>
    <w:rsid w:val="00334D0F"/>
    <w:rsid w:val="003355DE"/>
    <w:rsid w:val="00335E0A"/>
    <w:rsid w:val="00335EBD"/>
    <w:rsid w:val="00336380"/>
    <w:rsid w:val="0033716F"/>
    <w:rsid w:val="003372F9"/>
    <w:rsid w:val="0033743E"/>
    <w:rsid w:val="00337939"/>
    <w:rsid w:val="00337CCB"/>
    <w:rsid w:val="00337CE2"/>
    <w:rsid w:val="00337EB5"/>
    <w:rsid w:val="0034002A"/>
    <w:rsid w:val="0034152F"/>
    <w:rsid w:val="00341AA9"/>
    <w:rsid w:val="00342698"/>
    <w:rsid w:val="0034362E"/>
    <w:rsid w:val="00343F50"/>
    <w:rsid w:val="003452D0"/>
    <w:rsid w:val="00345550"/>
    <w:rsid w:val="00347741"/>
    <w:rsid w:val="00347C21"/>
    <w:rsid w:val="0035005A"/>
    <w:rsid w:val="00350473"/>
    <w:rsid w:val="00350FA8"/>
    <w:rsid w:val="00351ADE"/>
    <w:rsid w:val="00351D81"/>
    <w:rsid w:val="00352FDE"/>
    <w:rsid w:val="00353096"/>
    <w:rsid w:val="00353671"/>
    <w:rsid w:val="0035412C"/>
    <w:rsid w:val="0035420D"/>
    <w:rsid w:val="00355C66"/>
    <w:rsid w:val="0035747D"/>
    <w:rsid w:val="00357C20"/>
    <w:rsid w:val="00357FA3"/>
    <w:rsid w:val="0036041A"/>
    <w:rsid w:val="00360D1F"/>
    <w:rsid w:val="00360E59"/>
    <w:rsid w:val="003611EF"/>
    <w:rsid w:val="00361CB4"/>
    <w:rsid w:val="00361CB7"/>
    <w:rsid w:val="0036249B"/>
    <w:rsid w:val="003624C4"/>
    <w:rsid w:val="003624F4"/>
    <w:rsid w:val="0036330D"/>
    <w:rsid w:val="00363357"/>
    <w:rsid w:val="003637EE"/>
    <w:rsid w:val="00363DAA"/>
    <w:rsid w:val="0036545E"/>
    <w:rsid w:val="003670E0"/>
    <w:rsid w:val="00367E68"/>
    <w:rsid w:val="00371187"/>
    <w:rsid w:val="003711C8"/>
    <w:rsid w:val="003714EE"/>
    <w:rsid w:val="0037176D"/>
    <w:rsid w:val="00372743"/>
    <w:rsid w:val="00372888"/>
    <w:rsid w:val="00372A1A"/>
    <w:rsid w:val="00373589"/>
    <w:rsid w:val="00373852"/>
    <w:rsid w:val="00373903"/>
    <w:rsid w:val="003743F9"/>
    <w:rsid w:val="0037468A"/>
    <w:rsid w:val="00374774"/>
    <w:rsid w:val="00374814"/>
    <w:rsid w:val="003749F7"/>
    <w:rsid w:val="0037588D"/>
    <w:rsid w:val="00375DED"/>
    <w:rsid w:val="00376311"/>
    <w:rsid w:val="00377B7E"/>
    <w:rsid w:val="00380FC8"/>
    <w:rsid w:val="00381263"/>
    <w:rsid w:val="00381B61"/>
    <w:rsid w:val="00381C07"/>
    <w:rsid w:val="00382752"/>
    <w:rsid w:val="003827E2"/>
    <w:rsid w:val="00383920"/>
    <w:rsid w:val="00383B55"/>
    <w:rsid w:val="00384769"/>
    <w:rsid w:val="00385B9D"/>
    <w:rsid w:val="00386328"/>
    <w:rsid w:val="0038686F"/>
    <w:rsid w:val="00390494"/>
    <w:rsid w:val="00391DBF"/>
    <w:rsid w:val="00392C35"/>
    <w:rsid w:val="00393409"/>
    <w:rsid w:val="00393764"/>
    <w:rsid w:val="00395FBF"/>
    <w:rsid w:val="00396CD4"/>
    <w:rsid w:val="00396D1A"/>
    <w:rsid w:val="003A0216"/>
    <w:rsid w:val="003A044B"/>
    <w:rsid w:val="003A0877"/>
    <w:rsid w:val="003A0D6D"/>
    <w:rsid w:val="003A1D0F"/>
    <w:rsid w:val="003A2011"/>
    <w:rsid w:val="003A24F9"/>
    <w:rsid w:val="003A2628"/>
    <w:rsid w:val="003A27AC"/>
    <w:rsid w:val="003A2E27"/>
    <w:rsid w:val="003A3833"/>
    <w:rsid w:val="003A3F71"/>
    <w:rsid w:val="003A443E"/>
    <w:rsid w:val="003A4708"/>
    <w:rsid w:val="003A5142"/>
    <w:rsid w:val="003A5DD3"/>
    <w:rsid w:val="003A6143"/>
    <w:rsid w:val="003A64F6"/>
    <w:rsid w:val="003A749B"/>
    <w:rsid w:val="003A7764"/>
    <w:rsid w:val="003A77E6"/>
    <w:rsid w:val="003A7E29"/>
    <w:rsid w:val="003B006F"/>
    <w:rsid w:val="003B0088"/>
    <w:rsid w:val="003B069E"/>
    <w:rsid w:val="003B0AE7"/>
    <w:rsid w:val="003B0AFD"/>
    <w:rsid w:val="003B0B4E"/>
    <w:rsid w:val="003B0E79"/>
    <w:rsid w:val="003B1053"/>
    <w:rsid w:val="003B15E5"/>
    <w:rsid w:val="003B16FE"/>
    <w:rsid w:val="003B2D0E"/>
    <w:rsid w:val="003B3274"/>
    <w:rsid w:val="003B3F24"/>
    <w:rsid w:val="003B53A4"/>
    <w:rsid w:val="003B5B64"/>
    <w:rsid w:val="003B5F95"/>
    <w:rsid w:val="003B6BAD"/>
    <w:rsid w:val="003B6EDC"/>
    <w:rsid w:val="003B7CFC"/>
    <w:rsid w:val="003C17C1"/>
    <w:rsid w:val="003C1DD0"/>
    <w:rsid w:val="003C2100"/>
    <w:rsid w:val="003C22B5"/>
    <w:rsid w:val="003C2A7C"/>
    <w:rsid w:val="003C3870"/>
    <w:rsid w:val="003C4A99"/>
    <w:rsid w:val="003C4E46"/>
    <w:rsid w:val="003C5A16"/>
    <w:rsid w:val="003C67DA"/>
    <w:rsid w:val="003C68BA"/>
    <w:rsid w:val="003C7164"/>
    <w:rsid w:val="003C732B"/>
    <w:rsid w:val="003D004E"/>
    <w:rsid w:val="003D03D6"/>
    <w:rsid w:val="003D0E18"/>
    <w:rsid w:val="003D0E9D"/>
    <w:rsid w:val="003D1146"/>
    <w:rsid w:val="003D1A8E"/>
    <w:rsid w:val="003D1D16"/>
    <w:rsid w:val="003D214D"/>
    <w:rsid w:val="003D21CA"/>
    <w:rsid w:val="003D2273"/>
    <w:rsid w:val="003D30C9"/>
    <w:rsid w:val="003D48D8"/>
    <w:rsid w:val="003D51F4"/>
    <w:rsid w:val="003D525C"/>
    <w:rsid w:val="003D5826"/>
    <w:rsid w:val="003D5EFB"/>
    <w:rsid w:val="003D62A4"/>
    <w:rsid w:val="003D693A"/>
    <w:rsid w:val="003D7131"/>
    <w:rsid w:val="003D7584"/>
    <w:rsid w:val="003E0B40"/>
    <w:rsid w:val="003E0F9C"/>
    <w:rsid w:val="003E1C0A"/>
    <w:rsid w:val="003E2989"/>
    <w:rsid w:val="003E2B19"/>
    <w:rsid w:val="003E2B62"/>
    <w:rsid w:val="003E2CA8"/>
    <w:rsid w:val="003E37FF"/>
    <w:rsid w:val="003E3A19"/>
    <w:rsid w:val="003E3C6D"/>
    <w:rsid w:val="003E3D67"/>
    <w:rsid w:val="003E41FB"/>
    <w:rsid w:val="003E4FDB"/>
    <w:rsid w:val="003E56C4"/>
    <w:rsid w:val="003E58E3"/>
    <w:rsid w:val="003E5929"/>
    <w:rsid w:val="003E5E3A"/>
    <w:rsid w:val="003E5FC6"/>
    <w:rsid w:val="003E6B82"/>
    <w:rsid w:val="003F0173"/>
    <w:rsid w:val="003F1606"/>
    <w:rsid w:val="003F163C"/>
    <w:rsid w:val="003F2320"/>
    <w:rsid w:val="003F3406"/>
    <w:rsid w:val="003F3A4C"/>
    <w:rsid w:val="003F3A76"/>
    <w:rsid w:val="003F3DAF"/>
    <w:rsid w:val="003F4484"/>
    <w:rsid w:val="003F4521"/>
    <w:rsid w:val="003F4C91"/>
    <w:rsid w:val="003F4F49"/>
    <w:rsid w:val="003F5364"/>
    <w:rsid w:val="003F549D"/>
    <w:rsid w:val="003F772D"/>
    <w:rsid w:val="003F7AB5"/>
    <w:rsid w:val="00400073"/>
    <w:rsid w:val="0040077E"/>
    <w:rsid w:val="00400BA9"/>
    <w:rsid w:val="00400EB4"/>
    <w:rsid w:val="00400F9D"/>
    <w:rsid w:val="004018AD"/>
    <w:rsid w:val="0040235D"/>
    <w:rsid w:val="004024F8"/>
    <w:rsid w:val="00402ADF"/>
    <w:rsid w:val="00402B76"/>
    <w:rsid w:val="00402D3A"/>
    <w:rsid w:val="00402DD2"/>
    <w:rsid w:val="00402F4F"/>
    <w:rsid w:val="00403156"/>
    <w:rsid w:val="00403529"/>
    <w:rsid w:val="00403A93"/>
    <w:rsid w:val="004040D1"/>
    <w:rsid w:val="00404542"/>
    <w:rsid w:val="004045A2"/>
    <w:rsid w:val="00404BAA"/>
    <w:rsid w:val="00404C00"/>
    <w:rsid w:val="00404E93"/>
    <w:rsid w:val="00405CB7"/>
    <w:rsid w:val="00406CDF"/>
    <w:rsid w:val="00407483"/>
    <w:rsid w:val="00407F7E"/>
    <w:rsid w:val="00411309"/>
    <w:rsid w:val="004116F1"/>
    <w:rsid w:val="00411E67"/>
    <w:rsid w:val="00412C42"/>
    <w:rsid w:val="00412E0A"/>
    <w:rsid w:val="00413CB9"/>
    <w:rsid w:val="00414EAA"/>
    <w:rsid w:val="00414EF5"/>
    <w:rsid w:val="0041588B"/>
    <w:rsid w:val="00416370"/>
    <w:rsid w:val="0041685F"/>
    <w:rsid w:val="0041694F"/>
    <w:rsid w:val="00416C03"/>
    <w:rsid w:val="004174A9"/>
    <w:rsid w:val="004178C7"/>
    <w:rsid w:val="00417D0B"/>
    <w:rsid w:val="00417E3E"/>
    <w:rsid w:val="004202B8"/>
    <w:rsid w:val="004204BD"/>
    <w:rsid w:val="0042149E"/>
    <w:rsid w:val="0042176D"/>
    <w:rsid w:val="0042180C"/>
    <w:rsid w:val="004226D5"/>
    <w:rsid w:val="004246B4"/>
    <w:rsid w:val="0042491D"/>
    <w:rsid w:val="00424ABF"/>
    <w:rsid w:val="00424C09"/>
    <w:rsid w:val="0042594D"/>
    <w:rsid w:val="0043037B"/>
    <w:rsid w:val="0043161B"/>
    <w:rsid w:val="00432E93"/>
    <w:rsid w:val="00434781"/>
    <w:rsid w:val="00435350"/>
    <w:rsid w:val="00435990"/>
    <w:rsid w:val="00435CD8"/>
    <w:rsid w:val="00436368"/>
    <w:rsid w:val="00436445"/>
    <w:rsid w:val="00436851"/>
    <w:rsid w:val="00437AC7"/>
    <w:rsid w:val="00440E1A"/>
    <w:rsid w:val="00440EAF"/>
    <w:rsid w:val="00442854"/>
    <w:rsid w:val="004439AC"/>
    <w:rsid w:val="00443F38"/>
    <w:rsid w:val="00444016"/>
    <w:rsid w:val="0044475E"/>
    <w:rsid w:val="004468A5"/>
    <w:rsid w:val="00446971"/>
    <w:rsid w:val="00446A5C"/>
    <w:rsid w:val="00446A6F"/>
    <w:rsid w:val="00447503"/>
    <w:rsid w:val="00447737"/>
    <w:rsid w:val="00447DBA"/>
    <w:rsid w:val="00450FEC"/>
    <w:rsid w:val="00451AC4"/>
    <w:rsid w:val="00452221"/>
    <w:rsid w:val="004525B9"/>
    <w:rsid w:val="00452DB8"/>
    <w:rsid w:val="00453D46"/>
    <w:rsid w:val="00453EB1"/>
    <w:rsid w:val="00454739"/>
    <w:rsid w:val="00454D70"/>
    <w:rsid w:val="00454DF6"/>
    <w:rsid w:val="00454EBD"/>
    <w:rsid w:val="004553AE"/>
    <w:rsid w:val="00455B43"/>
    <w:rsid w:val="004566B9"/>
    <w:rsid w:val="00456851"/>
    <w:rsid w:val="004569CC"/>
    <w:rsid w:val="00456BC6"/>
    <w:rsid w:val="00456E48"/>
    <w:rsid w:val="004574B8"/>
    <w:rsid w:val="00457856"/>
    <w:rsid w:val="00460E95"/>
    <w:rsid w:val="00461E19"/>
    <w:rsid w:val="00462189"/>
    <w:rsid w:val="004631D5"/>
    <w:rsid w:val="004636CB"/>
    <w:rsid w:val="004639E2"/>
    <w:rsid w:val="00464153"/>
    <w:rsid w:val="00464332"/>
    <w:rsid w:val="004646BE"/>
    <w:rsid w:val="0046677A"/>
    <w:rsid w:val="0046791C"/>
    <w:rsid w:val="00467A84"/>
    <w:rsid w:val="00467BAF"/>
    <w:rsid w:val="00467E89"/>
    <w:rsid w:val="0047001C"/>
    <w:rsid w:val="00470ADA"/>
    <w:rsid w:val="00470B96"/>
    <w:rsid w:val="00470C79"/>
    <w:rsid w:val="00471627"/>
    <w:rsid w:val="0047172C"/>
    <w:rsid w:val="004729BF"/>
    <w:rsid w:val="00472AA4"/>
    <w:rsid w:val="00472B2F"/>
    <w:rsid w:val="004748B5"/>
    <w:rsid w:val="00474B1A"/>
    <w:rsid w:val="00476371"/>
    <w:rsid w:val="004764BA"/>
    <w:rsid w:val="00476F12"/>
    <w:rsid w:val="0048023D"/>
    <w:rsid w:val="004806A6"/>
    <w:rsid w:val="0048095F"/>
    <w:rsid w:val="00480FCF"/>
    <w:rsid w:val="00481062"/>
    <w:rsid w:val="0048128A"/>
    <w:rsid w:val="00481637"/>
    <w:rsid w:val="0048199E"/>
    <w:rsid w:val="00481FAA"/>
    <w:rsid w:val="00482B79"/>
    <w:rsid w:val="00483D8F"/>
    <w:rsid w:val="00483E08"/>
    <w:rsid w:val="00484F7C"/>
    <w:rsid w:val="0048657E"/>
    <w:rsid w:val="00486A78"/>
    <w:rsid w:val="00486E05"/>
    <w:rsid w:val="00487192"/>
    <w:rsid w:val="00487455"/>
    <w:rsid w:val="00490107"/>
    <w:rsid w:val="0049101A"/>
    <w:rsid w:val="0049118E"/>
    <w:rsid w:val="00491CFA"/>
    <w:rsid w:val="00491E2C"/>
    <w:rsid w:val="00492768"/>
    <w:rsid w:val="00492E5F"/>
    <w:rsid w:val="004931CE"/>
    <w:rsid w:val="00494094"/>
    <w:rsid w:val="00494E67"/>
    <w:rsid w:val="00495BA2"/>
    <w:rsid w:val="00495CE0"/>
    <w:rsid w:val="00495D70"/>
    <w:rsid w:val="00496673"/>
    <w:rsid w:val="004966C5"/>
    <w:rsid w:val="00496872"/>
    <w:rsid w:val="004969B6"/>
    <w:rsid w:val="00497096"/>
    <w:rsid w:val="00497238"/>
    <w:rsid w:val="00497EF5"/>
    <w:rsid w:val="004A12DF"/>
    <w:rsid w:val="004A1C6D"/>
    <w:rsid w:val="004A2056"/>
    <w:rsid w:val="004A2079"/>
    <w:rsid w:val="004A2B84"/>
    <w:rsid w:val="004A2F11"/>
    <w:rsid w:val="004A2F47"/>
    <w:rsid w:val="004A3E52"/>
    <w:rsid w:val="004A40D7"/>
    <w:rsid w:val="004A479A"/>
    <w:rsid w:val="004A48CB"/>
    <w:rsid w:val="004A4FB5"/>
    <w:rsid w:val="004A5B5E"/>
    <w:rsid w:val="004A6A9D"/>
    <w:rsid w:val="004A6CD9"/>
    <w:rsid w:val="004A6E28"/>
    <w:rsid w:val="004A7467"/>
    <w:rsid w:val="004A75FC"/>
    <w:rsid w:val="004A7D42"/>
    <w:rsid w:val="004B0D5A"/>
    <w:rsid w:val="004B11A5"/>
    <w:rsid w:val="004B1441"/>
    <w:rsid w:val="004B24EB"/>
    <w:rsid w:val="004B354A"/>
    <w:rsid w:val="004B4C0F"/>
    <w:rsid w:val="004B50EB"/>
    <w:rsid w:val="004B53CA"/>
    <w:rsid w:val="004B5415"/>
    <w:rsid w:val="004B5754"/>
    <w:rsid w:val="004B57DC"/>
    <w:rsid w:val="004B5F5F"/>
    <w:rsid w:val="004B6327"/>
    <w:rsid w:val="004B6889"/>
    <w:rsid w:val="004B6E3A"/>
    <w:rsid w:val="004B759E"/>
    <w:rsid w:val="004C0281"/>
    <w:rsid w:val="004C0B82"/>
    <w:rsid w:val="004C0E25"/>
    <w:rsid w:val="004C1763"/>
    <w:rsid w:val="004C2357"/>
    <w:rsid w:val="004C2393"/>
    <w:rsid w:val="004C240F"/>
    <w:rsid w:val="004C3765"/>
    <w:rsid w:val="004C3BB5"/>
    <w:rsid w:val="004C477A"/>
    <w:rsid w:val="004C5A44"/>
    <w:rsid w:val="004C6CCC"/>
    <w:rsid w:val="004C73E9"/>
    <w:rsid w:val="004D0788"/>
    <w:rsid w:val="004D09F9"/>
    <w:rsid w:val="004D0A0C"/>
    <w:rsid w:val="004D0D22"/>
    <w:rsid w:val="004D1B7A"/>
    <w:rsid w:val="004D29D0"/>
    <w:rsid w:val="004D303C"/>
    <w:rsid w:val="004D3F0B"/>
    <w:rsid w:val="004D4216"/>
    <w:rsid w:val="004D4578"/>
    <w:rsid w:val="004D4E2F"/>
    <w:rsid w:val="004D5551"/>
    <w:rsid w:val="004D5876"/>
    <w:rsid w:val="004D5AA6"/>
    <w:rsid w:val="004D5C14"/>
    <w:rsid w:val="004D630F"/>
    <w:rsid w:val="004D7A0C"/>
    <w:rsid w:val="004D7C5E"/>
    <w:rsid w:val="004E0008"/>
    <w:rsid w:val="004E063F"/>
    <w:rsid w:val="004E0F76"/>
    <w:rsid w:val="004E1B45"/>
    <w:rsid w:val="004E289E"/>
    <w:rsid w:val="004E28D8"/>
    <w:rsid w:val="004E3BCD"/>
    <w:rsid w:val="004E3CAD"/>
    <w:rsid w:val="004E3F1B"/>
    <w:rsid w:val="004E4BAB"/>
    <w:rsid w:val="004E523F"/>
    <w:rsid w:val="004E5329"/>
    <w:rsid w:val="004E58EE"/>
    <w:rsid w:val="004E67DB"/>
    <w:rsid w:val="004E7DC2"/>
    <w:rsid w:val="004E7E31"/>
    <w:rsid w:val="004F0021"/>
    <w:rsid w:val="004F08A1"/>
    <w:rsid w:val="004F0BAD"/>
    <w:rsid w:val="004F104D"/>
    <w:rsid w:val="004F11D6"/>
    <w:rsid w:val="004F21D0"/>
    <w:rsid w:val="004F3E9A"/>
    <w:rsid w:val="004F5373"/>
    <w:rsid w:val="004F5AAC"/>
    <w:rsid w:val="004F63EB"/>
    <w:rsid w:val="004F7372"/>
    <w:rsid w:val="004F774B"/>
    <w:rsid w:val="00500533"/>
    <w:rsid w:val="005008BC"/>
    <w:rsid w:val="00500FBC"/>
    <w:rsid w:val="00501195"/>
    <w:rsid w:val="005011C1"/>
    <w:rsid w:val="0050143A"/>
    <w:rsid w:val="00501ABE"/>
    <w:rsid w:val="00501AE6"/>
    <w:rsid w:val="00501D1E"/>
    <w:rsid w:val="00502BCB"/>
    <w:rsid w:val="005030CF"/>
    <w:rsid w:val="00503C1E"/>
    <w:rsid w:val="00503CED"/>
    <w:rsid w:val="00503E9E"/>
    <w:rsid w:val="005056E8"/>
    <w:rsid w:val="0050725E"/>
    <w:rsid w:val="00507782"/>
    <w:rsid w:val="00510056"/>
    <w:rsid w:val="0051049B"/>
    <w:rsid w:val="00510F9B"/>
    <w:rsid w:val="005114D2"/>
    <w:rsid w:val="00511542"/>
    <w:rsid w:val="00511F41"/>
    <w:rsid w:val="00512182"/>
    <w:rsid w:val="00512E91"/>
    <w:rsid w:val="005136DF"/>
    <w:rsid w:val="00513FB0"/>
    <w:rsid w:val="005149E3"/>
    <w:rsid w:val="005156D5"/>
    <w:rsid w:val="00515FB9"/>
    <w:rsid w:val="00516639"/>
    <w:rsid w:val="00516D38"/>
    <w:rsid w:val="00516D81"/>
    <w:rsid w:val="00517652"/>
    <w:rsid w:val="00517A17"/>
    <w:rsid w:val="00517F2E"/>
    <w:rsid w:val="00520A94"/>
    <w:rsid w:val="005210D7"/>
    <w:rsid w:val="00521A41"/>
    <w:rsid w:val="0052272D"/>
    <w:rsid w:val="0052348C"/>
    <w:rsid w:val="005235C7"/>
    <w:rsid w:val="00523968"/>
    <w:rsid w:val="005239D5"/>
    <w:rsid w:val="00524370"/>
    <w:rsid w:val="00524450"/>
    <w:rsid w:val="00524BEF"/>
    <w:rsid w:val="0052567B"/>
    <w:rsid w:val="00525901"/>
    <w:rsid w:val="00525A70"/>
    <w:rsid w:val="00525BCF"/>
    <w:rsid w:val="005264F1"/>
    <w:rsid w:val="005279A9"/>
    <w:rsid w:val="005303B3"/>
    <w:rsid w:val="00530AAE"/>
    <w:rsid w:val="005324CD"/>
    <w:rsid w:val="00533DE4"/>
    <w:rsid w:val="005360EF"/>
    <w:rsid w:val="00536A59"/>
    <w:rsid w:val="00537125"/>
    <w:rsid w:val="00537211"/>
    <w:rsid w:val="0053791B"/>
    <w:rsid w:val="00537E3E"/>
    <w:rsid w:val="00540CB8"/>
    <w:rsid w:val="00540E9A"/>
    <w:rsid w:val="00540EBB"/>
    <w:rsid w:val="005413AF"/>
    <w:rsid w:val="00541DA3"/>
    <w:rsid w:val="00542531"/>
    <w:rsid w:val="005426FF"/>
    <w:rsid w:val="00542A25"/>
    <w:rsid w:val="00543470"/>
    <w:rsid w:val="005437D8"/>
    <w:rsid w:val="005438B2"/>
    <w:rsid w:val="00544466"/>
    <w:rsid w:val="00545618"/>
    <w:rsid w:val="005457DC"/>
    <w:rsid w:val="005458B7"/>
    <w:rsid w:val="0054651C"/>
    <w:rsid w:val="005469A8"/>
    <w:rsid w:val="005471F7"/>
    <w:rsid w:val="005504D2"/>
    <w:rsid w:val="0055061D"/>
    <w:rsid w:val="0055105D"/>
    <w:rsid w:val="00551550"/>
    <w:rsid w:val="00551766"/>
    <w:rsid w:val="00552005"/>
    <w:rsid w:val="005540CE"/>
    <w:rsid w:val="00554636"/>
    <w:rsid w:val="00554D38"/>
    <w:rsid w:val="00556DDC"/>
    <w:rsid w:val="0055728A"/>
    <w:rsid w:val="00560064"/>
    <w:rsid w:val="005604B7"/>
    <w:rsid w:val="00560664"/>
    <w:rsid w:val="005618FA"/>
    <w:rsid w:val="00561C35"/>
    <w:rsid w:val="00562BAA"/>
    <w:rsid w:val="00563359"/>
    <w:rsid w:val="005633C8"/>
    <w:rsid w:val="005635DE"/>
    <w:rsid w:val="00564366"/>
    <w:rsid w:val="005648B2"/>
    <w:rsid w:val="00565443"/>
    <w:rsid w:val="005655D9"/>
    <w:rsid w:val="005657F1"/>
    <w:rsid w:val="00566240"/>
    <w:rsid w:val="00566A64"/>
    <w:rsid w:val="00567EF8"/>
    <w:rsid w:val="005703DD"/>
    <w:rsid w:val="00570578"/>
    <w:rsid w:val="00570AB1"/>
    <w:rsid w:val="005720F6"/>
    <w:rsid w:val="00572DB3"/>
    <w:rsid w:val="00573978"/>
    <w:rsid w:val="005743E9"/>
    <w:rsid w:val="005746A3"/>
    <w:rsid w:val="0057475F"/>
    <w:rsid w:val="00574ED0"/>
    <w:rsid w:val="00574FFA"/>
    <w:rsid w:val="00575FD2"/>
    <w:rsid w:val="00576182"/>
    <w:rsid w:val="00576542"/>
    <w:rsid w:val="00580669"/>
    <w:rsid w:val="00580FCE"/>
    <w:rsid w:val="0058184D"/>
    <w:rsid w:val="00582ABB"/>
    <w:rsid w:val="00582B19"/>
    <w:rsid w:val="005836CF"/>
    <w:rsid w:val="00583A56"/>
    <w:rsid w:val="00583A77"/>
    <w:rsid w:val="00583ECF"/>
    <w:rsid w:val="00585288"/>
    <w:rsid w:val="005864A2"/>
    <w:rsid w:val="005877C7"/>
    <w:rsid w:val="00590B8E"/>
    <w:rsid w:val="00590C3B"/>
    <w:rsid w:val="00590D80"/>
    <w:rsid w:val="00591A6D"/>
    <w:rsid w:val="00591C98"/>
    <w:rsid w:val="005922C2"/>
    <w:rsid w:val="00592ED6"/>
    <w:rsid w:val="0059305E"/>
    <w:rsid w:val="00593382"/>
    <w:rsid w:val="00594D67"/>
    <w:rsid w:val="0059621B"/>
    <w:rsid w:val="00596507"/>
    <w:rsid w:val="005965F3"/>
    <w:rsid w:val="0059663B"/>
    <w:rsid w:val="00596843"/>
    <w:rsid w:val="00596AC6"/>
    <w:rsid w:val="00596D58"/>
    <w:rsid w:val="00597623"/>
    <w:rsid w:val="00597ACD"/>
    <w:rsid w:val="00597B3F"/>
    <w:rsid w:val="005A00D5"/>
    <w:rsid w:val="005A0A14"/>
    <w:rsid w:val="005A0A60"/>
    <w:rsid w:val="005A0E74"/>
    <w:rsid w:val="005A1BF6"/>
    <w:rsid w:val="005A1D19"/>
    <w:rsid w:val="005A1D48"/>
    <w:rsid w:val="005A1E8F"/>
    <w:rsid w:val="005A2AD4"/>
    <w:rsid w:val="005A2F93"/>
    <w:rsid w:val="005A3C7E"/>
    <w:rsid w:val="005A3EB0"/>
    <w:rsid w:val="005A3F47"/>
    <w:rsid w:val="005A4805"/>
    <w:rsid w:val="005A48F8"/>
    <w:rsid w:val="005A5843"/>
    <w:rsid w:val="005A60CC"/>
    <w:rsid w:val="005A6BB1"/>
    <w:rsid w:val="005A756B"/>
    <w:rsid w:val="005A7BF8"/>
    <w:rsid w:val="005B0C9D"/>
    <w:rsid w:val="005B0E80"/>
    <w:rsid w:val="005B12AD"/>
    <w:rsid w:val="005B1975"/>
    <w:rsid w:val="005B1E7F"/>
    <w:rsid w:val="005B2803"/>
    <w:rsid w:val="005B2858"/>
    <w:rsid w:val="005B2D79"/>
    <w:rsid w:val="005B3294"/>
    <w:rsid w:val="005B43F2"/>
    <w:rsid w:val="005B5150"/>
    <w:rsid w:val="005B6045"/>
    <w:rsid w:val="005B635F"/>
    <w:rsid w:val="005B65EB"/>
    <w:rsid w:val="005B66C9"/>
    <w:rsid w:val="005B699C"/>
    <w:rsid w:val="005B6A97"/>
    <w:rsid w:val="005B6B4A"/>
    <w:rsid w:val="005B6C19"/>
    <w:rsid w:val="005B6C92"/>
    <w:rsid w:val="005B6F06"/>
    <w:rsid w:val="005B7087"/>
    <w:rsid w:val="005B70EB"/>
    <w:rsid w:val="005B74DD"/>
    <w:rsid w:val="005B7752"/>
    <w:rsid w:val="005C0264"/>
    <w:rsid w:val="005C056A"/>
    <w:rsid w:val="005C0641"/>
    <w:rsid w:val="005C0B92"/>
    <w:rsid w:val="005C1A60"/>
    <w:rsid w:val="005C2480"/>
    <w:rsid w:val="005C31E0"/>
    <w:rsid w:val="005C3E28"/>
    <w:rsid w:val="005C436D"/>
    <w:rsid w:val="005C48D4"/>
    <w:rsid w:val="005C48E4"/>
    <w:rsid w:val="005C4A6B"/>
    <w:rsid w:val="005C50FB"/>
    <w:rsid w:val="005C562E"/>
    <w:rsid w:val="005C58A2"/>
    <w:rsid w:val="005C68B0"/>
    <w:rsid w:val="005C6AB9"/>
    <w:rsid w:val="005C6C4C"/>
    <w:rsid w:val="005C7432"/>
    <w:rsid w:val="005D1D1A"/>
    <w:rsid w:val="005D2919"/>
    <w:rsid w:val="005D2AEA"/>
    <w:rsid w:val="005D36B2"/>
    <w:rsid w:val="005D38D3"/>
    <w:rsid w:val="005D4EDA"/>
    <w:rsid w:val="005D5211"/>
    <w:rsid w:val="005D539F"/>
    <w:rsid w:val="005D61D4"/>
    <w:rsid w:val="005D7B34"/>
    <w:rsid w:val="005E0223"/>
    <w:rsid w:val="005E04CE"/>
    <w:rsid w:val="005E0686"/>
    <w:rsid w:val="005E0BA3"/>
    <w:rsid w:val="005E19AD"/>
    <w:rsid w:val="005E1AAF"/>
    <w:rsid w:val="005E1C17"/>
    <w:rsid w:val="005E26D6"/>
    <w:rsid w:val="005E2FE3"/>
    <w:rsid w:val="005E4C2B"/>
    <w:rsid w:val="005E4DAA"/>
    <w:rsid w:val="005E569C"/>
    <w:rsid w:val="005E78C7"/>
    <w:rsid w:val="005E78F2"/>
    <w:rsid w:val="005F0283"/>
    <w:rsid w:val="005F03D4"/>
    <w:rsid w:val="005F0635"/>
    <w:rsid w:val="005F0CDB"/>
    <w:rsid w:val="005F0D01"/>
    <w:rsid w:val="005F31CD"/>
    <w:rsid w:val="005F41DE"/>
    <w:rsid w:val="005F432D"/>
    <w:rsid w:val="005F457F"/>
    <w:rsid w:val="005F5EC9"/>
    <w:rsid w:val="005F687B"/>
    <w:rsid w:val="005F6D1D"/>
    <w:rsid w:val="005F7FD2"/>
    <w:rsid w:val="00600E44"/>
    <w:rsid w:val="00600FAA"/>
    <w:rsid w:val="006010AF"/>
    <w:rsid w:val="00601C42"/>
    <w:rsid w:val="006028BC"/>
    <w:rsid w:val="00602920"/>
    <w:rsid w:val="00602935"/>
    <w:rsid w:val="00603156"/>
    <w:rsid w:val="00603B7D"/>
    <w:rsid w:val="00603DFC"/>
    <w:rsid w:val="00603FB8"/>
    <w:rsid w:val="00604219"/>
    <w:rsid w:val="00604F30"/>
    <w:rsid w:val="0060531E"/>
    <w:rsid w:val="00605AD8"/>
    <w:rsid w:val="00605D38"/>
    <w:rsid w:val="00606581"/>
    <w:rsid w:val="00606CD9"/>
    <w:rsid w:val="00607DB7"/>
    <w:rsid w:val="006100F9"/>
    <w:rsid w:val="00610E3A"/>
    <w:rsid w:val="00611878"/>
    <w:rsid w:val="006119EE"/>
    <w:rsid w:val="00611A06"/>
    <w:rsid w:val="006123E0"/>
    <w:rsid w:val="0061292C"/>
    <w:rsid w:val="00612C56"/>
    <w:rsid w:val="00613455"/>
    <w:rsid w:val="00614171"/>
    <w:rsid w:val="0061454F"/>
    <w:rsid w:val="00614A9B"/>
    <w:rsid w:val="0061504B"/>
    <w:rsid w:val="006150E0"/>
    <w:rsid w:val="0061511D"/>
    <w:rsid w:val="00615D5B"/>
    <w:rsid w:val="00615E3D"/>
    <w:rsid w:val="00616115"/>
    <w:rsid w:val="006164FB"/>
    <w:rsid w:val="006175DD"/>
    <w:rsid w:val="0062026A"/>
    <w:rsid w:val="006202CC"/>
    <w:rsid w:val="00620621"/>
    <w:rsid w:val="006206E3"/>
    <w:rsid w:val="006213D2"/>
    <w:rsid w:val="006216E0"/>
    <w:rsid w:val="00623732"/>
    <w:rsid w:val="006241B0"/>
    <w:rsid w:val="0062442A"/>
    <w:rsid w:val="0062459F"/>
    <w:rsid w:val="00624724"/>
    <w:rsid w:val="00625195"/>
    <w:rsid w:val="006254E6"/>
    <w:rsid w:val="0062652A"/>
    <w:rsid w:val="0063030E"/>
    <w:rsid w:val="006309BA"/>
    <w:rsid w:val="0063152C"/>
    <w:rsid w:val="0063178D"/>
    <w:rsid w:val="00632701"/>
    <w:rsid w:val="00632CFB"/>
    <w:rsid w:val="00632E1A"/>
    <w:rsid w:val="00633873"/>
    <w:rsid w:val="00633ACE"/>
    <w:rsid w:val="00635277"/>
    <w:rsid w:val="006352FB"/>
    <w:rsid w:val="00635F28"/>
    <w:rsid w:val="00635FF3"/>
    <w:rsid w:val="006364A5"/>
    <w:rsid w:val="00637041"/>
    <w:rsid w:val="006373AB"/>
    <w:rsid w:val="00637465"/>
    <w:rsid w:val="00637564"/>
    <w:rsid w:val="00637D9D"/>
    <w:rsid w:val="006401F3"/>
    <w:rsid w:val="00640EB4"/>
    <w:rsid w:val="00640ED3"/>
    <w:rsid w:val="006416B0"/>
    <w:rsid w:val="006419F9"/>
    <w:rsid w:val="00641CCC"/>
    <w:rsid w:val="00642F45"/>
    <w:rsid w:val="00643125"/>
    <w:rsid w:val="00643285"/>
    <w:rsid w:val="006439C9"/>
    <w:rsid w:val="00643BCF"/>
    <w:rsid w:val="00646C6B"/>
    <w:rsid w:val="00646D27"/>
    <w:rsid w:val="006477E7"/>
    <w:rsid w:val="00647ADD"/>
    <w:rsid w:val="00652387"/>
    <w:rsid w:val="00654325"/>
    <w:rsid w:val="0065507A"/>
    <w:rsid w:val="006572A6"/>
    <w:rsid w:val="0065732D"/>
    <w:rsid w:val="00657795"/>
    <w:rsid w:val="00657871"/>
    <w:rsid w:val="00660AB4"/>
    <w:rsid w:val="006610CF"/>
    <w:rsid w:val="00661CA3"/>
    <w:rsid w:val="00661D6D"/>
    <w:rsid w:val="0066291A"/>
    <w:rsid w:val="006634AA"/>
    <w:rsid w:val="00663ABB"/>
    <w:rsid w:val="00664992"/>
    <w:rsid w:val="00665A50"/>
    <w:rsid w:val="00665A67"/>
    <w:rsid w:val="00665EFA"/>
    <w:rsid w:val="00666036"/>
    <w:rsid w:val="00666306"/>
    <w:rsid w:val="006677FF"/>
    <w:rsid w:val="00667C32"/>
    <w:rsid w:val="00667CAF"/>
    <w:rsid w:val="00670232"/>
    <w:rsid w:val="00670EBA"/>
    <w:rsid w:val="00670FF2"/>
    <w:rsid w:val="006716AC"/>
    <w:rsid w:val="0067185D"/>
    <w:rsid w:val="00671BC2"/>
    <w:rsid w:val="00671C0A"/>
    <w:rsid w:val="006721A7"/>
    <w:rsid w:val="006726C2"/>
    <w:rsid w:val="00673273"/>
    <w:rsid w:val="00673770"/>
    <w:rsid w:val="00674B38"/>
    <w:rsid w:val="00674D7C"/>
    <w:rsid w:val="0067515A"/>
    <w:rsid w:val="00675B08"/>
    <w:rsid w:val="00675E18"/>
    <w:rsid w:val="006767B6"/>
    <w:rsid w:val="0067689E"/>
    <w:rsid w:val="00677011"/>
    <w:rsid w:val="006770E4"/>
    <w:rsid w:val="006775E7"/>
    <w:rsid w:val="00677B8D"/>
    <w:rsid w:val="00680632"/>
    <w:rsid w:val="00680699"/>
    <w:rsid w:val="0068090D"/>
    <w:rsid w:val="006818AA"/>
    <w:rsid w:val="00682943"/>
    <w:rsid w:val="00683BD8"/>
    <w:rsid w:val="00683C70"/>
    <w:rsid w:val="00683F0A"/>
    <w:rsid w:val="006845B4"/>
    <w:rsid w:val="00685262"/>
    <w:rsid w:val="006866EE"/>
    <w:rsid w:val="006871C2"/>
    <w:rsid w:val="00687498"/>
    <w:rsid w:val="00690C3D"/>
    <w:rsid w:val="00691092"/>
    <w:rsid w:val="00691717"/>
    <w:rsid w:val="00691785"/>
    <w:rsid w:val="00691AEF"/>
    <w:rsid w:val="00693DC4"/>
    <w:rsid w:val="00693EBA"/>
    <w:rsid w:val="0069470B"/>
    <w:rsid w:val="0069512F"/>
    <w:rsid w:val="006956BE"/>
    <w:rsid w:val="00695D4B"/>
    <w:rsid w:val="0069638F"/>
    <w:rsid w:val="006964F8"/>
    <w:rsid w:val="0069735E"/>
    <w:rsid w:val="006973FB"/>
    <w:rsid w:val="0069799E"/>
    <w:rsid w:val="00697ECF"/>
    <w:rsid w:val="006A0170"/>
    <w:rsid w:val="006A091D"/>
    <w:rsid w:val="006A15B3"/>
    <w:rsid w:val="006A1A0D"/>
    <w:rsid w:val="006A2685"/>
    <w:rsid w:val="006A2D1A"/>
    <w:rsid w:val="006A31BE"/>
    <w:rsid w:val="006A38D6"/>
    <w:rsid w:val="006A3B5F"/>
    <w:rsid w:val="006A4976"/>
    <w:rsid w:val="006A49D4"/>
    <w:rsid w:val="006A4F92"/>
    <w:rsid w:val="006A5BDF"/>
    <w:rsid w:val="006A6B35"/>
    <w:rsid w:val="006A71C8"/>
    <w:rsid w:val="006A7459"/>
    <w:rsid w:val="006A7535"/>
    <w:rsid w:val="006A7738"/>
    <w:rsid w:val="006A7757"/>
    <w:rsid w:val="006A77A7"/>
    <w:rsid w:val="006A7865"/>
    <w:rsid w:val="006A7A0B"/>
    <w:rsid w:val="006A7B41"/>
    <w:rsid w:val="006B0579"/>
    <w:rsid w:val="006B076E"/>
    <w:rsid w:val="006B0986"/>
    <w:rsid w:val="006B0F1E"/>
    <w:rsid w:val="006B0F5A"/>
    <w:rsid w:val="006B16FF"/>
    <w:rsid w:val="006B1B3C"/>
    <w:rsid w:val="006B2697"/>
    <w:rsid w:val="006B2F9B"/>
    <w:rsid w:val="006B319E"/>
    <w:rsid w:val="006B460E"/>
    <w:rsid w:val="006B4C20"/>
    <w:rsid w:val="006B6195"/>
    <w:rsid w:val="006B689C"/>
    <w:rsid w:val="006B7161"/>
    <w:rsid w:val="006B72A2"/>
    <w:rsid w:val="006B7590"/>
    <w:rsid w:val="006B782F"/>
    <w:rsid w:val="006C05BE"/>
    <w:rsid w:val="006C0697"/>
    <w:rsid w:val="006C1396"/>
    <w:rsid w:val="006C1E5C"/>
    <w:rsid w:val="006C1FCC"/>
    <w:rsid w:val="006C1FE3"/>
    <w:rsid w:val="006C207B"/>
    <w:rsid w:val="006C2250"/>
    <w:rsid w:val="006C2CA5"/>
    <w:rsid w:val="006C519C"/>
    <w:rsid w:val="006C68B9"/>
    <w:rsid w:val="006C6FE3"/>
    <w:rsid w:val="006C6FE8"/>
    <w:rsid w:val="006C74C0"/>
    <w:rsid w:val="006C76BF"/>
    <w:rsid w:val="006C7ACD"/>
    <w:rsid w:val="006D0F82"/>
    <w:rsid w:val="006D1780"/>
    <w:rsid w:val="006D1A7D"/>
    <w:rsid w:val="006D24F7"/>
    <w:rsid w:val="006D26EE"/>
    <w:rsid w:val="006D2DB6"/>
    <w:rsid w:val="006D2E00"/>
    <w:rsid w:val="006D4D90"/>
    <w:rsid w:val="006D5973"/>
    <w:rsid w:val="006D6CC0"/>
    <w:rsid w:val="006D6CE3"/>
    <w:rsid w:val="006D7D83"/>
    <w:rsid w:val="006D7F82"/>
    <w:rsid w:val="006E0010"/>
    <w:rsid w:val="006E01CC"/>
    <w:rsid w:val="006E0B6A"/>
    <w:rsid w:val="006E1BB7"/>
    <w:rsid w:val="006E5076"/>
    <w:rsid w:val="006E5AE4"/>
    <w:rsid w:val="006E5B71"/>
    <w:rsid w:val="006E5D4E"/>
    <w:rsid w:val="006E602E"/>
    <w:rsid w:val="006E64B0"/>
    <w:rsid w:val="006E7212"/>
    <w:rsid w:val="006E7E65"/>
    <w:rsid w:val="006F0654"/>
    <w:rsid w:val="006F07E2"/>
    <w:rsid w:val="006F0B31"/>
    <w:rsid w:val="006F10C5"/>
    <w:rsid w:val="006F123A"/>
    <w:rsid w:val="006F13D4"/>
    <w:rsid w:val="006F2295"/>
    <w:rsid w:val="006F24B2"/>
    <w:rsid w:val="006F25B6"/>
    <w:rsid w:val="006F2EC7"/>
    <w:rsid w:val="006F3565"/>
    <w:rsid w:val="006F3D2E"/>
    <w:rsid w:val="006F43EA"/>
    <w:rsid w:val="006F49A5"/>
    <w:rsid w:val="006F4D09"/>
    <w:rsid w:val="006F552A"/>
    <w:rsid w:val="006F5712"/>
    <w:rsid w:val="006F581F"/>
    <w:rsid w:val="006F5853"/>
    <w:rsid w:val="006F5B64"/>
    <w:rsid w:val="006F68BC"/>
    <w:rsid w:val="006F7E43"/>
    <w:rsid w:val="007007BC"/>
    <w:rsid w:val="00700A51"/>
    <w:rsid w:val="0070198D"/>
    <w:rsid w:val="00701D20"/>
    <w:rsid w:val="00703012"/>
    <w:rsid w:val="00703416"/>
    <w:rsid w:val="0070365C"/>
    <w:rsid w:val="00703A00"/>
    <w:rsid w:val="007045A6"/>
    <w:rsid w:val="00704DF5"/>
    <w:rsid w:val="00705143"/>
    <w:rsid w:val="00705C91"/>
    <w:rsid w:val="00706134"/>
    <w:rsid w:val="007066E5"/>
    <w:rsid w:val="00706940"/>
    <w:rsid w:val="007069DB"/>
    <w:rsid w:val="00706AE2"/>
    <w:rsid w:val="00706EA7"/>
    <w:rsid w:val="00706FE7"/>
    <w:rsid w:val="00707923"/>
    <w:rsid w:val="007102F5"/>
    <w:rsid w:val="007117B7"/>
    <w:rsid w:val="007118EA"/>
    <w:rsid w:val="007119EA"/>
    <w:rsid w:val="00711B6D"/>
    <w:rsid w:val="00711BAA"/>
    <w:rsid w:val="00712419"/>
    <w:rsid w:val="007125F6"/>
    <w:rsid w:val="00712779"/>
    <w:rsid w:val="00712FA2"/>
    <w:rsid w:val="00713688"/>
    <w:rsid w:val="00713711"/>
    <w:rsid w:val="00713AD9"/>
    <w:rsid w:val="00713F69"/>
    <w:rsid w:val="00714C4E"/>
    <w:rsid w:val="00714D19"/>
    <w:rsid w:val="007162E1"/>
    <w:rsid w:val="0071659E"/>
    <w:rsid w:val="007167E3"/>
    <w:rsid w:val="00716F31"/>
    <w:rsid w:val="007171CF"/>
    <w:rsid w:val="00717705"/>
    <w:rsid w:val="00720067"/>
    <w:rsid w:val="00720081"/>
    <w:rsid w:val="00720782"/>
    <w:rsid w:val="00720CAE"/>
    <w:rsid w:val="0072119E"/>
    <w:rsid w:val="00721399"/>
    <w:rsid w:val="00721994"/>
    <w:rsid w:val="00721A58"/>
    <w:rsid w:val="00721F1E"/>
    <w:rsid w:val="00723884"/>
    <w:rsid w:val="007242C0"/>
    <w:rsid w:val="00725463"/>
    <w:rsid w:val="00727E6D"/>
    <w:rsid w:val="00730E35"/>
    <w:rsid w:val="007316A5"/>
    <w:rsid w:val="00732923"/>
    <w:rsid w:val="00732FE8"/>
    <w:rsid w:val="007335D2"/>
    <w:rsid w:val="00734149"/>
    <w:rsid w:val="007347C0"/>
    <w:rsid w:val="00734816"/>
    <w:rsid w:val="00735F3F"/>
    <w:rsid w:val="00736828"/>
    <w:rsid w:val="007369E5"/>
    <w:rsid w:val="00737727"/>
    <w:rsid w:val="007377D4"/>
    <w:rsid w:val="007378BC"/>
    <w:rsid w:val="00737A10"/>
    <w:rsid w:val="00737DBA"/>
    <w:rsid w:val="00737E67"/>
    <w:rsid w:val="00737E75"/>
    <w:rsid w:val="00740B0F"/>
    <w:rsid w:val="00740DA2"/>
    <w:rsid w:val="00741310"/>
    <w:rsid w:val="00741412"/>
    <w:rsid w:val="007418A1"/>
    <w:rsid w:val="0074290F"/>
    <w:rsid w:val="0074380D"/>
    <w:rsid w:val="0074382B"/>
    <w:rsid w:val="00743A9C"/>
    <w:rsid w:val="00744104"/>
    <w:rsid w:val="007443D6"/>
    <w:rsid w:val="0074464A"/>
    <w:rsid w:val="00744C29"/>
    <w:rsid w:val="0074533A"/>
    <w:rsid w:val="00745780"/>
    <w:rsid w:val="00745FDD"/>
    <w:rsid w:val="007461D8"/>
    <w:rsid w:val="0074717A"/>
    <w:rsid w:val="00747BE4"/>
    <w:rsid w:val="00747EA3"/>
    <w:rsid w:val="00750B1C"/>
    <w:rsid w:val="00750CD4"/>
    <w:rsid w:val="0075118B"/>
    <w:rsid w:val="00751544"/>
    <w:rsid w:val="00751783"/>
    <w:rsid w:val="00752FCD"/>
    <w:rsid w:val="00753184"/>
    <w:rsid w:val="007534EB"/>
    <w:rsid w:val="007536D4"/>
    <w:rsid w:val="0075370B"/>
    <w:rsid w:val="00754964"/>
    <w:rsid w:val="00755109"/>
    <w:rsid w:val="007551B6"/>
    <w:rsid w:val="00756CCD"/>
    <w:rsid w:val="00757568"/>
    <w:rsid w:val="0075778D"/>
    <w:rsid w:val="00760E5B"/>
    <w:rsid w:val="007612B1"/>
    <w:rsid w:val="007629E4"/>
    <w:rsid w:val="00762EBE"/>
    <w:rsid w:val="00762F30"/>
    <w:rsid w:val="00763B7A"/>
    <w:rsid w:val="00764016"/>
    <w:rsid w:val="00764139"/>
    <w:rsid w:val="00764B5F"/>
    <w:rsid w:val="00764CB7"/>
    <w:rsid w:val="00765497"/>
    <w:rsid w:val="00765AAE"/>
    <w:rsid w:val="00765C27"/>
    <w:rsid w:val="00766EE0"/>
    <w:rsid w:val="00767982"/>
    <w:rsid w:val="00770201"/>
    <w:rsid w:val="00770E18"/>
    <w:rsid w:val="007717F4"/>
    <w:rsid w:val="0077206E"/>
    <w:rsid w:val="0077227A"/>
    <w:rsid w:val="007722EA"/>
    <w:rsid w:val="00772B5E"/>
    <w:rsid w:val="00773350"/>
    <w:rsid w:val="007738B2"/>
    <w:rsid w:val="007739E7"/>
    <w:rsid w:val="007744F1"/>
    <w:rsid w:val="00774655"/>
    <w:rsid w:val="00774C5A"/>
    <w:rsid w:val="00774E71"/>
    <w:rsid w:val="0077547D"/>
    <w:rsid w:val="00775725"/>
    <w:rsid w:val="00775B39"/>
    <w:rsid w:val="00775E67"/>
    <w:rsid w:val="00776F9C"/>
    <w:rsid w:val="0077770C"/>
    <w:rsid w:val="00777E51"/>
    <w:rsid w:val="00780243"/>
    <w:rsid w:val="00780AF9"/>
    <w:rsid w:val="00780C99"/>
    <w:rsid w:val="007812C8"/>
    <w:rsid w:val="0078140C"/>
    <w:rsid w:val="00781734"/>
    <w:rsid w:val="00781CD4"/>
    <w:rsid w:val="00782A00"/>
    <w:rsid w:val="00782BDA"/>
    <w:rsid w:val="00782D81"/>
    <w:rsid w:val="0078339A"/>
    <w:rsid w:val="007839C8"/>
    <w:rsid w:val="00784D60"/>
    <w:rsid w:val="00785EEA"/>
    <w:rsid w:val="0078693C"/>
    <w:rsid w:val="00786A54"/>
    <w:rsid w:val="0078704A"/>
    <w:rsid w:val="00787355"/>
    <w:rsid w:val="00787B32"/>
    <w:rsid w:val="0079067C"/>
    <w:rsid w:val="00790F44"/>
    <w:rsid w:val="00791AB5"/>
    <w:rsid w:val="00791C4C"/>
    <w:rsid w:val="00791F47"/>
    <w:rsid w:val="0079233E"/>
    <w:rsid w:val="0079241E"/>
    <w:rsid w:val="007929B0"/>
    <w:rsid w:val="007944DC"/>
    <w:rsid w:val="00794DD2"/>
    <w:rsid w:val="00794F9E"/>
    <w:rsid w:val="00795541"/>
    <w:rsid w:val="00795626"/>
    <w:rsid w:val="007959D5"/>
    <w:rsid w:val="00796633"/>
    <w:rsid w:val="007973CD"/>
    <w:rsid w:val="00797D04"/>
    <w:rsid w:val="007A0BB6"/>
    <w:rsid w:val="007A0BE1"/>
    <w:rsid w:val="007A102E"/>
    <w:rsid w:val="007A14D7"/>
    <w:rsid w:val="007A1B31"/>
    <w:rsid w:val="007A1F76"/>
    <w:rsid w:val="007A1FC6"/>
    <w:rsid w:val="007A2025"/>
    <w:rsid w:val="007A20EC"/>
    <w:rsid w:val="007A23E4"/>
    <w:rsid w:val="007A250B"/>
    <w:rsid w:val="007A2B6B"/>
    <w:rsid w:val="007A35A6"/>
    <w:rsid w:val="007A397C"/>
    <w:rsid w:val="007A3D57"/>
    <w:rsid w:val="007A3E68"/>
    <w:rsid w:val="007A4043"/>
    <w:rsid w:val="007A43E1"/>
    <w:rsid w:val="007A5AC3"/>
    <w:rsid w:val="007A5C73"/>
    <w:rsid w:val="007A6525"/>
    <w:rsid w:val="007A66BC"/>
    <w:rsid w:val="007A717A"/>
    <w:rsid w:val="007A7338"/>
    <w:rsid w:val="007B1362"/>
    <w:rsid w:val="007B13FC"/>
    <w:rsid w:val="007B1B3B"/>
    <w:rsid w:val="007B1BC5"/>
    <w:rsid w:val="007B21C3"/>
    <w:rsid w:val="007B2D90"/>
    <w:rsid w:val="007B31C0"/>
    <w:rsid w:val="007B31DD"/>
    <w:rsid w:val="007B3D7A"/>
    <w:rsid w:val="007B43F3"/>
    <w:rsid w:val="007B51CB"/>
    <w:rsid w:val="007B735B"/>
    <w:rsid w:val="007B7C3E"/>
    <w:rsid w:val="007C0229"/>
    <w:rsid w:val="007C03A4"/>
    <w:rsid w:val="007C0735"/>
    <w:rsid w:val="007C0FEE"/>
    <w:rsid w:val="007C11CE"/>
    <w:rsid w:val="007C12AF"/>
    <w:rsid w:val="007C1AFF"/>
    <w:rsid w:val="007C227A"/>
    <w:rsid w:val="007C2BD5"/>
    <w:rsid w:val="007C3D19"/>
    <w:rsid w:val="007C3E53"/>
    <w:rsid w:val="007C3EC8"/>
    <w:rsid w:val="007C4CF7"/>
    <w:rsid w:val="007C655A"/>
    <w:rsid w:val="007C6590"/>
    <w:rsid w:val="007C69F4"/>
    <w:rsid w:val="007C6BFD"/>
    <w:rsid w:val="007C710C"/>
    <w:rsid w:val="007C74DC"/>
    <w:rsid w:val="007C7C2F"/>
    <w:rsid w:val="007C7E67"/>
    <w:rsid w:val="007D2C53"/>
    <w:rsid w:val="007D2FAB"/>
    <w:rsid w:val="007D3BBE"/>
    <w:rsid w:val="007D3E8B"/>
    <w:rsid w:val="007D4BEE"/>
    <w:rsid w:val="007D510D"/>
    <w:rsid w:val="007D6F04"/>
    <w:rsid w:val="007D77E1"/>
    <w:rsid w:val="007D7D15"/>
    <w:rsid w:val="007E0CAF"/>
    <w:rsid w:val="007E0DBC"/>
    <w:rsid w:val="007E24A6"/>
    <w:rsid w:val="007E25AF"/>
    <w:rsid w:val="007E29BC"/>
    <w:rsid w:val="007E2A5C"/>
    <w:rsid w:val="007E2B85"/>
    <w:rsid w:val="007E2EEE"/>
    <w:rsid w:val="007E30CD"/>
    <w:rsid w:val="007E3C41"/>
    <w:rsid w:val="007E4CFC"/>
    <w:rsid w:val="007E5365"/>
    <w:rsid w:val="007E62FD"/>
    <w:rsid w:val="007E70A4"/>
    <w:rsid w:val="007E7E9F"/>
    <w:rsid w:val="007F060C"/>
    <w:rsid w:val="007F070F"/>
    <w:rsid w:val="007F204B"/>
    <w:rsid w:val="007F2102"/>
    <w:rsid w:val="007F2934"/>
    <w:rsid w:val="007F2FF5"/>
    <w:rsid w:val="007F30A0"/>
    <w:rsid w:val="007F31BF"/>
    <w:rsid w:val="007F3985"/>
    <w:rsid w:val="007F4421"/>
    <w:rsid w:val="007F4695"/>
    <w:rsid w:val="007F50E6"/>
    <w:rsid w:val="007F5898"/>
    <w:rsid w:val="007F5A3E"/>
    <w:rsid w:val="007F5A54"/>
    <w:rsid w:val="007F5D35"/>
    <w:rsid w:val="007F5F7A"/>
    <w:rsid w:val="007F5FD2"/>
    <w:rsid w:val="007F6202"/>
    <w:rsid w:val="007F684F"/>
    <w:rsid w:val="007F6AD6"/>
    <w:rsid w:val="007F6E9C"/>
    <w:rsid w:val="007F7740"/>
    <w:rsid w:val="0080071E"/>
    <w:rsid w:val="00800F8D"/>
    <w:rsid w:val="00802187"/>
    <w:rsid w:val="008025CA"/>
    <w:rsid w:val="00803A5C"/>
    <w:rsid w:val="00804536"/>
    <w:rsid w:val="008047D7"/>
    <w:rsid w:val="0080484B"/>
    <w:rsid w:val="00804E36"/>
    <w:rsid w:val="00805980"/>
    <w:rsid w:val="00805F82"/>
    <w:rsid w:val="0080672A"/>
    <w:rsid w:val="00807BF7"/>
    <w:rsid w:val="00807E68"/>
    <w:rsid w:val="00810870"/>
    <w:rsid w:val="00810B3D"/>
    <w:rsid w:val="008111E5"/>
    <w:rsid w:val="00813A81"/>
    <w:rsid w:val="00813D7A"/>
    <w:rsid w:val="0081406A"/>
    <w:rsid w:val="00814560"/>
    <w:rsid w:val="0081731C"/>
    <w:rsid w:val="008178F3"/>
    <w:rsid w:val="00817956"/>
    <w:rsid w:val="00817A9C"/>
    <w:rsid w:val="0082076C"/>
    <w:rsid w:val="00820DE0"/>
    <w:rsid w:val="00820EB3"/>
    <w:rsid w:val="00821544"/>
    <w:rsid w:val="0082156D"/>
    <w:rsid w:val="0082276B"/>
    <w:rsid w:val="00823164"/>
    <w:rsid w:val="00823E45"/>
    <w:rsid w:val="00823F61"/>
    <w:rsid w:val="0082461D"/>
    <w:rsid w:val="008251A7"/>
    <w:rsid w:val="00825432"/>
    <w:rsid w:val="00825D36"/>
    <w:rsid w:val="0082719F"/>
    <w:rsid w:val="00827DAE"/>
    <w:rsid w:val="00827E52"/>
    <w:rsid w:val="00830C94"/>
    <w:rsid w:val="00830F9C"/>
    <w:rsid w:val="008316FE"/>
    <w:rsid w:val="00831A86"/>
    <w:rsid w:val="008327DF"/>
    <w:rsid w:val="008328D4"/>
    <w:rsid w:val="00834223"/>
    <w:rsid w:val="008342DD"/>
    <w:rsid w:val="00835754"/>
    <w:rsid w:val="00836E93"/>
    <w:rsid w:val="008374ED"/>
    <w:rsid w:val="008379EC"/>
    <w:rsid w:val="00837F17"/>
    <w:rsid w:val="00840199"/>
    <w:rsid w:val="0084261D"/>
    <w:rsid w:val="00843450"/>
    <w:rsid w:val="008439E3"/>
    <w:rsid w:val="00844599"/>
    <w:rsid w:val="00846317"/>
    <w:rsid w:val="00846422"/>
    <w:rsid w:val="008471B3"/>
    <w:rsid w:val="00847338"/>
    <w:rsid w:val="00847A64"/>
    <w:rsid w:val="00847CA5"/>
    <w:rsid w:val="00847EA3"/>
    <w:rsid w:val="00852446"/>
    <w:rsid w:val="0085261B"/>
    <w:rsid w:val="00852632"/>
    <w:rsid w:val="00852DEF"/>
    <w:rsid w:val="00855671"/>
    <w:rsid w:val="00856037"/>
    <w:rsid w:val="00856043"/>
    <w:rsid w:val="008560EB"/>
    <w:rsid w:val="00856230"/>
    <w:rsid w:val="00857E5C"/>
    <w:rsid w:val="00857F00"/>
    <w:rsid w:val="00860067"/>
    <w:rsid w:val="008608E3"/>
    <w:rsid w:val="0086262A"/>
    <w:rsid w:val="0086395B"/>
    <w:rsid w:val="008643CB"/>
    <w:rsid w:val="00865217"/>
    <w:rsid w:val="008665A0"/>
    <w:rsid w:val="0087114B"/>
    <w:rsid w:val="00871240"/>
    <w:rsid w:val="00872300"/>
    <w:rsid w:val="0087298E"/>
    <w:rsid w:val="00873224"/>
    <w:rsid w:val="008747EE"/>
    <w:rsid w:val="008747F1"/>
    <w:rsid w:val="00875535"/>
    <w:rsid w:val="00875D9B"/>
    <w:rsid w:val="008768A3"/>
    <w:rsid w:val="00876F38"/>
    <w:rsid w:val="00877534"/>
    <w:rsid w:val="00877D49"/>
    <w:rsid w:val="00877DFA"/>
    <w:rsid w:val="00877F56"/>
    <w:rsid w:val="0088044F"/>
    <w:rsid w:val="00880D43"/>
    <w:rsid w:val="00880DD4"/>
    <w:rsid w:val="0088165C"/>
    <w:rsid w:val="00881C05"/>
    <w:rsid w:val="00881EDB"/>
    <w:rsid w:val="00883615"/>
    <w:rsid w:val="0088414E"/>
    <w:rsid w:val="008850B2"/>
    <w:rsid w:val="0088609A"/>
    <w:rsid w:val="00891F96"/>
    <w:rsid w:val="00892002"/>
    <w:rsid w:val="0089234C"/>
    <w:rsid w:val="00892A02"/>
    <w:rsid w:val="00892F3E"/>
    <w:rsid w:val="00893186"/>
    <w:rsid w:val="008934D7"/>
    <w:rsid w:val="0089356A"/>
    <w:rsid w:val="00893609"/>
    <w:rsid w:val="00893AE7"/>
    <w:rsid w:val="00893CEE"/>
    <w:rsid w:val="00894F27"/>
    <w:rsid w:val="00895121"/>
    <w:rsid w:val="0089516A"/>
    <w:rsid w:val="008952DA"/>
    <w:rsid w:val="00895AF2"/>
    <w:rsid w:val="00895E58"/>
    <w:rsid w:val="0089639B"/>
    <w:rsid w:val="00897D0C"/>
    <w:rsid w:val="008A00B9"/>
    <w:rsid w:val="008A0A59"/>
    <w:rsid w:val="008A1546"/>
    <w:rsid w:val="008A2D0C"/>
    <w:rsid w:val="008A3CC5"/>
    <w:rsid w:val="008A3D38"/>
    <w:rsid w:val="008A504E"/>
    <w:rsid w:val="008A54D4"/>
    <w:rsid w:val="008A5AFB"/>
    <w:rsid w:val="008A626C"/>
    <w:rsid w:val="008A6A0A"/>
    <w:rsid w:val="008A6A58"/>
    <w:rsid w:val="008A7841"/>
    <w:rsid w:val="008A7ADA"/>
    <w:rsid w:val="008B0139"/>
    <w:rsid w:val="008B0F99"/>
    <w:rsid w:val="008B1F77"/>
    <w:rsid w:val="008B2327"/>
    <w:rsid w:val="008B25B6"/>
    <w:rsid w:val="008B2E50"/>
    <w:rsid w:val="008B3227"/>
    <w:rsid w:val="008B3345"/>
    <w:rsid w:val="008B3D13"/>
    <w:rsid w:val="008B3E90"/>
    <w:rsid w:val="008B4D58"/>
    <w:rsid w:val="008B56DA"/>
    <w:rsid w:val="008B5828"/>
    <w:rsid w:val="008B5A60"/>
    <w:rsid w:val="008B5F21"/>
    <w:rsid w:val="008B5F8F"/>
    <w:rsid w:val="008B6888"/>
    <w:rsid w:val="008B7422"/>
    <w:rsid w:val="008B76CA"/>
    <w:rsid w:val="008C06F2"/>
    <w:rsid w:val="008C0977"/>
    <w:rsid w:val="008C0F99"/>
    <w:rsid w:val="008C21D4"/>
    <w:rsid w:val="008C22CA"/>
    <w:rsid w:val="008C30A5"/>
    <w:rsid w:val="008C3525"/>
    <w:rsid w:val="008C4074"/>
    <w:rsid w:val="008C45F6"/>
    <w:rsid w:val="008C53CA"/>
    <w:rsid w:val="008C5E16"/>
    <w:rsid w:val="008C6E89"/>
    <w:rsid w:val="008C78FB"/>
    <w:rsid w:val="008C7B19"/>
    <w:rsid w:val="008C7B1D"/>
    <w:rsid w:val="008C7EC3"/>
    <w:rsid w:val="008D0F5B"/>
    <w:rsid w:val="008D12B0"/>
    <w:rsid w:val="008D2BDD"/>
    <w:rsid w:val="008D31CC"/>
    <w:rsid w:val="008D3656"/>
    <w:rsid w:val="008D385A"/>
    <w:rsid w:val="008D43E8"/>
    <w:rsid w:val="008D4BDE"/>
    <w:rsid w:val="008D56E0"/>
    <w:rsid w:val="008D63EA"/>
    <w:rsid w:val="008D68D8"/>
    <w:rsid w:val="008D7B91"/>
    <w:rsid w:val="008E0025"/>
    <w:rsid w:val="008E081D"/>
    <w:rsid w:val="008E12CC"/>
    <w:rsid w:val="008E13D3"/>
    <w:rsid w:val="008E1F80"/>
    <w:rsid w:val="008E202B"/>
    <w:rsid w:val="008E2081"/>
    <w:rsid w:val="008E2AF8"/>
    <w:rsid w:val="008E2E52"/>
    <w:rsid w:val="008E3F27"/>
    <w:rsid w:val="008E3F65"/>
    <w:rsid w:val="008E4E49"/>
    <w:rsid w:val="008E5A99"/>
    <w:rsid w:val="008E6B53"/>
    <w:rsid w:val="008F0FE5"/>
    <w:rsid w:val="008F134E"/>
    <w:rsid w:val="008F1BA2"/>
    <w:rsid w:val="008F2343"/>
    <w:rsid w:val="008F239B"/>
    <w:rsid w:val="008F27E3"/>
    <w:rsid w:val="008F29C5"/>
    <w:rsid w:val="008F2DA7"/>
    <w:rsid w:val="008F39B9"/>
    <w:rsid w:val="008F3BD8"/>
    <w:rsid w:val="008F503D"/>
    <w:rsid w:val="008F55FD"/>
    <w:rsid w:val="008F65D5"/>
    <w:rsid w:val="008F69D1"/>
    <w:rsid w:val="008F7936"/>
    <w:rsid w:val="009004EB"/>
    <w:rsid w:val="0090087C"/>
    <w:rsid w:val="00900E96"/>
    <w:rsid w:val="00901324"/>
    <w:rsid w:val="009013F5"/>
    <w:rsid w:val="009016D6"/>
    <w:rsid w:val="0090279F"/>
    <w:rsid w:val="0090310F"/>
    <w:rsid w:val="009033C5"/>
    <w:rsid w:val="00903973"/>
    <w:rsid w:val="00903CEC"/>
    <w:rsid w:val="00903F6A"/>
    <w:rsid w:val="00905A16"/>
    <w:rsid w:val="00907001"/>
    <w:rsid w:val="009074EA"/>
    <w:rsid w:val="00907553"/>
    <w:rsid w:val="00907AF4"/>
    <w:rsid w:val="00907D3F"/>
    <w:rsid w:val="0091014B"/>
    <w:rsid w:val="00910265"/>
    <w:rsid w:val="00910395"/>
    <w:rsid w:val="00910A32"/>
    <w:rsid w:val="00910E1F"/>
    <w:rsid w:val="009116E8"/>
    <w:rsid w:val="00911B1E"/>
    <w:rsid w:val="00911F2D"/>
    <w:rsid w:val="00911FB3"/>
    <w:rsid w:val="00912871"/>
    <w:rsid w:val="00912AEF"/>
    <w:rsid w:val="009136A1"/>
    <w:rsid w:val="00914989"/>
    <w:rsid w:val="00914DAF"/>
    <w:rsid w:val="00915337"/>
    <w:rsid w:val="00915A46"/>
    <w:rsid w:val="00915BF0"/>
    <w:rsid w:val="00916804"/>
    <w:rsid w:val="009175B7"/>
    <w:rsid w:val="0092045C"/>
    <w:rsid w:val="00920A3B"/>
    <w:rsid w:val="009213DE"/>
    <w:rsid w:val="0092216E"/>
    <w:rsid w:val="009227F2"/>
    <w:rsid w:val="00922D50"/>
    <w:rsid w:val="009236CF"/>
    <w:rsid w:val="009243F9"/>
    <w:rsid w:val="009250E5"/>
    <w:rsid w:val="00930353"/>
    <w:rsid w:val="00930B89"/>
    <w:rsid w:val="0093124A"/>
    <w:rsid w:val="00931611"/>
    <w:rsid w:val="00931673"/>
    <w:rsid w:val="0093180B"/>
    <w:rsid w:val="00933C9F"/>
    <w:rsid w:val="0093429A"/>
    <w:rsid w:val="0093445B"/>
    <w:rsid w:val="00934538"/>
    <w:rsid w:val="0093457A"/>
    <w:rsid w:val="009345E4"/>
    <w:rsid w:val="00934647"/>
    <w:rsid w:val="00935C7A"/>
    <w:rsid w:val="00936603"/>
    <w:rsid w:val="00936807"/>
    <w:rsid w:val="00937455"/>
    <w:rsid w:val="0093776F"/>
    <w:rsid w:val="00937B60"/>
    <w:rsid w:val="00937EE7"/>
    <w:rsid w:val="0094013A"/>
    <w:rsid w:val="0094013B"/>
    <w:rsid w:val="0094084B"/>
    <w:rsid w:val="00941B98"/>
    <w:rsid w:val="00942072"/>
    <w:rsid w:val="009426D7"/>
    <w:rsid w:val="00942745"/>
    <w:rsid w:val="0094376C"/>
    <w:rsid w:val="00943862"/>
    <w:rsid w:val="00943978"/>
    <w:rsid w:val="00943AE0"/>
    <w:rsid w:val="0094441D"/>
    <w:rsid w:val="00945572"/>
    <w:rsid w:val="009455EA"/>
    <w:rsid w:val="00945EA6"/>
    <w:rsid w:val="009460EC"/>
    <w:rsid w:val="0094630A"/>
    <w:rsid w:val="00946375"/>
    <w:rsid w:val="00946A15"/>
    <w:rsid w:val="00946EB4"/>
    <w:rsid w:val="00950061"/>
    <w:rsid w:val="00950A71"/>
    <w:rsid w:val="00951EFA"/>
    <w:rsid w:val="009532B9"/>
    <w:rsid w:val="009538F2"/>
    <w:rsid w:val="00953E6F"/>
    <w:rsid w:val="00953EEC"/>
    <w:rsid w:val="00953F72"/>
    <w:rsid w:val="0095548A"/>
    <w:rsid w:val="00955E7A"/>
    <w:rsid w:val="009566EC"/>
    <w:rsid w:val="00957103"/>
    <w:rsid w:val="0095744C"/>
    <w:rsid w:val="009579F4"/>
    <w:rsid w:val="0096008C"/>
    <w:rsid w:val="0096052D"/>
    <w:rsid w:val="0096090F"/>
    <w:rsid w:val="00960962"/>
    <w:rsid w:val="00960AA5"/>
    <w:rsid w:val="009613C7"/>
    <w:rsid w:val="00961D76"/>
    <w:rsid w:val="00962249"/>
    <w:rsid w:val="00962A9A"/>
    <w:rsid w:val="00962C9C"/>
    <w:rsid w:val="00962E63"/>
    <w:rsid w:val="00963B86"/>
    <w:rsid w:val="00963BE3"/>
    <w:rsid w:val="009657A3"/>
    <w:rsid w:val="00966E7D"/>
    <w:rsid w:val="00966F43"/>
    <w:rsid w:val="00970344"/>
    <w:rsid w:val="009727CA"/>
    <w:rsid w:val="00972E1A"/>
    <w:rsid w:val="00973BD1"/>
    <w:rsid w:val="00973E07"/>
    <w:rsid w:val="00974820"/>
    <w:rsid w:val="009748FE"/>
    <w:rsid w:val="00974CDD"/>
    <w:rsid w:val="0097553E"/>
    <w:rsid w:val="00975A76"/>
    <w:rsid w:val="00975EF4"/>
    <w:rsid w:val="00976A39"/>
    <w:rsid w:val="00976EB6"/>
    <w:rsid w:val="009776C4"/>
    <w:rsid w:val="00977A76"/>
    <w:rsid w:val="00977F1D"/>
    <w:rsid w:val="00981E4D"/>
    <w:rsid w:val="00983441"/>
    <w:rsid w:val="0098391C"/>
    <w:rsid w:val="00983EBA"/>
    <w:rsid w:val="0098416F"/>
    <w:rsid w:val="009850C5"/>
    <w:rsid w:val="00985605"/>
    <w:rsid w:val="00985F15"/>
    <w:rsid w:val="00986A97"/>
    <w:rsid w:val="0098710E"/>
    <w:rsid w:val="0098776D"/>
    <w:rsid w:val="009877D3"/>
    <w:rsid w:val="00990075"/>
    <w:rsid w:val="009900BF"/>
    <w:rsid w:val="00991217"/>
    <w:rsid w:val="00991299"/>
    <w:rsid w:val="00991768"/>
    <w:rsid w:val="00991944"/>
    <w:rsid w:val="00991DFD"/>
    <w:rsid w:val="00992026"/>
    <w:rsid w:val="00992674"/>
    <w:rsid w:val="00993476"/>
    <w:rsid w:val="00993A57"/>
    <w:rsid w:val="00993EB1"/>
    <w:rsid w:val="00994327"/>
    <w:rsid w:val="00994DD0"/>
    <w:rsid w:val="009950FB"/>
    <w:rsid w:val="009955C8"/>
    <w:rsid w:val="00996A86"/>
    <w:rsid w:val="00996C36"/>
    <w:rsid w:val="00997945"/>
    <w:rsid w:val="009A0990"/>
    <w:rsid w:val="009A19B8"/>
    <w:rsid w:val="009A2929"/>
    <w:rsid w:val="009A33D0"/>
    <w:rsid w:val="009A37E5"/>
    <w:rsid w:val="009A3C89"/>
    <w:rsid w:val="009A3D56"/>
    <w:rsid w:val="009A3DA3"/>
    <w:rsid w:val="009A417B"/>
    <w:rsid w:val="009A42B5"/>
    <w:rsid w:val="009A4795"/>
    <w:rsid w:val="009A5D8A"/>
    <w:rsid w:val="009A6981"/>
    <w:rsid w:val="009A6FB7"/>
    <w:rsid w:val="009B0FD4"/>
    <w:rsid w:val="009B1751"/>
    <w:rsid w:val="009B1901"/>
    <w:rsid w:val="009B2FAF"/>
    <w:rsid w:val="009B4960"/>
    <w:rsid w:val="009B50F9"/>
    <w:rsid w:val="009B5903"/>
    <w:rsid w:val="009B5A86"/>
    <w:rsid w:val="009B638A"/>
    <w:rsid w:val="009B64E2"/>
    <w:rsid w:val="009B65A4"/>
    <w:rsid w:val="009B67CB"/>
    <w:rsid w:val="009B771C"/>
    <w:rsid w:val="009C0688"/>
    <w:rsid w:val="009C0FB7"/>
    <w:rsid w:val="009C18EC"/>
    <w:rsid w:val="009C22B6"/>
    <w:rsid w:val="009C2795"/>
    <w:rsid w:val="009C29D4"/>
    <w:rsid w:val="009C2B47"/>
    <w:rsid w:val="009C5B7F"/>
    <w:rsid w:val="009C6DE7"/>
    <w:rsid w:val="009C7026"/>
    <w:rsid w:val="009D0737"/>
    <w:rsid w:val="009D0BAD"/>
    <w:rsid w:val="009D0E40"/>
    <w:rsid w:val="009D1FD9"/>
    <w:rsid w:val="009D28F3"/>
    <w:rsid w:val="009D3AD9"/>
    <w:rsid w:val="009D4E0D"/>
    <w:rsid w:val="009D544E"/>
    <w:rsid w:val="009D5714"/>
    <w:rsid w:val="009D58A7"/>
    <w:rsid w:val="009D5975"/>
    <w:rsid w:val="009D5B1C"/>
    <w:rsid w:val="009D6610"/>
    <w:rsid w:val="009D7535"/>
    <w:rsid w:val="009E0AB4"/>
    <w:rsid w:val="009E10AE"/>
    <w:rsid w:val="009E159C"/>
    <w:rsid w:val="009E1B7A"/>
    <w:rsid w:val="009E23B7"/>
    <w:rsid w:val="009E389F"/>
    <w:rsid w:val="009E4C67"/>
    <w:rsid w:val="009E537E"/>
    <w:rsid w:val="009E57E3"/>
    <w:rsid w:val="009F0523"/>
    <w:rsid w:val="009F09E8"/>
    <w:rsid w:val="009F1929"/>
    <w:rsid w:val="009F1C8C"/>
    <w:rsid w:val="009F2D94"/>
    <w:rsid w:val="009F36E4"/>
    <w:rsid w:val="009F3F00"/>
    <w:rsid w:val="009F4341"/>
    <w:rsid w:val="009F46FB"/>
    <w:rsid w:val="009F49C5"/>
    <w:rsid w:val="009F557D"/>
    <w:rsid w:val="009F5BFA"/>
    <w:rsid w:val="009F5F4B"/>
    <w:rsid w:val="009F6531"/>
    <w:rsid w:val="009F69E4"/>
    <w:rsid w:val="009F7A09"/>
    <w:rsid w:val="009F7A0C"/>
    <w:rsid w:val="009F7C6F"/>
    <w:rsid w:val="00A0023B"/>
    <w:rsid w:val="00A003AF"/>
    <w:rsid w:val="00A003BA"/>
    <w:rsid w:val="00A0063D"/>
    <w:rsid w:val="00A00960"/>
    <w:rsid w:val="00A01A7F"/>
    <w:rsid w:val="00A0219B"/>
    <w:rsid w:val="00A032FA"/>
    <w:rsid w:val="00A03C8A"/>
    <w:rsid w:val="00A0463F"/>
    <w:rsid w:val="00A0587B"/>
    <w:rsid w:val="00A05DED"/>
    <w:rsid w:val="00A060FC"/>
    <w:rsid w:val="00A0634A"/>
    <w:rsid w:val="00A0671A"/>
    <w:rsid w:val="00A12489"/>
    <w:rsid w:val="00A135B7"/>
    <w:rsid w:val="00A13DB5"/>
    <w:rsid w:val="00A14204"/>
    <w:rsid w:val="00A15907"/>
    <w:rsid w:val="00A16131"/>
    <w:rsid w:val="00A164FE"/>
    <w:rsid w:val="00A16676"/>
    <w:rsid w:val="00A16EC4"/>
    <w:rsid w:val="00A17754"/>
    <w:rsid w:val="00A20657"/>
    <w:rsid w:val="00A20D0C"/>
    <w:rsid w:val="00A20D4F"/>
    <w:rsid w:val="00A20E10"/>
    <w:rsid w:val="00A20F17"/>
    <w:rsid w:val="00A212F1"/>
    <w:rsid w:val="00A21B87"/>
    <w:rsid w:val="00A21C96"/>
    <w:rsid w:val="00A22F05"/>
    <w:rsid w:val="00A23122"/>
    <w:rsid w:val="00A233AB"/>
    <w:rsid w:val="00A24C56"/>
    <w:rsid w:val="00A25B3F"/>
    <w:rsid w:val="00A27134"/>
    <w:rsid w:val="00A300FD"/>
    <w:rsid w:val="00A305C0"/>
    <w:rsid w:val="00A3085B"/>
    <w:rsid w:val="00A31735"/>
    <w:rsid w:val="00A32527"/>
    <w:rsid w:val="00A3296E"/>
    <w:rsid w:val="00A32B5F"/>
    <w:rsid w:val="00A32FF9"/>
    <w:rsid w:val="00A340EB"/>
    <w:rsid w:val="00A3437E"/>
    <w:rsid w:val="00A34484"/>
    <w:rsid w:val="00A359CF"/>
    <w:rsid w:val="00A35C2E"/>
    <w:rsid w:val="00A36468"/>
    <w:rsid w:val="00A3675F"/>
    <w:rsid w:val="00A37AB9"/>
    <w:rsid w:val="00A37F63"/>
    <w:rsid w:val="00A401E0"/>
    <w:rsid w:val="00A40953"/>
    <w:rsid w:val="00A41CFE"/>
    <w:rsid w:val="00A424AA"/>
    <w:rsid w:val="00A439DC"/>
    <w:rsid w:val="00A440C5"/>
    <w:rsid w:val="00A45F7E"/>
    <w:rsid w:val="00A464C6"/>
    <w:rsid w:val="00A46715"/>
    <w:rsid w:val="00A467C2"/>
    <w:rsid w:val="00A47563"/>
    <w:rsid w:val="00A47D12"/>
    <w:rsid w:val="00A502FB"/>
    <w:rsid w:val="00A50A17"/>
    <w:rsid w:val="00A50DAC"/>
    <w:rsid w:val="00A51BA4"/>
    <w:rsid w:val="00A5243B"/>
    <w:rsid w:val="00A5299A"/>
    <w:rsid w:val="00A529C3"/>
    <w:rsid w:val="00A52FC8"/>
    <w:rsid w:val="00A53622"/>
    <w:rsid w:val="00A548B1"/>
    <w:rsid w:val="00A54A0E"/>
    <w:rsid w:val="00A54B58"/>
    <w:rsid w:val="00A5663E"/>
    <w:rsid w:val="00A56889"/>
    <w:rsid w:val="00A5697C"/>
    <w:rsid w:val="00A56D26"/>
    <w:rsid w:val="00A6102D"/>
    <w:rsid w:val="00A6115A"/>
    <w:rsid w:val="00A62104"/>
    <w:rsid w:val="00A6226D"/>
    <w:rsid w:val="00A62A09"/>
    <w:rsid w:val="00A6354C"/>
    <w:rsid w:val="00A6362A"/>
    <w:rsid w:val="00A63840"/>
    <w:rsid w:val="00A63CE9"/>
    <w:rsid w:val="00A643CC"/>
    <w:rsid w:val="00A64DD4"/>
    <w:rsid w:val="00A651D8"/>
    <w:rsid w:val="00A65DE6"/>
    <w:rsid w:val="00A6604E"/>
    <w:rsid w:val="00A66191"/>
    <w:rsid w:val="00A667ED"/>
    <w:rsid w:val="00A67A81"/>
    <w:rsid w:val="00A7045F"/>
    <w:rsid w:val="00A705AC"/>
    <w:rsid w:val="00A70C8E"/>
    <w:rsid w:val="00A70E5B"/>
    <w:rsid w:val="00A71785"/>
    <w:rsid w:val="00A71A81"/>
    <w:rsid w:val="00A7203E"/>
    <w:rsid w:val="00A7295D"/>
    <w:rsid w:val="00A729DB"/>
    <w:rsid w:val="00A73F3F"/>
    <w:rsid w:val="00A746E7"/>
    <w:rsid w:val="00A74D2E"/>
    <w:rsid w:val="00A7587B"/>
    <w:rsid w:val="00A763C2"/>
    <w:rsid w:val="00A764B5"/>
    <w:rsid w:val="00A77707"/>
    <w:rsid w:val="00A77B7B"/>
    <w:rsid w:val="00A806B8"/>
    <w:rsid w:val="00A80E7C"/>
    <w:rsid w:val="00A811C8"/>
    <w:rsid w:val="00A811F8"/>
    <w:rsid w:val="00A81BE1"/>
    <w:rsid w:val="00A81D53"/>
    <w:rsid w:val="00A82534"/>
    <w:rsid w:val="00A84026"/>
    <w:rsid w:val="00A8438C"/>
    <w:rsid w:val="00A846BE"/>
    <w:rsid w:val="00A84B76"/>
    <w:rsid w:val="00A84D3D"/>
    <w:rsid w:val="00A8643C"/>
    <w:rsid w:val="00A86698"/>
    <w:rsid w:val="00A86C44"/>
    <w:rsid w:val="00A87DA7"/>
    <w:rsid w:val="00A907C9"/>
    <w:rsid w:val="00A90FFE"/>
    <w:rsid w:val="00A91817"/>
    <w:rsid w:val="00A91C5E"/>
    <w:rsid w:val="00A92E57"/>
    <w:rsid w:val="00A9351A"/>
    <w:rsid w:val="00A93AAA"/>
    <w:rsid w:val="00A93B5E"/>
    <w:rsid w:val="00A9478B"/>
    <w:rsid w:val="00A94D71"/>
    <w:rsid w:val="00A94DDD"/>
    <w:rsid w:val="00A95536"/>
    <w:rsid w:val="00A956F4"/>
    <w:rsid w:val="00A97392"/>
    <w:rsid w:val="00A9756D"/>
    <w:rsid w:val="00A97DFC"/>
    <w:rsid w:val="00AA05A1"/>
    <w:rsid w:val="00AA0CC4"/>
    <w:rsid w:val="00AA1003"/>
    <w:rsid w:val="00AA1D6B"/>
    <w:rsid w:val="00AA230F"/>
    <w:rsid w:val="00AA2327"/>
    <w:rsid w:val="00AA23BC"/>
    <w:rsid w:val="00AA2DCC"/>
    <w:rsid w:val="00AA40E3"/>
    <w:rsid w:val="00AA4E9D"/>
    <w:rsid w:val="00AA5713"/>
    <w:rsid w:val="00AA5EC3"/>
    <w:rsid w:val="00AA629B"/>
    <w:rsid w:val="00AA6732"/>
    <w:rsid w:val="00AA79F1"/>
    <w:rsid w:val="00AA7B73"/>
    <w:rsid w:val="00AB03F6"/>
    <w:rsid w:val="00AB0525"/>
    <w:rsid w:val="00AB0AF2"/>
    <w:rsid w:val="00AB15B4"/>
    <w:rsid w:val="00AB1941"/>
    <w:rsid w:val="00AB1B2E"/>
    <w:rsid w:val="00AB1E03"/>
    <w:rsid w:val="00AB2BE5"/>
    <w:rsid w:val="00AB3D42"/>
    <w:rsid w:val="00AB3D5B"/>
    <w:rsid w:val="00AB7308"/>
    <w:rsid w:val="00AC113F"/>
    <w:rsid w:val="00AC1303"/>
    <w:rsid w:val="00AC1762"/>
    <w:rsid w:val="00AC2468"/>
    <w:rsid w:val="00AC2BEE"/>
    <w:rsid w:val="00AC2C25"/>
    <w:rsid w:val="00AC3FB0"/>
    <w:rsid w:val="00AC40BF"/>
    <w:rsid w:val="00AC493B"/>
    <w:rsid w:val="00AC4C94"/>
    <w:rsid w:val="00AC4DBB"/>
    <w:rsid w:val="00AC4F5C"/>
    <w:rsid w:val="00AC530B"/>
    <w:rsid w:val="00AC571F"/>
    <w:rsid w:val="00AC5C60"/>
    <w:rsid w:val="00AC6491"/>
    <w:rsid w:val="00AC6FEA"/>
    <w:rsid w:val="00AC72D2"/>
    <w:rsid w:val="00AC7572"/>
    <w:rsid w:val="00AC7734"/>
    <w:rsid w:val="00AC7825"/>
    <w:rsid w:val="00AC79CC"/>
    <w:rsid w:val="00AC7B82"/>
    <w:rsid w:val="00AC7BA8"/>
    <w:rsid w:val="00AC7C27"/>
    <w:rsid w:val="00AC7DE6"/>
    <w:rsid w:val="00AD0318"/>
    <w:rsid w:val="00AD059E"/>
    <w:rsid w:val="00AD1589"/>
    <w:rsid w:val="00AD19C5"/>
    <w:rsid w:val="00AD363D"/>
    <w:rsid w:val="00AD3836"/>
    <w:rsid w:val="00AD3FD8"/>
    <w:rsid w:val="00AD4039"/>
    <w:rsid w:val="00AD4B7B"/>
    <w:rsid w:val="00AD4C39"/>
    <w:rsid w:val="00AD4F47"/>
    <w:rsid w:val="00AD5A6F"/>
    <w:rsid w:val="00AD5B6B"/>
    <w:rsid w:val="00AD6885"/>
    <w:rsid w:val="00AD6E0B"/>
    <w:rsid w:val="00AE1375"/>
    <w:rsid w:val="00AE176B"/>
    <w:rsid w:val="00AE1C48"/>
    <w:rsid w:val="00AE2ACC"/>
    <w:rsid w:val="00AE3213"/>
    <w:rsid w:val="00AE38E8"/>
    <w:rsid w:val="00AE3A12"/>
    <w:rsid w:val="00AE4D4C"/>
    <w:rsid w:val="00AE53FE"/>
    <w:rsid w:val="00AE683C"/>
    <w:rsid w:val="00AE6C60"/>
    <w:rsid w:val="00AE71FC"/>
    <w:rsid w:val="00AE7237"/>
    <w:rsid w:val="00AE7BA0"/>
    <w:rsid w:val="00AF11BC"/>
    <w:rsid w:val="00AF352B"/>
    <w:rsid w:val="00AF368A"/>
    <w:rsid w:val="00AF3B60"/>
    <w:rsid w:val="00AF3C30"/>
    <w:rsid w:val="00AF3C9D"/>
    <w:rsid w:val="00AF3F83"/>
    <w:rsid w:val="00AF4EC5"/>
    <w:rsid w:val="00AF5151"/>
    <w:rsid w:val="00AF5343"/>
    <w:rsid w:val="00AF5A5E"/>
    <w:rsid w:val="00AF681C"/>
    <w:rsid w:val="00AF6E20"/>
    <w:rsid w:val="00B00AE1"/>
    <w:rsid w:val="00B014EE"/>
    <w:rsid w:val="00B018B3"/>
    <w:rsid w:val="00B01B0F"/>
    <w:rsid w:val="00B02EB5"/>
    <w:rsid w:val="00B030D7"/>
    <w:rsid w:val="00B03212"/>
    <w:rsid w:val="00B03233"/>
    <w:rsid w:val="00B04A29"/>
    <w:rsid w:val="00B04DFE"/>
    <w:rsid w:val="00B04F3D"/>
    <w:rsid w:val="00B04F63"/>
    <w:rsid w:val="00B0541A"/>
    <w:rsid w:val="00B057BD"/>
    <w:rsid w:val="00B05D3F"/>
    <w:rsid w:val="00B062A7"/>
    <w:rsid w:val="00B0793C"/>
    <w:rsid w:val="00B07D0F"/>
    <w:rsid w:val="00B101AC"/>
    <w:rsid w:val="00B10B6F"/>
    <w:rsid w:val="00B1125F"/>
    <w:rsid w:val="00B11354"/>
    <w:rsid w:val="00B11CDF"/>
    <w:rsid w:val="00B1243B"/>
    <w:rsid w:val="00B12717"/>
    <w:rsid w:val="00B1332A"/>
    <w:rsid w:val="00B14327"/>
    <w:rsid w:val="00B1444C"/>
    <w:rsid w:val="00B14537"/>
    <w:rsid w:val="00B150FF"/>
    <w:rsid w:val="00B15BA5"/>
    <w:rsid w:val="00B16E29"/>
    <w:rsid w:val="00B174D8"/>
    <w:rsid w:val="00B203E1"/>
    <w:rsid w:val="00B21F59"/>
    <w:rsid w:val="00B23313"/>
    <w:rsid w:val="00B23798"/>
    <w:rsid w:val="00B243A6"/>
    <w:rsid w:val="00B24666"/>
    <w:rsid w:val="00B24EAF"/>
    <w:rsid w:val="00B24F73"/>
    <w:rsid w:val="00B258C3"/>
    <w:rsid w:val="00B25937"/>
    <w:rsid w:val="00B26615"/>
    <w:rsid w:val="00B26E35"/>
    <w:rsid w:val="00B27979"/>
    <w:rsid w:val="00B279DA"/>
    <w:rsid w:val="00B27B21"/>
    <w:rsid w:val="00B31307"/>
    <w:rsid w:val="00B31503"/>
    <w:rsid w:val="00B31A2F"/>
    <w:rsid w:val="00B3209A"/>
    <w:rsid w:val="00B32BC4"/>
    <w:rsid w:val="00B34A9E"/>
    <w:rsid w:val="00B35A4E"/>
    <w:rsid w:val="00B35C6C"/>
    <w:rsid w:val="00B364A5"/>
    <w:rsid w:val="00B375C8"/>
    <w:rsid w:val="00B3777D"/>
    <w:rsid w:val="00B37958"/>
    <w:rsid w:val="00B37D8F"/>
    <w:rsid w:val="00B40B21"/>
    <w:rsid w:val="00B4120B"/>
    <w:rsid w:val="00B416AB"/>
    <w:rsid w:val="00B428AF"/>
    <w:rsid w:val="00B447EC"/>
    <w:rsid w:val="00B44B3B"/>
    <w:rsid w:val="00B45236"/>
    <w:rsid w:val="00B457B0"/>
    <w:rsid w:val="00B46B09"/>
    <w:rsid w:val="00B46E8B"/>
    <w:rsid w:val="00B46F14"/>
    <w:rsid w:val="00B472A6"/>
    <w:rsid w:val="00B47810"/>
    <w:rsid w:val="00B5075F"/>
    <w:rsid w:val="00B51154"/>
    <w:rsid w:val="00B51C04"/>
    <w:rsid w:val="00B51F06"/>
    <w:rsid w:val="00B52628"/>
    <w:rsid w:val="00B534AF"/>
    <w:rsid w:val="00B54471"/>
    <w:rsid w:val="00B54487"/>
    <w:rsid w:val="00B54578"/>
    <w:rsid w:val="00B55675"/>
    <w:rsid w:val="00B55D2C"/>
    <w:rsid w:val="00B561D1"/>
    <w:rsid w:val="00B614B7"/>
    <w:rsid w:val="00B61738"/>
    <w:rsid w:val="00B6234D"/>
    <w:rsid w:val="00B62391"/>
    <w:rsid w:val="00B64B64"/>
    <w:rsid w:val="00B64F30"/>
    <w:rsid w:val="00B65E79"/>
    <w:rsid w:val="00B65E82"/>
    <w:rsid w:val="00B6639F"/>
    <w:rsid w:val="00B66762"/>
    <w:rsid w:val="00B6687A"/>
    <w:rsid w:val="00B673B5"/>
    <w:rsid w:val="00B67851"/>
    <w:rsid w:val="00B70112"/>
    <w:rsid w:val="00B7097E"/>
    <w:rsid w:val="00B70CDA"/>
    <w:rsid w:val="00B70E8C"/>
    <w:rsid w:val="00B71556"/>
    <w:rsid w:val="00B71F8D"/>
    <w:rsid w:val="00B729B6"/>
    <w:rsid w:val="00B72EEA"/>
    <w:rsid w:val="00B735C9"/>
    <w:rsid w:val="00B74059"/>
    <w:rsid w:val="00B7475B"/>
    <w:rsid w:val="00B75A41"/>
    <w:rsid w:val="00B75E4A"/>
    <w:rsid w:val="00B7711A"/>
    <w:rsid w:val="00B77F51"/>
    <w:rsid w:val="00B802FD"/>
    <w:rsid w:val="00B8060E"/>
    <w:rsid w:val="00B80F51"/>
    <w:rsid w:val="00B81DA8"/>
    <w:rsid w:val="00B8406C"/>
    <w:rsid w:val="00B84DE5"/>
    <w:rsid w:val="00B8535F"/>
    <w:rsid w:val="00B854C4"/>
    <w:rsid w:val="00B85883"/>
    <w:rsid w:val="00B870D5"/>
    <w:rsid w:val="00B878EE"/>
    <w:rsid w:val="00B900CE"/>
    <w:rsid w:val="00B90264"/>
    <w:rsid w:val="00B90299"/>
    <w:rsid w:val="00B90421"/>
    <w:rsid w:val="00B904F2"/>
    <w:rsid w:val="00B908BF"/>
    <w:rsid w:val="00B908D5"/>
    <w:rsid w:val="00B90D2F"/>
    <w:rsid w:val="00B911EF"/>
    <w:rsid w:val="00B9164C"/>
    <w:rsid w:val="00B9166C"/>
    <w:rsid w:val="00B91C61"/>
    <w:rsid w:val="00B92281"/>
    <w:rsid w:val="00B923F7"/>
    <w:rsid w:val="00B927D3"/>
    <w:rsid w:val="00B9280A"/>
    <w:rsid w:val="00B93ABE"/>
    <w:rsid w:val="00B95AC6"/>
    <w:rsid w:val="00B96386"/>
    <w:rsid w:val="00B9712D"/>
    <w:rsid w:val="00B97370"/>
    <w:rsid w:val="00B9745E"/>
    <w:rsid w:val="00BA0026"/>
    <w:rsid w:val="00BA0A88"/>
    <w:rsid w:val="00BA157A"/>
    <w:rsid w:val="00BA15F8"/>
    <w:rsid w:val="00BA1E52"/>
    <w:rsid w:val="00BA2523"/>
    <w:rsid w:val="00BA2B05"/>
    <w:rsid w:val="00BA2D8A"/>
    <w:rsid w:val="00BA3584"/>
    <w:rsid w:val="00BA36E6"/>
    <w:rsid w:val="00BA5A3C"/>
    <w:rsid w:val="00BA6FD1"/>
    <w:rsid w:val="00BA79B0"/>
    <w:rsid w:val="00BA7C29"/>
    <w:rsid w:val="00BB041C"/>
    <w:rsid w:val="00BB0431"/>
    <w:rsid w:val="00BB15D1"/>
    <w:rsid w:val="00BB1BC2"/>
    <w:rsid w:val="00BB1D77"/>
    <w:rsid w:val="00BB204C"/>
    <w:rsid w:val="00BB2210"/>
    <w:rsid w:val="00BB261B"/>
    <w:rsid w:val="00BB26FC"/>
    <w:rsid w:val="00BB319C"/>
    <w:rsid w:val="00BB33C2"/>
    <w:rsid w:val="00BB36E7"/>
    <w:rsid w:val="00BB42A3"/>
    <w:rsid w:val="00BB4429"/>
    <w:rsid w:val="00BB45AD"/>
    <w:rsid w:val="00BB4E0C"/>
    <w:rsid w:val="00BB5114"/>
    <w:rsid w:val="00BB5CA5"/>
    <w:rsid w:val="00BB5D14"/>
    <w:rsid w:val="00BB75ED"/>
    <w:rsid w:val="00BB778E"/>
    <w:rsid w:val="00BC007B"/>
    <w:rsid w:val="00BC01C7"/>
    <w:rsid w:val="00BC08EB"/>
    <w:rsid w:val="00BC0A75"/>
    <w:rsid w:val="00BC1493"/>
    <w:rsid w:val="00BC149D"/>
    <w:rsid w:val="00BC2AAA"/>
    <w:rsid w:val="00BC2BAA"/>
    <w:rsid w:val="00BC2CE6"/>
    <w:rsid w:val="00BC3791"/>
    <w:rsid w:val="00BC3B3A"/>
    <w:rsid w:val="00BC3D5E"/>
    <w:rsid w:val="00BC496A"/>
    <w:rsid w:val="00BC5935"/>
    <w:rsid w:val="00BC63B6"/>
    <w:rsid w:val="00BD07F0"/>
    <w:rsid w:val="00BD08B1"/>
    <w:rsid w:val="00BD195B"/>
    <w:rsid w:val="00BD1CC4"/>
    <w:rsid w:val="00BD2302"/>
    <w:rsid w:val="00BD2353"/>
    <w:rsid w:val="00BD2EF4"/>
    <w:rsid w:val="00BD4798"/>
    <w:rsid w:val="00BD493E"/>
    <w:rsid w:val="00BD51CD"/>
    <w:rsid w:val="00BD550D"/>
    <w:rsid w:val="00BD577A"/>
    <w:rsid w:val="00BD5FFB"/>
    <w:rsid w:val="00BE07D2"/>
    <w:rsid w:val="00BE14B1"/>
    <w:rsid w:val="00BE232F"/>
    <w:rsid w:val="00BE2406"/>
    <w:rsid w:val="00BE2AF8"/>
    <w:rsid w:val="00BE2DF7"/>
    <w:rsid w:val="00BE31CE"/>
    <w:rsid w:val="00BE3595"/>
    <w:rsid w:val="00BE414E"/>
    <w:rsid w:val="00BE4B65"/>
    <w:rsid w:val="00BE63C0"/>
    <w:rsid w:val="00BE6BEB"/>
    <w:rsid w:val="00BE7482"/>
    <w:rsid w:val="00BE7491"/>
    <w:rsid w:val="00BE7B9C"/>
    <w:rsid w:val="00BF02A6"/>
    <w:rsid w:val="00BF13A5"/>
    <w:rsid w:val="00BF1640"/>
    <w:rsid w:val="00BF165F"/>
    <w:rsid w:val="00BF187E"/>
    <w:rsid w:val="00BF4AB4"/>
    <w:rsid w:val="00BF4E15"/>
    <w:rsid w:val="00C00EED"/>
    <w:rsid w:val="00C0136D"/>
    <w:rsid w:val="00C017B2"/>
    <w:rsid w:val="00C023ED"/>
    <w:rsid w:val="00C02586"/>
    <w:rsid w:val="00C037B1"/>
    <w:rsid w:val="00C0393A"/>
    <w:rsid w:val="00C03B1B"/>
    <w:rsid w:val="00C04A70"/>
    <w:rsid w:val="00C06AD3"/>
    <w:rsid w:val="00C07724"/>
    <w:rsid w:val="00C077EE"/>
    <w:rsid w:val="00C0794D"/>
    <w:rsid w:val="00C0799E"/>
    <w:rsid w:val="00C07EFC"/>
    <w:rsid w:val="00C104C8"/>
    <w:rsid w:val="00C114C2"/>
    <w:rsid w:val="00C11AD3"/>
    <w:rsid w:val="00C12298"/>
    <w:rsid w:val="00C128F4"/>
    <w:rsid w:val="00C12C79"/>
    <w:rsid w:val="00C12E38"/>
    <w:rsid w:val="00C14069"/>
    <w:rsid w:val="00C1432C"/>
    <w:rsid w:val="00C14634"/>
    <w:rsid w:val="00C16377"/>
    <w:rsid w:val="00C20195"/>
    <w:rsid w:val="00C205D3"/>
    <w:rsid w:val="00C20AC9"/>
    <w:rsid w:val="00C20C48"/>
    <w:rsid w:val="00C20F39"/>
    <w:rsid w:val="00C216FE"/>
    <w:rsid w:val="00C22B0C"/>
    <w:rsid w:val="00C22DCA"/>
    <w:rsid w:val="00C2453D"/>
    <w:rsid w:val="00C24662"/>
    <w:rsid w:val="00C25527"/>
    <w:rsid w:val="00C266FB"/>
    <w:rsid w:val="00C26A89"/>
    <w:rsid w:val="00C27028"/>
    <w:rsid w:val="00C27498"/>
    <w:rsid w:val="00C2751C"/>
    <w:rsid w:val="00C3003B"/>
    <w:rsid w:val="00C31084"/>
    <w:rsid w:val="00C3168A"/>
    <w:rsid w:val="00C31910"/>
    <w:rsid w:val="00C32179"/>
    <w:rsid w:val="00C3264D"/>
    <w:rsid w:val="00C3394A"/>
    <w:rsid w:val="00C33E91"/>
    <w:rsid w:val="00C33F95"/>
    <w:rsid w:val="00C34197"/>
    <w:rsid w:val="00C34A04"/>
    <w:rsid w:val="00C35A84"/>
    <w:rsid w:val="00C35ACC"/>
    <w:rsid w:val="00C36628"/>
    <w:rsid w:val="00C36C0B"/>
    <w:rsid w:val="00C3716E"/>
    <w:rsid w:val="00C37C12"/>
    <w:rsid w:val="00C403D7"/>
    <w:rsid w:val="00C404A5"/>
    <w:rsid w:val="00C4151B"/>
    <w:rsid w:val="00C41635"/>
    <w:rsid w:val="00C433E1"/>
    <w:rsid w:val="00C43D37"/>
    <w:rsid w:val="00C44A33"/>
    <w:rsid w:val="00C44AE8"/>
    <w:rsid w:val="00C44D1E"/>
    <w:rsid w:val="00C45643"/>
    <w:rsid w:val="00C45A0F"/>
    <w:rsid w:val="00C45D93"/>
    <w:rsid w:val="00C46A79"/>
    <w:rsid w:val="00C46F1A"/>
    <w:rsid w:val="00C50BAF"/>
    <w:rsid w:val="00C512FE"/>
    <w:rsid w:val="00C51ACF"/>
    <w:rsid w:val="00C51E65"/>
    <w:rsid w:val="00C521B0"/>
    <w:rsid w:val="00C5311F"/>
    <w:rsid w:val="00C5325E"/>
    <w:rsid w:val="00C53582"/>
    <w:rsid w:val="00C53797"/>
    <w:rsid w:val="00C54235"/>
    <w:rsid w:val="00C54528"/>
    <w:rsid w:val="00C5470C"/>
    <w:rsid w:val="00C55239"/>
    <w:rsid w:val="00C55B26"/>
    <w:rsid w:val="00C5622C"/>
    <w:rsid w:val="00C56339"/>
    <w:rsid w:val="00C5732A"/>
    <w:rsid w:val="00C5781D"/>
    <w:rsid w:val="00C60972"/>
    <w:rsid w:val="00C60AD4"/>
    <w:rsid w:val="00C60B43"/>
    <w:rsid w:val="00C618BA"/>
    <w:rsid w:val="00C62285"/>
    <w:rsid w:val="00C62338"/>
    <w:rsid w:val="00C6255E"/>
    <w:rsid w:val="00C62FDF"/>
    <w:rsid w:val="00C6390B"/>
    <w:rsid w:val="00C643B7"/>
    <w:rsid w:val="00C6646B"/>
    <w:rsid w:val="00C668C4"/>
    <w:rsid w:val="00C66D81"/>
    <w:rsid w:val="00C67397"/>
    <w:rsid w:val="00C6752D"/>
    <w:rsid w:val="00C67B96"/>
    <w:rsid w:val="00C7002A"/>
    <w:rsid w:val="00C703F8"/>
    <w:rsid w:val="00C70987"/>
    <w:rsid w:val="00C70AAC"/>
    <w:rsid w:val="00C70B7A"/>
    <w:rsid w:val="00C70D33"/>
    <w:rsid w:val="00C70EA1"/>
    <w:rsid w:val="00C71148"/>
    <w:rsid w:val="00C72082"/>
    <w:rsid w:val="00C720EB"/>
    <w:rsid w:val="00C72F6A"/>
    <w:rsid w:val="00C732B1"/>
    <w:rsid w:val="00C7334D"/>
    <w:rsid w:val="00C7348C"/>
    <w:rsid w:val="00C73514"/>
    <w:rsid w:val="00C744E8"/>
    <w:rsid w:val="00C75495"/>
    <w:rsid w:val="00C75DA2"/>
    <w:rsid w:val="00C75E3F"/>
    <w:rsid w:val="00C764E8"/>
    <w:rsid w:val="00C768AF"/>
    <w:rsid w:val="00C8036D"/>
    <w:rsid w:val="00C80ABC"/>
    <w:rsid w:val="00C81FCB"/>
    <w:rsid w:val="00C82645"/>
    <w:rsid w:val="00C82A3D"/>
    <w:rsid w:val="00C83BF4"/>
    <w:rsid w:val="00C83C63"/>
    <w:rsid w:val="00C84667"/>
    <w:rsid w:val="00C8490E"/>
    <w:rsid w:val="00C84A08"/>
    <w:rsid w:val="00C86015"/>
    <w:rsid w:val="00C861A1"/>
    <w:rsid w:val="00C86DFF"/>
    <w:rsid w:val="00C8713F"/>
    <w:rsid w:val="00C91329"/>
    <w:rsid w:val="00C91365"/>
    <w:rsid w:val="00C921C0"/>
    <w:rsid w:val="00C92BFE"/>
    <w:rsid w:val="00C934F6"/>
    <w:rsid w:val="00C93E9F"/>
    <w:rsid w:val="00C9797F"/>
    <w:rsid w:val="00C97EC0"/>
    <w:rsid w:val="00CA0A6A"/>
    <w:rsid w:val="00CA1280"/>
    <w:rsid w:val="00CA129D"/>
    <w:rsid w:val="00CA150C"/>
    <w:rsid w:val="00CA3A6B"/>
    <w:rsid w:val="00CA3C03"/>
    <w:rsid w:val="00CA3EE7"/>
    <w:rsid w:val="00CA5B7D"/>
    <w:rsid w:val="00CA6467"/>
    <w:rsid w:val="00CA6782"/>
    <w:rsid w:val="00CA719C"/>
    <w:rsid w:val="00CA74D9"/>
    <w:rsid w:val="00CA7BD9"/>
    <w:rsid w:val="00CA7C7C"/>
    <w:rsid w:val="00CB08B1"/>
    <w:rsid w:val="00CB0D13"/>
    <w:rsid w:val="00CB19FF"/>
    <w:rsid w:val="00CB1FF3"/>
    <w:rsid w:val="00CB2FF3"/>
    <w:rsid w:val="00CB3410"/>
    <w:rsid w:val="00CB3AE9"/>
    <w:rsid w:val="00CB3EC4"/>
    <w:rsid w:val="00CB4354"/>
    <w:rsid w:val="00CB4597"/>
    <w:rsid w:val="00CB5EB7"/>
    <w:rsid w:val="00CB6DAB"/>
    <w:rsid w:val="00CB7561"/>
    <w:rsid w:val="00CC061B"/>
    <w:rsid w:val="00CC08ED"/>
    <w:rsid w:val="00CC09AD"/>
    <w:rsid w:val="00CC154F"/>
    <w:rsid w:val="00CC16F3"/>
    <w:rsid w:val="00CC19D7"/>
    <w:rsid w:val="00CC2092"/>
    <w:rsid w:val="00CC26FB"/>
    <w:rsid w:val="00CC3429"/>
    <w:rsid w:val="00CC3C8D"/>
    <w:rsid w:val="00CC4247"/>
    <w:rsid w:val="00CC45E2"/>
    <w:rsid w:val="00CC47E1"/>
    <w:rsid w:val="00CC480C"/>
    <w:rsid w:val="00CC4825"/>
    <w:rsid w:val="00CC5E33"/>
    <w:rsid w:val="00CC5F35"/>
    <w:rsid w:val="00CC5F7A"/>
    <w:rsid w:val="00CC6390"/>
    <w:rsid w:val="00CC64BF"/>
    <w:rsid w:val="00CD0A5A"/>
    <w:rsid w:val="00CD0BA7"/>
    <w:rsid w:val="00CD0E0F"/>
    <w:rsid w:val="00CD1211"/>
    <w:rsid w:val="00CD1502"/>
    <w:rsid w:val="00CD236B"/>
    <w:rsid w:val="00CD23AF"/>
    <w:rsid w:val="00CD2B28"/>
    <w:rsid w:val="00CD3101"/>
    <w:rsid w:val="00CD31C9"/>
    <w:rsid w:val="00CD39EE"/>
    <w:rsid w:val="00CD3D90"/>
    <w:rsid w:val="00CD40F5"/>
    <w:rsid w:val="00CD47B1"/>
    <w:rsid w:val="00CD4F6E"/>
    <w:rsid w:val="00CD576B"/>
    <w:rsid w:val="00CD58EF"/>
    <w:rsid w:val="00CD5BDE"/>
    <w:rsid w:val="00CD5ECC"/>
    <w:rsid w:val="00CD6A02"/>
    <w:rsid w:val="00CD7122"/>
    <w:rsid w:val="00CD7C4D"/>
    <w:rsid w:val="00CD7DDC"/>
    <w:rsid w:val="00CE03EB"/>
    <w:rsid w:val="00CE108B"/>
    <w:rsid w:val="00CE12B7"/>
    <w:rsid w:val="00CE36E6"/>
    <w:rsid w:val="00CE3D72"/>
    <w:rsid w:val="00CE40FF"/>
    <w:rsid w:val="00CE4495"/>
    <w:rsid w:val="00CE4E73"/>
    <w:rsid w:val="00CE553D"/>
    <w:rsid w:val="00CE5F5F"/>
    <w:rsid w:val="00CE78DE"/>
    <w:rsid w:val="00CE7C14"/>
    <w:rsid w:val="00CF02E0"/>
    <w:rsid w:val="00CF070B"/>
    <w:rsid w:val="00CF1B6E"/>
    <w:rsid w:val="00CF1BB1"/>
    <w:rsid w:val="00CF2D95"/>
    <w:rsid w:val="00CF2DA0"/>
    <w:rsid w:val="00CF399B"/>
    <w:rsid w:val="00CF42D0"/>
    <w:rsid w:val="00CF7108"/>
    <w:rsid w:val="00CF721D"/>
    <w:rsid w:val="00CF7456"/>
    <w:rsid w:val="00CF7DF3"/>
    <w:rsid w:val="00D00740"/>
    <w:rsid w:val="00D009AB"/>
    <w:rsid w:val="00D01366"/>
    <w:rsid w:val="00D015D7"/>
    <w:rsid w:val="00D017A6"/>
    <w:rsid w:val="00D03CFF"/>
    <w:rsid w:val="00D03E2A"/>
    <w:rsid w:val="00D04712"/>
    <w:rsid w:val="00D05172"/>
    <w:rsid w:val="00D05942"/>
    <w:rsid w:val="00D05C6D"/>
    <w:rsid w:val="00D05C86"/>
    <w:rsid w:val="00D063C2"/>
    <w:rsid w:val="00D06B50"/>
    <w:rsid w:val="00D10031"/>
    <w:rsid w:val="00D107F3"/>
    <w:rsid w:val="00D10DDC"/>
    <w:rsid w:val="00D11C93"/>
    <w:rsid w:val="00D1275A"/>
    <w:rsid w:val="00D1277B"/>
    <w:rsid w:val="00D12834"/>
    <w:rsid w:val="00D129E9"/>
    <w:rsid w:val="00D12CA6"/>
    <w:rsid w:val="00D132B7"/>
    <w:rsid w:val="00D13788"/>
    <w:rsid w:val="00D147CC"/>
    <w:rsid w:val="00D14A96"/>
    <w:rsid w:val="00D14C4B"/>
    <w:rsid w:val="00D15452"/>
    <w:rsid w:val="00D15800"/>
    <w:rsid w:val="00D15CAE"/>
    <w:rsid w:val="00D17F8D"/>
    <w:rsid w:val="00D21248"/>
    <w:rsid w:val="00D21FD8"/>
    <w:rsid w:val="00D22911"/>
    <w:rsid w:val="00D230A2"/>
    <w:rsid w:val="00D23861"/>
    <w:rsid w:val="00D23AC2"/>
    <w:rsid w:val="00D23E61"/>
    <w:rsid w:val="00D2474B"/>
    <w:rsid w:val="00D257B7"/>
    <w:rsid w:val="00D25993"/>
    <w:rsid w:val="00D26F16"/>
    <w:rsid w:val="00D27CAE"/>
    <w:rsid w:val="00D3104A"/>
    <w:rsid w:val="00D314AE"/>
    <w:rsid w:val="00D31CF7"/>
    <w:rsid w:val="00D32578"/>
    <w:rsid w:val="00D32DD5"/>
    <w:rsid w:val="00D33326"/>
    <w:rsid w:val="00D33569"/>
    <w:rsid w:val="00D33599"/>
    <w:rsid w:val="00D33C1E"/>
    <w:rsid w:val="00D3462F"/>
    <w:rsid w:val="00D346D9"/>
    <w:rsid w:val="00D348AE"/>
    <w:rsid w:val="00D35517"/>
    <w:rsid w:val="00D35EFC"/>
    <w:rsid w:val="00D36268"/>
    <w:rsid w:val="00D36658"/>
    <w:rsid w:val="00D368A0"/>
    <w:rsid w:val="00D369EA"/>
    <w:rsid w:val="00D36A78"/>
    <w:rsid w:val="00D371B1"/>
    <w:rsid w:val="00D37289"/>
    <w:rsid w:val="00D372D2"/>
    <w:rsid w:val="00D4176C"/>
    <w:rsid w:val="00D4289D"/>
    <w:rsid w:val="00D43544"/>
    <w:rsid w:val="00D440BC"/>
    <w:rsid w:val="00D4432B"/>
    <w:rsid w:val="00D447F0"/>
    <w:rsid w:val="00D455BF"/>
    <w:rsid w:val="00D45751"/>
    <w:rsid w:val="00D457FB"/>
    <w:rsid w:val="00D45842"/>
    <w:rsid w:val="00D45BD6"/>
    <w:rsid w:val="00D45FB7"/>
    <w:rsid w:val="00D46513"/>
    <w:rsid w:val="00D4678E"/>
    <w:rsid w:val="00D46873"/>
    <w:rsid w:val="00D46AF9"/>
    <w:rsid w:val="00D47154"/>
    <w:rsid w:val="00D4720B"/>
    <w:rsid w:val="00D472D9"/>
    <w:rsid w:val="00D47814"/>
    <w:rsid w:val="00D50A56"/>
    <w:rsid w:val="00D50F7C"/>
    <w:rsid w:val="00D5144E"/>
    <w:rsid w:val="00D51EE1"/>
    <w:rsid w:val="00D5276F"/>
    <w:rsid w:val="00D52C5B"/>
    <w:rsid w:val="00D53D17"/>
    <w:rsid w:val="00D53D39"/>
    <w:rsid w:val="00D54B04"/>
    <w:rsid w:val="00D54BF4"/>
    <w:rsid w:val="00D550C2"/>
    <w:rsid w:val="00D56694"/>
    <w:rsid w:val="00D56708"/>
    <w:rsid w:val="00D57BCD"/>
    <w:rsid w:val="00D57BDA"/>
    <w:rsid w:val="00D600B0"/>
    <w:rsid w:val="00D60125"/>
    <w:rsid w:val="00D6024B"/>
    <w:rsid w:val="00D60644"/>
    <w:rsid w:val="00D618D0"/>
    <w:rsid w:val="00D6196E"/>
    <w:rsid w:val="00D61F6D"/>
    <w:rsid w:val="00D62024"/>
    <w:rsid w:val="00D62336"/>
    <w:rsid w:val="00D623D9"/>
    <w:rsid w:val="00D635DA"/>
    <w:rsid w:val="00D6374B"/>
    <w:rsid w:val="00D639FC"/>
    <w:rsid w:val="00D641FB"/>
    <w:rsid w:val="00D64592"/>
    <w:rsid w:val="00D65368"/>
    <w:rsid w:val="00D65B6F"/>
    <w:rsid w:val="00D66259"/>
    <w:rsid w:val="00D6630C"/>
    <w:rsid w:val="00D66AC1"/>
    <w:rsid w:val="00D66DAA"/>
    <w:rsid w:val="00D66F3F"/>
    <w:rsid w:val="00D67726"/>
    <w:rsid w:val="00D67C20"/>
    <w:rsid w:val="00D70281"/>
    <w:rsid w:val="00D70B5B"/>
    <w:rsid w:val="00D70BF3"/>
    <w:rsid w:val="00D7159A"/>
    <w:rsid w:val="00D71B39"/>
    <w:rsid w:val="00D72066"/>
    <w:rsid w:val="00D72352"/>
    <w:rsid w:val="00D725C5"/>
    <w:rsid w:val="00D72D0B"/>
    <w:rsid w:val="00D73304"/>
    <w:rsid w:val="00D73872"/>
    <w:rsid w:val="00D73E4C"/>
    <w:rsid w:val="00D74FEA"/>
    <w:rsid w:val="00D75CAB"/>
    <w:rsid w:val="00D76BE6"/>
    <w:rsid w:val="00D76D36"/>
    <w:rsid w:val="00D76FE2"/>
    <w:rsid w:val="00D772AB"/>
    <w:rsid w:val="00D773E8"/>
    <w:rsid w:val="00D77EDC"/>
    <w:rsid w:val="00D8013B"/>
    <w:rsid w:val="00D8024A"/>
    <w:rsid w:val="00D804E8"/>
    <w:rsid w:val="00D805B9"/>
    <w:rsid w:val="00D81D78"/>
    <w:rsid w:val="00D8237B"/>
    <w:rsid w:val="00D82843"/>
    <w:rsid w:val="00D82E50"/>
    <w:rsid w:val="00D836AB"/>
    <w:rsid w:val="00D837C3"/>
    <w:rsid w:val="00D83ACC"/>
    <w:rsid w:val="00D83C11"/>
    <w:rsid w:val="00D84567"/>
    <w:rsid w:val="00D84883"/>
    <w:rsid w:val="00D85C9F"/>
    <w:rsid w:val="00D860DA"/>
    <w:rsid w:val="00D87784"/>
    <w:rsid w:val="00D87F25"/>
    <w:rsid w:val="00D902D0"/>
    <w:rsid w:val="00D91164"/>
    <w:rsid w:val="00D92040"/>
    <w:rsid w:val="00D92652"/>
    <w:rsid w:val="00D92C6C"/>
    <w:rsid w:val="00D93645"/>
    <w:rsid w:val="00D939C2"/>
    <w:rsid w:val="00D9409C"/>
    <w:rsid w:val="00D94EC0"/>
    <w:rsid w:val="00D95C4B"/>
    <w:rsid w:val="00D95F8F"/>
    <w:rsid w:val="00D96884"/>
    <w:rsid w:val="00D96899"/>
    <w:rsid w:val="00D96FA6"/>
    <w:rsid w:val="00D97B6E"/>
    <w:rsid w:val="00D97C5B"/>
    <w:rsid w:val="00DA01A7"/>
    <w:rsid w:val="00DA0FDF"/>
    <w:rsid w:val="00DA1EC5"/>
    <w:rsid w:val="00DA31ED"/>
    <w:rsid w:val="00DA37AD"/>
    <w:rsid w:val="00DA39B1"/>
    <w:rsid w:val="00DA3B6A"/>
    <w:rsid w:val="00DA400D"/>
    <w:rsid w:val="00DA4B45"/>
    <w:rsid w:val="00DA4DEB"/>
    <w:rsid w:val="00DA614D"/>
    <w:rsid w:val="00DA6283"/>
    <w:rsid w:val="00DA70BD"/>
    <w:rsid w:val="00DA71DF"/>
    <w:rsid w:val="00DA797C"/>
    <w:rsid w:val="00DA7BEC"/>
    <w:rsid w:val="00DA7F7F"/>
    <w:rsid w:val="00DB02DC"/>
    <w:rsid w:val="00DB089F"/>
    <w:rsid w:val="00DB0AF0"/>
    <w:rsid w:val="00DB0F4A"/>
    <w:rsid w:val="00DB1F61"/>
    <w:rsid w:val="00DB28E7"/>
    <w:rsid w:val="00DB2901"/>
    <w:rsid w:val="00DB2E5F"/>
    <w:rsid w:val="00DB3CEE"/>
    <w:rsid w:val="00DB4839"/>
    <w:rsid w:val="00DB5285"/>
    <w:rsid w:val="00DB537E"/>
    <w:rsid w:val="00DB5945"/>
    <w:rsid w:val="00DB5D70"/>
    <w:rsid w:val="00DB5DDC"/>
    <w:rsid w:val="00DB5E3A"/>
    <w:rsid w:val="00DB67F9"/>
    <w:rsid w:val="00DB6BAF"/>
    <w:rsid w:val="00DB6FA6"/>
    <w:rsid w:val="00DB70B5"/>
    <w:rsid w:val="00DB7240"/>
    <w:rsid w:val="00DB7550"/>
    <w:rsid w:val="00DB7B1D"/>
    <w:rsid w:val="00DB7FB6"/>
    <w:rsid w:val="00DC065C"/>
    <w:rsid w:val="00DC149C"/>
    <w:rsid w:val="00DC1513"/>
    <w:rsid w:val="00DC327F"/>
    <w:rsid w:val="00DC3309"/>
    <w:rsid w:val="00DC3913"/>
    <w:rsid w:val="00DC39F6"/>
    <w:rsid w:val="00DC5546"/>
    <w:rsid w:val="00DC75C4"/>
    <w:rsid w:val="00DC7942"/>
    <w:rsid w:val="00DC7963"/>
    <w:rsid w:val="00DC7C54"/>
    <w:rsid w:val="00DC7D0B"/>
    <w:rsid w:val="00DC7FA7"/>
    <w:rsid w:val="00DD0014"/>
    <w:rsid w:val="00DD010B"/>
    <w:rsid w:val="00DD0148"/>
    <w:rsid w:val="00DD02ED"/>
    <w:rsid w:val="00DD1FD7"/>
    <w:rsid w:val="00DD24BE"/>
    <w:rsid w:val="00DD38E4"/>
    <w:rsid w:val="00DD3C5F"/>
    <w:rsid w:val="00DD494E"/>
    <w:rsid w:val="00DD5C58"/>
    <w:rsid w:val="00DD72EC"/>
    <w:rsid w:val="00DD7CF3"/>
    <w:rsid w:val="00DE0798"/>
    <w:rsid w:val="00DE1171"/>
    <w:rsid w:val="00DE163F"/>
    <w:rsid w:val="00DE17F6"/>
    <w:rsid w:val="00DE1BF2"/>
    <w:rsid w:val="00DE2236"/>
    <w:rsid w:val="00DE29CB"/>
    <w:rsid w:val="00DE2CAB"/>
    <w:rsid w:val="00DE30C4"/>
    <w:rsid w:val="00DE36F8"/>
    <w:rsid w:val="00DE51AA"/>
    <w:rsid w:val="00DE626A"/>
    <w:rsid w:val="00DE638C"/>
    <w:rsid w:val="00DE64BB"/>
    <w:rsid w:val="00DE7458"/>
    <w:rsid w:val="00DF00B2"/>
    <w:rsid w:val="00DF0DC7"/>
    <w:rsid w:val="00DF11D8"/>
    <w:rsid w:val="00DF13A4"/>
    <w:rsid w:val="00DF180A"/>
    <w:rsid w:val="00DF1FB2"/>
    <w:rsid w:val="00DF25DA"/>
    <w:rsid w:val="00DF2C2B"/>
    <w:rsid w:val="00DF3230"/>
    <w:rsid w:val="00DF3DE4"/>
    <w:rsid w:val="00DF5738"/>
    <w:rsid w:val="00DF5997"/>
    <w:rsid w:val="00DF5A2B"/>
    <w:rsid w:val="00DF631C"/>
    <w:rsid w:val="00DF65E0"/>
    <w:rsid w:val="00DF661A"/>
    <w:rsid w:val="00DF67CE"/>
    <w:rsid w:val="00DF7072"/>
    <w:rsid w:val="00DF77B1"/>
    <w:rsid w:val="00DF7C0B"/>
    <w:rsid w:val="00DF7C5F"/>
    <w:rsid w:val="00E00738"/>
    <w:rsid w:val="00E00E4F"/>
    <w:rsid w:val="00E012C4"/>
    <w:rsid w:val="00E0143A"/>
    <w:rsid w:val="00E026ED"/>
    <w:rsid w:val="00E02AC2"/>
    <w:rsid w:val="00E033DF"/>
    <w:rsid w:val="00E03429"/>
    <w:rsid w:val="00E038A9"/>
    <w:rsid w:val="00E0509B"/>
    <w:rsid w:val="00E0588A"/>
    <w:rsid w:val="00E05A39"/>
    <w:rsid w:val="00E066D7"/>
    <w:rsid w:val="00E106A7"/>
    <w:rsid w:val="00E1187D"/>
    <w:rsid w:val="00E12943"/>
    <w:rsid w:val="00E13E9F"/>
    <w:rsid w:val="00E14301"/>
    <w:rsid w:val="00E14396"/>
    <w:rsid w:val="00E14915"/>
    <w:rsid w:val="00E14979"/>
    <w:rsid w:val="00E14DD2"/>
    <w:rsid w:val="00E1595D"/>
    <w:rsid w:val="00E16E0C"/>
    <w:rsid w:val="00E16E0D"/>
    <w:rsid w:val="00E16E39"/>
    <w:rsid w:val="00E17821"/>
    <w:rsid w:val="00E201FD"/>
    <w:rsid w:val="00E2042D"/>
    <w:rsid w:val="00E214DC"/>
    <w:rsid w:val="00E21526"/>
    <w:rsid w:val="00E21A6A"/>
    <w:rsid w:val="00E22428"/>
    <w:rsid w:val="00E22975"/>
    <w:rsid w:val="00E22EA6"/>
    <w:rsid w:val="00E23E1E"/>
    <w:rsid w:val="00E23E9E"/>
    <w:rsid w:val="00E261D1"/>
    <w:rsid w:val="00E26325"/>
    <w:rsid w:val="00E274C7"/>
    <w:rsid w:val="00E32E15"/>
    <w:rsid w:val="00E34882"/>
    <w:rsid w:val="00E34E72"/>
    <w:rsid w:val="00E34F45"/>
    <w:rsid w:val="00E355BE"/>
    <w:rsid w:val="00E36E94"/>
    <w:rsid w:val="00E372DA"/>
    <w:rsid w:val="00E37A03"/>
    <w:rsid w:val="00E402E8"/>
    <w:rsid w:val="00E41276"/>
    <w:rsid w:val="00E41318"/>
    <w:rsid w:val="00E41452"/>
    <w:rsid w:val="00E4186D"/>
    <w:rsid w:val="00E41F3C"/>
    <w:rsid w:val="00E41F80"/>
    <w:rsid w:val="00E4261A"/>
    <w:rsid w:val="00E426A2"/>
    <w:rsid w:val="00E439F6"/>
    <w:rsid w:val="00E45124"/>
    <w:rsid w:val="00E459BB"/>
    <w:rsid w:val="00E459EB"/>
    <w:rsid w:val="00E459FF"/>
    <w:rsid w:val="00E50937"/>
    <w:rsid w:val="00E513CE"/>
    <w:rsid w:val="00E51FE7"/>
    <w:rsid w:val="00E525F9"/>
    <w:rsid w:val="00E5326F"/>
    <w:rsid w:val="00E53BD3"/>
    <w:rsid w:val="00E5671C"/>
    <w:rsid w:val="00E56B69"/>
    <w:rsid w:val="00E570FF"/>
    <w:rsid w:val="00E57111"/>
    <w:rsid w:val="00E573B1"/>
    <w:rsid w:val="00E57C4D"/>
    <w:rsid w:val="00E607C5"/>
    <w:rsid w:val="00E60B16"/>
    <w:rsid w:val="00E60E24"/>
    <w:rsid w:val="00E618AC"/>
    <w:rsid w:val="00E61CC9"/>
    <w:rsid w:val="00E63364"/>
    <w:rsid w:val="00E6336A"/>
    <w:rsid w:val="00E634F8"/>
    <w:rsid w:val="00E63F83"/>
    <w:rsid w:val="00E64682"/>
    <w:rsid w:val="00E656DD"/>
    <w:rsid w:val="00E65738"/>
    <w:rsid w:val="00E65C7A"/>
    <w:rsid w:val="00E65F8C"/>
    <w:rsid w:val="00E6649B"/>
    <w:rsid w:val="00E6659E"/>
    <w:rsid w:val="00E66C25"/>
    <w:rsid w:val="00E66D8D"/>
    <w:rsid w:val="00E70079"/>
    <w:rsid w:val="00E703EA"/>
    <w:rsid w:val="00E70F43"/>
    <w:rsid w:val="00E7104B"/>
    <w:rsid w:val="00E72240"/>
    <w:rsid w:val="00E72294"/>
    <w:rsid w:val="00E72800"/>
    <w:rsid w:val="00E736DE"/>
    <w:rsid w:val="00E7379B"/>
    <w:rsid w:val="00E738F9"/>
    <w:rsid w:val="00E73AA9"/>
    <w:rsid w:val="00E74A70"/>
    <w:rsid w:val="00E74C93"/>
    <w:rsid w:val="00E75199"/>
    <w:rsid w:val="00E752BE"/>
    <w:rsid w:val="00E75319"/>
    <w:rsid w:val="00E755B3"/>
    <w:rsid w:val="00E76C13"/>
    <w:rsid w:val="00E76CB4"/>
    <w:rsid w:val="00E77DFA"/>
    <w:rsid w:val="00E77E2B"/>
    <w:rsid w:val="00E802AE"/>
    <w:rsid w:val="00E81261"/>
    <w:rsid w:val="00E82495"/>
    <w:rsid w:val="00E828DB"/>
    <w:rsid w:val="00E834AC"/>
    <w:rsid w:val="00E8413D"/>
    <w:rsid w:val="00E84BF2"/>
    <w:rsid w:val="00E85234"/>
    <w:rsid w:val="00E879F4"/>
    <w:rsid w:val="00E90056"/>
    <w:rsid w:val="00E90384"/>
    <w:rsid w:val="00E90504"/>
    <w:rsid w:val="00E91593"/>
    <w:rsid w:val="00E919BD"/>
    <w:rsid w:val="00E91F64"/>
    <w:rsid w:val="00E92071"/>
    <w:rsid w:val="00E92327"/>
    <w:rsid w:val="00E92977"/>
    <w:rsid w:val="00E92BD8"/>
    <w:rsid w:val="00E9386F"/>
    <w:rsid w:val="00E93FBC"/>
    <w:rsid w:val="00E947CC"/>
    <w:rsid w:val="00E94EB2"/>
    <w:rsid w:val="00E964A1"/>
    <w:rsid w:val="00E97191"/>
    <w:rsid w:val="00EA02FF"/>
    <w:rsid w:val="00EA0946"/>
    <w:rsid w:val="00EA1118"/>
    <w:rsid w:val="00EA116D"/>
    <w:rsid w:val="00EA2BD6"/>
    <w:rsid w:val="00EA3435"/>
    <w:rsid w:val="00EA3F29"/>
    <w:rsid w:val="00EA4DDE"/>
    <w:rsid w:val="00EA59C6"/>
    <w:rsid w:val="00EA697D"/>
    <w:rsid w:val="00EA763B"/>
    <w:rsid w:val="00EA7B54"/>
    <w:rsid w:val="00EA7D84"/>
    <w:rsid w:val="00EB102F"/>
    <w:rsid w:val="00EB16B9"/>
    <w:rsid w:val="00EB1E49"/>
    <w:rsid w:val="00EB2504"/>
    <w:rsid w:val="00EB261D"/>
    <w:rsid w:val="00EB448B"/>
    <w:rsid w:val="00EB464C"/>
    <w:rsid w:val="00EB5386"/>
    <w:rsid w:val="00EB67E4"/>
    <w:rsid w:val="00EB693C"/>
    <w:rsid w:val="00EB78E3"/>
    <w:rsid w:val="00EB795D"/>
    <w:rsid w:val="00EC189A"/>
    <w:rsid w:val="00EC2A55"/>
    <w:rsid w:val="00EC2B22"/>
    <w:rsid w:val="00EC2BA9"/>
    <w:rsid w:val="00EC2E5F"/>
    <w:rsid w:val="00EC313E"/>
    <w:rsid w:val="00EC34F1"/>
    <w:rsid w:val="00EC39D5"/>
    <w:rsid w:val="00EC3D53"/>
    <w:rsid w:val="00EC4519"/>
    <w:rsid w:val="00EC459A"/>
    <w:rsid w:val="00EC4C93"/>
    <w:rsid w:val="00EC50C9"/>
    <w:rsid w:val="00EC50D2"/>
    <w:rsid w:val="00EC523F"/>
    <w:rsid w:val="00EC5309"/>
    <w:rsid w:val="00EC58DC"/>
    <w:rsid w:val="00EC6A72"/>
    <w:rsid w:val="00EC70CB"/>
    <w:rsid w:val="00EC745D"/>
    <w:rsid w:val="00EC7B21"/>
    <w:rsid w:val="00EC7D0F"/>
    <w:rsid w:val="00ED15E1"/>
    <w:rsid w:val="00ED31CC"/>
    <w:rsid w:val="00ED3413"/>
    <w:rsid w:val="00ED3BE9"/>
    <w:rsid w:val="00ED42F9"/>
    <w:rsid w:val="00ED49C4"/>
    <w:rsid w:val="00ED4EE6"/>
    <w:rsid w:val="00ED513B"/>
    <w:rsid w:val="00ED56F2"/>
    <w:rsid w:val="00ED5A17"/>
    <w:rsid w:val="00ED6D88"/>
    <w:rsid w:val="00ED7013"/>
    <w:rsid w:val="00ED778D"/>
    <w:rsid w:val="00ED7A11"/>
    <w:rsid w:val="00EE0180"/>
    <w:rsid w:val="00EE0CE1"/>
    <w:rsid w:val="00EE1859"/>
    <w:rsid w:val="00EE1DC5"/>
    <w:rsid w:val="00EE2D1A"/>
    <w:rsid w:val="00EE2F5A"/>
    <w:rsid w:val="00EE31AA"/>
    <w:rsid w:val="00EE34D8"/>
    <w:rsid w:val="00EE40F4"/>
    <w:rsid w:val="00EE421C"/>
    <w:rsid w:val="00EE4939"/>
    <w:rsid w:val="00EE4EE0"/>
    <w:rsid w:val="00EE4FF6"/>
    <w:rsid w:val="00EE5104"/>
    <w:rsid w:val="00EE55F1"/>
    <w:rsid w:val="00EE5E49"/>
    <w:rsid w:val="00EE66CA"/>
    <w:rsid w:val="00EE66F9"/>
    <w:rsid w:val="00EF0576"/>
    <w:rsid w:val="00EF0782"/>
    <w:rsid w:val="00EF14CC"/>
    <w:rsid w:val="00EF155D"/>
    <w:rsid w:val="00EF2048"/>
    <w:rsid w:val="00EF2057"/>
    <w:rsid w:val="00EF21E0"/>
    <w:rsid w:val="00EF381D"/>
    <w:rsid w:val="00EF4B82"/>
    <w:rsid w:val="00EF583B"/>
    <w:rsid w:val="00EF5FB7"/>
    <w:rsid w:val="00EF62E2"/>
    <w:rsid w:val="00EF6349"/>
    <w:rsid w:val="00EF6B12"/>
    <w:rsid w:val="00EF77A1"/>
    <w:rsid w:val="00EF7A20"/>
    <w:rsid w:val="00F00500"/>
    <w:rsid w:val="00F00958"/>
    <w:rsid w:val="00F014B0"/>
    <w:rsid w:val="00F014C4"/>
    <w:rsid w:val="00F02D51"/>
    <w:rsid w:val="00F02D85"/>
    <w:rsid w:val="00F030C8"/>
    <w:rsid w:val="00F030DB"/>
    <w:rsid w:val="00F03231"/>
    <w:rsid w:val="00F03681"/>
    <w:rsid w:val="00F036AD"/>
    <w:rsid w:val="00F03E81"/>
    <w:rsid w:val="00F0425A"/>
    <w:rsid w:val="00F06298"/>
    <w:rsid w:val="00F0682E"/>
    <w:rsid w:val="00F06909"/>
    <w:rsid w:val="00F069B9"/>
    <w:rsid w:val="00F07A3A"/>
    <w:rsid w:val="00F07E32"/>
    <w:rsid w:val="00F101D8"/>
    <w:rsid w:val="00F10B43"/>
    <w:rsid w:val="00F11106"/>
    <w:rsid w:val="00F11860"/>
    <w:rsid w:val="00F1189D"/>
    <w:rsid w:val="00F11B96"/>
    <w:rsid w:val="00F11FA2"/>
    <w:rsid w:val="00F12C7B"/>
    <w:rsid w:val="00F13464"/>
    <w:rsid w:val="00F1368B"/>
    <w:rsid w:val="00F1453C"/>
    <w:rsid w:val="00F14AEF"/>
    <w:rsid w:val="00F14D6C"/>
    <w:rsid w:val="00F14FBD"/>
    <w:rsid w:val="00F1508A"/>
    <w:rsid w:val="00F153AF"/>
    <w:rsid w:val="00F155FC"/>
    <w:rsid w:val="00F168EF"/>
    <w:rsid w:val="00F16DB8"/>
    <w:rsid w:val="00F16EB6"/>
    <w:rsid w:val="00F17DB2"/>
    <w:rsid w:val="00F17E87"/>
    <w:rsid w:val="00F2025F"/>
    <w:rsid w:val="00F21DC4"/>
    <w:rsid w:val="00F2279E"/>
    <w:rsid w:val="00F231B5"/>
    <w:rsid w:val="00F23260"/>
    <w:rsid w:val="00F24064"/>
    <w:rsid w:val="00F24542"/>
    <w:rsid w:val="00F25402"/>
    <w:rsid w:val="00F263A4"/>
    <w:rsid w:val="00F2641F"/>
    <w:rsid w:val="00F26716"/>
    <w:rsid w:val="00F267CF"/>
    <w:rsid w:val="00F27B2A"/>
    <w:rsid w:val="00F27BBE"/>
    <w:rsid w:val="00F30675"/>
    <w:rsid w:val="00F3185F"/>
    <w:rsid w:val="00F31902"/>
    <w:rsid w:val="00F3201D"/>
    <w:rsid w:val="00F3214E"/>
    <w:rsid w:val="00F32975"/>
    <w:rsid w:val="00F3342A"/>
    <w:rsid w:val="00F34D09"/>
    <w:rsid w:val="00F34D8B"/>
    <w:rsid w:val="00F352E9"/>
    <w:rsid w:val="00F358F5"/>
    <w:rsid w:val="00F35F7B"/>
    <w:rsid w:val="00F40072"/>
    <w:rsid w:val="00F406A5"/>
    <w:rsid w:val="00F41BC2"/>
    <w:rsid w:val="00F41EB4"/>
    <w:rsid w:val="00F41FD2"/>
    <w:rsid w:val="00F42982"/>
    <w:rsid w:val="00F42A91"/>
    <w:rsid w:val="00F438DE"/>
    <w:rsid w:val="00F440C9"/>
    <w:rsid w:val="00F442FA"/>
    <w:rsid w:val="00F449F4"/>
    <w:rsid w:val="00F44B5A"/>
    <w:rsid w:val="00F44EDD"/>
    <w:rsid w:val="00F4512D"/>
    <w:rsid w:val="00F463EE"/>
    <w:rsid w:val="00F47209"/>
    <w:rsid w:val="00F506F1"/>
    <w:rsid w:val="00F5074F"/>
    <w:rsid w:val="00F50E4C"/>
    <w:rsid w:val="00F519E5"/>
    <w:rsid w:val="00F51C32"/>
    <w:rsid w:val="00F51F38"/>
    <w:rsid w:val="00F51FC9"/>
    <w:rsid w:val="00F525E5"/>
    <w:rsid w:val="00F52B7A"/>
    <w:rsid w:val="00F53516"/>
    <w:rsid w:val="00F549A0"/>
    <w:rsid w:val="00F551BD"/>
    <w:rsid w:val="00F560B4"/>
    <w:rsid w:val="00F576C5"/>
    <w:rsid w:val="00F5775B"/>
    <w:rsid w:val="00F57B0F"/>
    <w:rsid w:val="00F57E8E"/>
    <w:rsid w:val="00F57EBA"/>
    <w:rsid w:val="00F6163C"/>
    <w:rsid w:val="00F63047"/>
    <w:rsid w:val="00F630C8"/>
    <w:rsid w:val="00F63EA4"/>
    <w:rsid w:val="00F63F2C"/>
    <w:rsid w:val="00F64129"/>
    <w:rsid w:val="00F6488C"/>
    <w:rsid w:val="00F649F8"/>
    <w:rsid w:val="00F64E6F"/>
    <w:rsid w:val="00F64FCE"/>
    <w:rsid w:val="00F66099"/>
    <w:rsid w:val="00F6633E"/>
    <w:rsid w:val="00F67139"/>
    <w:rsid w:val="00F67990"/>
    <w:rsid w:val="00F67BC1"/>
    <w:rsid w:val="00F701BC"/>
    <w:rsid w:val="00F70E1C"/>
    <w:rsid w:val="00F71126"/>
    <w:rsid w:val="00F717C8"/>
    <w:rsid w:val="00F71A46"/>
    <w:rsid w:val="00F72476"/>
    <w:rsid w:val="00F73089"/>
    <w:rsid w:val="00F73532"/>
    <w:rsid w:val="00F73F4C"/>
    <w:rsid w:val="00F749D8"/>
    <w:rsid w:val="00F74C35"/>
    <w:rsid w:val="00F75051"/>
    <w:rsid w:val="00F753D8"/>
    <w:rsid w:val="00F75EDC"/>
    <w:rsid w:val="00F77200"/>
    <w:rsid w:val="00F77EA4"/>
    <w:rsid w:val="00F8009D"/>
    <w:rsid w:val="00F80571"/>
    <w:rsid w:val="00F80667"/>
    <w:rsid w:val="00F80B96"/>
    <w:rsid w:val="00F811E8"/>
    <w:rsid w:val="00F81785"/>
    <w:rsid w:val="00F81B72"/>
    <w:rsid w:val="00F81B99"/>
    <w:rsid w:val="00F820E1"/>
    <w:rsid w:val="00F828B0"/>
    <w:rsid w:val="00F82B1B"/>
    <w:rsid w:val="00F834DD"/>
    <w:rsid w:val="00F8366C"/>
    <w:rsid w:val="00F855E9"/>
    <w:rsid w:val="00F85C25"/>
    <w:rsid w:val="00F85EBB"/>
    <w:rsid w:val="00F863D3"/>
    <w:rsid w:val="00F87EF7"/>
    <w:rsid w:val="00F9051F"/>
    <w:rsid w:val="00F9061F"/>
    <w:rsid w:val="00F906EE"/>
    <w:rsid w:val="00F90C16"/>
    <w:rsid w:val="00F914FD"/>
    <w:rsid w:val="00F91B3B"/>
    <w:rsid w:val="00F926B3"/>
    <w:rsid w:val="00F92D24"/>
    <w:rsid w:val="00F9329E"/>
    <w:rsid w:val="00F93C09"/>
    <w:rsid w:val="00F9491C"/>
    <w:rsid w:val="00F96CB7"/>
    <w:rsid w:val="00F9702C"/>
    <w:rsid w:val="00F97100"/>
    <w:rsid w:val="00F9731D"/>
    <w:rsid w:val="00F9758D"/>
    <w:rsid w:val="00FA13EE"/>
    <w:rsid w:val="00FA16B3"/>
    <w:rsid w:val="00FA1709"/>
    <w:rsid w:val="00FA180E"/>
    <w:rsid w:val="00FA1E73"/>
    <w:rsid w:val="00FA47C7"/>
    <w:rsid w:val="00FA4EE5"/>
    <w:rsid w:val="00FA5790"/>
    <w:rsid w:val="00FA62E7"/>
    <w:rsid w:val="00FA6DBF"/>
    <w:rsid w:val="00FA708F"/>
    <w:rsid w:val="00FB0128"/>
    <w:rsid w:val="00FB03EE"/>
    <w:rsid w:val="00FB11F3"/>
    <w:rsid w:val="00FB2419"/>
    <w:rsid w:val="00FB2DD9"/>
    <w:rsid w:val="00FB3282"/>
    <w:rsid w:val="00FB3343"/>
    <w:rsid w:val="00FB377C"/>
    <w:rsid w:val="00FB3E27"/>
    <w:rsid w:val="00FB5693"/>
    <w:rsid w:val="00FB56E3"/>
    <w:rsid w:val="00FB5DED"/>
    <w:rsid w:val="00FB6A40"/>
    <w:rsid w:val="00FB6A77"/>
    <w:rsid w:val="00FB74E4"/>
    <w:rsid w:val="00FB7DDF"/>
    <w:rsid w:val="00FC03F4"/>
    <w:rsid w:val="00FC0D90"/>
    <w:rsid w:val="00FC18C5"/>
    <w:rsid w:val="00FC1A59"/>
    <w:rsid w:val="00FC379E"/>
    <w:rsid w:val="00FC3DC3"/>
    <w:rsid w:val="00FC4514"/>
    <w:rsid w:val="00FC4601"/>
    <w:rsid w:val="00FC4DCB"/>
    <w:rsid w:val="00FC53B0"/>
    <w:rsid w:val="00FC53CC"/>
    <w:rsid w:val="00FC57B2"/>
    <w:rsid w:val="00FC63E3"/>
    <w:rsid w:val="00FC7088"/>
    <w:rsid w:val="00FC72F4"/>
    <w:rsid w:val="00FC7A4E"/>
    <w:rsid w:val="00FD05E0"/>
    <w:rsid w:val="00FD170C"/>
    <w:rsid w:val="00FD250F"/>
    <w:rsid w:val="00FD2557"/>
    <w:rsid w:val="00FD2C28"/>
    <w:rsid w:val="00FD32E9"/>
    <w:rsid w:val="00FD3BD8"/>
    <w:rsid w:val="00FD4694"/>
    <w:rsid w:val="00FD4D68"/>
    <w:rsid w:val="00FD5B42"/>
    <w:rsid w:val="00FD62DE"/>
    <w:rsid w:val="00FD6544"/>
    <w:rsid w:val="00FD6D46"/>
    <w:rsid w:val="00FD6FEF"/>
    <w:rsid w:val="00FD729A"/>
    <w:rsid w:val="00FD75F2"/>
    <w:rsid w:val="00FD7B2D"/>
    <w:rsid w:val="00FE09CD"/>
    <w:rsid w:val="00FE2812"/>
    <w:rsid w:val="00FE3B72"/>
    <w:rsid w:val="00FE3BCE"/>
    <w:rsid w:val="00FE40FF"/>
    <w:rsid w:val="00FE4627"/>
    <w:rsid w:val="00FE4702"/>
    <w:rsid w:val="00FE4EAC"/>
    <w:rsid w:val="00FE69C9"/>
    <w:rsid w:val="00FE6C50"/>
    <w:rsid w:val="00FE7548"/>
    <w:rsid w:val="00FF083A"/>
    <w:rsid w:val="00FF0EF6"/>
    <w:rsid w:val="00FF1BD4"/>
    <w:rsid w:val="00FF1C10"/>
    <w:rsid w:val="00FF2912"/>
    <w:rsid w:val="00FF440E"/>
    <w:rsid w:val="00FF4FC6"/>
    <w:rsid w:val="00FF522C"/>
    <w:rsid w:val="00FF5543"/>
    <w:rsid w:val="00FF7B5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9393"/>
    <o:shapelayout v:ext="edit">
      <o:idmap v:ext="edit" data="1"/>
    </o:shapelayout>
  </w:shapeDefaults>
  <w:decimalSymbol w:val="."/>
  <w:listSeparator w:val=","/>
  <w14:docId w14:val="466D3D33"/>
  <w15:docId w15:val="{04880EF2-C77C-405C-B30B-4F89B54DA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GB" w:eastAsia="zh-CN"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qFormat="1"/>
    <w:lsdException w:name="header" w:semiHidden="1" w:uiPriority="99"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70A9"/>
    <w:pPr>
      <w:spacing w:before="120" w:after="200" w:line="276" w:lineRule="auto"/>
      <w:jc w:val="both"/>
    </w:pPr>
    <w:rPr>
      <w:rFonts w:ascii="Times New Roman" w:hAnsi="Times New Roman"/>
      <w:sz w:val="22"/>
      <w:szCs w:val="22"/>
      <w:lang w:bidi="en-US"/>
    </w:rPr>
  </w:style>
  <w:style w:type="paragraph" w:styleId="Heading1">
    <w:name w:val="heading 1"/>
    <w:basedOn w:val="Normal"/>
    <w:next w:val="Normal"/>
    <w:link w:val="Heading1Char"/>
    <w:uiPriority w:val="99"/>
    <w:qFormat/>
    <w:rsid w:val="00B9745E"/>
    <w:pPr>
      <w:keepNext/>
      <w:keepLines/>
      <w:numPr>
        <w:numId w:val="2"/>
      </w:numPr>
      <w:spacing w:before="480" w:after="0"/>
      <w:outlineLvl w:val="0"/>
    </w:pPr>
    <w:rPr>
      <w:rFonts w:ascii="Cambria" w:hAnsi="Cambria"/>
      <w:b/>
      <w:bCs/>
      <w:color w:val="365F91"/>
      <w:sz w:val="28"/>
      <w:szCs w:val="28"/>
    </w:rPr>
  </w:style>
  <w:style w:type="paragraph" w:styleId="Heading2">
    <w:name w:val="heading 2"/>
    <w:basedOn w:val="Normal"/>
    <w:next w:val="Normal"/>
    <w:link w:val="Heading2Char"/>
    <w:autoRedefine/>
    <w:uiPriority w:val="99"/>
    <w:unhideWhenUsed/>
    <w:qFormat/>
    <w:rsid w:val="00EE31AA"/>
    <w:pPr>
      <w:keepNext/>
      <w:keepLines/>
      <w:spacing w:before="0" w:after="0" w:line="360" w:lineRule="auto"/>
      <w:ind w:right="964"/>
      <w:jc w:val="left"/>
      <w:outlineLvl w:val="1"/>
    </w:pPr>
    <w:rPr>
      <w:rFonts w:ascii="Arial" w:hAnsi="Arial" w:cs="Arial"/>
      <w:b/>
      <w:bCs/>
    </w:rPr>
  </w:style>
  <w:style w:type="paragraph" w:styleId="Heading3">
    <w:name w:val="heading 3"/>
    <w:basedOn w:val="Normal"/>
    <w:next w:val="Normal"/>
    <w:link w:val="Heading3Char"/>
    <w:uiPriority w:val="99"/>
    <w:unhideWhenUsed/>
    <w:qFormat/>
    <w:rsid w:val="004A75FC"/>
    <w:pPr>
      <w:keepNext/>
      <w:keepLines/>
      <w:numPr>
        <w:ilvl w:val="2"/>
        <w:numId w:val="2"/>
      </w:numPr>
      <w:spacing w:before="200" w:after="0"/>
      <w:outlineLvl w:val="2"/>
    </w:pPr>
    <w:rPr>
      <w:b/>
      <w:bCs/>
      <w:color w:val="4F81BD"/>
    </w:rPr>
  </w:style>
  <w:style w:type="paragraph" w:styleId="Heading4">
    <w:name w:val="heading 4"/>
    <w:basedOn w:val="Normal"/>
    <w:next w:val="Normal"/>
    <w:link w:val="Heading4Char"/>
    <w:uiPriority w:val="99"/>
    <w:unhideWhenUsed/>
    <w:qFormat/>
    <w:rsid w:val="006D7D83"/>
    <w:pPr>
      <w:keepNext/>
      <w:keepLines/>
      <w:numPr>
        <w:ilvl w:val="3"/>
        <w:numId w:val="2"/>
      </w:numPr>
      <w:spacing w:before="200" w:after="0"/>
      <w:outlineLvl w:val="3"/>
    </w:pPr>
    <w:rPr>
      <w:rFonts w:ascii="Cambria" w:hAnsi="Cambria"/>
      <w:b/>
      <w:bCs/>
      <w:i/>
      <w:iCs/>
    </w:rPr>
  </w:style>
  <w:style w:type="paragraph" w:styleId="Heading5">
    <w:name w:val="heading 5"/>
    <w:basedOn w:val="Normal"/>
    <w:next w:val="Normal"/>
    <w:link w:val="Heading5Char"/>
    <w:uiPriority w:val="99"/>
    <w:unhideWhenUsed/>
    <w:qFormat/>
    <w:rsid w:val="00B9745E"/>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9"/>
    <w:unhideWhenUsed/>
    <w:qFormat/>
    <w:rsid w:val="00B9745E"/>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9"/>
    <w:unhideWhenUsed/>
    <w:qFormat/>
    <w:rsid w:val="00B9745E"/>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9"/>
    <w:unhideWhenUsed/>
    <w:qFormat/>
    <w:rsid w:val="00B9745E"/>
    <w:pPr>
      <w:keepNext/>
      <w:keepLines/>
      <w:numPr>
        <w:ilvl w:val="7"/>
        <w:numId w:val="2"/>
      </w:numPr>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9"/>
    <w:unhideWhenUsed/>
    <w:qFormat/>
    <w:rsid w:val="00B9745E"/>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1C6AD4"/>
    <w:pPr>
      <w:tabs>
        <w:tab w:val="center" w:pos="4153"/>
        <w:tab w:val="right" w:pos="8306"/>
      </w:tabs>
      <w:overflowPunct w:val="0"/>
      <w:autoSpaceDE w:val="0"/>
      <w:autoSpaceDN w:val="0"/>
      <w:spacing w:line="240" w:lineRule="auto"/>
    </w:pPr>
    <w:rPr>
      <w:sz w:val="20"/>
    </w:rPr>
  </w:style>
  <w:style w:type="character" w:styleId="PageNumber">
    <w:name w:val="page number"/>
    <w:basedOn w:val="DefaultParagraphFont"/>
    <w:rsid w:val="001C6AD4"/>
  </w:style>
  <w:style w:type="paragraph" w:styleId="Header">
    <w:name w:val="header"/>
    <w:basedOn w:val="Normal"/>
    <w:link w:val="HeaderChar"/>
    <w:uiPriority w:val="99"/>
    <w:rsid w:val="001C6AD4"/>
    <w:pPr>
      <w:tabs>
        <w:tab w:val="center" w:pos="4153"/>
        <w:tab w:val="right" w:pos="8306"/>
      </w:tabs>
      <w:overflowPunct w:val="0"/>
      <w:autoSpaceDE w:val="0"/>
      <w:autoSpaceDN w:val="0"/>
      <w:spacing w:line="240" w:lineRule="auto"/>
    </w:pPr>
    <w:rPr>
      <w:sz w:val="20"/>
    </w:rPr>
  </w:style>
  <w:style w:type="paragraph" w:styleId="TOC1">
    <w:name w:val="toc 1"/>
    <w:basedOn w:val="Normal"/>
    <w:next w:val="Normal"/>
    <w:uiPriority w:val="39"/>
    <w:rsid w:val="001C6AD4"/>
    <w:pPr>
      <w:tabs>
        <w:tab w:val="right" w:leader="dot" w:pos="8306"/>
      </w:tabs>
    </w:pPr>
  </w:style>
  <w:style w:type="paragraph" w:styleId="TOC2">
    <w:name w:val="toc 2"/>
    <w:basedOn w:val="Normal"/>
    <w:next w:val="Normal"/>
    <w:uiPriority w:val="39"/>
    <w:rsid w:val="001C6AD4"/>
    <w:pPr>
      <w:tabs>
        <w:tab w:val="right" w:leader="dot" w:pos="8306"/>
      </w:tabs>
      <w:ind w:left="480"/>
    </w:pPr>
  </w:style>
  <w:style w:type="paragraph" w:styleId="TOC3">
    <w:name w:val="toc 3"/>
    <w:basedOn w:val="Normal"/>
    <w:next w:val="Normal"/>
    <w:uiPriority w:val="39"/>
    <w:rsid w:val="001C6AD4"/>
    <w:pPr>
      <w:tabs>
        <w:tab w:val="right" w:leader="dot" w:pos="8306"/>
      </w:tabs>
      <w:ind w:left="960"/>
    </w:pPr>
  </w:style>
  <w:style w:type="paragraph" w:styleId="TOC4">
    <w:name w:val="toc 4"/>
    <w:basedOn w:val="Normal"/>
    <w:next w:val="Normal"/>
    <w:uiPriority w:val="39"/>
    <w:rsid w:val="001C6AD4"/>
    <w:pPr>
      <w:tabs>
        <w:tab w:val="right" w:leader="dot" w:pos="8306"/>
      </w:tabs>
      <w:ind w:left="1440"/>
    </w:pPr>
  </w:style>
  <w:style w:type="paragraph" w:styleId="TOC5">
    <w:name w:val="toc 5"/>
    <w:basedOn w:val="Normal"/>
    <w:next w:val="Normal"/>
    <w:uiPriority w:val="39"/>
    <w:rsid w:val="001C6AD4"/>
    <w:pPr>
      <w:tabs>
        <w:tab w:val="right" w:leader="dot" w:pos="8306"/>
      </w:tabs>
      <w:ind w:left="1920"/>
    </w:pPr>
  </w:style>
  <w:style w:type="paragraph" w:styleId="TOC6">
    <w:name w:val="toc 6"/>
    <w:basedOn w:val="Normal"/>
    <w:next w:val="Normal"/>
    <w:uiPriority w:val="39"/>
    <w:rsid w:val="001C6AD4"/>
    <w:pPr>
      <w:tabs>
        <w:tab w:val="right" w:leader="dot" w:pos="8306"/>
      </w:tabs>
      <w:ind w:left="2400"/>
    </w:pPr>
  </w:style>
  <w:style w:type="paragraph" w:styleId="TOC7">
    <w:name w:val="toc 7"/>
    <w:basedOn w:val="Normal"/>
    <w:next w:val="Normal"/>
    <w:uiPriority w:val="39"/>
    <w:rsid w:val="001C6AD4"/>
    <w:pPr>
      <w:tabs>
        <w:tab w:val="right" w:leader="dot" w:pos="8306"/>
      </w:tabs>
      <w:ind w:left="2880"/>
    </w:pPr>
  </w:style>
  <w:style w:type="paragraph" w:styleId="TOC8">
    <w:name w:val="toc 8"/>
    <w:basedOn w:val="Normal"/>
    <w:next w:val="Normal"/>
    <w:uiPriority w:val="39"/>
    <w:rsid w:val="001C6AD4"/>
    <w:pPr>
      <w:tabs>
        <w:tab w:val="right" w:leader="dot" w:pos="8306"/>
      </w:tabs>
      <w:ind w:left="3360"/>
    </w:pPr>
  </w:style>
  <w:style w:type="paragraph" w:styleId="TOC9">
    <w:name w:val="toc 9"/>
    <w:basedOn w:val="Normal"/>
    <w:next w:val="Normal"/>
    <w:uiPriority w:val="39"/>
    <w:rsid w:val="001C6AD4"/>
    <w:pPr>
      <w:tabs>
        <w:tab w:val="right" w:leader="dot" w:pos="8306"/>
      </w:tabs>
      <w:ind w:left="3840"/>
    </w:pPr>
  </w:style>
  <w:style w:type="paragraph" w:styleId="Date">
    <w:name w:val="Date"/>
    <w:basedOn w:val="Normal"/>
    <w:next w:val="Normal"/>
    <w:rsid w:val="001C6AD4"/>
    <w:pPr>
      <w:jc w:val="right"/>
    </w:pPr>
  </w:style>
  <w:style w:type="paragraph" w:styleId="BodyTextIndent">
    <w:name w:val="Body Text Indent"/>
    <w:basedOn w:val="Normal"/>
    <w:rsid w:val="001C6AD4"/>
    <w:pPr>
      <w:spacing w:line="240" w:lineRule="atLeast"/>
      <w:ind w:left="540"/>
    </w:pPr>
  </w:style>
  <w:style w:type="paragraph" w:styleId="BodyTextIndent2">
    <w:name w:val="Body Text Indent 2"/>
    <w:basedOn w:val="Normal"/>
    <w:rsid w:val="001C6AD4"/>
    <w:pPr>
      <w:spacing w:line="240" w:lineRule="atLeast"/>
      <w:ind w:left="540" w:hanging="540"/>
    </w:pPr>
  </w:style>
  <w:style w:type="paragraph" w:styleId="BlockText">
    <w:name w:val="Block Text"/>
    <w:basedOn w:val="Normal"/>
    <w:rsid w:val="001C6AD4"/>
    <w:pPr>
      <w:tabs>
        <w:tab w:val="left" w:pos="-3600"/>
        <w:tab w:val="left" w:pos="1260"/>
        <w:tab w:val="center" w:leader="dot" w:pos="7938"/>
        <w:tab w:val="center" w:leader="dot" w:pos="8505"/>
      </w:tabs>
      <w:spacing w:line="240" w:lineRule="atLeast"/>
      <w:ind w:leftChars="200" w:left="480" w:rightChars="-440" w:right="-1056"/>
    </w:pPr>
  </w:style>
  <w:style w:type="paragraph" w:styleId="BodyTextIndent3">
    <w:name w:val="Body Text Indent 3"/>
    <w:basedOn w:val="Normal"/>
    <w:rsid w:val="001C6AD4"/>
    <w:pPr>
      <w:spacing w:line="300" w:lineRule="atLeast"/>
      <w:ind w:left="567" w:hanging="27"/>
    </w:pPr>
  </w:style>
  <w:style w:type="paragraph" w:styleId="BodyText">
    <w:name w:val="Body Text"/>
    <w:basedOn w:val="Normal"/>
    <w:link w:val="BodyTextChar"/>
    <w:qFormat/>
    <w:rsid w:val="001C6AD4"/>
    <w:pPr>
      <w:spacing w:line="240" w:lineRule="auto"/>
    </w:pPr>
    <w:rPr>
      <w:kern w:val="2"/>
      <w:szCs w:val="24"/>
    </w:rPr>
  </w:style>
  <w:style w:type="paragraph" w:styleId="BodyText2">
    <w:name w:val="Body Text 2"/>
    <w:basedOn w:val="Normal"/>
    <w:rsid w:val="001C6AD4"/>
    <w:pPr>
      <w:spacing w:line="240" w:lineRule="auto"/>
    </w:pPr>
    <w:rPr>
      <w:kern w:val="2"/>
      <w:szCs w:val="24"/>
    </w:rPr>
  </w:style>
  <w:style w:type="paragraph" w:styleId="Title">
    <w:name w:val="Title"/>
    <w:basedOn w:val="Normal"/>
    <w:next w:val="Normal"/>
    <w:link w:val="TitleChar"/>
    <w:qFormat/>
    <w:rsid w:val="00B9745E"/>
    <w:pPr>
      <w:pBdr>
        <w:bottom w:val="single" w:sz="8" w:space="4" w:color="4F81BD"/>
      </w:pBdr>
      <w:spacing w:after="300" w:line="240" w:lineRule="auto"/>
      <w:contextualSpacing/>
    </w:pPr>
    <w:rPr>
      <w:rFonts w:ascii="Cambria" w:hAnsi="Cambria"/>
      <w:color w:val="17365D"/>
      <w:spacing w:val="5"/>
      <w:kern w:val="28"/>
      <w:sz w:val="52"/>
      <w:szCs w:val="52"/>
    </w:rPr>
  </w:style>
  <w:style w:type="paragraph" w:styleId="Subtitle">
    <w:name w:val="Subtitle"/>
    <w:basedOn w:val="Normal"/>
    <w:next w:val="Normal"/>
    <w:link w:val="SubtitleChar"/>
    <w:uiPriority w:val="11"/>
    <w:qFormat/>
    <w:rsid w:val="00B9745E"/>
    <w:pPr>
      <w:numPr>
        <w:ilvl w:val="1"/>
      </w:numPr>
    </w:pPr>
    <w:rPr>
      <w:rFonts w:ascii="Cambria" w:hAnsi="Cambria"/>
      <w:i/>
      <w:iCs/>
      <w:color w:val="4F81BD"/>
      <w:spacing w:val="15"/>
      <w:sz w:val="24"/>
      <w:szCs w:val="24"/>
    </w:rPr>
  </w:style>
  <w:style w:type="character" w:styleId="Hyperlink">
    <w:name w:val="Hyperlink"/>
    <w:basedOn w:val="DefaultParagraphFont"/>
    <w:uiPriority w:val="99"/>
    <w:rsid w:val="001C6AD4"/>
    <w:rPr>
      <w:color w:val="0000FF"/>
      <w:u w:val="single"/>
    </w:rPr>
  </w:style>
  <w:style w:type="table" w:styleId="TableGrid">
    <w:name w:val="Table Grid"/>
    <w:aliases w:val="Jays Table,CV table"/>
    <w:basedOn w:val="TableNormal"/>
    <w:uiPriority w:val="39"/>
    <w:qFormat/>
    <w:rsid w:val="00603DFC"/>
    <w:pPr>
      <w:widowControl w:val="0"/>
      <w:adjustRightInd w:val="0"/>
      <w:spacing w:line="360" w:lineRule="atLeast"/>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AHeading">
    <w:name w:val="toa heading"/>
    <w:basedOn w:val="Normal"/>
    <w:next w:val="Normal"/>
    <w:semiHidden/>
    <w:rsid w:val="001C6AD4"/>
    <w:rPr>
      <w:rFonts w:ascii="Arial" w:hAnsi="Arial" w:cs="Arial"/>
      <w:szCs w:val="24"/>
    </w:rPr>
  </w:style>
  <w:style w:type="paragraph" w:styleId="BalloonText">
    <w:name w:val="Balloon Text"/>
    <w:basedOn w:val="Normal"/>
    <w:link w:val="BalloonTextChar"/>
    <w:rsid w:val="000B7979"/>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B7979"/>
    <w:rPr>
      <w:rFonts w:ascii="Tahoma" w:hAnsi="Tahoma" w:cs="Tahoma"/>
      <w:sz w:val="16"/>
      <w:szCs w:val="16"/>
      <w:lang w:eastAsia="zh-TW"/>
    </w:rPr>
  </w:style>
  <w:style w:type="paragraph" w:styleId="ListParagraph">
    <w:name w:val="List Paragraph"/>
    <w:basedOn w:val="Normal"/>
    <w:link w:val="ListParagraphChar"/>
    <w:uiPriority w:val="34"/>
    <w:qFormat/>
    <w:rsid w:val="00B9745E"/>
    <w:pPr>
      <w:ind w:left="720"/>
      <w:contextualSpacing/>
    </w:pPr>
  </w:style>
  <w:style w:type="paragraph" w:customStyle="1" w:styleId="PlainText1">
    <w:name w:val="Plain Text1"/>
    <w:basedOn w:val="Normal"/>
    <w:rsid w:val="001531A0"/>
    <w:pPr>
      <w:spacing w:line="240" w:lineRule="auto"/>
    </w:pPr>
    <w:rPr>
      <w:rFonts w:ascii="宋体" w:eastAsia="彩虹粗仿宋" w:hAnsi="Courier New"/>
      <w:kern w:val="2"/>
      <w:sz w:val="28"/>
    </w:rPr>
  </w:style>
  <w:style w:type="paragraph" w:styleId="Revision">
    <w:name w:val="Revision"/>
    <w:hidden/>
    <w:uiPriority w:val="99"/>
    <w:semiHidden/>
    <w:rsid w:val="0002292B"/>
    <w:pPr>
      <w:spacing w:before="120" w:after="120" w:line="276" w:lineRule="auto"/>
    </w:pPr>
    <w:rPr>
      <w:sz w:val="24"/>
      <w:szCs w:val="22"/>
      <w:lang w:val="en-US" w:eastAsia="zh-TW" w:bidi="en-US"/>
    </w:rPr>
  </w:style>
  <w:style w:type="character" w:styleId="FollowedHyperlink">
    <w:name w:val="FollowedHyperlink"/>
    <w:basedOn w:val="DefaultParagraphFont"/>
    <w:rsid w:val="00670232"/>
    <w:rPr>
      <w:color w:val="800080"/>
      <w:u w:val="single"/>
    </w:rPr>
  </w:style>
  <w:style w:type="paragraph" w:styleId="FootnoteText">
    <w:name w:val="footnote text"/>
    <w:basedOn w:val="Normal"/>
    <w:link w:val="FootnoteTextChar"/>
    <w:uiPriority w:val="99"/>
    <w:unhideWhenUsed/>
    <w:rsid w:val="00275558"/>
    <w:pPr>
      <w:spacing w:line="240" w:lineRule="auto"/>
    </w:pPr>
    <w:rPr>
      <w:rFonts w:eastAsia="Calibri"/>
      <w:sz w:val="20"/>
    </w:rPr>
  </w:style>
  <w:style w:type="character" w:customStyle="1" w:styleId="FootnoteTextChar">
    <w:name w:val="Footnote Text Char"/>
    <w:basedOn w:val="DefaultParagraphFont"/>
    <w:link w:val="FootnoteText"/>
    <w:uiPriority w:val="99"/>
    <w:rsid w:val="00275558"/>
    <w:rPr>
      <w:rFonts w:ascii="Calibri" w:eastAsia="Calibri" w:hAnsi="Calibri" w:cs="Times New Roman"/>
      <w:lang w:val="en-GB"/>
    </w:rPr>
  </w:style>
  <w:style w:type="character" w:styleId="FootnoteReference">
    <w:name w:val="footnote reference"/>
    <w:basedOn w:val="DefaultParagraphFont"/>
    <w:uiPriority w:val="99"/>
    <w:unhideWhenUsed/>
    <w:rsid w:val="00275558"/>
    <w:rPr>
      <w:vertAlign w:val="superscript"/>
    </w:rPr>
  </w:style>
  <w:style w:type="character" w:styleId="Emphasis">
    <w:name w:val="Emphasis"/>
    <w:basedOn w:val="DefaultParagraphFont"/>
    <w:uiPriority w:val="20"/>
    <w:qFormat/>
    <w:rsid w:val="00B9745E"/>
    <w:rPr>
      <w:i/>
      <w:iCs/>
    </w:rPr>
  </w:style>
  <w:style w:type="character" w:styleId="CommentReference">
    <w:name w:val="annotation reference"/>
    <w:basedOn w:val="DefaultParagraphFont"/>
    <w:qFormat/>
    <w:rsid w:val="00004DEE"/>
    <w:rPr>
      <w:sz w:val="16"/>
      <w:szCs w:val="16"/>
    </w:rPr>
  </w:style>
  <w:style w:type="paragraph" w:styleId="CommentText">
    <w:name w:val="annotation text"/>
    <w:basedOn w:val="Normal"/>
    <w:link w:val="CommentTextChar"/>
    <w:qFormat/>
    <w:rsid w:val="00004DEE"/>
    <w:pPr>
      <w:spacing w:line="240" w:lineRule="auto"/>
    </w:pPr>
    <w:rPr>
      <w:sz w:val="20"/>
    </w:rPr>
  </w:style>
  <w:style w:type="character" w:customStyle="1" w:styleId="CommentTextChar">
    <w:name w:val="Comment Text Char"/>
    <w:basedOn w:val="DefaultParagraphFont"/>
    <w:link w:val="CommentText"/>
    <w:qFormat/>
    <w:rsid w:val="00004DEE"/>
    <w:rPr>
      <w:lang w:val="en-GB" w:eastAsia="zh-TW"/>
    </w:rPr>
  </w:style>
  <w:style w:type="paragraph" w:styleId="CommentSubject">
    <w:name w:val="annotation subject"/>
    <w:basedOn w:val="CommentText"/>
    <w:next w:val="CommentText"/>
    <w:link w:val="CommentSubjectChar"/>
    <w:rsid w:val="00004DEE"/>
    <w:rPr>
      <w:b/>
      <w:bCs/>
    </w:rPr>
  </w:style>
  <w:style w:type="character" w:customStyle="1" w:styleId="CommentSubjectChar">
    <w:name w:val="Comment Subject Char"/>
    <w:basedOn w:val="CommentTextChar"/>
    <w:link w:val="CommentSubject"/>
    <w:rsid w:val="00004DEE"/>
    <w:rPr>
      <w:b/>
      <w:bCs/>
      <w:lang w:val="en-GB" w:eastAsia="zh-TW"/>
    </w:rPr>
  </w:style>
  <w:style w:type="paragraph" w:customStyle="1" w:styleId="PlainText2">
    <w:name w:val="Plain Text2"/>
    <w:basedOn w:val="Normal"/>
    <w:rsid w:val="000C49D3"/>
    <w:pPr>
      <w:spacing w:line="240" w:lineRule="auto"/>
    </w:pPr>
    <w:rPr>
      <w:rFonts w:ascii="宋体" w:eastAsia="彩虹粗仿宋" w:hAnsi="Courier New"/>
      <w:kern w:val="2"/>
      <w:sz w:val="28"/>
    </w:rPr>
  </w:style>
  <w:style w:type="character" w:customStyle="1" w:styleId="FooterChar">
    <w:name w:val="Footer Char"/>
    <w:basedOn w:val="DefaultParagraphFont"/>
    <w:link w:val="Footer"/>
    <w:uiPriority w:val="99"/>
    <w:rsid w:val="00876F38"/>
    <w:rPr>
      <w:lang w:val="en-GB" w:eastAsia="zh-TW"/>
    </w:rPr>
  </w:style>
  <w:style w:type="paragraph" w:styleId="Index1">
    <w:name w:val="index 1"/>
    <w:basedOn w:val="Normal"/>
    <w:next w:val="Normal"/>
    <w:autoRedefine/>
    <w:uiPriority w:val="99"/>
    <w:rsid w:val="00C8036D"/>
    <w:pPr>
      <w:spacing w:after="0"/>
      <w:ind w:left="240" w:hanging="240"/>
    </w:pPr>
    <w:rPr>
      <w:sz w:val="18"/>
      <w:szCs w:val="18"/>
    </w:rPr>
  </w:style>
  <w:style w:type="paragraph" w:styleId="Index2">
    <w:name w:val="index 2"/>
    <w:basedOn w:val="Normal"/>
    <w:next w:val="Normal"/>
    <w:autoRedefine/>
    <w:rsid w:val="00C8036D"/>
    <w:pPr>
      <w:spacing w:after="0"/>
      <w:ind w:left="480" w:hanging="240"/>
    </w:pPr>
    <w:rPr>
      <w:sz w:val="18"/>
      <w:szCs w:val="18"/>
    </w:rPr>
  </w:style>
  <w:style w:type="paragraph" w:styleId="Index3">
    <w:name w:val="index 3"/>
    <w:basedOn w:val="Normal"/>
    <w:next w:val="Normal"/>
    <w:autoRedefine/>
    <w:rsid w:val="00C8036D"/>
    <w:pPr>
      <w:spacing w:after="0"/>
      <w:ind w:left="720" w:hanging="240"/>
    </w:pPr>
    <w:rPr>
      <w:sz w:val="18"/>
      <w:szCs w:val="18"/>
    </w:rPr>
  </w:style>
  <w:style w:type="paragraph" w:styleId="Index4">
    <w:name w:val="index 4"/>
    <w:basedOn w:val="Normal"/>
    <w:next w:val="Normal"/>
    <w:autoRedefine/>
    <w:rsid w:val="00C8036D"/>
    <w:pPr>
      <w:spacing w:after="0"/>
      <w:ind w:left="960" w:hanging="240"/>
    </w:pPr>
    <w:rPr>
      <w:sz w:val="18"/>
      <w:szCs w:val="18"/>
    </w:rPr>
  </w:style>
  <w:style w:type="paragraph" w:styleId="Index5">
    <w:name w:val="index 5"/>
    <w:basedOn w:val="Normal"/>
    <w:next w:val="Normal"/>
    <w:autoRedefine/>
    <w:rsid w:val="00C8036D"/>
    <w:pPr>
      <w:spacing w:after="0"/>
      <w:ind w:left="1200" w:hanging="240"/>
    </w:pPr>
    <w:rPr>
      <w:sz w:val="18"/>
      <w:szCs w:val="18"/>
    </w:rPr>
  </w:style>
  <w:style w:type="paragraph" w:styleId="Index6">
    <w:name w:val="index 6"/>
    <w:basedOn w:val="Normal"/>
    <w:next w:val="Normal"/>
    <w:autoRedefine/>
    <w:rsid w:val="00C8036D"/>
    <w:pPr>
      <w:spacing w:after="0"/>
      <w:ind w:left="1440" w:hanging="240"/>
    </w:pPr>
    <w:rPr>
      <w:sz w:val="18"/>
      <w:szCs w:val="18"/>
    </w:rPr>
  </w:style>
  <w:style w:type="paragraph" w:styleId="Index7">
    <w:name w:val="index 7"/>
    <w:basedOn w:val="Normal"/>
    <w:next w:val="Normal"/>
    <w:autoRedefine/>
    <w:rsid w:val="00C8036D"/>
    <w:pPr>
      <w:spacing w:after="0"/>
      <w:ind w:left="1680" w:hanging="240"/>
    </w:pPr>
    <w:rPr>
      <w:sz w:val="18"/>
      <w:szCs w:val="18"/>
    </w:rPr>
  </w:style>
  <w:style w:type="paragraph" w:styleId="Index8">
    <w:name w:val="index 8"/>
    <w:basedOn w:val="Normal"/>
    <w:next w:val="Normal"/>
    <w:autoRedefine/>
    <w:rsid w:val="00C8036D"/>
    <w:pPr>
      <w:spacing w:after="0"/>
      <w:ind w:left="1920" w:hanging="240"/>
    </w:pPr>
    <w:rPr>
      <w:sz w:val="18"/>
      <w:szCs w:val="18"/>
    </w:rPr>
  </w:style>
  <w:style w:type="paragraph" w:styleId="Index9">
    <w:name w:val="index 9"/>
    <w:basedOn w:val="Normal"/>
    <w:next w:val="Normal"/>
    <w:autoRedefine/>
    <w:rsid w:val="00C8036D"/>
    <w:pPr>
      <w:spacing w:after="0"/>
      <w:ind w:left="2160" w:hanging="240"/>
    </w:pPr>
    <w:rPr>
      <w:sz w:val="18"/>
      <w:szCs w:val="18"/>
    </w:rPr>
  </w:style>
  <w:style w:type="paragraph" w:styleId="IndexHeading">
    <w:name w:val="index heading"/>
    <w:basedOn w:val="Normal"/>
    <w:next w:val="Index1"/>
    <w:uiPriority w:val="99"/>
    <w:rsid w:val="00C8036D"/>
    <w:pPr>
      <w:spacing w:before="240"/>
      <w:ind w:left="140"/>
    </w:pPr>
    <w:rPr>
      <w:rFonts w:ascii="Cambria" w:hAnsi="Cambria"/>
      <w:b/>
      <w:bCs/>
      <w:sz w:val="28"/>
      <w:szCs w:val="28"/>
    </w:rPr>
  </w:style>
  <w:style w:type="paragraph" w:styleId="EndnoteText">
    <w:name w:val="endnote text"/>
    <w:basedOn w:val="Normal"/>
    <w:link w:val="EndnoteTextChar"/>
    <w:rsid w:val="00501195"/>
    <w:rPr>
      <w:sz w:val="20"/>
    </w:rPr>
  </w:style>
  <w:style w:type="character" w:customStyle="1" w:styleId="EndnoteTextChar">
    <w:name w:val="Endnote Text Char"/>
    <w:basedOn w:val="DefaultParagraphFont"/>
    <w:link w:val="EndnoteText"/>
    <w:rsid w:val="00501195"/>
    <w:rPr>
      <w:lang w:eastAsia="zh-TW"/>
    </w:rPr>
  </w:style>
  <w:style w:type="character" w:styleId="EndnoteReference">
    <w:name w:val="endnote reference"/>
    <w:basedOn w:val="DefaultParagraphFont"/>
    <w:rsid w:val="00501195"/>
    <w:rPr>
      <w:vertAlign w:val="superscript"/>
    </w:rPr>
  </w:style>
  <w:style w:type="character" w:customStyle="1" w:styleId="subparatext">
    <w:name w:val="subparatext"/>
    <w:basedOn w:val="DefaultParagraphFont"/>
    <w:rsid w:val="009116E8"/>
  </w:style>
  <w:style w:type="paragraph" w:customStyle="1" w:styleId="subpara11">
    <w:name w:val="subpara11"/>
    <w:basedOn w:val="Normal"/>
    <w:rsid w:val="009116E8"/>
    <w:pPr>
      <w:spacing w:before="100" w:beforeAutospacing="1" w:after="100" w:afterAutospacing="1" w:line="240" w:lineRule="auto"/>
      <w:ind w:left="480" w:right="240"/>
    </w:pPr>
    <w:rPr>
      <w:rFonts w:ascii="Arial" w:eastAsia="Times New Roman" w:hAnsi="Arial" w:cs="Arial"/>
      <w:color w:val="000000"/>
      <w:sz w:val="15"/>
      <w:szCs w:val="15"/>
    </w:rPr>
  </w:style>
  <w:style w:type="character" w:customStyle="1" w:styleId="Heading1Char">
    <w:name w:val="Heading 1 Char"/>
    <w:basedOn w:val="DefaultParagraphFont"/>
    <w:link w:val="Heading1"/>
    <w:uiPriority w:val="99"/>
    <w:rsid w:val="00B9745E"/>
    <w:rPr>
      <w:rFonts w:ascii="Cambria" w:hAnsi="Cambria"/>
      <w:b/>
      <w:bCs/>
      <w:color w:val="365F91"/>
      <w:sz w:val="28"/>
      <w:szCs w:val="28"/>
      <w:lang w:bidi="en-US"/>
    </w:rPr>
  </w:style>
  <w:style w:type="character" w:customStyle="1" w:styleId="Heading2Char">
    <w:name w:val="Heading 2 Char"/>
    <w:basedOn w:val="DefaultParagraphFont"/>
    <w:link w:val="Heading2"/>
    <w:uiPriority w:val="99"/>
    <w:rsid w:val="00EE31AA"/>
    <w:rPr>
      <w:rFonts w:ascii="Arial" w:hAnsi="Arial" w:cs="Arial"/>
      <w:b/>
      <w:bCs/>
      <w:sz w:val="22"/>
      <w:szCs w:val="22"/>
      <w:lang w:bidi="en-US"/>
    </w:rPr>
  </w:style>
  <w:style w:type="character" w:customStyle="1" w:styleId="Heading3Char">
    <w:name w:val="Heading 3 Char"/>
    <w:basedOn w:val="DefaultParagraphFont"/>
    <w:link w:val="Heading3"/>
    <w:uiPriority w:val="99"/>
    <w:rsid w:val="004A75FC"/>
    <w:rPr>
      <w:rFonts w:ascii="Times New Roman" w:hAnsi="Times New Roman"/>
      <w:b/>
      <w:bCs/>
      <w:color w:val="4F81BD"/>
      <w:sz w:val="22"/>
      <w:szCs w:val="22"/>
      <w:lang w:bidi="en-US"/>
    </w:rPr>
  </w:style>
  <w:style w:type="character" w:customStyle="1" w:styleId="Heading4Char">
    <w:name w:val="Heading 4 Char"/>
    <w:basedOn w:val="DefaultParagraphFont"/>
    <w:link w:val="Heading4"/>
    <w:uiPriority w:val="99"/>
    <w:rsid w:val="006D7D83"/>
    <w:rPr>
      <w:rFonts w:ascii="Cambria" w:hAnsi="Cambria"/>
      <w:b/>
      <w:bCs/>
      <w:i/>
      <w:iCs/>
      <w:sz w:val="22"/>
      <w:szCs w:val="22"/>
      <w:lang w:bidi="en-US"/>
    </w:rPr>
  </w:style>
  <w:style w:type="character" w:customStyle="1" w:styleId="Heading5Char">
    <w:name w:val="Heading 5 Char"/>
    <w:basedOn w:val="DefaultParagraphFont"/>
    <w:link w:val="Heading5"/>
    <w:uiPriority w:val="99"/>
    <w:rsid w:val="00B9745E"/>
    <w:rPr>
      <w:rFonts w:ascii="Cambria" w:hAnsi="Cambria"/>
      <w:color w:val="243F60"/>
      <w:sz w:val="22"/>
      <w:szCs w:val="22"/>
      <w:lang w:bidi="en-US"/>
    </w:rPr>
  </w:style>
  <w:style w:type="character" w:customStyle="1" w:styleId="Heading6Char">
    <w:name w:val="Heading 6 Char"/>
    <w:basedOn w:val="DefaultParagraphFont"/>
    <w:link w:val="Heading6"/>
    <w:uiPriority w:val="99"/>
    <w:rsid w:val="00B9745E"/>
    <w:rPr>
      <w:rFonts w:ascii="Cambria" w:hAnsi="Cambria"/>
      <w:i/>
      <w:iCs/>
      <w:color w:val="243F60"/>
      <w:sz w:val="22"/>
      <w:szCs w:val="22"/>
      <w:lang w:bidi="en-US"/>
    </w:rPr>
  </w:style>
  <w:style w:type="character" w:customStyle="1" w:styleId="Heading7Char">
    <w:name w:val="Heading 7 Char"/>
    <w:basedOn w:val="DefaultParagraphFont"/>
    <w:link w:val="Heading7"/>
    <w:uiPriority w:val="99"/>
    <w:rsid w:val="00B9745E"/>
    <w:rPr>
      <w:rFonts w:ascii="Cambria" w:hAnsi="Cambria"/>
      <w:i/>
      <w:iCs/>
      <w:color w:val="404040"/>
      <w:sz w:val="22"/>
      <w:szCs w:val="22"/>
      <w:lang w:bidi="en-US"/>
    </w:rPr>
  </w:style>
  <w:style w:type="character" w:customStyle="1" w:styleId="Heading8Char">
    <w:name w:val="Heading 8 Char"/>
    <w:basedOn w:val="DefaultParagraphFont"/>
    <w:link w:val="Heading8"/>
    <w:uiPriority w:val="99"/>
    <w:rsid w:val="00B9745E"/>
    <w:rPr>
      <w:rFonts w:ascii="Cambria" w:hAnsi="Cambria"/>
      <w:color w:val="4F81BD"/>
      <w:lang w:bidi="en-US"/>
    </w:rPr>
  </w:style>
  <w:style w:type="character" w:customStyle="1" w:styleId="Heading9Char">
    <w:name w:val="Heading 9 Char"/>
    <w:basedOn w:val="DefaultParagraphFont"/>
    <w:link w:val="Heading9"/>
    <w:uiPriority w:val="99"/>
    <w:rsid w:val="00B9745E"/>
    <w:rPr>
      <w:rFonts w:ascii="Cambria" w:hAnsi="Cambria"/>
      <w:i/>
      <w:iCs/>
      <w:color w:val="404040"/>
      <w:lang w:bidi="en-US"/>
    </w:rPr>
  </w:style>
  <w:style w:type="paragraph" w:styleId="Caption">
    <w:name w:val="caption"/>
    <w:basedOn w:val="Normal"/>
    <w:next w:val="Normal"/>
    <w:uiPriority w:val="35"/>
    <w:unhideWhenUsed/>
    <w:qFormat/>
    <w:rsid w:val="00B9745E"/>
    <w:pPr>
      <w:spacing w:line="240" w:lineRule="auto"/>
    </w:pPr>
    <w:rPr>
      <w:b/>
      <w:bCs/>
      <w:color w:val="4F81BD"/>
      <w:sz w:val="18"/>
      <w:szCs w:val="18"/>
    </w:rPr>
  </w:style>
  <w:style w:type="character" w:customStyle="1" w:styleId="TitleChar">
    <w:name w:val="Title Char"/>
    <w:basedOn w:val="DefaultParagraphFont"/>
    <w:link w:val="Title"/>
    <w:uiPriority w:val="10"/>
    <w:rsid w:val="00B9745E"/>
    <w:rPr>
      <w:rFonts w:ascii="Cambria" w:eastAsia="宋体" w:hAnsi="Cambria" w:cs="Times New Roman"/>
      <w:color w:val="17365D"/>
      <w:spacing w:val="5"/>
      <w:kern w:val="28"/>
      <w:sz w:val="52"/>
      <w:szCs w:val="52"/>
    </w:rPr>
  </w:style>
  <w:style w:type="character" w:customStyle="1" w:styleId="SubtitleChar">
    <w:name w:val="Subtitle Char"/>
    <w:basedOn w:val="DefaultParagraphFont"/>
    <w:link w:val="Subtitle"/>
    <w:uiPriority w:val="11"/>
    <w:rsid w:val="00B9745E"/>
    <w:rPr>
      <w:rFonts w:ascii="Cambria" w:eastAsia="宋体" w:hAnsi="Cambria" w:cs="Times New Roman"/>
      <w:i/>
      <w:iCs/>
      <w:color w:val="4F81BD"/>
      <w:spacing w:val="15"/>
      <w:sz w:val="24"/>
      <w:szCs w:val="24"/>
    </w:rPr>
  </w:style>
  <w:style w:type="character" w:styleId="Strong">
    <w:name w:val="Strong"/>
    <w:basedOn w:val="DefaultParagraphFont"/>
    <w:uiPriority w:val="22"/>
    <w:qFormat/>
    <w:rsid w:val="00B9745E"/>
    <w:rPr>
      <w:b/>
      <w:bCs/>
    </w:rPr>
  </w:style>
  <w:style w:type="paragraph" w:styleId="NoSpacing">
    <w:name w:val="No Spacing"/>
    <w:link w:val="NoSpacingChar"/>
    <w:uiPriority w:val="1"/>
    <w:qFormat/>
    <w:rsid w:val="00B9745E"/>
    <w:pPr>
      <w:spacing w:before="120" w:after="120" w:line="276" w:lineRule="auto"/>
    </w:pPr>
    <w:rPr>
      <w:sz w:val="22"/>
      <w:szCs w:val="22"/>
      <w:lang w:val="en-US" w:eastAsia="en-US" w:bidi="en-US"/>
    </w:rPr>
  </w:style>
  <w:style w:type="character" w:customStyle="1" w:styleId="NoSpacingChar">
    <w:name w:val="No Spacing Char"/>
    <w:basedOn w:val="DefaultParagraphFont"/>
    <w:link w:val="NoSpacing"/>
    <w:uiPriority w:val="1"/>
    <w:rsid w:val="00B9745E"/>
    <w:rPr>
      <w:sz w:val="22"/>
      <w:szCs w:val="22"/>
      <w:lang w:val="en-US" w:eastAsia="en-US" w:bidi="en-US"/>
    </w:rPr>
  </w:style>
  <w:style w:type="paragraph" w:styleId="Quote">
    <w:name w:val="Quote"/>
    <w:basedOn w:val="Normal"/>
    <w:next w:val="Normal"/>
    <w:link w:val="QuoteChar"/>
    <w:uiPriority w:val="29"/>
    <w:qFormat/>
    <w:rsid w:val="00B9745E"/>
    <w:rPr>
      <w:i/>
      <w:iCs/>
      <w:color w:val="000000"/>
    </w:rPr>
  </w:style>
  <w:style w:type="character" w:customStyle="1" w:styleId="QuoteChar">
    <w:name w:val="Quote Char"/>
    <w:basedOn w:val="DefaultParagraphFont"/>
    <w:link w:val="Quote"/>
    <w:uiPriority w:val="29"/>
    <w:rsid w:val="00B9745E"/>
    <w:rPr>
      <w:i/>
      <w:iCs/>
      <w:color w:val="000000"/>
    </w:rPr>
  </w:style>
  <w:style w:type="paragraph" w:styleId="IntenseQuote">
    <w:name w:val="Intense Quote"/>
    <w:basedOn w:val="Normal"/>
    <w:next w:val="Normal"/>
    <w:link w:val="IntenseQuoteChar"/>
    <w:uiPriority w:val="30"/>
    <w:qFormat/>
    <w:rsid w:val="00B9745E"/>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B9745E"/>
    <w:rPr>
      <w:b/>
      <w:bCs/>
      <w:i/>
      <w:iCs/>
      <w:color w:val="4F81BD"/>
    </w:rPr>
  </w:style>
  <w:style w:type="character" w:styleId="SubtleEmphasis">
    <w:name w:val="Subtle Emphasis"/>
    <w:basedOn w:val="DefaultParagraphFont"/>
    <w:uiPriority w:val="19"/>
    <w:qFormat/>
    <w:rsid w:val="00B9745E"/>
    <w:rPr>
      <w:i/>
      <w:iCs/>
      <w:color w:val="808080"/>
    </w:rPr>
  </w:style>
  <w:style w:type="character" w:styleId="IntenseEmphasis">
    <w:name w:val="Intense Emphasis"/>
    <w:basedOn w:val="DefaultParagraphFont"/>
    <w:uiPriority w:val="21"/>
    <w:qFormat/>
    <w:rsid w:val="00B9745E"/>
    <w:rPr>
      <w:b/>
      <w:bCs/>
      <w:i/>
      <w:iCs/>
      <w:color w:val="4F81BD"/>
    </w:rPr>
  </w:style>
  <w:style w:type="character" w:styleId="SubtleReference">
    <w:name w:val="Subtle Reference"/>
    <w:basedOn w:val="DefaultParagraphFont"/>
    <w:uiPriority w:val="31"/>
    <w:qFormat/>
    <w:rsid w:val="00B9745E"/>
    <w:rPr>
      <w:smallCaps/>
      <w:color w:val="C0504D"/>
      <w:u w:val="single"/>
    </w:rPr>
  </w:style>
  <w:style w:type="character" w:styleId="IntenseReference">
    <w:name w:val="Intense Reference"/>
    <w:basedOn w:val="DefaultParagraphFont"/>
    <w:uiPriority w:val="32"/>
    <w:qFormat/>
    <w:rsid w:val="00B9745E"/>
    <w:rPr>
      <w:b/>
      <w:bCs/>
      <w:smallCaps/>
      <w:color w:val="C0504D"/>
      <w:spacing w:val="5"/>
      <w:u w:val="single"/>
    </w:rPr>
  </w:style>
  <w:style w:type="character" w:styleId="BookTitle">
    <w:name w:val="Book Title"/>
    <w:basedOn w:val="DefaultParagraphFont"/>
    <w:uiPriority w:val="33"/>
    <w:qFormat/>
    <w:rsid w:val="00B9745E"/>
    <w:rPr>
      <w:b/>
      <w:bCs/>
      <w:smallCaps/>
      <w:spacing w:val="5"/>
    </w:rPr>
  </w:style>
  <w:style w:type="paragraph" w:styleId="TOCHeading">
    <w:name w:val="TOC Heading"/>
    <w:basedOn w:val="Heading1"/>
    <w:next w:val="Normal"/>
    <w:uiPriority w:val="39"/>
    <w:semiHidden/>
    <w:unhideWhenUsed/>
    <w:qFormat/>
    <w:rsid w:val="00B9745E"/>
    <w:pPr>
      <w:outlineLvl w:val="9"/>
    </w:pPr>
  </w:style>
  <w:style w:type="character" w:customStyle="1" w:styleId="HeaderChar">
    <w:name w:val="Header Char"/>
    <w:basedOn w:val="DefaultParagraphFont"/>
    <w:link w:val="Header"/>
    <w:uiPriority w:val="99"/>
    <w:rsid w:val="00EB448B"/>
    <w:rPr>
      <w:sz w:val="20"/>
    </w:rPr>
  </w:style>
  <w:style w:type="paragraph" w:styleId="BodyText3">
    <w:name w:val="Body Text 3"/>
    <w:basedOn w:val="Normal"/>
    <w:link w:val="BodyText3Char"/>
    <w:rsid w:val="005A60CC"/>
    <w:pPr>
      <w:spacing w:before="0" w:after="120" w:line="240" w:lineRule="auto"/>
    </w:pPr>
    <w:rPr>
      <w:rFonts w:eastAsia="Times New Roman"/>
      <w:sz w:val="16"/>
      <w:szCs w:val="16"/>
      <w:lang w:eastAsia="en-GB" w:bidi="ar-SA"/>
    </w:rPr>
  </w:style>
  <w:style w:type="character" w:customStyle="1" w:styleId="BodyText3Char">
    <w:name w:val="Body Text 3 Char"/>
    <w:basedOn w:val="DefaultParagraphFont"/>
    <w:link w:val="BodyText3"/>
    <w:rsid w:val="005A60CC"/>
    <w:rPr>
      <w:rFonts w:ascii="Times New Roman" w:eastAsia="Times New Roman" w:hAnsi="Times New Roman"/>
      <w:sz w:val="16"/>
      <w:szCs w:val="16"/>
      <w:lang w:eastAsia="en-GB"/>
    </w:rPr>
  </w:style>
  <w:style w:type="paragraph" w:customStyle="1" w:styleId="Indent3">
    <w:name w:val="Indent 3"/>
    <w:rsid w:val="005A60CC"/>
    <w:pPr>
      <w:tabs>
        <w:tab w:val="left" w:pos="1800"/>
      </w:tabs>
      <w:spacing w:after="120"/>
      <w:ind w:left="1800" w:hanging="360"/>
      <w:jc w:val="both"/>
    </w:pPr>
    <w:rPr>
      <w:rFonts w:ascii="Times" w:eastAsia="Times New Roman" w:hAnsi="Times"/>
      <w:sz w:val="24"/>
      <w:szCs w:val="24"/>
      <w:lang w:val="en-AU" w:eastAsia="en-US"/>
    </w:rPr>
  </w:style>
  <w:style w:type="paragraph" w:customStyle="1" w:styleId="CM14">
    <w:name w:val="CM1+4"/>
    <w:basedOn w:val="Normal"/>
    <w:next w:val="Normal"/>
    <w:uiPriority w:val="99"/>
    <w:rsid w:val="00A56889"/>
    <w:pPr>
      <w:autoSpaceDE w:val="0"/>
      <w:autoSpaceDN w:val="0"/>
      <w:adjustRightInd w:val="0"/>
      <w:spacing w:before="0" w:after="0" w:line="240" w:lineRule="auto"/>
    </w:pPr>
    <w:rPr>
      <w:rFonts w:ascii="EUAlbertina" w:hAnsi="EUAlbertina"/>
      <w:sz w:val="24"/>
      <w:szCs w:val="24"/>
      <w:lang w:bidi="ar-SA"/>
    </w:rPr>
  </w:style>
  <w:style w:type="paragraph" w:customStyle="1" w:styleId="CM34">
    <w:name w:val="CM3+4"/>
    <w:basedOn w:val="Normal"/>
    <w:next w:val="Normal"/>
    <w:uiPriority w:val="99"/>
    <w:rsid w:val="00A56889"/>
    <w:pPr>
      <w:autoSpaceDE w:val="0"/>
      <w:autoSpaceDN w:val="0"/>
      <w:adjustRightInd w:val="0"/>
      <w:spacing w:before="0" w:after="0" w:line="240" w:lineRule="auto"/>
    </w:pPr>
    <w:rPr>
      <w:rFonts w:ascii="EUAlbertina" w:hAnsi="EUAlbertina"/>
      <w:sz w:val="24"/>
      <w:szCs w:val="24"/>
      <w:lang w:bidi="ar-SA"/>
    </w:rPr>
  </w:style>
  <w:style w:type="paragraph" w:customStyle="1" w:styleId="CM44">
    <w:name w:val="CM4+4"/>
    <w:basedOn w:val="Normal"/>
    <w:next w:val="Normal"/>
    <w:uiPriority w:val="99"/>
    <w:rsid w:val="00A56889"/>
    <w:pPr>
      <w:autoSpaceDE w:val="0"/>
      <w:autoSpaceDN w:val="0"/>
      <w:adjustRightInd w:val="0"/>
      <w:spacing w:before="0" w:after="0" w:line="240" w:lineRule="auto"/>
    </w:pPr>
    <w:rPr>
      <w:rFonts w:ascii="EUAlbertina" w:hAnsi="EUAlbertina"/>
      <w:sz w:val="24"/>
      <w:szCs w:val="24"/>
      <w:lang w:bidi="ar-SA"/>
    </w:rPr>
  </w:style>
  <w:style w:type="paragraph" w:customStyle="1" w:styleId="BodyText1">
    <w:name w:val="Body Text 1"/>
    <w:basedOn w:val="BodyText"/>
    <w:rsid w:val="000335AE"/>
    <w:pPr>
      <w:spacing w:before="0" w:after="230"/>
      <w:ind w:left="709"/>
      <w:jc w:val="left"/>
    </w:pPr>
    <w:rPr>
      <w:rFonts w:ascii="Arial" w:eastAsia="Times New Roman" w:hAnsi="Arial"/>
      <w:kern w:val="0"/>
      <w:sz w:val="20"/>
      <w:szCs w:val="20"/>
      <w:lang w:bidi="ar-SA"/>
    </w:rPr>
  </w:style>
  <w:style w:type="paragraph" w:customStyle="1" w:styleId="Style3">
    <w:name w:val="Style3"/>
    <w:basedOn w:val="ListParagraph"/>
    <w:qFormat/>
    <w:rsid w:val="00EF583B"/>
    <w:pPr>
      <w:numPr>
        <w:ilvl w:val="2"/>
        <w:numId w:val="1"/>
      </w:numPr>
      <w:spacing w:before="0" w:line="240" w:lineRule="auto"/>
    </w:pPr>
    <w:rPr>
      <w:rFonts w:eastAsia="Times New Roman"/>
      <w:sz w:val="24"/>
      <w:szCs w:val="24"/>
      <w:lang w:bidi="ar-SA"/>
    </w:rPr>
  </w:style>
  <w:style w:type="paragraph" w:customStyle="1" w:styleId="Style1">
    <w:name w:val="Style1"/>
    <w:basedOn w:val="Normal"/>
    <w:qFormat/>
    <w:rsid w:val="00EF583B"/>
    <w:pPr>
      <w:numPr>
        <w:numId w:val="1"/>
      </w:numPr>
      <w:spacing w:before="0" w:after="0"/>
    </w:pPr>
    <w:rPr>
      <w:rFonts w:eastAsia="Times New Roman"/>
      <w:b/>
      <w:smallCaps/>
      <w:sz w:val="28"/>
      <w:lang w:bidi="ar-SA"/>
    </w:rPr>
  </w:style>
  <w:style w:type="paragraph" w:customStyle="1" w:styleId="Style2">
    <w:name w:val="Style2"/>
    <w:basedOn w:val="ListParagraph"/>
    <w:qFormat/>
    <w:rsid w:val="00EF583B"/>
    <w:pPr>
      <w:numPr>
        <w:ilvl w:val="1"/>
        <w:numId w:val="1"/>
      </w:numPr>
      <w:spacing w:before="0" w:after="0"/>
    </w:pPr>
    <w:rPr>
      <w:rFonts w:eastAsia="Times New Roman"/>
      <w:b/>
      <w:sz w:val="24"/>
      <w:lang w:bidi="ar-SA"/>
    </w:rPr>
  </w:style>
  <w:style w:type="table" w:customStyle="1" w:styleId="TableGrid1">
    <w:name w:val="Table Grid1"/>
    <w:basedOn w:val="TableNormal"/>
    <w:next w:val="TableGrid"/>
    <w:uiPriority w:val="59"/>
    <w:rsid w:val="00491CFA"/>
    <w:rPr>
      <w:rFonts w:asciiTheme="minorHAnsi" w:eastAsiaTheme="minorEastAsia" w:hAnsiTheme="minorHAnsi" w:cstheme="minorBid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locked/>
    <w:rsid w:val="003F549D"/>
    <w:rPr>
      <w:sz w:val="22"/>
      <w:szCs w:val="22"/>
      <w:lang w:val="en-US" w:eastAsia="en-US" w:bidi="en-US"/>
    </w:rPr>
  </w:style>
  <w:style w:type="paragraph" w:styleId="NormalIndent">
    <w:name w:val="Normal Indent"/>
    <w:basedOn w:val="Normal"/>
    <w:rsid w:val="009F69E4"/>
    <w:pPr>
      <w:spacing w:before="0" w:after="0" w:line="240" w:lineRule="auto"/>
      <w:ind w:left="720"/>
    </w:pPr>
    <w:rPr>
      <w:sz w:val="24"/>
      <w:szCs w:val="24"/>
      <w:lang w:eastAsia="en-GB" w:bidi="ar-SA"/>
    </w:rPr>
  </w:style>
  <w:style w:type="paragraph" w:customStyle="1" w:styleId="Heading1appendix">
    <w:name w:val="Heading_1_appendix"/>
    <w:basedOn w:val="Heading1"/>
    <w:rsid w:val="009227F2"/>
    <w:pPr>
      <w:keepLines w:val="0"/>
      <w:pageBreakBefore/>
      <w:numPr>
        <w:numId w:val="3"/>
      </w:numPr>
      <w:tabs>
        <w:tab w:val="left" w:pos="0"/>
        <w:tab w:val="left" w:pos="851"/>
      </w:tabs>
      <w:spacing w:before="0" w:after="360" w:line="240" w:lineRule="auto"/>
      <w:ind w:left="0" w:firstLine="0"/>
    </w:pPr>
    <w:rPr>
      <w:rFonts w:ascii="Times New Roman" w:eastAsia="Times New Roman" w:hAnsi="Times New Roman"/>
      <w:noProof/>
      <w:color w:val="auto"/>
      <w:sz w:val="36"/>
      <w:szCs w:val="36"/>
    </w:rPr>
  </w:style>
  <w:style w:type="paragraph" w:customStyle="1" w:styleId="Heading2appendix">
    <w:name w:val="Heading_2_appendix"/>
    <w:basedOn w:val="Heading2"/>
    <w:rsid w:val="009227F2"/>
    <w:pPr>
      <w:keepLines w:val="0"/>
      <w:tabs>
        <w:tab w:val="left" w:pos="794"/>
      </w:tabs>
      <w:spacing w:after="240" w:line="240" w:lineRule="auto"/>
      <w:ind w:left="794" w:right="0" w:hanging="794"/>
    </w:pPr>
    <w:rPr>
      <w:rFonts w:eastAsia="Times New Roman"/>
      <w:kern w:val="28"/>
      <w:sz w:val="28"/>
      <w:szCs w:val="28"/>
      <w:lang w:eastAsia="en-US"/>
    </w:rPr>
  </w:style>
  <w:style w:type="paragraph" w:customStyle="1" w:styleId="Heading3appendix">
    <w:name w:val="Heading_3_appendix"/>
    <w:basedOn w:val="Heading3"/>
    <w:link w:val="Heading3appendixChar"/>
    <w:rsid w:val="009227F2"/>
    <w:pPr>
      <w:keepLines w:val="0"/>
      <w:numPr>
        <w:numId w:val="3"/>
      </w:numPr>
      <w:tabs>
        <w:tab w:val="left" w:pos="794"/>
      </w:tabs>
      <w:spacing w:before="0" w:after="240" w:line="240" w:lineRule="auto"/>
    </w:pPr>
    <w:rPr>
      <w:rFonts w:eastAsia="Times New Roman"/>
      <w:kern w:val="28"/>
      <w:sz w:val="24"/>
      <w:szCs w:val="24"/>
    </w:rPr>
  </w:style>
  <w:style w:type="paragraph" w:customStyle="1" w:styleId="Heading4appendix">
    <w:name w:val="Heading_4_appendix"/>
    <w:basedOn w:val="Heading4"/>
    <w:rsid w:val="009227F2"/>
    <w:pPr>
      <w:keepLines w:val="0"/>
      <w:numPr>
        <w:numId w:val="3"/>
      </w:numPr>
      <w:tabs>
        <w:tab w:val="left" w:pos="794"/>
      </w:tabs>
      <w:spacing w:before="0" w:after="200" w:line="240" w:lineRule="auto"/>
      <w:ind w:left="794" w:hanging="794"/>
    </w:pPr>
    <w:rPr>
      <w:rFonts w:ascii="Times New Roman" w:eastAsia="Times New Roman" w:hAnsi="Times New Roman"/>
      <w:i w:val="0"/>
      <w:iCs w:val="0"/>
      <w:kern w:val="28"/>
    </w:rPr>
  </w:style>
  <w:style w:type="character" w:customStyle="1" w:styleId="Heading3appendixChar">
    <w:name w:val="Heading_3_appendix Char"/>
    <w:basedOn w:val="DefaultParagraphFont"/>
    <w:link w:val="Heading3appendix"/>
    <w:rsid w:val="009227F2"/>
    <w:rPr>
      <w:rFonts w:ascii="Times New Roman" w:eastAsia="Times New Roman" w:hAnsi="Times New Roman"/>
      <w:b/>
      <w:bCs/>
      <w:color w:val="4F81BD"/>
      <w:kern w:val="28"/>
      <w:sz w:val="24"/>
      <w:szCs w:val="24"/>
      <w:lang w:bidi="en-US"/>
    </w:rPr>
  </w:style>
  <w:style w:type="paragraph" w:customStyle="1" w:styleId="StyleHeading2Left0cmFirstline0cm">
    <w:name w:val="Style Heading 2 + Left:  0 cm First line:  0 cm"/>
    <w:basedOn w:val="Heading2"/>
    <w:rsid w:val="00414EAA"/>
    <w:pPr>
      <w:keepLines w:val="0"/>
      <w:numPr>
        <w:numId w:val="4"/>
      </w:numPr>
      <w:spacing w:before="240" w:after="60" w:line="240" w:lineRule="auto"/>
      <w:ind w:right="0"/>
    </w:pPr>
    <w:rPr>
      <w:rFonts w:eastAsia="Times New Roman"/>
      <w:sz w:val="28"/>
      <w:szCs w:val="20"/>
      <w:lang w:eastAsia="en-GB" w:bidi="ar-SA"/>
    </w:rPr>
  </w:style>
  <w:style w:type="paragraph" w:customStyle="1" w:styleId="StyleNoSpacingLatinCambria26ptBoldCustomColorRGB7">
    <w:name w:val="Style No Spacing + (Latin) Cambria 26 pt Bold Custom Color(RGB(7..."/>
    <w:basedOn w:val="NoSpacing"/>
    <w:rsid w:val="00592ED6"/>
    <w:rPr>
      <w:rFonts w:ascii="Cambria" w:hAnsi="Cambria"/>
      <w:b/>
      <w:bCs/>
      <w:color w:val="E36C0A" w:themeColor="accent6" w:themeShade="BF"/>
      <w:sz w:val="52"/>
      <w:szCs w:val="20"/>
    </w:rPr>
  </w:style>
  <w:style w:type="paragraph" w:customStyle="1" w:styleId="StyleNoSpacingLatinCambria26ptBoldText2">
    <w:name w:val="Style No Spacing + (Latin) Cambria 26 pt Bold Text 2"/>
    <w:basedOn w:val="NoSpacing"/>
    <w:rsid w:val="00592ED6"/>
    <w:rPr>
      <w:rFonts w:ascii="Cambria" w:hAnsi="Cambria"/>
      <w:b/>
      <w:bCs/>
      <w:color w:val="E36C0A" w:themeColor="accent6" w:themeShade="BF"/>
      <w:sz w:val="52"/>
      <w:szCs w:val="20"/>
    </w:rPr>
  </w:style>
  <w:style w:type="paragraph" w:customStyle="1" w:styleId="Numberedbullet">
    <w:name w:val="Numbered bullet"/>
    <w:basedOn w:val="Normal"/>
    <w:rsid w:val="002212CA"/>
    <w:pPr>
      <w:keepLines/>
      <w:numPr>
        <w:numId w:val="6"/>
      </w:numPr>
      <w:spacing w:before="70" w:after="70" w:line="240" w:lineRule="auto"/>
    </w:pPr>
    <w:rPr>
      <w:rFonts w:eastAsia="Times New Roman"/>
      <w:sz w:val="20"/>
      <w:szCs w:val="24"/>
      <w:lang w:bidi="ar-SA"/>
    </w:rPr>
  </w:style>
  <w:style w:type="paragraph" w:customStyle="1" w:styleId="BodyText10">
    <w:name w:val="Body Text1"/>
    <w:basedOn w:val="Normal"/>
    <w:link w:val="BodyText1Char"/>
    <w:qFormat/>
    <w:rsid w:val="002212CA"/>
    <w:pPr>
      <w:keepLines/>
      <w:spacing w:before="140" w:after="280" w:line="240" w:lineRule="auto"/>
    </w:pPr>
    <w:rPr>
      <w:rFonts w:asciiTheme="minorHAnsi" w:eastAsiaTheme="minorHAnsi" w:hAnsiTheme="minorHAnsi" w:cstheme="minorHAnsi"/>
      <w:color w:val="000000" w:themeColor="text1"/>
      <w:lang w:bidi="ar-SA"/>
    </w:rPr>
  </w:style>
  <w:style w:type="paragraph" w:customStyle="1" w:styleId="Bodytextprebullet">
    <w:name w:val="Body text pre bullet"/>
    <w:basedOn w:val="BodyText10"/>
    <w:qFormat/>
    <w:rsid w:val="002212CA"/>
    <w:pPr>
      <w:keepNext/>
      <w:spacing w:after="140"/>
    </w:pPr>
  </w:style>
  <w:style w:type="paragraph" w:customStyle="1" w:styleId="swHeading1">
    <w:name w:val="swHeading1"/>
    <w:basedOn w:val="Header"/>
    <w:next w:val="Normal"/>
    <w:qFormat/>
    <w:rsid w:val="002212CA"/>
    <w:pPr>
      <w:tabs>
        <w:tab w:val="clear" w:pos="4153"/>
        <w:tab w:val="clear" w:pos="8306"/>
      </w:tabs>
      <w:overflowPunct/>
      <w:autoSpaceDE/>
      <w:autoSpaceDN/>
      <w:spacing w:before="0" w:after="0"/>
    </w:pPr>
    <w:rPr>
      <w:rFonts w:asciiTheme="minorHAnsi" w:eastAsia="Times New Roman" w:hAnsiTheme="minorHAnsi" w:cs="Arial"/>
      <w:bCs/>
      <w:lang w:eastAsia="en-GB" w:bidi="ar-SA"/>
    </w:rPr>
  </w:style>
  <w:style w:type="character" w:customStyle="1" w:styleId="BodyText1Char">
    <w:name w:val="Body Text1 Char"/>
    <w:link w:val="BodyText10"/>
    <w:rsid w:val="002212CA"/>
    <w:rPr>
      <w:rFonts w:asciiTheme="minorHAnsi" w:eastAsiaTheme="minorHAnsi" w:hAnsiTheme="minorHAnsi" w:cstheme="minorHAnsi"/>
      <w:color w:val="000000" w:themeColor="text1"/>
      <w:sz w:val="22"/>
      <w:szCs w:val="22"/>
    </w:rPr>
  </w:style>
  <w:style w:type="paragraph" w:customStyle="1" w:styleId="BulletsMain">
    <w:name w:val="Bullets Main"/>
    <w:basedOn w:val="ListParagraph"/>
    <w:link w:val="BulletsMainChar"/>
    <w:qFormat/>
    <w:rsid w:val="00F753D8"/>
    <w:pPr>
      <w:numPr>
        <w:numId w:val="7"/>
      </w:numPr>
    </w:pPr>
  </w:style>
  <w:style w:type="table" w:customStyle="1" w:styleId="GridTable1Light1">
    <w:name w:val="Grid Table 1 Light1"/>
    <w:basedOn w:val="TableNormal"/>
    <w:uiPriority w:val="46"/>
    <w:rsid w:val="008251A7"/>
    <w:pPr>
      <w:spacing w:after="160" w:line="259" w:lineRule="auto"/>
    </w:pPr>
    <w:rPr>
      <w:rFonts w:asciiTheme="minorHAnsi" w:eastAsiaTheme="minorEastAsia" w:hAnsiTheme="minorHAnsi" w:cstheme="minorBidi"/>
      <w:sz w:val="22"/>
      <w:szCs w:val="22"/>
      <w:lang w:eastAsia="en-GB"/>
    </w:r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BulletsMainChar">
    <w:name w:val="Bullets Main Char"/>
    <w:basedOn w:val="ListParagraphChar"/>
    <w:link w:val="BulletsMain"/>
    <w:rsid w:val="00F753D8"/>
    <w:rPr>
      <w:rFonts w:ascii="Times New Roman" w:hAnsi="Times New Roman"/>
      <w:sz w:val="22"/>
      <w:szCs w:val="22"/>
      <w:lang w:val="en-US" w:eastAsia="en-US" w:bidi="en-US"/>
    </w:rPr>
  </w:style>
  <w:style w:type="paragraph" w:styleId="ListBullet">
    <w:name w:val="List Bullet"/>
    <w:basedOn w:val="Normal"/>
    <w:link w:val="ListBulletChar"/>
    <w:unhideWhenUsed/>
    <w:rsid w:val="00300FCB"/>
    <w:pPr>
      <w:numPr>
        <w:numId w:val="8"/>
      </w:numPr>
      <w:contextualSpacing/>
    </w:pPr>
    <w:rPr>
      <w:rFonts w:ascii="Arial" w:hAnsi="Arial"/>
      <w:sz w:val="18"/>
      <w:lang w:val="en-US" w:eastAsia="en-US"/>
    </w:rPr>
  </w:style>
  <w:style w:type="character" w:customStyle="1" w:styleId="ListBulletChar">
    <w:name w:val="List Bullet Char"/>
    <w:link w:val="ListBullet"/>
    <w:rsid w:val="00300FCB"/>
    <w:rPr>
      <w:rFonts w:ascii="Arial" w:hAnsi="Arial"/>
      <w:sz w:val="18"/>
      <w:szCs w:val="22"/>
      <w:lang w:val="en-US" w:eastAsia="en-US" w:bidi="en-US"/>
    </w:rPr>
  </w:style>
  <w:style w:type="paragraph" w:customStyle="1" w:styleId="Style5">
    <w:name w:val="Style5"/>
    <w:basedOn w:val="ListBullet"/>
    <w:next w:val="ListBullet"/>
    <w:qFormat/>
    <w:rsid w:val="00300FCB"/>
    <w:pPr>
      <w:numPr>
        <w:numId w:val="9"/>
      </w:numPr>
      <w:tabs>
        <w:tab w:val="num" w:pos="360"/>
      </w:tabs>
      <w:ind w:left="360" w:hanging="432"/>
    </w:pPr>
  </w:style>
  <w:style w:type="paragraph" w:customStyle="1" w:styleId="Tabletxt">
    <w:name w:val="Table txt"/>
    <w:qFormat/>
    <w:rsid w:val="003F163C"/>
    <w:pPr>
      <w:spacing w:before="40" w:after="40" w:line="259" w:lineRule="auto"/>
    </w:pPr>
    <w:rPr>
      <w:rFonts w:asciiTheme="minorHAnsi" w:eastAsia="Times New Roman" w:hAnsiTheme="minorHAnsi"/>
      <w:bCs/>
      <w:color w:val="000000"/>
      <w:lang w:eastAsia="en-US"/>
    </w:rPr>
  </w:style>
  <w:style w:type="paragraph" w:customStyle="1" w:styleId="BodyTextPreBullet0">
    <w:name w:val="Body Text Pre Bullet"/>
    <w:basedOn w:val="BodyText"/>
    <w:qFormat/>
    <w:rsid w:val="00DB5DDC"/>
    <w:pPr>
      <w:keepNext/>
      <w:keepLines/>
      <w:spacing w:before="140" w:after="140"/>
    </w:pPr>
    <w:rPr>
      <w:lang w:val="en-US" w:eastAsia="en-US"/>
    </w:rPr>
  </w:style>
  <w:style w:type="table" w:customStyle="1" w:styleId="TableGridLight1">
    <w:name w:val="Table Grid Light1"/>
    <w:basedOn w:val="TableNormal"/>
    <w:uiPriority w:val="40"/>
    <w:rsid w:val="00DB5DDC"/>
    <w:rPr>
      <w:rFonts w:asciiTheme="minorHAnsi" w:eastAsiaTheme="minorEastAsia" w:hAnsiTheme="minorHAnsi" w:cstheme="minorBidi"/>
      <w:lang w:eastAsia="en-GB"/>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Bullet">
    <w:name w:val="D_Bullet"/>
    <w:basedOn w:val="Normal"/>
    <w:qFormat/>
    <w:rsid w:val="00446971"/>
    <w:pPr>
      <w:spacing w:before="140" w:after="140" w:line="240" w:lineRule="auto"/>
      <w:ind w:left="360" w:hanging="360"/>
    </w:pPr>
    <w:rPr>
      <w:rFonts w:eastAsia="彩虹粗仿宋"/>
      <w:color w:val="000000"/>
      <w:lang w:val="en-US" w:bidi="ar-SA"/>
    </w:rPr>
  </w:style>
  <w:style w:type="paragraph" w:customStyle="1" w:styleId="Bullet">
    <w:name w:val="Bullet"/>
    <w:basedOn w:val="Normal"/>
    <w:link w:val="BulletChar"/>
    <w:qFormat/>
    <w:rsid w:val="00F63EA4"/>
    <w:pPr>
      <w:numPr>
        <w:numId w:val="11"/>
      </w:numPr>
      <w:ind w:left="357" w:hanging="357"/>
      <w:jc w:val="left"/>
    </w:pPr>
    <w:rPr>
      <w:rFonts w:eastAsia="Calibri" w:cstheme="minorBidi"/>
      <w:lang w:eastAsia="en-US" w:bidi="ar-SA"/>
    </w:rPr>
  </w:style>
  <w:style w:type="character" w:customStyle="1" w:styleId="BulletChar">
    <w:name w:val="Bullet Char"/>
    <w:link w:val="Bullet"/>
    <w:locked/>
    <w:rsid w:val="00F63EA4"/>
    <w:rPr>
      <w:rFonts w:ascii="Times New Roman" w:eastAsia="Calibri" w:hAnsi="Times New Roman" w:cstheme="minorBidi"/>
      <w:sz w:val="22"/>
      <w:szCs w:val="22"/>
      <w:lang w:eastAsia="en-US"/>
    </w:rPr>
  </w:style>
  <w:style w:type="paragraph" w:customStyle="1" w:styleId="DBullet2">
    <w:name w:val="D_Bullet 2"/>
    <w:basedOn w:val="DBullet"/>
    <w:qFormat/>
    <w:rsid w:val="00BE2AF8"/>
    <w:pPr>
      <w:spacing w:before="120" w:after="200"/>
      <w:ind w:left="1440"/>
    </w:pPr>
    <w:rPr>
      <w:color w:val="000000" w:themeColor="text1"/>
      <w:lang w:val="en-GB" w:eastAsia="en-US" w:bidi="en-US"/>
    </w:rPr>
  </w:style>
  <w:style w:type="paragraph" w:customStyle="1" w:styleId="DBullet3">
    <w:name w:val="D_Bullet 3"/>
    <w:basedOn w:val="DBullet2"/>
    <w:qFormat/>
    <w:rsid w:val="00BE2AF8"/>
    <w:pPr>
      <w:ind w:left="2160"/>
    </w:pPr>
  </w:style>
  <w:style w:type="paragraph" w:customStyle="1" w:styleId="DBulletlast">
    <w:name w:val="D_Bullet last"/>
    <w:basedOn w:val="DBullet"/>
    <w:qFormat/>
    <w:rsid w:val="00222102"/>
    <w:pPr>
      <w:numPr>
        <w:numId w:val="5"/>
      </w:numPr>
      <w:spacing w:before="120" w:after="280"/>
    </w:pPr>
    <w:rPr>
      <w:color w:val="000000" w:themeColor="text1"/>
      <w:lang w:val="en-GB" w:eastAsia="en-US" w:bidi="en-US"/>
    </w:rPr>
  </w:style>
  <w:style w:type="character" w:customStyle="1" w:styleId="BodyTextChar">
    <w:name w:val="Body Text Char"/>
    <w:basedOn w:val="DefaultParagraphFont"/>
    <w:link w:val="BodyText"/>
    <w:rsid w:val="002B6F8A"/>
    <w:rPr>
      <w:rFonts w:ascii="Times New Roman" w:hAnsi="Times New Roman"/>
      <w:kern w:val="2"/>
      <w:sz w:val="22"/>
      <w:szCs w:val="24"/>
      <w:lang w:bidi="en-US"/>
    </w:rPr>
  </w:style>
  <w:style w:type="table" w:customStyle="1" w:styleId="JaysTable1">
    <w:name w:val="Jays Table1"/>
    <w:basedOn w:val="TableNormal"/>
    <w:next w:val="TableGrid"/>
    <w:uiPriority w:val="59"/>
    <w:qFormat/>
    <w:rsid w:val="00CD1502"/>
    <w:pPr>
      <w:widowControl w:val="0"/>
      <w:adjustRightInd w:val="0"/>
      <w:spacing w:after="160" w:line="360" w:lineRule="atLeast"/>
      <w:textAlignment w:val="baseline"/>
    </w:pPr>
    <w:rPr>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37CE2"/>
    <w:pPr>
      <w:widowControl w:val="0"/>
      <w:autoSpaceDE w:val="0"/>
      <w:autoSpaceDN w:val="0"/>
      <w:adjustRightInd w:val="0"/>
    </w:pPr>
    <w:rPr>
      <w:rFonts w:ascii="Trebuchet MS" w:hAnsi="Trebuchet MS" w:cs="Trebuchet MS"/>
      <w:color w:val="000000"/>
      <w:sz w:val="24"/>
      <w:szCs w:val="24"/>
      <w:lang w:val="en-US"/>
    </w:rPr>
  </w:style>
  <w:style w:type="paragraph" w:customStyle="1" w:styleId="tgt">
    <w:name w:val="_tgt"/>
    <w:basedOn w:val="Normal"/>
    <w:rsid w:val="00795541"/>
    <w:pPr>
      <w:spacing w:before="100" w:beforeAutospacing="1" w:after="100" w:afterAutospacing="1" w:line="240" w:lineRule="auto"/>
      <w:jc w:val="left"/>
    </w:pPr>
    <w:rPr>
      <w:rFonts w:ascii="宋体" w:hAnsi="宋体" w:cs="宋体"/>
      <w:sz w:val="24"/>
      <w:szCs w:val="24"/>
      <w:lang w:val="en-US" w:bidi="ar-SA"/>
    </w:rPr>
  </w:style>
  <w:style w:type="character" w:customStyle="1" w:styleId="transsent">
    <w:name w:val="transsent"/>
    <w:basedOn w:val="DefaultParagraphFont"/>
    <w:rsid w:val="00795541"/>
  </w:style>
  <w:style w:type="table" w:customStyle="1" w:styleId="1">
    <w:name w:val="网格型1"/>
    <w:basedOn w:val="TableNormal"/>
    <w:next w:val="TableGrid"/>
    <w:uiPriority w:val="39"/>
    <w:rsid w:val="00B014EE"/>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02131">
      <w:bodyDiv w:val="1"/>
      <w:marLeft w:val="0"/>
      <w:marRight w:val="0"/>
      <w:marTop w:val="0"/>
      <w:marBottom w:val="0"/>
      <w:divBdr>
        <w:top w:val="none" w:sz="0" w:space="0" w:color="auto"/>
        <w:left w:val="none" w:sz="0" w:space="0" w:color="auto"/>
        <w:bottom w:val="none" w:sz="0" w:space="0" w:color="auto"/>
        <w:right w:val="none" w:sz="0" w:space="0" w:color="auto"/>
      </w:divBdr>
    </w:div>
    <w:div w:id="207568083">
      <w:bodyDiv w:val="1"/>
      <w:marLeft w:val="0"/>
      <w:marRight w:val="0"/>
      <w:marTop w:val="0"/>
      <w:marBottom w:val="0"/>
      <w:divBdr>
        <w:top w:val="none" w:sz="0" w:space="0" w:color="auto"/>
        <w:left w:val="none" w:sz="0" w:space="0" w:color="auto"/>
        <w:bottom w:val="none" w:sz="0" w:space="0" w:color="auto"/>
        <w:right w:val="none" w:sz="0" w:space="0" w:color="auto"/>
      </w:divBdr>
    </w:div>
    <w:div w:id="284193294">
      <w:bodyDiv w:val="1"/>
      <w:marLeft w:val="0"/>
      <w:marRight w:val="0"/>
      <w:marTop w:val="0"/>
      <w:marBottom w:val="0"/>
      <w:divBdr>
        <w:top w:val="none" w:sz="0" w:space="0" w:color="auto"/>
        <w:left w:val="none" w:sz="0" w:space="0" w:color="auto"/>
        <w:bottom w:val="none" w:sz="0" w:space="0" w:color="auto"/>
        <w:right w:val="none" w:sz="0" w:space="0" w:color="auto"/>
      </w:divBdr>
    </w:div>
    <w:div w:id="347176943">
      <w:bodyDiv w:val="1"/>
      <w:marLeft w:val="0"/>
      <w:marRight w:val="0"/>
      <w:marTop w:val="0"/>
      <w:marBottom w:val="0"/>
      <w:divBdr>
        <w:top w:val="none" w:sz="0" w:space="0" w:color="auto"/>
        <w:left w:val="none" w:sz="0" w:space="0" w:color="auto"/>
        <w:bottom w:val="none" w:sz="0" w:space="0" w:color="auto"/>
        <w:right w:val="none" w:sz="0" w:space="0" w:color="auto"/>
      </w:divBdr>
    </w:div>
    <w:div w:id="501090104">
      <w:bodyDiv w:val="1"/>
      <w:marLeft w:val="0"/>
      <w:marRight w:val="0"/>
      <w:marTop w:val="0"/>
      <w:marBottom w:val="0"/>
      <w:divBdr>
        <w:top w:val="none" w:sz="0" w:space="0" w:color="auto"/>
        <w:left w:val="none" w:sz="0" w:space="0" w:color="auto"/>
        <w:bottom w:val="none" w:sz="0" w:space="0" w:color="auto"/>
        <w:right w:val="none" w:sz="0" w:space="0" w:color="auto"/>
      </w:divBdr>
    </w:div>
    <w:div w:id="577979307">
      <w:bodyDiv w:val="1"/>
      <w:marLeft w:val="0"/>
      <w:marRight w:val="0"/>
      <w:marTop w:val="0"/>
      <w:marBottom w:val="0"/>
      <w:divBdr>
        <w:top w:val="none" w:sz="0" w:space="0" w:color="auto"/>
        <w:left w:val="none" w:sz="0" w:space="0" w:color="auto"/>
        <w:bottom w:val="none" w:sz="0" w:space="0" w:color="auto"/>
        <w:right w:val="none" w:sz="0" w:space="0" w:color="auto"/>
      </w:divBdr>
    </w:div>
    <w:div w:id="577983742">
      <w:bodyDiv w:val="1"/>
      <w:marLeft w:val="0"/>
      <w:marRight w:val="0"/>
      <w:marTop w:val="0"/>
      <w:marBottom w:val="0"/>
      <w:divBdr>
        <w:top w:val="none" w:sz="0" w:space="0" w:color="auto"/>
        <w:left w:val="none" w:sz="0" w:space="0" w:color="auto"/>
        <w:bottom w:val="none" w:sz="0" w:space="0" w:color="auto"/>
        <w:right w:val="none" w:sz="0" w:space="0" w:color="auto"/>
      </w:divBdr>
    </w:div>
    <w:div w:id="655032986">
      <w:bodyDiv w:val="1"/>
      <w:marLeft w:val="0"/>
      <w:marRight w:val="0"/>
      <w:marTop w:val="0"/>
      <w:marBottom w:val="0"/>
      <w:divBdr>
        <w:top w:val="none" w:sz="0" w:space="0" w:color="auto"/>
        <w:left w:val="none" w:sz="0" w:space="0" w:color="auto"/>
        <w:bottom w:val="none" w:sz="0" w:space="0" w:color="auto"/>
        <w:right w:val="none" w:sz="0" w:space="0" w:color="auto"/>
      </w:divBdr>
    </w:div>
    <w:div w:id="739642207">
      <w:bodyDiv w:val="1"/>
      <w:marLeft w:val="0"/>
      <w:marRight w:val="0"/>
      <w:marTop w:val="0"/>
      <w:marBottom w:val="0"/>
      <w:divBdr>
        <w:top w:val="none" w:sz="0" w:space="0" w:color="auto"/>
        <w:left w:val="none" w:sz="0" w:space="0" w:color="auto"/>
        <w:bottom w:val="none" w:sz="0" w:space="0" w:color="auto"/>
        <w:right w:val="none" w:sz="0" w:space="0" w:color="auto"/>
      </w:divBdr>
      <w:divsChild>
        <w:div w:id="758915582">
          <w:marLeft w:val="0"/>
          <w:marRight w:val="0"/>
          <w:marTop w:val="0"/>
          <w:marBottom w:val="0"/>
          <w:divBdr>
            <w:top w:val="none" w:sz="0" w:space="0" w:color="auto"/>
            <w:left w:val="none" w:sz="0" w:space="0" w:color="auto"/>
            <w:bottom w:val="none" w:sz="0" w:space="0" w:color="auto"/>
            <w:right w:val="none" w:sz="0" w:space="0" w:color="auto"/>
          </w:divBdr>
          <w:divsChild>
            <w:div w:id="381756580">
              <w:marLeft w:val="0"/>
              <w:marRight w:val="0"/>
              <w:marTop w:val="0"/>
              <w:marBottom w:val="0"/>
              <w:divBdr>
                <w:top w:val="none" w:sz="0" w:space="0" w:color="auto"/>
                <w:left w:val="none" w:sz="0" w:space="0" w:color="auto"/>
                <w:bottom w:val="none" w:sz="0" w:space="0" w:color="auto"/>
                <w:right w:val="none" w:sz="0" w:space="0" w:color="auto"/>
              </w:divBdr>
              <w:divsChild>
                <w:div w:id="132529504">
                  <w:marLeft w:val="0"/>
                  <w:marRight w:val="0"/>
                  <w:marTop w:val="0"/>
                  <w:marBottom w:val="0"/>
                  <w:divBdr>
                    <w:top w:val="none" w:sz="0" w:space="0" w:color="auto"/>
                    <w:left w:val="none" w:sz="0" w:space="0" w:color="auto"/>
                    <w:bottom w:val="none" w:sz="0" w:space="0" w:color="auto"/>
                    <w:right w:val="none" w:sz="0" w:space="0" w:color="auto"/>
                  </w:divBdr>
                  <w:divsChild>
                    <w:div w:id="58846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552244">
      <w:bodyDiv w:val="1"/>
      <w:marLeft w:val="0"/>
      <w:marRight w:val="0"/>
      <w:marTop w:val="0"/>
      <w:marBottom w:val="0"/>
      <w:divBdr>
        <w:top w:val="none" w:sz="0" w:space="0" w:color="auto"/>
        <w:left w:val="none" w:sz="0" w:space="0" w:color="auto"/>
        <w:bottom w:val="none" w:sz="0" w:space="0" w:color="auto"/>
        <w:right w:val="none" w:sz="0" w:space="0" w:color="auto"/>
      </w:divBdr>
      <w:divsChild>
        <w:div w:id="1887983026">
          <w:marLeft w:val="3631"/>
          <w:marRight w:val="0"/>
          <w:marTop w:val="689"/>
          <w:marBottom w:val="0"/>
          <w:divBdr>
            <w:top w:val="none" w:sz="0" w:space="0" w:color="auto"/>
            <w:left w:val="single" w:sz="4" w:space="13" w:color="000000"/>
            <w:bottom w:val="none" w:sz="0" w:space="0" w:color="auto"/>
            <w:right w:val="none" w:sz="0" w:space="0" w:color="auto"/>
          </w:divBdr>
        </w:div>
      </w:divsChild>
    </w:div>
    <w:div w:id="865094498">
      <w:bodyDiv w:val="1"/>
      <w:marLeft w:val="0"/>
      <w:marRight w:val="0"/>
      <w:marTop w:val="0"/>
      <w:marBottom w:val="0"/>
      <w:divBdr>
        <w:top w:val="none" w:sz="0" w:space="0" w:color="auto"/>
        <w:left w:val="none" w:sz="0" w:space="0" w:color="auto"/>
        <w:bottom w:val="none" w:sz="0" w:space="0" w:color="auto"/>
        <w:right w:val="none" w:sz="0" w:space="0" w:color="auto"/>
      </w:divBdr>
    </w:div>
    <w:div w:id="895896983">
      <w:bodyDiv w:val="1"/>
      <w:marLeft w:val="0"/>
      <w:marRight w:val="0"/>
      <w:marTop w:val="0"/>
      <w:marBottom w:val="0"/>
      <w:divBdr>
        <w:top w:val="none" w:sz="0" w:space="0" w:color="auto"/>
        <w:left w:val="none" w:sz="0" w:space="0" w:color="auto"/>
        <w:bottom w:val="none" w:sz="0" w:space="0" w:color="auto"/>
        <w:right w:val="none" w:sz="0" w:space="0" w:color="auto"/>
      </w:divBdr>
    </w:div>
    <w:div w:id="1045251773">
      <w:bodyDiv w:val="1"/>
      <w:marLeft w:val="0"/>
      <w:marRight w:val="0"/>
      <w:marTop w:val="0"/>
      <w:marBottom w:val="0"/>
      <w:divBdr>
        <w:top w:val="none" w:sz="0" w:space="0" w:color="auto"/>
        <w:left w:val="none" w:sz="0" w:space="0" w:color="auto"/>
        <w:bottom w:val="none" w:sz="0" w:space="0" w:color="auto"/>
        <w:right w:val="none" w:sz="0" w:space="0" w:color="auto"/>
      </w:divBdr>
    </w:div>
    <w:div w:id="1269436419">
      <w:bodyDiv w:val="1"/>
      <w:marLeft w:val="0"/>
      <w:marRight w:val="0"/>
      <w:marTop w:val="0"/>
      <w:marBottom w:val="0"/>
      <w:divBdr>
        <w:top w:val="none" w:sz="0" w:space="0" w:color="auto"/>
        <w:left w:val="none" w:sz="0" w:space="0" w:color="auto"/>
        <w:bottom w:val="none" w:sz="0" w:space="0" w:color="auto"/>
        <w:right w:val="none" w:sz="0" w:space="0" w:color="auto"/>
      </w:divBdr>
    </w:div>
    <w:div w:id="1445881046">
      <w:bodyDiv w:val="1"/>
      <w:marLeft w:val="0"/>
      <w:marRight w:val="0"/>
      <w:marTop w:val="0"/>
      <w:marBottom w:val="0"/>
      <w:divBdr>
        <w:top w:val="none" w:sz="0" w:space="0" w:color="auto"/>
        <w:left w:val="none" w:sz="0" w:space="0" w:color="auto"/>
        <w:bottom w:val="none" w:sz="0" w:space="0" w:color="auto"/>
        <w:right w:val="none" w:sz="0" w:space="0" w:color="auto"/>
      </w:divBdr>
    </w:div>
    <w:div w:id="1577741495">
      <w:bodyDiv w:val="1"/>
      <w:marLeft w:val="0"/>
      <w:marRight w:val="0"/>
      <w:marTop w:val="0"/>
      <w:marBottom w:val="0"/>
      <w:divBdr>
        <w:top w:val="none" w:sz="0" w:space="0" w:color="auto"/>
        <w:left w:val="none" w:sz="0" w:space="0" w:color="auto"/>
        <w:bottom w:val="none" w:sz="0" w:space="0" w:color="auto"/>
        <w:right w:val="none" w:sz="0" w:space="0" w:color="auto"/>
      </w:divBdr>
    </w:div>
    <w:div w:id="1667510612">
      <w:bodyDiv w:val="1"/>
      <w:marLeft w:val="0"/>
      <w:marRight w:val="0"/>
      <w:marTop w:val="0"/>
      <w:marBottom w:val="0"/>
      <w:divBdr>
        <w:top w:val="none" w:sz="0" w:space="0" w:color="auto"/>
        <w:left w:val="none" w:sz="0" w:space="0" w:color="auto"/>
        <w:bottom w:val="none" w:sz="0" w:space="0" w:color="auto"/>
        <w:right w:val="none" w:sz="0" w:space="0" w:color="auto"/>
      </w:divBdr>
    </w:div>
    <w:div w:id="1671759384">
      <w:bodyDiv w:val="1"/>
      <w:marLeft w:val="0"/>
      <w:marRight w:val="0"/>
      <w:marTop w:val="0"/>
      <w:marBottom w:val="0"/>
      <w:divBdr>
        <w:top w:val="none" w:sz="0" w:space="0" w:color="auto"/>
        <w:left w:val="none" w:sz="0" w:space="0" w:color="auto"/>
        <w:bottom w:val="none" w:sz="0" w:space="0" w:color="auto"/>
        <w:right w:val="none" w:sz="0" w:space="0" w:color="auto"/>
      </w:divBdr>
    </w:div>
    <w:div w:id="1803302429">
      <w:bodyDiv w:val="1"/>
      <w:marLeft w:val="0"/>
      <w:marRight w:val="0"/>
      <w:marTop w:val="0"/>
      <w:marBottom w:val="0"/>
      <w:divBdr>
        <w:top w:val="none" w:sz="0" w:space="0" w:color="auto"/>
        <w:left w:val="none" w:sz="0" w:space="0" w:color="auto"/>
        <w:bottom w:val="none" w:sz="0" w:space="0" w:color="auto"/>
        <w:right w:val="none" w:sz="0" w:space="0" w:color="auto"/>
      </w:divBdr>
    </w:div>
    <w:div w:id="1821311924">
      <w:bodyDiv w:val="1"/>
      <w:marLeft w:val="0"/>
      <w:marRight w:val="0"/>
      <w:marTop w:val="0"/>
      <w:marBottom w:val="0"/>
      <w:divBdr>
        <w:top w:val="none" w:sz="0" w:space="0" w:color="auto"/>
        <w:left w:val="none" w:sz="0" w:space="0" w:color="auto"/>
        <w:bottom w:val="none" w:sz="0" w:space="0" w:color="auto"/>
        <w:right w:val="none" w:sz="0" w:space="0" w:color="auto"/>
      </w:divBdr>
      <w:divsChild>
        <w:div w:id="296881863">
          <w:marLeft w:val="1022"/>
          <w:marRight w:val="0"/>
          <w:marTop w:val="60"/>
          <w:marBottom w:val="120"/>
          <w:divBdr>
            <w:top w:val="none" w:sz="0" w:space="0" w:color="auto"/>
            <w:left w:val="none" w:sz="0" w:space="0" w:color="auto"/>
            <w:bottom w:val="none" w:sz="0" w:space="0" w:color="auto"/>
            <w:right w:val="none" w:sz="0" w:space="0" w:color="auto"/>
          </w:divBdr>
        </w:div>
        <w:div w:id="1723746993">
          <w:marLeft w:val="1022"/>
          <w:marRight w:val="0"/>
          <w:marTop w:val="60"/>
          <w:marBottom w:val="120"/>
          <w:divBdr>
            <w:top w:val="none" w:sz="0" w:space="0" w:color="auto"/>
            <w:left w:val="none" w:sz="0" w:space="0" w:color="auto"/>
            <w:bottom w:val="none" w:sz="0" w:space="0" w:color="auto"/>
            <w:right w:val="none" w:sz="0" w:space="0" w:color="auto"/>
          </w:divBdr>
        </w:div>
        <w:div w:id="151601483">
          <w:marLeft w:val="1022"/>
          <w:marRight w:val="0"/>
          <w:marTop w:val="60"/>
          <w:marBottom w:val="120"/>
          <w:divBdr>
            <w:top w:val="none" w:sz="0" w:space="0" w:color="auto"/>
            <w:left w:val="none" w:sz="0" w:space="0" w:color="auto"/>
            <w:bottom w:val="none" w:sz="0" w:space="0" w:color="auto"/>
            <w:right w:val="none" w:sz="0" w:space="0" w:color="auto"/>
          </w:divBdr>
        </w:div>
        <w:div w:id="17320636">
          <w:marLeft w:val="1022"/>
          <w:marRight w:val="0"/>
          <w:marTop w:val="60"/>
          <w:marBottom w:val="120"/>
          <w:divBdr>
            <w:top w:val="none" w:sz="0" w:space="0" w:color="auto"/>
            <w:left w:val="none" w:sz="0" w:space="0" w:color="auto"/>
            <w:bottom w:val="none" w:sz="0" w:space="0" w:color="auto"/>
            <w:right w:val="none" w:sz="0" w:space="0" w:color="auto"/>
          </w:divBdr>
        </w:div>
        <w:div w:id="962810590">
          <w:marLeft w:val="1022"/>
          <w:marRight w:val="0"/>
          <w:marTop w:val="60"/>
          <w:marBottom w:val="120"/>
          <w:divBdr>
            <w:top w:val="none" w:sz="0" w:space="0" w:color="auto"/>
            <w:left w:val="none" w:sz="0" w:space="0" w:color="auto"/>
            <w:bottom w:val="none" w:sz="0" w:space="0" w:color="auto"/>
            <w:right w:val="none" w:sz="0" w:space="0" w:color="auto"/>
          </w:divBdr>
        </w:div>
        <w:div w:id="1071536687">
          <w:marLeft w:val="1022"/>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image" Target="media/image10.emf"/><Relationship Id="rId33" Type="http://schemas.openxmlformats.org/officeDocument/2006/relationships/oleObject" Target="embeddings/oleObject1.bin"/><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5.png"/><Relationship Id="rId29"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9.emf"/><Relationship Id="rId32" Type="http://schemas.openxmlformats.org/officeDocument/2006/relationships/image" Target="media/image16.png"/><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image" Target="media/image8.emf"/><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31" Type="http://schemas.openxmlformats.org/officeDocument/2006/relationships/image" Target="media/image1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emf"/><Relationship Id="rId22" Type="http://schemas.openxmlformats.org/officeDocument/2006/relationships/image" Target="media/image7.png"/><Relationship Id="rId27" Type="http://schemas.microsoft.com/office/2007/relationships/hdphoto" Target="media/hdphoto1.wdp"/><Relationship Id="rId30" Type="http://schemas.openxmlformats.org/officeDocument/2006/relationships/image" Target="media/image14.emf"/><Relationship Id="rId35"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B95CADBE8F374D984E2A23B96FBBA0" ma:contentTypeVersion="0" ma:contentTypeDescription="Create a new document." ma:contentTypeScope="" ma:versionID="d628d4b771b63b4bcd626f59547f43e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F13B1F-8BD6-426F-AD40-122D998D00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93384B3-A29D-4CCB-AF3B-C8EDF9F6D018}">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2EA7A28D-F7E0-4241-89B7-687C12A52CAD}">
  <ds:schemaRefs>
    <ds:schemaRef ds:uri="http://schemas.microsoft.com/sharepoint/v3/contenttype/forms"/>
  </ds:schemaRefs>
</ds:datastoreItem>
</file>

<file path=customXml/itemProps4.xml><?xml version="1.0" encoding="utf-8"?>
<ds:datastoreItem xmlns:ds="http://schemas.openxmlformats.org/officeDocument/2006/customXml" ds:itemID="{A9A831D5-DD37-4989-A223-DC6BCAE0B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1344</TotalTime>
  <Pages>65</Pages>
  <Words>11652</Words>
  <Characters>70402</Characters>
  <Application>Microsoft Office Word</Application>
  <DocSecurity>0</DocSecurity>
  <Lines>586</Lines>
  <Paragraphs>163</Paragraphs>
  <ScaleCrop>false</ScaleCrop>
  <HeadingPairs>
    <vt:vector size="2" baseType="variant">
      <vt:variant>
        <vt:lpstr>Title</vt:lpstr>
      </vt:variant>
      <vt:variant>
        <vt:i4>1</vt:i4>
      </vt:variant>
    </vt:vector>
  </HeadingPairs>
  <TitlesOfParts>
    <vt:vector size="1" baseType="lpstr">
      <vt:lpstr>Credit Approval and Credit Risk Management Policy</vt:lpstr>
    </vt:vector>
  </TitlesOfParts>
  <Company>KPMG UK LLP</Company>
  <LinksUpToDate>false</LinksUpToDate>
  <CharactersWithSpaces>81891</CharactersWithSpaces>
  <SharedDoc>false</SharedDoc>
  <HLinks>
    <vt:vector size="516" baseType="variant">
      <vt:variant>
        <vt:i4>1310732</vt:i4>
      </vt:variant>
      <vt:variant>
        <vt:i4>384</vt:i4>
      </vt:variant>
      <vt:variant>
        <vt:i4>0</vt:i4>
      </vt:variant>
      <vt:variant>
        <vt:i4>5</vt:i4>
      </vt:variant>
      <vt:variant>
        <vt:lpwstr>C:\Documents and Settings\vjeswani\Local Settings\Temp\notesFCBCEE\Credit Policy.doc</vt:lpwstr>
      </vt:variant>
      <vt:variant>
        <vt:lpwstr/>
      </vt:variant>
      <vt:variant>
        <vt:i4>1245242</vt:i4>
      </vt:variant>
      <vt:variant>
        <vt:i4>381</vt:i4>
      </vt:variant>
      <vt:variant>
        <vt:i4>0</vt:i4>
      </vt:variant>
      <vt:variant>
        <vt:i4>5</vt:i4>
      </vt:variant>
      <vt:variant>
        <vt:lpwstr>http://www.bis.org/publ/bcbs_wp16.pdf</vt:lpwstr>
      </vt:variant>
      <vt:variant>
        <vt:lpwstr/>
      </vt:variant>
      <vt:variant>
        <vt:i4>6750244</vt:i4>
      </vt:variant>
      <vt:variant>
        <vt:i4>378</vt:i4>
      </vt:variant>
      <vt:variant>
        <vt:i4>0</vt:i4>
      </vt:variant>
      <vt:variant>
        <vt:i4>5</vt:i4>
      </vt:variant>
      <vt:variant>
        <vt:lpwstr>http://www.bis.org/publ/bcbs126.pdf</vt:lpwstr>
      </vt:variant>
      <vt:variant>
        <vt:lpwstr/>
      </vt:variant>
      <vt:variant>
        <vt:i4>1704044</vt:i4>
      </vt:variant>
      <vt:variant>
        <vt:i4>375</vt:i4>
      </vt:variant>
      <vt:variant>
        <vt:i4>0</vt:i4>
      </vt:variant>
      <vt:variant>
        <vt:i4>5</vt:i4>
      </vt:variant>
      <vt:variant>
        <vt:lpwstr>http://www.sbs.gob.pe/repositorioaps/0/0/jer/doc_cur_mod_inter2009/bcbs75.pdf</vt:lpwstr>
      </vt:variant>
      <vt:variant>
        <vt:lpwstr/>
      </vt:variant>
      <vt:variant>
        <vt:i4>65609</vt:i4>
      </vt:variant>
      <vt:variant>
        <vt:i4>372</vt:i4>
      </vt:variant>
      <vt:variant>
        <vt:i4>0</vt:i4>
      </vt:variant>
      <vt:variant>
        <vt:i4>5</vt:i4>
      </vt:variant>
      <vt:variant>
        <vt:lpwstr>http://www.bis.org/publ/bcbsc139.pdf</vt:lpwstr>
      </vt:variant>
      <vt:variant>
        <vt:lpwstr/>
      </vt:variant>
      <vt:variant>
        <vt:i4>1769532</vt:i4>
      </vt:variant>
      <vt:variant>
        <vt:i4>365</vt:i4>
      </vt:variant>
      <vt:variant>
        <vt:i4>0</vt:i4>
      </vt:variant>
      <vt:variant>
        <vt:i4>5</vt:i4>
      </vt:variant>
      <vt:variant>
        <vt:lpwstr/>
      </vt:variant>
      <vt:variant>
        <vt:lpwstr>_Toc255485387</vt:lpwstr>
      </vt:variant>
      <vt:variant>
        <vt:i4>1769532</vt:i4>
      </vt:variant>
      <vt:variant>
        <vt:i4>359</vt:i4>
      </vt:variant>
      <vt:variant>
        <vt:i4>0</vt:i4>
      </vt:variant>
      <vt:variant>
        <vt:i4>5</vt:i4>
      </vt:variant>
      <vt:variant>
        <vt:lpwstr/>
      </vt:variant>
      <vt:variant>
        <vt:lpwstr>_Toc255485386</vt:lpwstr>
      </vt:variant>
      <vt:variant>
        <vt:i4>1769532</vt:i4>
      </vt:variant>
      <vt:variant>
        <vt:i4>353</vt:i4>
      </vt:variant>
      <vt:variant>
        <vt:i4>0</vt:i4>
      </vt:variant>
      <vt:variant>
        <vt:i4>5</vt:i4>
      </vt:variant>
      <vt:variant>
        <vt:lpwstr/>
      </vt:variant>
      <vt:variant>
        <vt:lpwstr>_Toc255485385</vt:lpwstr>
      </vt:variant>
      <vt:variant>
        <vt:i4>1769532</vt:i4>
      </vt:variant>
      <vt:variant>
        <vt:i4>347</vt:i4>
      </vt:variant>
      <vt:variant>
        <vt:i4>0</vt:i4>
      </vt:variant>
      <vt:variant>
        <vt:i4>5</vt:i4>
      </vt:variant>
      <vt:variant>
        <vt:lpwstr/>
      </vt:variant>
      <vt:variant>
        <vt:lpwstr>_Toc255485384</vt:lpwstr>
      </vt:variant>
      <vt:variant>
        <vt:i4>1769532</vt:i4>
      </vt:variant>
      <vt:variant>
        <vt:i4>341</vt:i4>
      </vt:variant>
      <vt:variant>
        <vt:i4>0</vt:i4>
      </vt:variant>
      <vt:variant>
        <vt:i4>5</vt:i4>
      </vt:variant>
      <vt:variant>
        <vt:lpwstr/>
      </vt:variant>
      <vt:variant>
        <vt:lpwstr>_Toc255485383</vt:lpwstr>
      </vt:variant>
      <vt:variant>
        <vt:i4>1769532</vt:i4>
      </vt:variant>
      <vt:variant>
        <vt:i4>335</vt:i4>
      </vt:variant>
      <vt:variant>
        <vt:i4>0</vt:i4>
      </vt:variant>
      <vt:variant>
        <vt:i4>5</vt:i4>
      </vt:variant>
      <vt:variant>
        <vt:lpwstr/>
      </vt:variant>
      <vt:variant>
        <vt:lpwstr>_Toc255485382</vt:lpwstr>
      </vt:variant>
      <vt:variant>
        <vt:i4>1769532</vt:i4>
      </vt:variant>
      <vt:variant>
        <vt:i4>329</vt:i4>
      </vt:variant>
      <vt:variant>
        <vt:i4>0</vt:i4>
      </vt:variant>
      <vt:variant>
        <vt:i4>5</vt:i4>
      </vt:variant>
      <vt:variant>
        <vt:lpwstr/>
      </vt:variant>
      <vt:variant>
        <vt:lpwstr>_Toc255485381</vt:lpwstr>
      </vt:variant>
      <vt:variant>
        <vt:i4>1769532</vt:i4>
      </vt:variant>
      <vt:variant>
        <vt:i4>323</vt:i4>
      </vt:variant>
      <vt:variant>
        <vt:i4>0</vt:i4>
      </vt:variant>
      <vt:variant>
        <vt:i4>5</vt:i4>
      </vt:variant>
      <vt:variant>
        <vt:lpwstr/>
      </vt:variant>
      <vt:variant>
        <vt:lpwstr>_Toc255485380</vt:lpwstr>
      </vt:variant>
      <vt:variant>
        <vt:i4>1310780</vt:i4>
      </vt:variant>
      <vt:variant>
        <vt:i4>317</vt:i4>
      </vt:variant>
      <vt:variant>
        <vt:i4>0</vt:i4>
      </vt:variant>
      <vt:variant>
        <vt:i4>5</vt:i4>
      </vt:variant>
      <vt:variant>
        <vt:lpwstr/>
      </vt:variant>
      <vt:variant>
        <vt:lpwstr>_Toc255485379</vt:lpwstr>
      </vt:variant>
      <vt:variant>
        <vt:i4>1310780</vt:i4>
      </vt:variant>
      <vt:variant>
        <vt:i4>311</vt:i4>
      </vt:variant>
      <vt:variant>
        <vt:i4>0</vt:i4>
      </vt:variant>
      <vt:variant>
        <vt:i4>5</vt:i4>
      </vt:variant>
      <vt:variant>
        <vt:lpwstr/>
      </vt:variant>
      <vt:variant>
        <vt:lpwstr>_Toc255485378</vt:lpwstr>
      </vt:variant>
      <vt:variant>
        <vt:i4>1310780</vt:i4>
      </vt:variant>
      <vt:variant>
        <vt:i4>305</vt:i4>
      </vt:variant>
      <vt:variant>
        <vt:i4>0</vt:i4>
      </vt:variant>
      <vt:variant>
        <vt:i4>5</vt:i4>
      </vt:variant>
      <vt:variant>
        <vt:lpwstr/>
      </vt:variant>
      <vt:variant>
        <vt:lpwstr>_Toc255485377</vt:lpwstr>
      </vt:variant>
      <vt:variant>
        <vt:i4>1310780</vt:i4>
      </vt:variant>
      <vt:variant>
        <vt:i4>299</vt:i4>
      </vt:variant>
      <vt:variant>
        <vt:i4>0</vt:i4>
      </vt:variant>
      <vt:variant>
        <vt:i4>5</vt:i4>
      </vt:variant>
      <vt:variant>
        <vt:lpwstr/>
      </vt:variant>
      <vt:variant>
        <vt:lpwstr>_Toc255485376</vt:lpwstr>
      </vt:variant>
      <vt:variant>
        <vt:i4>1310780</vt:i4>
      </vt:variant>
      <vt:variant>
        <vt:i4>293</vt:i4>
      </vt:variant>
      <vt:variant>
        <vt:i4>0</vt:i4>
      </vt:variant>
      <vt:variant>
        <vt:i4>5</vt:i4>
      </vt:variant>
      <vt:variant>
        <vt:lpwstr/>
      </vt:variant>
      <vt:variant>
        <vt:lpwstr>_Toc255485375</vt:lpwstr>
      </vt:variant>
      <vt:variant>
        <vt:i4>1310780</vt:i4>
      </vt:variant>
      <vt:variant>
        <vt:i4>287</vt:i4>
      </vt:variant>
      <vt:variant>
        <vt:i4>0</vt:i4>
      </vt:variant>
      <vt:variant>
        <vt:i4>5</vt:i4>
      </vt:variant>
      <vt:variant>
        <vt:lpwstr/>
      </vt:variant>
      <vt:variant>
        <vt:lpwstr>_Toc255485374</vt:lpwstr>
      </vt:variant>
      <vt:variant>
        <vt:i4>1310780</vt:i4>
      </vt:variant>
      <vt:variant>
        <vt:i4>281</vt:i4>
      </vt:variant>
      <vt:variant>
        <vt:i4>0</vt:i4>
      </vt:variant>
      <vt:variant>
        <vt:i4>5</vt:i4>
      </vt:variant>
      <vt:variant>
        <vt:lpwstr/>
      </vt:variant>
      <vt:variant>
        <vt:lpwstr>_Toc255485373</vt:lpwstr>
      </vt:variant>
      <vt:variant>
        <vt:i4>1310780</vt:i4>
      </vt:variant>
      <vt:variant>
        <vt:i4>275</vt:i4>
      </vt:variant>
      <vt:variant>
        <vt:i4>0</vt:i4>
      </vt:variant>
      <vt:variant>
        <vt:i4>5</vt:i4>
      </vt:variant>
      <vt:variant>
        <vt:lpwstr/>
      </vt:variant>
      <vt:variant>
        <vt:lpwstr>_Toc255485372</vt:lpwstr>
      </vt:variant>
      <vt:variant>
        <vt:i4>1310780</vt:i4>
      </vt:variant>
      <vt:variant>
        <vt:i4>269</vt:i4>
      </vt:variant>
      <vt:variant>
        <vt:i4>0</vt:i4>
      </vt:variant>
      <vt:variant>
        <vt:i4>5</vt:i4>
      </vt:variant>
      <vt:variant>
        <vt:lpwstr/>
      </vt:variant>
      <vt:variant>
        <vt:lpwstr>_Toc255485371</vt:lpwstr>
      </vt:variant>
      <vt:variant>
        <vt:i4>1310780</vt:i4>
      </vt:variant>
      <vt:variant>
        <vt:i4>263</vt:i4>
      </vt:variant>
      <vt:variant>
        <vt:i4>0</vt:i4>
      </vt:variant>
      <vt:variant>
        <vt:i4>5</vt:i4>
      </vt:variant>
      <vt:variant>
        <vt:lpwstr/>
      </vt:variant>
      <vt:variant>
        <vt:lpwstr>_Toc255485370</vt:lpwstr>
      </vt:variant>
      <vt:variant>
        <vt:i4>1376316</vt:i4>
      </vt:variant>
      <vt:variant>
        <vt:i4>257</vt:i4>
      </vt:variant>
      <vt:variant>
        <vt:i4>0</vt:i4>
      </vt:variant>
      <vt:variant>
        <vt:i4>5</vt:i4>
      </vt:variant>
      <vt:variant>
        <vt:lpwstr/>
      </vt:variant>
      <vt:variant>
        <vt:lpwstr>_Toc255485369</vt:lpwstr>
      </vt:variant>
      <vt:variant>
        <vt:i4>1376316</vt:i4>
      </vt:variant>
      <vt:variant>
        <vt:i4>251</vt:i4>
      </vt:variant>
      <vt:variant>
        <vt:i4>0</vt:i4>
      </vt:variant>
      <vt:variant>
        <vt:i4>5</vt:i4>
      </vt:variant>
      <vt:variant>
        <vt:lpwstr/>
      </vt:variant>
      <vt:variant>
        <vt:lpwstr>_Toc255485368</vt:lpwstr>
      </vt:variant>
      <vt:variant>
        <vt:i4>1376316</vt:i4>
      </vt:variant>
      <vt:variant>
        <vt:i4>245</vt:i4>
      </vt:variant>
      <vt:variant>
        <vt:i4>0</vt:i4>
      </vt:variant>
      <vt:variant>
        <vt:i4>5</vt:i4>
      </vt:variant>
      <vt:variant>
        <vt:lpwstr/>
      </vt:variant>
      <vt:variant>
        <vt:lpwstr>_Toc255485367</vt:lpwstr>
      </vt:variant>
      <vt:variant>
        <vt:i4>1376316</vt:i4>
      </vt:variant>
      <vt:variant>
        <vt:i4>239</vt:i4>
      </vt:variant>
      <vt:variant>
        <vt:i4>0</vt:i4>
      </vt:variant>
      <vt:variant>
        <vt:i4>5</vt:i4>
      </vt:variant>
      <vt:variant>
        <vt:lpwstr/>
      </vt:variant>
      <vt:variant>
        <vt:lpwstr>_Toc255485366</vt:lpwstr>
      </vt:variant>
      <vt:variant>
        <vt:i4>1376316</vt:i4>
      </vt:variant>
      <vt:variant>
        <vt:i4>233</vt:i4>
      </vt:variant>
      <vt:variant>
        <vt:i4>0</vt:i4>
      </vt:variant>
      <vt:variant>
        <vt:i4>5</vt:i4>
      </vt:variant>
      <vt:variant>
        <vt:lpwstr/>
      </vt:variant>
      <vt:variant>
        <vt:lpwstr>_Toc255485365</vt:lpwstr>
      </vt:variant>
      <vt:variant>
        <vt:i4>1376316</vt:i4>
      </vt:variant>
      <vt:variant>
        <vt:i4>227</vt:i4>
      </vt:variant>
      <vt:variant>
        <vt:i4>0</vt:i4>
      </vt:variant>
      <vt:variant>
        <vt:i4>5</vt:i4>
      </vt:variant>
      <vt:variant>
        <vt:lpwstr/>
      </vt:variant>
      <vt:variant>
        <vt:lpwstr>_Toc255485364</vt:lpwstr>
      </vt:variant>
      <vt:variant>
        <vt:i4>1376316</vt:i4>
      </vt:variant>
      <vt:variant>
        <vt:i4>221</vt:i4>
      </vt:variant>
      <vt:variant>
        <vt:i4>0</vt:i4>
      </vt:variant>
      <vt:variant>
        <vt:i4>5</vt:i4>
      </vt:variant>
      <vt:variant>
        <vt:lpwstr/>
      </vt:variant>
      <vt:variant>
        <vt:lpwstr>_Toc255485363</vt:lpwstr>
      </vt:variant>
      <vt:variant>
        <vt:i4>1376316</vt:i4>
      </vt:variant>
      <vt:variant>
        <vt:i4>215</vt:i4>
      </vt:variant>
      <vt:variant>
        <vt:i4>0</vt:i4>
      </vt:variant>
      <vt:variant>
        <vt:i4>5</vt:i4>
      </vt:variant>
      <vt:variant>
        <vt:lpwstr/>
      </vt:variant>
      <vt:variant>
        <vt:lpwstr>_Toc255485362</vt:lpwstr>
      </vt:variant>
      <vt:variant>
        <vt:i4>1376316</vt:i4>
      </vt:variant>
      <vt:variant>
        <vt:i4>209</vt:i4>
      </vt:variant>
      <vt:variant>
        <vt:i4>0</vt:i4>
      </vt:variant>
      <vt:variant>
        <vt:i4>5</vt:i4>
      </vt:variant>
      <vt:variant>
        <vt:lpwstr/>
      </vt:variant>
      <vt:variant>
        <vt:lpwstr>_Toc255485361</vt:lpwstr>
      </vt:variant>
      <vt:variant>
        <vt:i4>1376316</vt:i4>
      </vt:variant>
      <vt:variant>
        <vt:i4>203</vt:i4>
      </vt:variant>
      <vt:variant>
        <vt:i4>0</vt:i4>
      </vt:variant>
      <vt:variant>
        <vt:i4>5</vt:i4>
      </vt:variant>
      <vt:variant>
        <vt:lpwstr/>
      </vt:variant>
      <vt:variant>
        <vt:lpwstr>_Toc255485360</vt:lpwstr>
      </vt:variant>
      <vt:variant>
        <vt:i4>1441852</vt:i4>
      </vt:variant>
      <vt:variant>
        <vt:i4>197</vt:i4>
      </vt:variant>
      <vt:variant>
        <vt:i4>0</vt:i4>
      </vt:variant>
      <vt:variant>
        <vt:i4>5</vt:i4>
      </vt:variant>
      <vt:variant>
        <vt:lpwstr/>
      </vt:variant>
      <vt:variant>
        <vt:lpwstr>_Toc255485359</vt:lpwstr>
      </vt:variant>
      <vt:variant>
        <vt:i4>1441852</vt:i4>
      </vt:variant>
      <vt:variant>
        <vt:i4>191</vt:i4>
      </vt:variant>
      <vt:variant>
        <vt:i4>0</vt:i4>
      </vt:variant>
      <vt:variant>
        <vt:i4>5</vt:i4>
      </vt:variant>
      <vt:variant>
        <vt:lpwstr/>
      </vt:variant>
      <vt:variant>
        <vt:lpwstr>_Toc255485358</vt:lpwstr>
      </vt:variant>
      <vt:variant>
        <vt:i4>1441852</vt:i4>
      </vt:variant>
      <vt:variant>
        <vt:i4>185</vt:i4>
      </vt:variant>
      <vt:variant>
        <vt:i4>0</vt:i4>
      </vt:variant>
      <vt:variant>
        <vt:i4>5</vt:i4>
      </vt:variant>
      <vt:variant>
        <vt:lpwstr/>
      </vt:variant>
      <vt:variant>
        <vt:lpwstr>_Toc255485357</vt:lpwstr>
      </vt:variant>
      <vt:variant>
        <vt:i4>1441852</vt:i4>
      </vt:variant>
      <vt:variant>
        <vt:i4>179</vt:i4>
      </vt:variant>
      <vt:variant>
        <vt:i4>0</vt:i4>
      </vt:variant>
      <vt:variant>
        <vt:i4>5</vt:i4>
      </vt:variant>
      <vt:variant>
        <vt:lpwstr/>
      </vt:variant>
      <vt:variant>
        <vt:lpwstr>_Toc255485356</vt:lpwstr>
      </vt:variant>
      <vt:variant>
        <vt:i4>1441852</vt:i4>
      </vt:variant>
      <vt:variant>
        <vt:i4>173</vt:i4>
      </vt:variant>
      <vt:variant>
        <vt:i4>0</vt:i4>
      </vt:variant>
      <vt:variant>
        <vt:i4>5</vt:i4>
      </vt:variant>
      <vt:variant>
        <vt:lpwstr/>
      </vt:variant>
      <vt:variant>
        <vt:lpwstr>_Toc255485355</vt:lpwstr>
      </vt:variant>
      <vt:variant>
        <vt:i4>1441852</vt:i4>
      </vt:variant>
      <vt:variant>
        <vt:i4>167</vt:i4>
      </vt:variant>
      <vt:variant>
        <vt:i4>0</vt:i4>
      </vt:variant>
      <vt:variant>
        <vt:i4>5</vt:i4>
      </vt:variant>
      <vt:variant>
        <vt:lpwstr/>
      </vt:variant>
      <vt:variant>
        <vt:lpwstr>_Toc255485354</vt:lpwstr>
      </vt:variant>
      <vt:variant>
        <vt:i4>1441852</vt:i4>
      </vt:variant>
      <vt:variant>
        <vt:i4>161</vt:i4>
      </vt:variant>
      <vt:variant>
        <vt:i4>0</vt:i4>
      </vt:variant>
      <vt:variant>
        <vt:i4>5</vt:i4>
      </vt:variant>
      <vt:variant>
        <vt:lpwstr/>
      </vt:variant>
      <vt:variant>
        <vt:lpwstr>_Toc255485353</vt:lpwstr>
      </vt:variant>
      <vt:variant>
        <vt:i4>1441852</vt:i4>
      </vt:variant>
      <vt:variant>
        <vt:i4>155</vt:i4>
      </vt:variant>
      <vt:variant>
        <vt:i4>0</vt:i4>
      </vt:variant>
      <vt:variant>
        <vt:i4>5</vt:i4>
      </vt:variant>
      <vt:variant>
        <vt:lpwstr/>
      </vt:variant>
      <vt:variant>
        <vt:lpwstr>_Toc255485352</vt:lpwstr>
      </vt:variant>
      <vt:variant>
        <vt:i4>1441852</vt:i4>
      </vt:variant>
      <vt:variant>
        <vt:i4>149</vt:i4>
      </vt:variant>
      <vt:variant>
        <vt:i4>0</vt:i4>
      </vt:variant>
      <vt:variant>
        <vt:i4>5</vt:i4>
      </vt:variant>
      <vt:variant>
        <vt:lpwstr/>
      </vt:variant>
      <vt:variant>
        <vt:lpwstr>_Toc255485351</vt:lpwstr>
      </vt:variant>
      <vt:variant>
        <vt:i4>1441852</vt:i4>
      </vt:variant>
      <vt:variant>
        <vt:i4>143</vt:i4>
      </vt:variant>
      <vt:variant>
        <vt:i4>0</vt:i4>
      </vt:variant>
      <vt:variant>
        <vt:i4>5</vt:i4>
      </vt:variant>
      <vt:variant>
        <vt:lpwstr/>
      </vt:variant>
      <vt:variant>
        <vt:lpwstr>_Toc255485350</vt:lpwstr>
      </vt:variant>
      <vt:variant>
        <vt:i4>1507388</vt:i4>
      </vt:variant>
      <vt:variant>
        <vt:i4>137</vt:i4>
      </vt:variant>
      <vt:variant>
        <vt:i4>0</vt:i4>
      </vt:variant>
      <vt:variant>
        <vt:i4>5</vt:i4>
      </vt:variant>
      <vt:variant>
        <vt:lpwstr/>
      </vt:variant>
      <vt:variant>
        <vt:lpwstr>_Toc255485349</vt:lpwstr>
      </vt:variant>
      <vt:variant>
        <vt:i4>1507388</vt:i4>
      </vt:variant>
      <vt:variant>
        <vt:i4>131</vt:i4>
      </vt:variant>
      <vt:variant>
        <vt:i4>0</vt:i4>
      </vt:variant>
      <vt:variant>
        <vt:i4>5</vt:i4>
      </vt:variant>
      <vt:variant>
        <vt:lpwstr/>
      </vt:variant>
      <vt:variant>
        <vt:lpwstr>_Toc255485349</vt:lpwstr>
      </vt:variant>
      <vt:variant>
        <vt:i4>1507388</vt:i4>
      </vt:variant>
      <vt:variant>
        <vt:i4>125</vt:i4>
      </vt:variant>
      <vt:variant>
        <vt:i4>0</vt:i4>
      </vt:variant>
      <vt:variant>
        <vt:i4>5</vt:i4>
      </vt:variant>
      <vt:variant>
        <vt:lpwstr/>
      </vt:variant>
      <vt:variant>
        <vt:lpwstr>_Toc255485348</vt:lpwstr>
      </vt:variant>
      <vt:variant>
        <vt:i4>1507388</vt:i4>
      </vt:variant>
      <vt:variant>
        <vt:i4>119</vt:i4>
      </vt:variant>
      <vt:variant>
        <vt:i4>0</vt:i4>
      </vt:variant>
      <vt:variant>
        <vt:i4>5</vt:i4>
      </vt:variant>
      <vt:variant>
        <vt:lpwstr/>
      </vt:variant>
      <vt:variant>
        <vt:lpwstr>_Toc255485347</vt:lpwstr>
      </vt:variant>
      <vt:variant>
        <vt:i4>1507388</vt:i4>
      </vt:variant>
      <vt:variant>
        <vt:i4>113</vt:i4>
      </vt:variant>
      <vt:variant>
        <vt:i4>0</vt:i4>
      </vt:variant>
      <vt:variant>
        <vt:i4>5</vt:i4>
      </vt:variant>
      <vt:variant>
        <vt:lpwstr/>
      </vt:variant>
      <vt:variant>
        <vt:lpwstr>_Toc255485346</vt:lpwstr>
      </vt:variant>
      <vt:variant>
        <vt:i4>1507388</vt:i4>
      </vt:variant>
      <vt:variant>
        <vt:i4>107</vt:i4>
      </vt:variant>
      <vt:variant>
        <vt:i4>0</vt:i4>
      </vt:variant>
      <vt:variant>
        <vt:i4>5</vt:i4>
      </vt:variant>
      <vt:variant>
        <vt:lpwstr/>
      </vt:variant>
      <vt:variant>
        <vt:lpwstr>_Toc255485344</vt:lpwstr>
      </vt:variant>
      <vt:variant>
        <vt:i4>1507388</vt:i4>
      </vt:variant>
      <vt:variant>
        <vt:i4>101</vt:i4>
      </vt:variant>
      <vt:variant>
        <vt:i4>0</vt:i4>
      </vt:variant>
      <vt:variant>
        <vt:i4>5</vt:i4>
      </vt:variant>
      <vt:variant>
        <vt:lpwstr/>
      </vt:variant>
      <vt:variant>
        <vt:lpwstr>_Toc255485343</vt:lpwstr>
      </vt:variant>
      <vt:variant>
        <vt:i4>1507388</vt:i4>
      </vt:variant>
      <vt:variant>
        <vt:i4>95</vt:i4>
      </vt:variant>
      <vt:variant>
        <vt:i4>0</vt:i4>
      </vt:variant>
      <vt:variant>
        <vt:i4>5</vt:i4>
      </vt:variant>
      <vt:variant>
        <vt:lpwstr/>
      </vt:variant>
      <vt:variant>
        <vt:lpwstr>_Toc255485342</vt:lpwstr>
      </vt:variant>
      <vt:variant>
        <vt:i4>1507388</vt:i4>
      </vt:variant>
      <vt:variant>
        <vt:i4>89</vt:i4>
      </vt:variant>
      <vt:variant>
        <vt:i4>0</vt:i4>
      </vt:variant>
      <vt:variant>
        <vt:i4>5</vt:i4>
      </vt:variant>
      <vt:variant>
        <vt:lpwstr/>
      </vt:variant>
      <vt:variant>
        <vt:lpwstr>_Toc255485341</vt:lpwstr>
      </vt:variant>
      <vt:variant>
        <vt:i4>1507388</vt:i4>
      </vt:variant>
      <vt:variant>
        <vt:i4>83</vt:i4>
      </vt:variant>
      <vt:variant>
        <vt:i4>0</vt:i4>
      </vt:variant>
      <vt:variant>
        <vt:i4>5</vt:i4>
      </vt:variant>
      <vt:variant>
        <vt:lpwstr/>
      </vt:variant>
      <vt:variant>
        <vt:lpwstr>_Toc255485341</vt:lpwstr>
      </vt:variant>
      <vt:variant>
        <vt:i4>1507388</vt:i4>
      </vt:variant>
      <vt:variant>
        <vt:i4>80</vt:i4>
      </vt:variant>
      <vt:variant>
        <vt:i4>0</vt:i4>
      </vt:variant>
      <vt:variant>
        <vt:i4>5</vt:i4>
      </vt:variant>
      <vt:variant>
        <vt:lpwstr/>
      </vt:variant>
      <vt:variant>
        <vt:lpwstr>_Toc255485340</vt:lpwstr>
      </vt:variant>
      <vt:variant>
        <vt:i4>1048636</vt:i4>
      </vt:variant>
      <vt:variant>
        <vt:i4>77</vt:i4>
      </vt:variant>
      <vt:variant>
        <vt:i4>0</vt:i4>
      </vt:variant>
      <vt:variant>
        <vt:i4>5</vt:i4>
      </vt:variant>
      <vt:variant>
        <vt:lpwstr/>
      </vt:variant>
      <vt:variant>
        <vt:lpwstr>_Toc255485339</vt:lpwstr>
      </vt:variant>
      <vt:variant>
        <vt:i4>1048636</vt:i4>
      </vt:variant>
      <vt:variant>
        <vt:i4>74</vt:i4>
      </vt:variant>
      <vt:variant>
        <vt:i4>0</vt:i4>
      </vt:variant>
      <vt:variant>
        <vt:i4>5</vt:i4>
      </vt:variant>
      <vt:variant>
        <vt:lpwstr/>
      </vt:variant>
      <vt:variant>
        <vt:lpwstr>_Toc255485338</vt:lpwstr>
      </vt:variant>
      <vt:variant>
        <vt:i4>1048636</vt:i4>
      </vt:variant>
      <vt:variant>
        <vt:i4>71</vt:i4>
      </vt:variant>
      <vt:variant>
        <vt:i4>0</vt:i4>
      </vt:variant>
      <vt:variant>
        <vt:i4>5</vt:i4>
      </vt:variant>
      <vt:variant>
        <vt:lpwstr/>
      </vt:variant>
      <vt:variant>
        <vt:lpwstr>_Toc255485337</vt:lpwstr>
      </vt:variant>
      <vt:variant>
        <vt:i4>1048636</vt:i4>
      </vt:variant>
      <vt:variant>
        <vt:i4>68</vt:i4>
      </vt:variant>
      <vt:variant>
        <vt:i4>0</vt:i4>
      </vt:variant>
      <vt:variant>
        <vt:i4>5</vt:i4>
      </vt:variant>
      <vt:variant>
        <vt:lpwstr/>
      </vt:variant>
      <vt:variant>
        <vt:lpwstr>_Toc255485336</vt:lpwstr>
      </vt:variant>
      <vt:variant>
        <vt:i4>1048636</vt:i4>
      </vt:variant>
      <vt:variant>
        <vt:i4>65</vt:i4>
      </vt:variant>
      <vt:variant>
        <vt:i4>0</vt:i4>
      </vt:variant>
      <vt:variant>
        <vt:i4>5</vt:i4>
      </vt:variant>
      <vt:variant>
        <vt:lpwstr/>
      </vt:variant>
      <vt:variant>
        <vt:lpwstr>_Toc255485335</vt:lpwstr>
      </vt:variant>
      <vt:variant>
        <vt:i4>1048636</vt:i4>
      </vt:variant>
      <vt:variant>
        <vt:i4>62</vt:i4>
      </vt:variant>
      <vt:variant>
        <vt:i4>0</vt:i4>
      </vt:variant>
      <vt:variant>
        <vt:i4>5</vt:i4>
      </vt:variant>
      <vt:variant>
        <vt:lpwstr/>
      </vt:variant>
      <vt:variant>
        <vt:lpwstr>_Toc255485334</vt:lpwstr>
      </vt:variant>
      <vt:variant>
        <vt:i4>1048636</vt:i4>
      </vt:variant>
      <vt:variant>
        <vt:i4>59</vt:i4>
      </vt:variant>
      <vt:variant>
        <vt:i4>0</vt:i4>
      </vt:variant>
      <vt:variant>
        <vt:i4>5</vt:i4>
      </vt:variant>
      <vt:variant>
        <vt:lpwstr/>
      </vt:variant>
      <vt:variant>
        <vt:lpwstr>_Toc255485333</vt:lpwstr>
      </vt:variant>
      <vt:variant>
        <vt:i4>1048636</vt:i4>
      </vt:variant>
      <vt:variant>
        <vt:i4>56</vt:i4>
      </vt:variant>
      <vt:variant>
        <vt:i4>0</vt:i4>
      </vt:variant>
      <vt:variant>
        <vt:i4>5</vt:i4>
      </vt:variant>
      <vt:variant>
        <vt:lpwstr/>
      </vt:variant>
      <vt:variant>
        <vt:lpwstr>_Toc255485332</vt:lpwstr>
      </vt:variant>
      <vt:variant>
        <vt:i4>1048636</vt:i4>
      </vt:variant>
      <vt:variant>
        <vt:i4>53</vt:i4>
      </vt:variant>
      <vt:variant>
        <vt:i4>0</vt:i4>
      </vt:variant>
      <vt:variant>
        <vt:i4>5</vt:i4>
      </vt:variant>
      <vt:variant>
        <vt:lpwstr/>
      </vt:variant>
      <vt:variant>
        <vt:lpwstr>_Toc255485331</vt:lpwstr>
      </vt:variant>
      <vt:variant>
        <vt:i4>1048636</vt:i4>
      </vt:variant>
      <vt:variant>
        <vt:i4>50</vt:i4>
      </vt:variant>
      <vt:variant>
        <vt:i4>0</vt:i4>
      </vt:variant>
      <vt:variant>
        <vt:i4>5</vt:i4>
      </vt:variant>
      <vt:variant>
        <vt:lpwstr/>
      </vt:variant>
      <vt:variant>
        <vt:lpwstr>_Toc255485330</vt:lpwstr>
      </vt:variant>
      <vt:variant>
        <vt:i4>1114172</vt:i4>
      </vt:variant>
      <vt:variant>
        <vt:i4>47</vt:i4>
      </vt:variant>
      <vt:variant>
        <vt:i4>0</vt:i4>
      </vt:variant>
      <vt:variant>
        <vt:i4>5</vt:i4>
      </vt:variant>
      <vt:variant>
        <vt:lpwstr/>
      </vt:variant>
      <vt:variant>
        <vt:lpwstr>_Toc255485329</vt:lpwstr>
      </vt:variant>
      <vt:variant>
        <vt:i4>1114172</vt:i4>
      </vt:variant>
      <vt:variant>
        <vt:i4>44</vt:i4>
      </vt:variant>
      <vt:variant>
        <vt:i4>0</vt:i4>
      </vt:variant>
      <vt:variant>
        <vt:i4>5</vt:i4>
      </vt:variant>
      <vt:variant>
        <vt:lpwstr/>
      </vt:variant>
      <vt:variant>
        <vt:lpwstr>_Toc255485328</vt:lpwstr>
      </vt:variant>
      <vt:variant>
        <vt:i4>1114172</vt:i4>
      </vt:variant>
      <vt:variant>
        <vt:i4>41</vt:i4>
      </vt:variant>
      <vt:variant>
        <vt:i4>0</vt:i4>
      </vt:variant>
      <vt:variant>
        <vt:i4>5</vt:i4>
      </vt:variant>
      <vt:variant>
        <vt:lpwstr/>
      </vt:variant>
      <vt:variant>
        <vt:lpwstr>_Toc255485327</vt:lpwstr>
      </vt:variant>
      <vt:variant>
        <vt:i4>1114172</vt:i4>
      </vt:variant>
      <vt:variant>
        <vt:i4>38</vt:i4>
      </vt:variant>
      <vt:variant>
        <vt:i4>0</vt:i4>
      </vt:variant>
      <vt:variant>
        <vt:i4>5</vt:i4>
      </vt:variant>
      <vt:variant>
        <vt:lpwstr/>
      </vt:variant>
      <vt:variant>
        <vt:lpwstr>_Toc255485326</vt:lpwstr>
      </vt:variant>
      <vt:variant>
        <vt:i4>1114172</vt:i4>
      </vt:variant>
      <vt:variant>
        <vt:i4>35</vt:i4>
      </vt:variant>
      <vt:variant>
        <vt:i4>0</vt:i4>
      </vt:variant>
      <vt:variant>
        <vt:i4>5</vt:i4>
      </vt:variant>
      <vt:variant>
        <vt:lpwstr/>
      </vt:variant>
      <vt:variant>
        <vt:lpwstr>_Toc255485325</vt:lpwstr>
      </vt:variant>
      <vt:variant>
        <vt:i4>1114172</vt:i4>
      </vt:variant>
      <vt:variant>
        <vt:i4>32</vt:i4>
      </vt:variant>
      <vt:variant>
        <vt:i4>0</vt:i4>
      </vt:variant>
      <vt:variant>
        <vt:i4>5</vt:i4>
      </vt:variant>
      <vt:variant>
        <vt:lpwstr/>
      </vt:variant>
      <vt:variant>
        <vt:lpwstr>_Toc255485324</vt:lpwstr>
      </vt:variant>
      <vt:variant>
        <vt:i4>1114172</vt:i4>
      </vt:variant>
      <vt:variant>
        <vt:i4>29</vt:i4>
      </vt:variant>
      <vt:variant>
        <vt:i4>0</vt:i4>
      </vt:variant>
      <vt:variant>
        <vt:i4>5</vt:i4>
      </vt:variant>
      <vt:variant>
        <vt:lpwstr/>
      </vt:variant>
      <vt:variant>
        <vt:lpwstr>_Toc255485323</vt:lpwstr>
      </vt:variant>
      <vt:variant>
        <vt:i4>1114172</vt:i4>
      </vt:variant>
      <vt:variant>
        <vt:i4>26</vt:i4>
      </vt:variant>
      <vt:variant>
        <vt:i4>0</vt:i4>
      </vt:variant>
      <vt:variant>
        <vt:i4>5</vt:i4>
      </vt:variant>
      <vt:variant>
        <vt:lpwstr/>
      </vt:variant>
      <vt:variant>
        <vt:lpwstr>_Toc255485322</vt:lpwstr>
      </vt:variant>
      <vt:variant>
        <vt:i4>1114172</vt:i4>
      </vt:variant>
      <vt:variant>
        <vt:i4>20</vt:i4>
      </vt:variant>
      <vt:variant>
        <vt:i4>0</vt:i4>
      </vt:variant>
      <vt:variant>
        <vt:i4>5</vt:i4>
      </vt:variant>
      <vt:variant>
        <vt:lpwstr/>
      </vt:variant>
      <vt:variant>
        <vt:lpwstr>_Toc255485321</vt:lpwstr>
      </vt:variant>
      <vt:variant>
        <vt:i4>1114172</vt:i4>
      </vt:variant>
      <vt:variant>
        <vt:i4>14</vt:i4>
      </vt:variant>
      <vt:variant>
        <vt:i4>0</vt:i4>
      </vt:variant>
      <vt:variant>
        <vt:i4>5</vt:i4>
      </vt:variant>
      <vt:variant>
        <vt:lpwstr/>
      </vt:variant>
      <vt:variant>
        <vt:lpwstr>_Toc255485320</vt:lpwstr>
      </vt:variant>
      <vt:variant>
        <vt:i4>1179708</vt:i4>
      </vt:variant>
      <vt:variant>
        <vt:i4>8</vt:i4>
      </vt:variant>
      <vt:variant>
        <vt:i4>0</vt:i4>
      </vt:variant>
      <vt:variant>
        <vt:i4>5</vt:i4>
      </vt:variant>
      <vt:variant>
        <vt:lpwstr/>
      </vt:variant>
      <vt:variant>
        <vt:lpwstr>_Toc255485319</vt:lpwstr>
      </vt:variant>
      <vt:variant>
        <vt:i4>1179708</vt:i4>
      </vt:variant>
      <vt:variant>
        <vt:i4>2</vt:i4>
      </vt:variant>
      <vt:variant>
        <vt:i4>0</vt:i4>
      </vt:variant>
      <vt:variant>
        <vt:i4>5</vt:i4>
      </vt:variant>
      <vt:variant>
        <vt:lpwstr/>
      </vt:variant>
      <vt:variant>
        <vt:lpwstr>_Toc255485318</vt:lpwstr>
      </vt:variant>
      <vt:variant>
        <vt:i4>6815779</vt:i4>
      </vt:variant>
      <vt:variant>
        <vt:i4>27</vt:i4>
      </vt:variant>
      <vt:variant>
        <vt:i4>0</vt:i4>
      </vt:variant>
      <vt:variant>
        <vt:i4>5</vt:i4>
      </vt:variant>
      <vt:variant>
        <vt:lpwstr>\\Ccbukadpri\CCBL_Operation_Public\DRAFT Retention and Archiving Policy.docx</vt:lpwstr>
      </vt:variant>
      <vt:variant>
        <vt:lpwstr/>
      </vt:variant>
      <vt:variant>
        <vt:i4>2031638</vt:i4>
      </vt:variant>
      <vt:variant>
        <vt:i4>24</vt:i4>
      </vt:variant>
      <vt:variant>
        <vt:i4>0</vt:i4>
      </vt:variant>
      <vt:variant>
        <vt:i4>5</vt:i4>
      </vt:variant>
      <vt:variant>
        <vt:lpwstr>C:\Documents and Settings\vjeswani\Local Settings\Temp\notesFCBCEE\Terms of Reference</vt:lpwstr>
      </vt:variant>
      <vt:variant>
        <vt:lpwstr/>
      </vt:variant>
      <vt:variant>
        <vt:i4>1179691</vt:i4>
      </vt:variant>
      <vt:variant>
        <vt:i4>21</vt:i4>
      </vt:variant>
      <vt:variant>
        <vt:i4>0</vt:i4>
      </vt:variant>
      <vt:variant>
        <vt:i4>5</vt:i4>
      </vt:variant>
      <vt:variant>
        <vt:lpwstr>C:\Documents and Settings\cmacdougall\Local Settings\Temporary Internet Files\Content.Outlook\Forms\Due Diligence Questionnaire.doc</vt:lpwstr>
      </vt:variant>
      <vt:variant>
        <vt:lpwstr/>
      </vt:variant>
      <vt:variant>
        <vt:i4>4718693</vt:i4>
      </vt:variant>
      <vt:variant>
        <vt:i4>18</vt:i4>
      </vt:variant>
      <vt:variant>
        <vt:i4>0</vt:i4>
      </vt:variant>
      <vt:variant>
        <vt:i4>5</vt:i4>
      </vt:variant>
      <vt:variant>
        <vt:lpwstr>C:\Documents and Settings\vjeswani\Local Settings\Temp\Forms</vt:lpwstr>
      </vt:variant>
      <vt:variant>
        <vt:lpwstr/>
      </vt:variant>
      <vt:variant>
        <vt:i4>5177435</vt:i4>
      </vt:variant>
      <vt:variant>
        <vt:i4>15</vt:i4>
      </vt:variant>
      <vt:variant>
        <vt:i4>0</vt:i4>
      </vt:variant>
      <vt:variant>
        <vt:i4>5</vt:i4>
      </vt:variant>
      <vt:variant>
        <vt:lpwstr>C:\Documents and Settings\vjeswani\Local Settings\Temp\notesFCBCEE\New Products Committee Policy.doc</vt:lpwstr>
      </vt:variant>
      <vt:variant>
        <vt:lpwstr/>
      </vt:variant>
      <vt:variant>
        <vt:i4>1703981</vt:i4>
      </vt:variant>
      <vt:variant>
        <vt:i4>12</vt:i4>
      </vt:variant>
      <vt:variant>
        <vt:i4>0</vt:i4>
      </vt:variant>
      <vt:variant>
        <vt:i4>5</vt:i4>
      </vt:variant>
      <vt:variant>
        <vt:lpwstr>C:\Documents and Settings\vjeswani\Local Settings\Temp\notesFCBCEE\Head office policies for CCBL\Summary of HO reports and policies.xlsx</vt:lpwstr>
      </vt:variant>
      <vt:variant>
        <vt:lpwstr/>
      </vt:variant>
      <vt:variant>
        <vt:i4>5308445</vt:i4>
      </vt:variant>
      <vt:variant>
        <vt:i4>9</vt:i4>
      </vt:variant>
      <vt:variant>
        <vt:i4>0</vt:i4>
      </vt:variant>
      <vt:variant>
        <vt:i4>5</vt:i4>
      </vt:variant>
      <vt:variant>
        <vt:lpwstr>C:\Documents and Settings\vjeswani\Local Settings\Temp\notesFCBCEE\Delegation of Authority Final as of 29 Sep 09.doc</vt:lpwstr>
      </vt:variant>
      <vt:variant>
        <vt:lpwstr/>
      </vt:variant>
      <vt:variant>
        <vt:i4>3080305</vt:i4>
      </vt:variant>
      <vt:variant>
        <vt:i4>6</vt:i4>
      </vt:variant>
      <vt:variant>
        <vt:i4>0</vt:i4>
      </vt:variant>
      <vt:variant>
        <vt:i4>5</vt:i4>
      </vt:variant>
      <vt:variant>
        <vt:lpwstr>C:\Documents and Settings\vjeswani\Local Settings\Temp\notesFCBCEE\Head office policies for CCBL\Credit Conversion Factors\Chapter 7 Supplementary Provisions.docx</vt:lpwstr>
      </vt:variant>
      <vt:variant>
        <vt:lpwstr/>
      </vt:variant>
      <vt:variant>
        <vt:i4>1703954</vt:i4>
      </vt:variant>
      <vt:variant>
        <vt:i4>3</vt:i4>
      </vt:variant>
      <vt:variant>
        <vt:i4>0</vt:i4>
      </vt:variant>
      <vt:variant>
        <vt:i4>5</vt:i4>
      </vt:variant>
      <vt:variant>
        <vt:lpwstr>C:\Documents and Settings\vjeswani\Local Settings\Temp\notesFCBCEE\Head office policies for CCBL</vt:lpwstr>
      </vt:variant>
      <vt:variant>
        <vt:lpwstr/>
      </vt:variant>
      <vt:variant>
        <vt:i4>5308445</vt:i4>
      </vt:variant>
      <vt:variant>
        <vt:i4>0</vt:i4>
      </vt:variant>
      <vt:variant>
        <vt:i4>0</vt:i4>
      </vt:variant>
      <vt:variant>
        <vt:i4>5</vt:i4>
      </vt:variant>
      <vt:variant>
        <vt:lpwstr>C:\Documents and Settings\vjeswani\Local Settings\Temp\notesFCBCEE\Delegation of Authority Final as of 29 Sep 09.doc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Approval and Credit Risk Management Policy</dc:title>
  <dc:creator>KPMG LLP</dc:creator>
  <cp:lastModifiedBy>Grant Lowe</cp:lastModifiedBy>
  <cp:revision>21</cp:revision>
  <cp:lastPrinted>2020-08-28T15:01:00Z</cp:lastPrinted>
  <dcterms:created xsi:type="dcterms:W3CDTF">2020-10-13T16:16:00Z</dcterms:created>
  <dcterms:modified xsi:type="dcterms:W3CDTF">2020-11-05T12:50:00Z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0x010100BAB95CADBE8F374D984E2A23B96FBBA0</vt:lpwstr>
  </property>
</Properties>
</file>